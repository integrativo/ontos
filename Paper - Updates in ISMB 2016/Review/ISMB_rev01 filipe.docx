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FC64F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0" w:author="Filipe Santana" w:date="2016-01-03T15:57:00Z">
            <w:rPr>
              <w:sz w:val="20"/>
              <w:szCs w:val="20"/>
            </w:rPr>
          </w:rPrChange>
        </w:rPr>
      </w:pPr>
    </w:p>
    <w:p w14:paraId="13C7815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" w:author="Filipe Santana" w:date="2016-01-03T15:57:00Z">
            <w:rPr>
              <w:sz w:val="20"/>
              <w:szCs w:val="20"/>
            </w:rPr>
          </w:rPrChange>
        </w:rPr>
      </w:pPr>
    </w:p>
    <w:p w14:paraId="67B8D83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" w:author="Filipe Santana" w:date="2016-01-03T15:57:00Z">
            <w:rPr>
              <w:sz w:val="20"/>
              <w:szCs w:val="20"/>
            </w:rPr>
          </w:rPrChange>
        </w:rPr>
      </w:pPr>
    </w:p>
    <w:p w14:paraId="394C97DE" w14:textId="77777777" w:rsidR="00E6733B" w:rsidRPr="00E52A5C" w:rsidRDefault="00E6733B">
      <w:pPr>
        <w:spacing w:before="14" w:after="0" w:line="260" w:lineRule="exact"/>
        <w:rPr>
          <w:sz w:val="26"/>
          <w:szCs w:val="26"/>
          <w:lang w:val="en-GB"/>
          <w:rPrChange w:id="3" w:author="Filipe Santana" w:date="2016-01-03T15:57:00Z">
            <w:rPr>
              <w:sz w:val="26"/>
              <w:szCs w:val="26"/>
            </w:rPr>
          </w:rPrChange>
        </w:rPr>
      </w:pPr>
    </w:p>
    <w:p w14:paraId="4A6AF537" w14:textId="77777777" w:rsidR="00E6733B" w:rsidRPr="00E52A5C" w:rsidRDefault="00EC4A1B">
      <w:pPr>
        <w:spacing w:before="32" w:after="0" w:line="240" w:lineRule="auto"/>
        <w:ind w:right="3502"/>
        <w:jc w:val="right"/>
        <w:rPr>
          <w:rFonts w:ascii="Arial" w:eastAsia="Arial" w:hAnsi="Arial" w:cs="Arial"/>
          <w:sz w:val="16"/>
          <w:szCs w:val="16"/>
          <w:lang w:val="en-GB"/>
          <w:rPrChange w:id="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5CBE2AF9">
          <v:group id="_x0000_s1284" style="position:absolute;left:0;text-align:left;margin-left:541.25pt;margin-top:-4.1pt;width:54.1pt;height:54.1pt;z-index:-1235;mso-position-horizontal-relative:page" coordorigin="10825,-82" coordsize="1082,1082">
            <v:group id="_x0000_s1305" style="position:absolute;left:10826;top:-81;width:1080;height:1080" coordorigin="10826,-81" coordsize="1080,1080">
              <v:shape id="_x0000_s1306" style="position:absolute;left:10826;top:-81;width:1080;height:1080" coordorigin="10826,-81" coordsize="1080,1080" path="m10826,999r1079,l11905,-81r-1079,l10826,999e" fillcolor="#77787b" stroked="f">
                <v:path arrowok="t"/>
              </v:shape>
            </v:group>
            <v:group id="_x0000_s1285" style="position:absolute;left:10967;top:742;width:799;height:128" coordorigin="10967,742" coordsize="799,128">
              <v:shape id="_x0000_s1304" style="position:absolute;left:10967;top:742;width:799;height:128" coordorigin="10967,742" coordsize="799,128" path="m11634,866r-3,l11633,866r1,e" stroked="f">
                <v:path arrowok="t"/>
              </v:shape>
              <v:shape id="_x0000_s1303" style="position:absolute;left:10967;top:742;width:799;height:128" coordorigin="10967,742" coordsize="799,128" path="m11580,751r-66,l11517,754r4,3l11521,773r,13l11521,805r-1,20l11520,845r,21l11564,866r,-6l11551,858r-10,l11541,832r,-20l11541,792r,-20l11542,752r40,l11580,751e" stroked="f">
                <v:path arrowok="t"/>
              </v:shape>
              <v:shape id="_x0000_s1302" style="position:absolute;left:10967;top:742;width:799;height:128" coordorigin="10967,742" coordsize="799,128" path="m11582,752r-40,l11549,752r19,9l11577,782r-11,18l11553,814r12,16l11614,865r15,1l11636,866r78,-2l11724,860r-90,l11618,853r-18,-15l11585,820r-9,-15l11593,793r7,-21l11590,755r-8,-3e" stroked="f">
                <v:path arrowok="t"/>
              </v:shape>
              <v:shape id="_x0000_s1301" style="position:absolute;left:10967;top:742;width:799;height:128" coordorigin="10967,742" coordsize="799,128" path="m11674,746r-40,l11634,751r19,3l11656,758r,95l11651,860r73,l11726,860r-45,l11675,856r,-103l11678,752r3,l11726,752r-2,-1l11701,747r-27,-1e" stroked="f">
                <v:path arrowok="t"/>
              </v:shape>
              <v:shape id="_x0000_s1300" style="position:absolute;left:10967;top:742;width:799;height:128" coordorigin="10967,742" coordsize="799,128" path="m11726,752r-43,l11695,753r20,6l11730,772r9,20l11742,820r-8,20l11719,854r-23,6l11726,860r40,-67l11758,773r-14,-13l11726,752e" stroked="f">
                <v:path arrowok="t"/>
              </v:shape>
              <v:shape id="_x0000_s1299" style="position:absolute;left:10967;top:742;width:799;height:128" coordorigin="10967,742" coordsize="799,128" path="m11547,858r-6,l11551,858r-4,e" stroked="f">
                <v:path arrowok="t"/>
              </v:shape>
              <v:shape id="_x0000_s1298" style="position:absolute;left:10967;top:742;width:799;height:128" coordorigin="10967,742" coordsize="799,128" path="m11545,746r-40,1l11505,752r4,l11514,751r66,l11570,747r-25,-1e" stroked="f">
                <v:path arrowok="t"/>
              </v:shape>
              <v:shape id="_x0000_s1297" style="position:absolute;left:10967;top:742;width:799;height:128" coordorigin="10967,742" coordsize="799,128" path="m11420,742r-58,51l11360,821r9,20l11383,857r19,9l11426,870r9,-1l11453,864r3,-2l11419,862r-16,-9l11387,834r-3,-18l11383,791r6,-21l11403,754r23,-6l11453,748r-7,-3l11420,742e" stroked="f">
                <v:path arrowok="t"/>
              </v:shape>
              <v:shape id="_x0000_s1296" style="position:absolute;left:10967;top:742;width:799;height:128" coordorigin="10967,742" coordsize="799,128" path="m11453,748r-27,l11446,754r14,15l11465,780r3,18l11468,825r-7,19l11445,858r-26,4l11456,862r13,-8l11481,838r8,-23l11490,786r-9,-18l11466,753r-13,-5e" stroked="f">
                <v:path arrowok="t"/>
              </v:shape>
              <v:shape id="_x0000_s1295" style="position:absolute;left:10967;top:742;width:799;height:128" coordorigin="10967,742" coordsize="799,128" path="m11147,746r-40,l11112,752r18,9l11143,777r19,32l11140,841r-14,14l11106,860r,6l11158,866r1,-5l11154,860r-9,-2l11146,850r9,-18l11167,815r25,l11180,797r4,-6l11176,791r-29,-45e" stroked="f">
                <v:path arrowok="t"/>
              </v:shape>
              <v:shape id="_x0000_s1294" style="position:absolute;left:10967;top:742;width:799;height:128" coordorigin="10967,742" coordsize="799,128" path="m11192,815r-25,l11199,866r118,l11317,861r-4,-1l11237,860r-19,-7l11205,836r-13,-21e" stroked="f">
                <v:path arrowok="t"/>
              </v:shape>
              <v:shape id="_x0000_s1293" style="position:absolute;left:10967;top:742;width:799;height:128" coordorigin="10967,742" coordsize="799,128" path="m11346,746r-92,l11254,750r17,3l11275,755r,17l11274,842r-13,16l11237,860r76,l11303,858r-8,l11295,808r19,l11324,805r5,l11329,799r-34,l11295,753r52,l11346,746e" stroked="f">
                <v:path arrowok="t"/>
              </v:shape>
              <v:shape id="_x0000_s1292" style="position:absolute;left:10967;top:742;width:799;height:128" coordorigin="10967,742" coordsize="799,128" path="m11297,857r-2,1l11303,858r-6,-1e" stroked="f">
                <v:path arrowok="t"/>
              </v:shape>
              <v:shape id="_x0000_s1291" style="position:absolute;left:10967;top:742;width:799;height:128" coordorigin="10967,742" coordsize="799,128" path="m11329,805r-5,l11325,827r4,l11329,805e" stroked="f">
                <v:path arrowok="t"/>
              </v:shape>
              <v:shape id="_x0000_s1290" style="position:absolute;left:10967;top:742;width:799;height:128" coordorigin="10967,742" coordsize="799,128" path="m11329,797r-7,2l11329,799r,-2e" stroked="f">
                <v:path arrowok="t"/>
              </v:shape>
              <v:shape id="_x0000_s1289" style="position:absolute;left:10967;top:742;width:799;height:128" coordorigin="10967,742" coordsize="799,128" path="m11232,746r-51,l11181,751r5,1l11194,752r,13l11181,785r-5,6l11184,791r1,l11189,784r9,-13l11212,757r20,-6l11232,746e" stroked="f">
                <v:path arrowok="t"/>
              </v:shape>
              <v:shape id="_x0000_s1288" style="position:absolute;left:10967;top:742;width:799;height:128" coordorigin="10967,742" coordsize="799,128" path="m11347,753r-38,l11331,755r12,17l11348,772r-1,-19e" stroked="f">
                <v:path arrowok="t"/>
              </v:shape>
              <v:shape id="_x0000_s1287" style="position:absolute;left:10967;top:742;width:799;height:128" coordorigin="10967,742" coordsize="799,128" path="m11027,742r-58,51l10967,821r8,20l10990,857r19,9l11032,870r10,-1l11060,864r4,-2l11026,862r-16,-9l10994,834r-4,-18l10990,791r6,-21l11010,754r23,-6l11060,748r-8,-3l11027,742e" stroked="f">
                <v:path arrowok="t"/>
              </v:shape>
              <v:shape id="_x0000_s1286" style="position:absolute;left:10967;top:742;width:799;height:128" coordorigin="10967,742" coordsize="799,128" path="m11060,748r-27,l11052,754r15,15l11072,780r3,18l11075,824r-7,20l11052,857r-26,5l11064,862r12,-8l11088,838r7,-23l11097,786r-9,-19l11073,753r-13,-5e" stroked="f">
                <v:path arrowok="t"/>
              </v:shape>
            </v:group>
            <w10:wrap anchorx="page"/>
          </v:group>
        </w:pict>
      </w:r>
      <w:r w:rsidR="002C1A14" w:rsidRPr="00E52A5C">
        <w:rPr>
          <w:rFonts w:ascii="Arial" w:eastAsia="Arial" w:hAnsi="Arial" w:cs="Arial"/>
          <w:i/>
          <w:w w:val="81"/>
          <w:sz w:val="16"/>
          <w:szCs w:val="16"/>
          <w:lang w:val="en-GB"/>
          <w:rPrChange w:id="5" w:author="Filipe Santana" w:date="2016-01-03T15:57:00Z">
            <w:rPr>
              <w:rFonts w:ascii="Arial" w:eastAsia="Arial" w:hAnsi="Arial" w:cs="Arial"/>
              <w:i/>
              <w:w w:val="81"/>
              <w:sz w:val="16"/>
              <w:szCs w:val="16"/>
            </w:rPr>
          </w:rPrChange>
        </w:rPr>
        <w:t>Bioin</w:t>
      </w:r>
      <w:r w:rsidR="002C1A14" w:rsidRPr="00E52A5C">
        <w:rPr>
          <w:rFonts w:ascii="Arial" w:eastAsia="Arial" w:hAnsi="Arial" w:cs="Arial"/>
          <w:i/>
          <w:spacing w:val="-5"/>
          <w:w w:val="81"/>
          <w:sz w:val="16"/>
          <w:szCs w:val="16"/>
          <w:lang w:val="en-GB"/>
          <w:rPrChange w:id="6" w:author="Filipe Santana" w:date="2016-01-03T15:57:00Z">
            <w:rPr>
              <w:rFonts w:ascii="Arial" w:eastAsia="Arial" w:hAnsi="Arial" w:cs="Arial"/>
              <w:i/>
              <w:spacing w:val="-5"/>
              <w:w w:val="81"/>
              <w:sz w:val="16"/>
              <w:szCs w:val="16"/>
            </w:rPr>
          </w:rPrChange>
        </w:rPr>
        <w:t>f</w:t>
      </w:r>
      <w:r w:rsidR="002C1A14" w:rsidRPr="00E52A5C">
        <w:rPr>
          <w:rFonts w:ascii="Arial" w:eastAsia="Arial" w:hAnsi="Arial" w:cs="Arial"/>
          <w:i/>
          <w:w w:val="81"/>
          <w:sz w:val="16"/>
          <w:szCs w:val="16"/>
          <w:lang w:val="en-GB"/>
          <w:rPrChange w:id="7" w:author="Filipe Santana" w:date="2016-01-03T15:57:00Z">
            <w:rPr>
              <w:rFonts w:ascii="Arial" w:eastAsia="Arial" w:hAnsi="Arial" w:cs="Arial"/>
              <w:i/>
              <w:w w:val="81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spacing w:val="4"/>
          <w:w w:val="81"/>
          <w:sz w:val="16"/>
          <w:szCs w:val="16"/>
          <w:lang w:val="en-GB"/>
          <w:rPrChange w:id="8" w:author="Filipe Santana" w:date="2016-01-03T15:57:00Z">
            <w:rPr>
              <w:rFonts w:ascii="Arial" w:eastAsia="Arial" w:hAnsi="Arial" w:cs="Arial"/>
              <w:i/>
              <w:spacing w:val="4"/>
              <w:w w:val="81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1"/>
          <w:sz w:val="16"/>
          <w:szCs w:val="16"/>
          <w:lang w:val="en-GB"/>
          <w:rPrChange w:id="9" w:author="Filipe Santana" w:date="2016-01-03T15:57:00Z">
            <w:rPr>
              <w:rFonts w:ascii="Arial" w:eastAsia="Arial" w:hAnsi="Arial" w:cs="Arial"/>
              <w:i/>
              <w:w w:val="81"/>
              <w:sz w:val="16"/>
              <w:szCs w:val="16"/>
            </w:rPr>
          </w:rPrChange>
        </w:rPr>
        <w:t>matics</w:t>
      </w:r>
    </w:p>
    <w:p w14:paraId="044E2975" w14:textId="77777777" w:rsidR="00E6733B" w:rsidRPr="00E52A5C" w:rsidRDefault="002C1A14">
      <w:pPr>
        <w:spacing w:after="0" w:line="240" w:lineRule="atLeast"/>
        <w:ind w:left="7366" w:right="3502" w:firstLine="984"/>
        <w:jc w:val="right"/>
        <w:rPr>
          <w:rFonts w:ascii="Arial" w:eastAsia="Arial" w:hAnsi="Arial" w:cs="Arial"/>
          <w:sz w:val="16"/>
          <w:szCs w:val="16"/>
          <w:lang w:val="en-GB"/>
          <w:rPrChange w:id="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1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doi.10.1093/bioin</w:t>
      </w:r>
      <w:r w:rsidRPr="00E52A5C">
        <w:rPr>
          <w:rFonts w:ascii="Arial" w:eastAsia="Arial" w:hAnsi="Arial" w:cs="Arial"/>
          <w:spacing w:val="-4"/>
          <w:w w:val="81"/>
          <w:sz w:val="16"/>
          <w:szCs w:val="16"/>
          <w:lang w:val="en-GB"/>
          <w:rPrChange w:id="12" w:author="Filipe Santana" w:date="2016-01-03T15:57:00Z">
            <w:rPr>
              <w:rFonts w:ascii="Arial" w:eastAsia="Arial" w:hAnsi="Arial" w:cs="Arial"/>
              <w:spacing w:val="-4"/>
              <w:w w:val="81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3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3"/>
          <w:w w:val="81"/>
          <w:sz w:val="16"/>
          <w:szCs w:val="16"/>
          <w:lang w:val="en-GB"/>
          <w:rPrChange w:id="14" w:author="Filipe Santana" w:date="2016-01-03T15:57:00Z">
            <w:rPr>
              <w:rFonts w:ascii="Arial" w:eastAsia="Arial" w:hAnsi="Arial" w:cs="Arial"/>
              <w:spacing w:val="3"/>
              <w:w w:val="8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5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matics/</w:t>
      </w:r>
      <w:proofErr w:type="spellStart"/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6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xxxxxx</w:t>
      </w:r>
      <w:proofErr w:type="spellEnd"/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7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18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Ad</w:t>
      </w:r>
      <w:r w:rsidRPr="00E52A5C">
        <w:rPr>
          <w:rFonts w:ascii="Arial" w:eastAsia="Arial" w:hAnsi="Arial" w:cs="Arial"/>
          <w:spacing w:val="-3"/>
          <w:w w:val="80"/>
          <w:sz w:val="16"/>
          <w:szCs w:val="16"/>
          <w:lang w:val="en-GB"/>
          <w:rPrChange w:id="19" w:author="Filipe Santana" w:date="2016-01-03T15:57:00Z">
            <w:rPr>
              <w:rFonts w:ascii="Arial" w:eastAsia="Arial" w:hAnsi="Arial" w:cs="Arial"/>
              <w:spacing w:val="-3"/>
              <w:w w:val="8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20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ance</w:t>
      </w:r>
      <w:r w:rsidRPr="00E52A5C">
        <w:rPr>
          <w:rFonts w:ascii="Arial" w:eastAsia="Arial" w:hAnsi="Arial" w:cs="Arial"/>
          <w:spacing w:val="6"/>
          <w:w w:val="80"/>
          <w:sz w:val="16"/>
          <w:szCs w:val="16"/>
          <w:lang w:val="en-GB"/>
          <w:rPrChange w:id="21" w:author="Filipe Santana" w:date="2016-01-03T15:57:00Z">
            <w:rPr>
              <w:rFonts w:ascii="Arial" w:eastAsia="Arial" w:hAnsi="Arial" w:cs="Arial"/>
              <w:spacing w:val="6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22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Access</w:t>
      </w:r>
      <w:r w:rsidRPr="00E52A5C">
        <w:rPr>
          <w:rFonts w:ascii="Arial" w:eastAsia="Arial" w:hAnsi="Arial" w:cs="Arial"/>
          <w:spacing w:val="6"/>
          <w:w w:val="80"/>
          <w:sz w:val="16"/>
          <w:szCs w:val="16"/>
          <w:lang w:val="en-GB"/>
          <w:rPrChange w:id="23" w:author="Filipe Santana" w:date="2016-01-03T15:57:00Z">
            <w:rPr>
              <w:rFonts w:ascii="Arial" w:eastAsia="Arial" w:hAnsi="Arial" w:cs="Arial"/>
              <w:spacing w:val="6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24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Pu</w:t>
      </w:r>
      <w:r w:rsidRPr="00E52A5C">
        <w:rPr>
          <w:rFonts w:ascii="Arial" w:eastAsia="Arial" w:hAnsi="Arial" w:cs="Arial"/>
          <w:spacing w:val="-2"/>
          <w:w w:val="80"/>
          <w:sz w:val="16"/>
          <w:szCs w:val="16"/>
          <w:lang w:val="en-GB"/>
          <w:rPrChange w:id="25" w:author="Filipe Santana" w:date="2016-01-03T15:57:00Z">
            <w:rPr>
              <w:rFonts w:ascii="Arial" w:eastAsia="Arial" w:hAnsi="Arial" w:cs="Arial"/>
              <w:spacing w:val="-2"/>
              <w:w w:val="80"/>
              <w:sz w:val="16"/>
              <w:szCs w:val="16"/>
            </w:rPr>
          </w:rPrChange>
        </w:rPr>
        <w:t>b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26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lication</w:t>
      </w:r>
      <w:r w:rsidRPr="00E52A5C">
        <w:rPr>
          <w:rFonts w:ascii="Arial" w:eastAsia="Arial" w:hAnsi="Arial" w:cs="Arial"/>
          <w:spacing w:val="8"/>
          <w:w w:val="80"/>
          <w:sz w:val="16"/>
          <w:szCs w:val="16"/>
          <w:lang w:val="en-GB"/>
          <w:rPrChange w:id="27" w:author="Filipe Santana" w:date="2016-01-03T15:57:00Z">
            <w:rPr>
              <w:rFonts w:ascii="Arial" w:eastAsia="Arial" w:hAnsi="Arial" w:cs="Arial"/>
              <w:spacing w:val="8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28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Date:</w:t>
      </w:r>
      <w:r w:rsidRPr="00E52A5C">
        <w:rPr>
          <w:rFonts w:ascii="Arial" w:eastAsia="Arial" w:hAnsi="Arial" w:cs="Arial"/>
          <w:spacing w:val="5"/>
          <w:w w:val="80"/>
          <w:sz w:val="16"/>
          <w:szCs w:val="16"/>
          <w:lang w:val="en-GB"/>
          <w:rPrChange w:id="29" w:author="Filipe Santana" w:date="2016-01-03T15:57:00Z">
            <w:rPr>
              <w:rFonts w:ascii="Arial" w:eastAsia="Arial" w:hAnsi="Arial" w:cs="Arial"/>
              <w:spacing w:val="5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30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D</w:t>
      </w:r>
      <w:r w:rsidRPr="00E52A5C">
        <w:rPr>
          <w:rFonts w:ascii="Arial" w:eastAsia="Arial" w:hAnsi="Arial" w:cs="Arial"/>
          <w:spacing w:val="-4"/>
          <w:w w:val="80"/>
          <w:sz w:val="16"/>
          <w:szCs w:val="16"/>
          <w:lang w:val="en-GB"/>
          <w:rPrChange w:id="31" w:author="Filipe Santana" w:date="2016-01-03T15:57:00Z">
            <w:rPr>
              <w:rFonts w:ascii="Arial" w:eastAsia="Arial" w:hAnsi="Arial" w:cs="Arial"/>
              <w:spacing w:val="-4"/>
              <w:w w:val="8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32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3"/>
          <w:w w:val="80"/>
          <w:sz w:val="16"/>
          <w:szCs w:val="16"/>
          <w:lang w:val="en-GB"/>
          <w:rPrChange w:id="33" w:author="Filipe Santana" w:date="2016-01-03T15:57:00Z">
            <w:rPr>
              <w:rFonts w:ascii="Arial" w:eastAsia="Arial" w:hAnsi="Arial" w:cs="Arial"/>
              <w:spacing w:val="3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34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Month</w:t>
      </w:r>
      <w:r w:rsidRPr="00E52A5C">
        <w:rPr>
          <w:rFonts w:ascii="Arial" w:eastAsia="Arial" w:hAnsi="Arial" w:cs="Arial"/>
          <w:spacing w:val="5"/>
          <w:w w:val="80"/>
          <w:sz w:val="16"/>
          <w:szCs w:val="16"/>
          <w:lang w:val="en-GB"/>
          <w:rPrChange w:id="35" w:author="Filipe Santana" w:date="2016-01-03T15:57:00Z">
            <w:rPr>
              <w:rFonts w:ascii="Arial" w:eastAsia="Arial" w:hAnsi="Arial" w:cs="Arial"/>
              <w:spacing w:val="5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2"/>
          <w:w w:val="81"/>
          <w:sz w:val="16"/>
          <w:szCs w:val="16"/>
          <w:lang w:val="en-GB"/>
          <w:rPrChange w:id="36" w:author="Filipe Santana" w:date="2016-01-03T15:57:00Z">
            <w:rPr>
              <w:rFonts w:ascii="Arial" w:eastAsia="Arial" w:hAnsi="Arial" w:cs="Arial"/>
              <w:spacing w:val="-22"/>
              <w:w w:val="81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37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ear Ma</w:t>
      </w:r>
      <w:r w:rsidRPr="00E52A5C">
        <w:rPr>
          <w:rFonts w:ascii="Arial" w:eastAsia="Arial" w:hAnsi="Arial" w:cs="Arial"/>
          <w:spacing w:val="-2"/>
          <w:w w:val="81"/>
          <w:sz w:val="16"/>
          <w:szCs w:val="16"/>
          <w:lang w:val="en-GB"/>
          <w:rPrChange w:id="38" w:author="Filipe Santana" w:date="2016-01-03T15:57:00Z">
            <w:rPr>
              <w:rFonts w:ascii="Arial" w:eastAsia="Arial" w:hAnsi="Arial" w:cs="Arial"/>
              <w:spacing w:val="-2"/>
              <w:w w:val="81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39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usc</w:t>
      </w:r>
      <w:r w:rsidRPr="00E52A5C">
        <w:rPr>
          <w:rFonts w:ascii="Arial" w:eastAsia="Arial" w:hAnsi="Arial" w:cs="Arial"/>
          <w:spacing w:val="2"/>
          <w:w w:val="81"/>
          <w:sz w:val="16"/>
          <w:szCs w:val="16"/>
          <w:lang w:val="en-GB"/>
          <w:rPrChange w:id="40" w:author="Filipe Santana" w:date="2016-01-03T15:57:00Z">
            <w:rPr>
              <w:rFonts w:ascii="Arial" w:eastAsia="Arial" w:hAnsi="Arial" w:cs="Arial"/>
              <w:spacing w:val="2"/>
              <w:w w:val="8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41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ipt Catego</w:t>
      </w:r>
      <w:r w:rsidRPr="00E52A5C">
        <w:rPr>
          <w:rFonts w:ascii="Arial" w:eastAsia="Arial" w:hAnsi="Arial" w:cs="Arial"/>
          <w:spacing w:val="5"/>
          <w:w w:val="81"/>
          <w:sz w:val="16"/>
          <w:szCs w:val="16"/>
          <w:lang w:val="en-GB"/>
          <w:rPrChange w:id="42" w:author="Filipe Santana" w:date="2016-01-03T15:57:00Z">
            <w:rPr>
              <w:rFonts w:ascii="Arial" w:eastAsia="Arial" w:hAnsi="Arial" w:cs="Arial"/>
              <w:spacing w:val="5"/>
              <w:w w:val="8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43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y</w:t>
      </w:r>
    </w:p>
    <w:p w14:paraId="45992540" w14:textId="77777777" w:rsidR="00E6733B" w:rsidRPr="00E52A5C" w:rsidRDefault="00E6733B">
      <w:pPr>
        <w:spacing w:before="9" w:after="0" w:line="120" w:lineRule="exact"/>
        <w:rPr>
          <w:sz w:val="12"/>
          <w:szCs w:val="12"/>
          <w:lang w:val="en-GB"/>
          <w:rPrChange w:id="44" w:author="Filipe Santana" w:date="2016-01-03T15:57:00Z">
            <w:rPr>
              <w:sz w:val="12"/>
              <w:szCs w:val="12"/>
            </w:rPr>
          </w:rPrChange>
        </w:rPr>
      </w:pPr>
    </w:p>
    <w:p w14:paraId="1F36E77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45" w:author="Filipe Santana" w:date="2016-01-03T15:57:00Z">
            <w:rPr>
              <w:sz w:val="20"/>
              <w:szCs w:val="20"/>
            </w:rPr>
          </w:rPrChange>
        </w:rPr>
      </w:pPr>
    </w:p>
    <w:p w14:paraId="185B54B8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46" w:author="Filipe Santana" w:date="2016-01-03T15:57:00Z">
            <w:rPr>
              <w:sz w:val="20"/>
              <w:szCs w:val="20"/>
            </w:rPr>
          </w:rPrChange>
        </w:rPr>
      </w:pPr>
    </w:p>
    <w:p w14:paraId="02CDD410" w14:textId="77777777" w:rsidR="00E6733B" w:rsidRPr="00E52A5C" w:rsidRDefault="00EC4A1B">
      <w:pPr>
        <w:spacing w:before="12" w:after="0" w:line="240" w:lineRule="auto"/>
        <w:ind w:left="2062" w:right="-20"/>
        <w:rPr>
          <w:rFonts w:ascii="Arial" w:eastAsia="Arial" w:hAnsi="Arial" w:cs="Arial"/>
          <w:sz w:val="28"/>
          <w:szCs w:val="28"/>
          <w:lang w:val="en-GB"/>
          <w:rPrChange w:id="47" w:author="Filipe Santana" w:date="2016-01-03T15:57:00Z">
            <w:rPr>
              <w:rFonts w:ascii="Arial" w:eastAsia="Arial" w:hAnsi="Arial" w:cs="Arial"/>
              <w:sz w:val="28"/>
              <w:szCs w:val="28"/>
            </w:rPr>
          </w:rPrChange>
        </w:rPr>
      </w:pPr>
      <w:r w:rsidRPr="000624E2">
        <w:rPr>
          <w:lang w:val="en-GB"/>
        </w:rPr>
        <w:pict w14:anchorId="06836721">
          <v:group id="_x0000_s1282" style="position:absolute;left:0;text-align:left;margin-left:111.1pt;margin-top:-11.25pt;width:413.45pt;height:.1pt;z-index:-1234;mso-position-horizontal-relative:page" coordorigin="2222,-225" coordsize="8269,2">
            <v:shape id="_x0000_s1283" style="position:absolute;left:2222;top:-225;width:8269;height:2" coordorigin="2222,-225" coordsize="8269,0" path="m2222,-225r8269,e" filled="f" strokeweight=".73836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81"/>
          <w:sz w:val="28"/>
          <w:szCs w:val="28"/>
          <w:lang w:val="en-GB"/>
          <w:rPrChange w:id="48" w:author="Filipe Santana" w:date="2016-01-03T15:57:00Z">
            <w:rPr>
              <w:rFonts w:ascii="Arial" w:eastAsia="Arial" w:hAnsi="Arial" w:cs="Arial"/>
              <w:w w:val="81"/>
              <w:sz w:val="28"/>
              <w:szCs w:val="28"/>
            </w:rPr>
          </w:rPrChange>
        </w:rPr>
        <w:t>Database</w:t>
      </w:r>
      <w:r w:rsidR="002C1A14" w:rsidRPr="00E52A5C">
        <w:rPr>
          <w:rFonts w:ascii="Arial" w:eastAsia="Arial" w:hAnsi="Arial" w:cs="Arial"/>
          <w:spacing w:val="-3"/>
          <w:w w:val="81"/>
          <w:sz w:val="28"/>
          <w:szCs w:val="28"/>
          <w:lang w:val="en-GB"/>
          <w:rPrChange w:id="49" w:author="Filipe Santana" w:date="2016-01-03T15:57:00Z">
            <w:rPr>
              <w:rFonts w:ascii="Arial" w:eastAsia="Arial" w:hAnsi="Arial" w:cs="Arial"/>
              <w:spacing w:val="-3"/>
              <w:w w:val="81"/>
              <w:sz w:val="28"/>
              <w:szCs w:val="28"/>
            </w:rPr>
          </w:rPrChange>
        </w:rPr>
        <w:t>s</w:t>
      </w:r>
      <w:r w:rsidR="002C1A14" w:rsidRPr="00E52A5C">
        <w:rPr>
          <w:rFonts w:ascii="Arial" w:eastAsia="Arial" w:hAnsi="Arial" w:cs="Arial"/>
          <w:w w:val="81"/>
          <w:sz w:val="28"/>
          <w:szCs w:val="28"/>
          <w:lang w:val="en-GB"/>
          <w:rPrChange w:id="50" w:author="Filipe Santana" w:date="2016-01-03T15:57:00Z">
            <w:rPr>
              <w:rFonts w:ascii="Arial" w:eastAsia="Arial" w:hAnsi="Arial" w:cs="Arial"/>
              <w:w w:val="81"/>
              <w:sz w:val="28"/>
              <w:szCs w:val="28"/>
            </w:rPr>
          </w:rPrChange>
        </w:rPr>
        <w:t>, Ontologies</w:t>
      </w:r>
      <w:r w:rsidR="002C1A14" w:rsidRPr="00E52A5C">
        <w:rPr>
          <w:rFonts w:ascii="Arial" w:eastAsia="Arial" w:hAnsi="Arial" w:cs="Arial"/>
          <w:spacing w:val="1"/>
          <w:w w:val="81"/>
          <w:sz w:val="28"/>
          <w:szCs w:val="28"/>
          <w:lang w:val="en-GB"/>
          <w:rPrChange w:id="51" w:author="Filipe Santana" w:date="2016-01-03T15:57:00Z">
            <w:rPr>
              <w:rFonts w:ascii="Arial" w:eastAsia="Arial" w:hAnsi="Arial" w:cs="Arial"/>
              <w:spacing w:val="1"/>
              <w:w w:val="81"/>
              <w:sz w:val="28"/>
              <w:szCs w:val="28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1"/>
          <w:sz w:val="28"/>
          <w:szCs w:val="28"/>
          <w:lang w:val="en-GB"/>
          <w:rPrChange w:id="52" w:author="Filipe Santana" w:date="2016-01-03T15:57:00Z">
            <w:rPr>
              <w:rFonts w:ascii="Arial" w:eastAsia="Arial" w:hAnsi="Arial" w:cs="Arial"/>
              <w:w w:val="81"/>
              <w:sz w:val="28"/>
              <w:szCs w:val="28"/>
            </w:rPr>
          </w:rPrChange>
        </w:rPr>
        <w:t>&amp;</w:t>
      </w:r>
      <w:r w:rsidR="002C1A14" w:rsidRPr="00E52A5C">
        <w:rPr>
          <w:rFonts w:ascii="Arial" w:eastAsia="Arial" w:hAnsi="Arial" w:cs="Arial"/>
          <w:spacing w:val="1"/>
          <w:w w:val="81"/>
          <w:sz w:val="28"/>
          <w:szCs w:val="28"/>
          <w:lang w:val="en-GB"/>
          <w:rPrChange w:id="53" w:author="Filipe Santana" w:date="2016-01-03T15:57:00Z">
            <w:rPr>
              <w:rFonts w:ascii="Arial" w:eastAsia="Arial" w:hAnsi="Arial" w:cs="Arial"/>
              <w:spacing w:val="1"/>
              <w:w w:val="81"/>
              <w:sz w:val="28"/>
              <w:szCs w:val="28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27"/>
          <w:w w:val="81"/>
          <w:sz w:val="28"/>
          <w:szCs w:val="28"/>
          <w:lang w:val="en-GB"/>
          <w:rPrChange w:id="54" w:author="Filipe Santana" w:date="2016-01-03T15:57:00Z">
            <w:rPr>
              <w:rFonts w:ascii="Arial" w:eastAsia="Arial" w:hAnsi="Arial" w:cs="Arial"/>
              <w:spacing w:val="-27"/>
              <w:w w:val="81"/>
              <w:sz w:val="28"/>
              <w:szCs w:val="28"/>
            </w:rPr>
          </w:rPrChange>
        </w:rPr>
        <w:t>T</w:t>
      </w:r>
      <w:r w:rsidR="002C1A14" w:rsidRPr="00E52A5C">
        <w:rPr>
          <w:rFonts w:ascii="Arial" w:eastAsia="Arial" w:hAnsi="Arial" w:cs="Arial"/>
          <w:spacing w:val="-6"/>
          <w:w w:val="81"/>
          <w:sz w:val="28"/>
          <w:szCs w:val="28"/>
          <w:lang w:val="en-GB"/>
          <w:rPrChange w:id="55" w:author="Filipe Santana" w:date="2016-01-03T15:57:00Z">
            <w:rPr>
              <w:rFonts w:ascii="Arial" w:eastAsia="Arial" w:hAnsi="Arial" w:cs="Arial"/>
              <w:spacing w:val="-6"/>
              <w:w w:val="81"/>
              <w:sz w:val="28"/>
              <w:szCs w:val="28"/>
            </w:rPr>
          </w:rPrChange>
        </w:rPr>
        <w:t>e</w:t>
      </w:r>
      <w:r w:rsidR="002C1A14" w:rsidRPr="00E52A5C">
        <w:rPr>
          <w:rFonts w:ascii="Arial" w:eastAsia="Arial" w:hAnsi="Arial" w:cs="Arial"/>
          <w:w w:val="81"/>
          <w:sz w:val="28"/>
          <w:szCs w:val="28"/>
          <w:lang w:val="en-GB"/>
          <w:rPrChange w:id="56" w:author="Filipe Santana" w:date="2016-01-03T15:57:00Z">
            <w:rPr>
              <w:rFonts w:ascii="Arial" w:eastAsia="Arial" w:hAnsi="Arial" w:cs="Arial"/>
              <w:w w:val="81"/>
              <w:sz w:val="28"/>
              <w:szCs w:val="28"/>
            </w:rPr>
          </w:rPrChange>
        </w:rPr>
        <w:t>xt</w:t>
      </w:r>
      <w:r w:rsidR="002C1A14" w:rsidRPr="00E52A5C">
        <w:rPr>
          <w:rFonts w:ascii="Arial" w:eastAsia="Arial" w:hAnsi="Arial" w:cs="Arial"/>
          <w:spacing w:val="-7"/>
          <w:w w:val="81"/>
          <w:sz w:val="28"/>
          <w:szCs w:val="28"/>
          <w:lang w:val="en-GB"/>
          <w:rPrChange w:id="57" w:author="Filipe Santana" w:date="2016-01-03T15:57:00Z">
            <w:rPr>
              <w:rFonts w:ascii="Arial" w:eastAsia="Arial" w:hAnsi="Arial" w:cs="Arial"/>
              <w:spacing w:val="-7"/>
              <w:w w:val="81"/>
              <w:sz w:val="28"/>
              <w:szCs w:val="28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1"/>
          <w:sz w:val="28"/>
          <w:szCs w:val="28"/>
          <w:lang w:val="en-GB"/>
          <w:rPrChange w:id="58" w:author="Filipe Santana" w:date="2016-01-03T15:57:00Z">
            <w:rPr>
              <w:rFonts w:ascii="Arial" w:eastAsia="Arial" w:hAnsi="Arial" w:cs="Arial"/>
              <w:w w:val="81"/>
              <w:sz w:val="28"/>
              <w:szCs w:val="28"/>
            </w:rPr>
          </w:rPrChange>
        </w:rPr>
        <w:t>mining</w:t>
      </w:r>
    </w:p>
    <w:p w14:paraId="2D4D2CA6" w14:textId="77777777" w:rsidR="00E6733B" w:rsidRPr="00E52A5C" w:rsidRDefault="00E6733B">
      <w:pPr>
        <w:spacing w:before="11" w:after="0" w:line="200" w:lineRule="exact"/>
        <w:rPr>
          <w:sz w:val="20"/>
          <w:szCs w:val="20"/>
          <w:lang w:val="en-GB"/>
          <w:rPrChange w:id="59" w:author="Filipe Santana" w:date="2016-01-03T15:57:00Z">
            <w:rPr>
              <w:sz w:val="20"/>
              <w:szCs w:val="20"/>
            </w:rPr>
          </w:rPrChange>
        </w:rPr>
      </w:pPr>
    </w:p>
    <w:p w14:paraId="04B6B70D" w14:textId="77777777" w:rsidR="00E6733B" w:rsidRPr="00E52A5C" w:rsidRDefault="002C1A14">
      <w:pPr>
        <w:spacing w:after="0" w:line="265" w:lineRule="auto"/>
        <w:ind w:left="2062" w:right="3789"/>
        <w:rPr>
          <w:rFonts w:ascii="Arial" w:eastAsia="Arial" w:hAnsi="Arial" w:cs="Arial"/>
          <w:sz w:val="36"/>
          <w:szCs w:val="36"/>
          <w:lang w:val="en-GB"/>
          <w:rPrChange w:id="60" w:author="Filipe Santana" w:date="2016-01-03T15:57:00Z">
            <w:rPr>
              <w:rFonts w:ascii="Arial" w:eastAsia="Arial" w:hAnsi="Arial" w:cs="Arial"/>
              <w:sz w:val="36"/>
              <w:szCs w:val="36"/>
            </w:rPr>
          </w:rPrChange>
        </w:rPr>
      </w:pP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61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G</w:t>
      </w:r>
      <w:r w:rsidRPr="00E52A5C">
        <w:rPr>
          <w:rFonts w:ascii="Arial" w:eastAsia="Arial" w:hAnsi="Arial" w:cs="Arial"/>
          <w:b/>
          <w:bCs/>
          <w:spacing w:val="-7"/>
          <w:sz w:val="36"/>
          <w:szCs w:val="36"/>
          <w:lang w:val="en-GB"/>
          <w:rPrChange w:id="62" w:author="Filipe Santana" w:date="2016-01-03T15:57:00Z">
            <w:rPr>
              <w:rFonts w:ascii="Arial" w:eastAsia="Arial" w:hAnsi="Arial" w:cs="Arial"/>
              <w:b/>
              <w:bCs/>
              <w:spacing w:val="-7"/>
              <w:sz w:val="36"/>
              <w:szCs w:val="3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63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ounding</w:t>
      </w:r>
      <w:r w:rsidRPr="00E52A5C">
        <w:rPr>
          <w:rFonts w:ascii="Arial" w:eastAsia="Arial" w:hAnsi="Arial" w:cs="Arial"/>
          <w:b/>
          <w:bCs/>
          <w:spacing w:val="-18"/>
          <w:sz w:val="36"/>
          <w:szCs w:val="36"/>
          <w:lang w:val="en-GB"/>
          <w:rPrChange w:id="64" w:author="Filipe Santana" w:date="2016-01-03T15:57:00Z">
            <w:rPr>
              <w:rFonts w:ascii="Arial" w:eastAsia="Arial" w:hAnsi="Arial" w:cs="Arial"/>
              <w:b/>
              <w:bCs/>
              <w:spacing w:val="-18"/>
              <w:sz w:val="36"/>
              <w:szCs w:val="3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65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and</w:t>
      </w:r>
      <w:r w:rsidRPr="00E52A5C">
        <w:rPr>
          <w:rFonts w:ascii="Arial" w:eastAsia="Arial" w:hAnsi="Arial" w:cs="Arial"/>
          <w:b/>
          <w:bCs/>
          <w:spacing w:val="-6"/>
          <w:sz w:val="36"/>
          <w:szCs w:val="36"/>
          <w:lang w:val="en-GB"/>
          <w:rPrChange w:id="66" w:author="Filipe Santana" w:date="2016-01-03T15:57:00Z">
            <w:rPr>
              <w:rFonts w:ascii="Arial" w:eastAsia="Arial" w:hAnsi="Arial" w:cs="Arial"/>
              <w:b/>
              <w:bCs/>
              <w:spacing w:val="-6"/>
              <w:sz w:val="36"/>
              <w:szCs w:val="3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67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retri</w:t>
      </w:r>
      <w:r w:rsidRPr="00E52A5C">
        <w:rPr>
          <w:rFonts w:ascii="Arial" w:eastAsia="Arial" w:hAnsi="Arial" w:cs="Arial"/>
          <w:b/>
          <w:bCs/>
          <w:spacing w:val="-5"/>
          <w:sz w:val="36"/>
          <w:szCs w:val="36"/>
          <w:lang w:val="en-GB"/>
          <w:rPrChange w:id="68" w:author="Filipe Santana" w:date="2016-01-03T15:57:00Z">
            <w:rPr>
              <w:rFonts w:ascii="Arial" w:eastAsia="Arial" w:hAnsi="Arial" w:cs="Arial"/>
              <w:b/>
              <w:bCs/>
              <w:spacing w:val="-5"/>
              <w:sz w:val="36"/>
              <w:szCs w:val="36"/>
            </w:rPr>
          </w:rPrChange>
        </w:rPr>
        <w:t>e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69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ving</w:t>
      </w:r>
      <w:r w:rsidRPr="00E52A5C">
        <w:rPr>
          <w:rFonts w:ascii="Arial" w:eastAsia="Arial" w:hAnsi="Arial" w:cs="Arial"/>
          <w:b/>
          <w:bCs/>
          <w:spacing w:val="-16"/>
          <w:sz w:val="36"/>
          <w:szCs w:val="36"/>
          <w:lang w:val="en-GB"/>
          <w:rPrChange w:id="70" w:author="Filipe Santana" w:date="2016-01-03T15:57:00Z">
            <w:rPr>
              <w:rFonts w:ascii="Arial" w:eastAsia="Arial" w:hAnsi="Arial" w:cs="Arial"/>
              <w:b/>
              <w:bCs/>
              <w:spacing w:val="-16"/>
              <w:sz w:val="36"/>
              <w:szCs w:val="3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71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biomedical</w:t>
      </w:r>
      <w:r w:rsidRPr="00E52A5C">
        <w:rPr>
          <w:rFonts w:ascii="Arial" w:eastAsia="Arial" w:hAnsi="Arial" w:cs="Arial"/>
          <w:b/>
          <w:bCs/>
          <w:spacing w:val="-19"/>
          <w:sz w:val="36"/>
          <w:szCs w:val="36"/>
          <w:lang w:val="en-GB"/>
          <w:rPrChange w:id="72" w:author="Filipe Santana" w:date="2016-01-03T15:57:00Z">
            <w:rPr>
              <w:rFonts w:ascii="Arial" w:eastAsia="Arial" w:hAnsi="Arial" w:cs="Arial"/>
              <w:b/>
              <w:bCs/>
              <w:spacing w:val="-19"/>
              <w:sz w:val="36"/>
              <w:szCs w:val="3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73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database content</w:t>
      </w:r>
      <w:r w:rsidRPr="00E52A5C">
        <w:rPr>
          <w:rFonts w:ascii="Arial" w:eastAsia="Arial" w:hAnsi="Arial" w:cs="Arial"/>
          <w:b/>
          <w:bCs/>
          <w:spacing w:val="-13"/>
          <w:sz w:val="36"/>
          <w:szCs w:val="36"/>
          <w:lang w:val="en-GB"/>
          <w:rPrChange w:id="74" w:author="Filipe Santana" w:date="2016-01-03T15:57:00Z">
            <w:rPr>
              <w:rFonts w:ascii="Arial" w:eastAsia="Arial" w:hAnsi="Arial" w:cs="Arial"/>
              <w:b/>
              <w:bCs/>
              <w:spacing w:val="-13"/>
              <w:sz w:val="36"/>
              <w:szCs w:val="3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75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with</w:t>
      </w:r>
      <w:r w:rsidRPr="00E52A5C">
        <w:rPr>
          <w:rFonts w:ascii="Arial" w:eastAsia="Arial" w:hAnsi="Arial" w:cs="Arial"/>
          <w:b/>
          <w:bCs/>
          <w:spacing w:val="-7"/>
          <w:sz w:val="36"/>
          <w:szCs w:val="36"/>
          <w:lang w:val="en-GB"/>
          <w:rPrChange w:id="76" w:author="Filipe Santana" w:date="2016-01-03T15:57:00Z">
            <w:rPr>
              <w:rFonts w:ascii="Arial" w:eastAsia="Arial" w:hAnsi="Arial" w:cs="Arial"/>
              <w:b/>
              <w:bCs/>
              <w:spacing w:val="-7"/>
              <w:sz w:val="36"/>
              <w:szCs w:val="36"/>
            </w:rPr>
          </w:rPrChange>
        </w:rPr>
        <w:t xml:space="preserve"> f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77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ormal</w:t>
      </w:r>
      <w:r w:rsidRPr="00E52A5C">
        <w:rPr>
          <w:rFonts w:ascii="Arial" w:eastAsia="Arial" w:hAnsi="Arial" w:cs="Arial"/>
          <w:b/>
          <w:bCs/>
          <w:spacing w:val="-11"/>
          <w:sz w:val="36"/>
          <w:szCs w:val="36"/>
          <w:lang w:val="en-GB"/>
          <w:rPrChange w:id="78" w:author="Filipe Santana" w:date="2016-01-03T15:57:00Z">
            <w:rPr>
              <w:rFonts w:ascii="Arial" w:eastAsia="Arial" w:hAnsi="Arial" w:cs="Arial"/>
              <w:b/>
              <w:bCs/>
              <w:spacing w:val="-11"/>
              <w:sz w:val="36"/>
              <w:szCs w:val="3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36"/>
          <w:szCs w:val="36"/>
          <w:lang w:val="en-GB"/>
          <w:rPrChange w:id="79" w:author="Filipe Santana" w:date="2016-01-03T15:57:00Z">
            <w:rPr>
              <w:rFonts w:ascii="Arial" w:eastAsia="Arial" w:hAnsi="Arial" w:cs="Arial"/>
              <w:b/>
              <w:bCs/>
              <w:sz w:val="36"/>
              <w:szCs w:val="36"/>
            </w:rPr>
          </w:rPrChange>
        </w:rPr>
        <w:t>ontologies</w:t>
      </w:r>
    </w:p>
    <w:p w14:paraId="70991090" w14:textId="77777777" w:rsidR="00E6733B" w:rsidRPr="00E52A5C" w:rsidRDefault="002C1A14">
      <w:pPr>
        <w:spacing w:before="75" w:after="0" w:line="240" w:lineRule="auto"/>
        <w:ind w:left="2062" w:right="-20"/>
        <w:rPr>
          <w:rFonts w:ascii="Arial" w:eastAsia="Arial" w:hAnsi="Arial" w:cs="Arial"/>
          <w:sz w:val="18"/>
          <w:szCs w:val="18"/>
          <w:lang w:val="en-GB"/>
          <w:rPrChange w:id="8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b/>
          <w:bCs/>
          <w:sz w:val="24"/>
          <w:szCs w:val="24"/>
          <w:lang w:val="en-GB"/>
          <w:rPrChange w:id="81" w:author="Filipe Santana" w:date="2016-01-03T15:57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Filipe</w:t>
      </w:r>
      <w:r w:rsidRPr="00E52A5C">
        <w:rPr>
          <w:rFonts w:ascii="Arial" w:eastAsia="Arial" w:hAnsi="Arial" w:cs="Arial"/>
          <w:b/>
          <w:bCs/>
          <w:spacing w:val="-6"/>
          <w:sz w:val="24"/>
          <w:szCs w:val="24"/>
          <w:lang w:val="en-GB"/>
          <w:rPrChange w:id="82" w:author="Filipe Santana" w:date="2016-01-03T15:57:00Z">
            <w:rPr>
              <w:rFonts w:ascii="Arial" w:eastAsia="Arial" w:hAnsi="Arial" w:cs="Arial"/>
              <w:b/>
              <w:bCs/>
              <w:spacing w:val="-6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9"/>
          <w:sz w:val="24"/>
          <w:szCs w:val="24"/>
          <w:lang w:val="en-GB"/>
          <w:rPrChange w:id="83" w:author="Filipe Santana" w:date="2016-01-03T15:57:00Z">
            <w:rPr>
              <w:rFonts w:ascii="Arial" w:eastAsia="Arial" w:hAnsi="Arial" w:cs="Arial"/>
              <w:b/>
              <w:bCs/>
              <w:w w:val="99"/>
              <w:sz w:val="24"/>
              <w:szCs w:val="24"/>
            </w:rPr>
          </w:rPrChange>
        </w:rPr>
        <w:t>Santana</w:t>
      </w:r>
      <w:r w:rsidRPr="00E52A5C">
        <w:rPr>
          <w:rFonts w:ascii="Arial" w:eastAsia="Arial" w:hAnsi="Arial" w:cs="Arial"/>
          <w:b/>
          <w:bCs/>
          <w:spacing w:val="-31"/>
          <w:sz w:val="24"/>
          <w:szCs w:val="24"/>
          <w:lang w:val="en-GB"/>
          <w:rPrChange w:id="84" w:author="Filipe Santana" w:date="2016-01-03T15:57:00Z">
            <w:rPr>
              <w:rFonts w:ascii="Arial" w:eastAsia="Arial" w:hAnsi="Arial" w:cs="Arial"/>
              <w:b/>
              <w:bCs/>
              <w:spacing w:val="-31"/>
              <w:sz w:val="24"/>
              <w:szCs w:val="2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position w:val="9"/>
          <w:sz w:val="18"/>
          <w:szCs w:val="18"/>
          <w:lang w:val="en-GB"/>
          <w:rPrChange w:id="85" w:author="Filipe Santana" w:date="2016-01-03T15:57:00Z">
            <w:rPr>
              <w:rFonts w:ascii="Arial" w:eastAsia="Arial" w:hAnsi="Arial" w:cs="Arial"/>
              <w:b/>
              <w:bCs/>
              <w:position w:val="9"/>
              <w:sz w:val="18"/>
              <w:szCs w:val="18"/>
            </w:rPr>
          </w:rPrChange>
        </w:rPr>
        <w:t>1,</w:t>
      </w:r>
      <w:r w:rsidRPr="00E52A5C">
        <w:rPr>
          <w:rFonts w:ascii="XITS" w:eastAsia="XITS" w:hAnsi="XITS" w:cs="XITS"/>
          <w:b/>
          <w:bCs/>
          <w:spacing w:val="10"/>
          <w:position w:val="9"/>
          <w:sz w:val="18"/>
          <w:szCs w:val="18"/>
          <w:lang w:val="en-GB"/>
          <w:rPrChange w:id="86" w:author="Filipe Santana" w:date="2016-01-03T15:57:00Z">
            <w:rPr>
              <w:rFonts w:ascii="XITS" w:eastAsia="XITS" w:hAnsi="XITS" w:cs="XITS"/>
              <w:b/>
              <w:bCs/>
              <w:spacing w:val="10"/>
              <w:position w:val="9"/>
              <w:sz w:val="18"/>
              <w:szCs w:val="18"/>
            </w:rPr>
          </w:rPrChange>
        </w:rPr>
        <w:t>∗</w:t>
      </w:r>
      <w:proofErr w:type="gramEnd"/>
      <w:r w:rsidRPr="00E52A5C">
        <w:rPr>
          <w:rFonts w:ascii="Arial" w:eastAsia="Arial" w:hAnsi="Arial" w:cs="Arial"/>
          <w:b/>
          <w:bCs/>
          <w:sz w:val="24"/>
          <w:szCs w:val="24"/>
          <w:lang w:val="en-GB"/>
          <w:rPrChange w:id="87" w:author="Filipe Santana" w:date="2016-01-03T15:57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,</w:t>
      </w:r>
      <w:r w:rsidRPr="00E52A5C">
        <w:rPr>
          <w:rFonts w:ascii="Arial" w:eastAsia="Arial" w:hAnsi="Arial" w:cs="Arial"/>
          <w:b/>
          <w:bCs/>
          <w:spacing w:val="-2"/>
          <w:sz w:val="24"/>
          <w:szCs w:val="24"/>
          <w:lang w:val="en-GB"/>
          <w:rPrChange w:id="88" w:author="Filipe Santana" w:date="2016-01-03T15:57:00Z">
            <w:rPr>
              <w:rFonts w:ascii="Arial" w:eastAsia="Arial" w:hAnsi="Arial" w:cs="Arial"/>
              <w:b/>
              <w:bCs/>
              <w:spacing w:val="-2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24"/>
          <w:szCs w:val="24"/>
          <w:lang w:val="en-GB"/>
          <w:rPrChange w:id="89" w:author="Filipe Santana" w:date="2016-01-03T15:57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Fred</w:t>
      </w:r>
      <w:r w:rsidRPr="00E52A5C">
        <w:rPr>
          <w:rFonts w:ascii="Arial" w:eastAsia="Arial" w:hAnsi="Arial" w:cs="Arial"/>
          <w:b/>
          <w:bCs/>
          <w:spacing w:val="-5"/>
          <w:sz w:val="24"/>
          <w:szCs w:val="24"/>
          <w:lang w:val="en-GB"/>
          <w:rPrChange w:id="90" w:author="Filipe Santana" w:date="2016-01-03T15:57:00Z">
            <w:rPr>
              <w:rFonts w:ascii="Arial" w:eastAsia="Arial" w:hAnsi="Arial" w:cs="Arial"/>
              <w:b/>
              <w:bCs/>
              <w:spacing w:val="-5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9"/>
          <w:sz w:val="24"/>
          <w:szCs w:val="24"/>
          <w:lang w:val="en-GB"/>
          <w:rPrChange w:id="91" w:author="Filipe Santana" w:date="2016-01-03T15:57:00Z">
            <w:rPr>
              <w:rFonts w:ascii="Arial" w:eastAsia="Arial" w:hAnsi="Arial" w:cs="Arial"/>
              <w:b/>
              <w:bCs/>
              <w:w w:val="99"/>
              <w:sz w:val="24"/>
              <w:szCs w:val="24"/>
            </w:rPr>
          </w:rPrChange>
        </w:rPr>
        <w:t>Freitas</w:t>
      </w:r>
      <w:r w:rsidRPr="00E52A5C">
        <w:rPr>
          <w:rFonts w:ascii="Arial" w:eastAsia="Arial" w:hAnsi="Arial" w:cs="Arial"/>
          <w:b/>
          <w:bCs/>
          <w:spacing w:val="-31"/>
          <w:sz w:val="24"/>
          <w:szCs w:val="24"/>
          <w:lang w:val="en-GB"/>
          <w:rPrChange w:id="92" w:author="Filipe Santana" w:date="2016-01-03T15:57:00Z">
            <w:rPr>
              <w:rFonts w:ascii="Arial" w:eastAsia="Arial" w:hAnsi="Arial" w:cs="Arial"/>
              <w:b/>
              <w:bCs/>
              <w:spacing w:val="-31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position w:val="9"/>
          <w:sz w:val="18"/>
          <w:szCs w:val="18"/>
          <w:lang w:val="en-GB"/>
          <w:rPrChange w:id="93" w:author="Filipe Santana" w:date="2016-01-03T15:57:00Z">
            <w:rPr>
              <w:rFonts w:ascii="Arial" w:eastAsia="Arial" w:hAnsi="Arial" w:cs="Arial"/>
              <w:b/>
              <w:bCs/>
              <w:position w:val="9"/>
              <w:sz w:val="18"/>
              <w:szCs w:val="18"/>
            </w:rPr>
          </w:rPrChange>
        </w:rPr>
        <w:t>1</w:t>
      </w:r>
      <w:r w:rsidRPr="00E52A5C">
        <w:rPr>
          <w:rFonts w:ascii="Arial" w:eastAsia="Arial" w:hAnsi="Arial" w:cs="Arial"/>
          <w:b/>
          <w:bCs/>
          <w:spacing w:val="25"/>
          <w:position w:val="9"/>
          <w:sz w:val="18"/>
          <w:szCs w:val="18"/>
          <w:lang w:val="en-GB"/>
          <w:rPrChange w:id="94" w:author="Filipe Santana" w:date="2016-01-03T15:57:00Z">
            <w:rPr>
              <w:rFonts w:ascii="Arial" w:eastAsia="Arial" w:hAnsi="Arial" w:cs="Arial"/>
              <w:b/>
              <w:bCs/>
              <w:spacing w:val="25"/>
              <w:position w:val="9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24"/>
          <w:szCs w:val="24"/>
          <w:lang w:val="en-GB"/>
          <w:rPrChange w:id="95" w:author="Filipe Santana" w:date="2016-01-03T15:57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and</w:t>
      </w:r>
      <w:r w:rsidRPr="00E52A5C">
        <w:rPr>
          <w:rFonts w:ascii="Arial" w:eastAsia="Arial" w:hAnsi="Arial" w:cs="Arial"/>
          <w:b/>
          <w:bCs/>
          <w:spacing w:val="-4"/>
          <w:sz w:val="24"/>
          <w:szCs w:val="24"/>
          <w:lang w:val="en-GB"/>
          <w:rPrChange w:id="96" w:author="Filipe Santana" w:date="2016-01-03T15:57:00Z">
            <w:rPr>
              <w:rFonts w:ascii="Arial" w:eastAsia="Arial" w:hAnsi="Arial" w:cs="Arial"/>
              <w:b/>
              <w:bCs/>
              <w:spacing w:val="-4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24"/>
          <w:szCs w:val="24"/>
          <w:lang w:val="en-GB"/>
          <w:rPrChange w:id="97" w:author="Filipe Santana" w:date="2016-01-03T15:57:00Z">
            <w:rPr>
              <w:rFonts w:ascii="Arial" w:eastAsia="Arial" w:hAnsi="Arial" w:cs="Arial"/>
              <w:b/>
              <w:bCs/>
              <w:sz w:val="24"/>
              <w:szCs w:val="24"/>
            </w:rPr>
          </w:rPrChange>
        </w:rPr>
        <w:t>Stefan</w:t>
      </w:r>
      <w:r w:rsidRPr="00E52A5C">
        <w:rPr>
          <w:rFonts w:ascii="Arial" w:eastAsia="Arial" w:hAnsi="Arial" w:cs="Arial"/>
          <w:b/>
          <w:bCs/>
          <w:spacing w:val="-7"/>
          <w:sz w:val="24"/>
          <w:szCs w:val="24"/>
          <w:lang w:val="en-GB"/>
          <w:rPrChange w:id="98" w:author="Filipe Santana" w:date="2016-01-03T15:57:00Z">
            <w:rPr>
              <w:rFonts w:ascii="Arial" w:eastAsia="Arial" w:hAnsi="Arial" w:cs="Arial"/>
              <w:b/>
              <w:bCs/>
              <w:spacing w:val="-7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9"/>
          <w:sz w:val="24"/>
          <w:szCs w:val="24"/>
          <w:lang w:val="en-GB"/>
          <w:rPrChange w:id="99" w:author="Filipe Santana" w:date="2016-01-03T15:57:00Z">
            <w:rPr>
              <w:rFonts w:ascii="Arial" w:eastAsia="Arial" w:hAnsi="Arial" w:cs="Arial"/>
              <w:b/>
              <w:bCs/>
              <w:w w:val="99"/>
              <w:sz w:val="24"/>
              <w:szCs w:val="24"/>
            </w:rPr>
          </w:rPrChange>
        </w:rPr>
        <w:t>S</w:t>
      </w:r>
      <w:r w:rsidRPr="00E52A5C">
        <w:rPr>
          <w:rFonts w:ascii="Arial" w:eastAsia="Arial" w:hAnsi="Arial" w:cs="Arial"/>
          <w:b/>
          <w:bCs/>
          <w:spacing w:val="-2"/>
          <w:w w:val="99"/>
          <w:sz w:val="24"/>
          <w:szCs w:val="24"/>
          <w:lang w:val="en-GB"/>
          <w:rPrChange w:id="100" w:author="Filipe Santana" w:date="2016-01-03T15:57:00Z">
            <w:rPr>
              <w:rFonts w:ascii="Arial" w:eastAsia="Arial" w:hAnsi="Arial" w:cs="Arial"/>
              <w:b/>
              <w:bCs/>
              <w:spacing w:val="-2"/>
              <w:w w:val="99"/>
              <w:sz w:val="24"/>
              <w:szCs w:val="24"/>
            </w:rPr>
          </w:rPrChange>
        </w:rPr>
        <w:t>c</w:t>
      </w:r>
      <w:r w:rsidRPr="00E52A5C">
        <w:rPr>
          <w:rFonts w:ascii="Arial" w:eastAsia="Arial" w:hAnsi="Arial" w:cs="Arial"/>
          <w:b/>
          <w:bCs/>
          <w:w w:val="99"/>
          <w:sz w:val="24"/>
          <w:szCs w:val="24"/>
          <w:lang w:val="en-GB"/>
          <w:rPrChange w:id="101" w:author="Filipe Santana" w:date="2016-01-03T15:57:00Z">
            <w:rPr>
              <w:rFonts w:ascii="Arial" w:eastAsia="Arial" w:hAnsi="Arial" w:cs="Arial"/>
              <w:b/>
              <w:bCs/>
              <w:w w:val="99"/>
              <w:sz w:val="24"/>
              <w:szCs w:val="24"/>
            </w:rPr>
          </w:rPrChange>
        </w:rPr>
        <w:t>hulz</w:t>
      </w:r>
      <w:r w:rsidRPr="00E52A5C">
        <w:rPr>
          <w:rFonts w:ascii="Arial" w:eastAsia="Arial" w:hAnsi="Arial" w:cs="Arial"/>
          <w:b/>
          <w:bCs/>
          <w:spacing w:val="-31"/>
          <w:sz w:val="24"/>
          <w:szCs w:val="24"/>
          <w:lang w:val="en-GB"/>
          <w:rPrChange w:id="102" w:author="Filipe Santana" w:date="2016-01-03T15:57:00Z">
            <w:rPr>
              <w:rFonts w:ascii="Arial" w:eastAsia="Arial" w:hAnsi="Arial" w:cs="Arial"/>
              <w:b/>
              <w:bCs/>
              <w:spacing w:val="-31"/>
              <w:sz w:val="24"/>
              <w:szCs w:val="2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position w:val="9"/>
          <w:sz w:val="18"/>
          <w:szCs w:val="18"/>
          <w:lang w:val="en-GB"/>
          <w:rPrChange w:id="103" w:author="Filipe Santana" w:date="2016-01-03T15:57:00Z">
            <w:rPr>
              <w:rFonts w:ascii="Arial" w:eastAsia="Arial" w:hAnsi="Arial" w:cs="Arial"/>
              <w:b/>
              <w:bCs/>
              <w:position w:val="9"/>
              <w:sz w:val="18"/>
              <w:szCs w:val="18"/>
            </w:rPr>
          </w:rPrChange>
        </w:rPr>
        <w:t>2</w:t>
      </w:r>
    </w:p>
    <w:p w14:paraId="3B1D4FE9" w14:textId="77777777" w:rsidR="00E6733B" w:rsidRPr="00E52A5C" w:rsidRDefault="00E6733B">
      <w:pPr>
        <w:spacing w:before="6" w:after="0" w:line="160" w:lineRule="exact"/>
        <w:rPr>
          <w:sz w:val="16"/>
          <w:szCs w:val="16"/>
          <w:lang w:val="en-GB"/>
          <w:rPrChange w:id="104" w:author="Filipe Santana" w:date="2016-01-03T15:57:00Z">
            <w:rPr>
              <w:sz w:val="16"/>
              <w:szCs w:val="16"/>
            </w:rPr>
          </w:rPrChange>
        </w:rPr>
      </w:pPr>
    </w:p>
    <w:p w14:paraId="6E8F7130" w14:textId="77777777" w:rsidR="00E6733B" w:rsidRPr="000624E2" w:rsidRDefault="002C1A14">
      <w:pPr>
        <w:spacing w:after="0" w:line="240" w:lineRule="auto"/>
        <w:ind w:left="2062" w:right="-20"/>
        <w:rPr>
          <w:rFonts w:ascii="Arial" w:eastAsia="Arial" w:hAnsi="Arial" w:cs="Arial"/>
          <w:sz w:val="18"/>
          <w:szCs w:val="18"/>
          <w:lang w:val="pt-BR"/>
          <w:rPrChange w:id="105" w:author="Filipe Santana" w:date="2016-01-04T20:30:00Z">
            <w:rPr>
              <w:rFonts w:ascii="Arial" w:eastAsia="Arial" w:hAnsi="Arial" w:cs="Arial"/>
              <w:sz w:val="18"/>
              <w:szCs w:val="18"/>
              <w:lang w:val="pt-BR"/>
            </w:rPr>
          </w:rPrChange>
        </w:rPr>
      </w:pPr>
      <w:r w:rsidRPr="000624E2">
        <w:rPr>
          <w:rFonts w:ascii="Arial" w:eastAsia="Arial" w:hAnsi="Arial" w:cs="Arial"/>
          <w:w w:val="99"/>
          <w:position w:val="8"/>
          <w:sz w:val="13"/>
          <w:szCs w:val="13"/>
          <w:lang w:val="pt-BR"/>
        </w:rPr>
        <w:t>1</w:t>
      </w:r>
      <w:r w:rsidRPr="000624E2">
        <w:rPr>
          <w:rFonts w:ascii="Arial" w:eastAsia="Arial" w:hAnsi="Arial" w:cs="Arial"/>
          <w:spacing w:val="-26"/>
          <w:position w:val="8"/>
          <w:sz w:val="13"/>
          <w:szCs w:val="13"/>
          <w:lang w:val="pt-BR"/>
        </w:rPr>
        <w:t xml:space="preserve"> 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</w:rPr>
        <w:t>Centro</w:t>
      </w:r>
      <w:r w:rsidRPr="000624E2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EC4A1B">
        <w:rPr>
          <w:rFonts w:ascii="Arial" w:eastAsia="Arial" w:hAnsi="Arial" w:cs="Arial"/>
          <w:w w:val="81"/>
          <w:sz w:val="18"/>
          <w:szCs w:val="18"/>
          <w:lang w:val="pt-BR"/>
        </w:rPr>
        <w:t>de</w:t>
      </w:r>
      <w:r w:rsidRPr="00EC4A1B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EC4A1B">
        <w:rPr>
          <w:rFonts w:ascii="Arial" w:eastAsia="Arial" w:hAnsi="Arial" w:cs="Arial"/>
          <w:w w:val="81"/>
          <w:sz w:val="18"/>
          <w:szCs w:val="18"/>
          <w:lang w:val="pt-BR"/>
        </w:rPr>
        <w:t>In</w:t>
      </w:r>
      <w:r w:rsidRPr="00134D6B">
        <w:rPr>
          <w:rFonts w:ascii="Arial" w:eastAsia="Arial" w:hAnsi="Arial" w:cs="Arial"/>
          <w:spacing w:val="-4"/>
          <w:w w:val="81"/>
          <w:sz w:val="18"/>
          <w:szCs w:val="18"/>
          <w:lang w:val="pt-BR"/>
        </w:rPr>
        <w:t>f</w:t>
      </w:r>
      <w:r w:rsidRPr="00134D6B">
        <w:rPr>
          <w:rFonts w:ascii="Arial" w:eastAsia="Arial" w:hAnsi="Arial" w:cs="Arial"/>
          <w:w w:val="81"/>
          <w:sz w:val="18"/>
          <w:szCs w:val="18"/>
          <w:lang w:val="pt-BR"/>
        </w:rPr>
        <w:t>o</w:t>
      </w:r>
      <w:r w:rsidRPr="00134D6B">
        <w:rPr>
          <w:rFonts w:ascii="Arial" w:eastAsia="Arial" w:hAnsi="Arial" w:cs="Arial"/>
          <w:spacing w:val="3"/>
          <w:w w:val="81"/>
          <w:sz w:val="18"/>
          <w:szCs w:val="18"/>
          <w:lang w:val="pt-BR"/>
        </w:rPr>
        <w:t>r</w:t>
      </w:r>
      <w:r w:rsidRPr="00134D6B">
        <w:rPr>
          <w:rFonts w:ascii="Arial" w:eastAsia="Arial" w:hAnsi="Arial" w:cs="Arial"/>
          <w:w w:val="81"/>
          <w:sz w:val="18"/>
          <w:szCs w:val="18"/>
          <w:lang w:val="pt-BR"/>
        </w:rPr>
        <w:t>mática (CIn),</w:t>
      </w:r>
      <w:r w:rsidRPr="00134D6B">
        <w:rPr>
          <w:rFonts w:ascii="Arial" w:eastAsia="Arial" w:hAnsi="Arial" w:cs="Arial"/>
          <w:spacing w:val="1"/>
          <w:w w:val="81"/>
          <w:sz w:val="18"/>
          <w:szCs w:val="18"/>
          <w:lang w:val="pt-BR"/>
        </w:rPr>
        <w:t xml:space="preserve"> </w:t>
      </w:r>
      <w:r w:rsidRPr="00134D6B">
        <w:rPr>
          <w:rFonts w:ascii="Arial" w:eastAsia="Arial" w:hAnsi="Arial" w:cs="Arial"/>
          <w:w w:val="81"/>
          <w:sz w:val="18"/>
          <w:szCs w:val="18"/>
          <w:lang w:val="pt-BR"/>
        </w:rPr>
        <w:t>Uni</w:t>
      </w:r>
      <w:r w:rsidRPr="00134D6B">
        <w:rPr>
          <w:rFonts w:ascii="Arial" w:eastAsia="Arial" w:hAnsi="Arial" w:cs="Arial"/>
          <w:spacing w:val="-3"/>
          <w:w w:val="81"/>
          <w:sz w:val="18"/>
          <w:szCs w:val="18"/>
          <w:lang w:val="pt-BR"/>
        </w:rPr>
        <w:t>v</w:t>
      </w:r>
      <w:r w:rsidRPr="00134D6B">
        <w:rPr>
          <w:rFonts w:ascii="Arial" w:eastAsia="Arial" w:hAnsi="Arial" w:cs="Arial"/>
          <w:w w:val="81"/>
          <w:sz w:val="18"/>
          <w:szCs w:val="18"/>
          <w:lang w:val="pt-BR"/>
        </w:rPr>
        <w:t xml:space="preserve">ersidade </w:t>
      </w:r>
      <w:r w:rsidRPr="00134D6B">
        <w:rPr>
          <w:rFonts w:ascii="Arial" w:eastAsia="Arial" w:hAnsi="Arial" w:cs="Arial"/>
          <w:spacing w:val="-4"/>
          <w:w w:val="81"/>
          <w:sz w:val="18"/>
          <w:szCs w:val="18"/>
          <w:lang w:val="pt-BR"/>
        </w:rPr>
        <w:t>F</w:t>
      </w:r>
      <w:r w:rsidRPr="002D7AE4">
        <w:rPr>
          <w:rFonts w:ascii="Arial" w:eastAsia="Arial" w:hAnsi="Arial" w:cs="Arial"/>
          <w:w w:val="81"/>
          <w:sz w:val="18"/>
          <w:szCs w:val="18"/>
          <w:lang w:val="pt-BR"/>
        </w:rPr>
        <w:t>ede</w:t>
      </w:r>
      <w:r w:rsidRPr="00686304">
        <w:rPr>
          <w:rFonts w:ascii="Arial" w:eastAsia="Arial" w:hAnsi="Arial" w:cs="Arial"/>
          <w:spacing w:val="-2"/>
          <w:w w:val="81"/>
          <w:sz w:val="18"/>
          <w:szCs w:val="18"/>
          <w:lang w:val="pt-BR"/>
        </w:rPr>
        <w:t>r</w:t>
      </w:r>
      <w:r w:rsidRPr="008004F4">
        <w:rPr>
          <w:rFonts w:ascii="Arial" w:eastAsia="Arial" w:hAnsi="Arial" w:cs="Arial"/>
          <w:w w:val="81"/>
          <w:sz w:val="18"/>
          <w:szCs w:val="18"/>
          <w:lang w:val="pt-BR"/>
        </w:rPr>
        <w:t>al</w:t>
      </w:r>
      <w:r w:rsidRPr="004C3441">
        <w:rPr>
          <w:rFonts w:ascii="Arial" w:eastAsia="Arial" w:hAnsi="Arial" w:cs="Arial"/>
          <w:spacing w:val="-1"/>
          <w:w w:val="81"/>
          <w:sz w:val="18"/>
          <w:szCs w:val="18"/>
          <w:lang w:val="pt-BR"/>
        </w:rPr>
        <w:t xml:space="preserve"> 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06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de</w:t>
      </w:r>
      <w:r w:rsidRPr="000624E2">
        <w:rPr>
          <w:rFonts w:ascii="Arial" w:eastAsia="Arial" w:hAnsi="Arial" w:cs="Arial"/>
          <w:spacing w:val="1"/>
          <w:w w:val="81"/>
          <w:sz w:val="18"/>
          <w:szCs w:val="18"/>
          <w:lang w:val="pt-BR"/>
          <w:rPrChange w:id="107" w:author="Filipe Santana" w:date="2016-01-04T20:30:00Z">
            <w:rPr>
              <w:rFonts w:ascii="Arial" w:eastAsia="Arial" w:hAnsi="Arial" w:cs="Arial"/>
              <w:spacing w:val="1"/>
              <w:w w:val="81"/>
              <w:sz w:val="18"/>
              <w:szCs w:val="18"/>
              <w:lang w:val="pt-BR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7"/>
          <w:w w:val="81"/>
          <w:sz w:val="18"/>
          <w:szCs w:val="18"/>
          <w:lang w:val="pt-BR"/>
          <w:rPrChange w:id="108" w:author="Filipe Santana" w:date="2016-01-04T20:30:00Z">
            <w:rPr>
              <w:rFonts w:ascii="Arial" w:eastAsia="Arial" w:hAnsi="Arial" w:cs="Arial"/>
              <w:spacing w:val="-7"/>
              <w:w w:val="81"/>
              <w:sz w:val="18"/>
              <w:szCs w:val="18"/>
              <w:lang w:val="pt-BR"/>
            </w:rPr>
          </w:rPrChange>
        </w:rPr>
        <w:t>P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09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e</w:t>
      </w:r>
      <w:r w:rsidRPr="000624E2">
        <w:rPr>
          <w:rFonts w:ascii="Arial" w:eastAsia="Arial" w:hAnsi="Arial" w:cs="Arial"/>
          <w:spacing w:val="3"/>
          <w:w w:val="81"/>
          <w:sz w:val="18"/>
          <w:szCs w:val="18"/>
          <w:lang w:val="pt-BR"/>
          <w:rPrChange w:id="110" w:author="Filipe Santana" w:date="2016-01-04T20:30:00Z">
            <w:rPr>
              <w:rFonts w:ascii="Arial" w:eastAsia="Arial" w:hAnsi="Arial" w:cs="Arial"/>
              <w:spacing w:val="3"/>
              <w:w w:val="81"/>
              <w:sz w:val="18"/>
              <w:szCs w:val="18"/>
              <w:lang w:val="pt-BR"/>
            </w:rPr>
          </w:rPrChange>
        </w:rPr>
        <w:t>r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11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nam</w:t>
      </w:r>
      <w:r w:rsidRPr="000624E2">
        <w:rPr>
          <w:rFonts w:ascii="Arial" w:eastAsia="Arial" w:hAnsi="Arial" w:cs="Arial"/>
          <w:spacing w:val="-3"/>
          <w:w w:val="81"/>
          <w:sz w:val="18"/>
          <w:szCs w:val="18"/>
          <w:lang w:val="pt-BR"/>
          <w:rPrChange w:id="112" w:author="Filipe Santana" w:date="2016-01-04T20:30:00Z">
            <w:rPr>
              <w:rFonts w:ascii="Arial" w:eastAsia="Arial" w:hAnsi="Arial" w:cs="Arial"/>
              <w:spacing w:val="-3"/>
              <w:w w:val="81"/>
              <w:sz w:val="18"/>
              <w:szCs w:val="18"/>
              <w:lang w:val="pt-BR"/>
            </w:rPr>
          </w:rPrChange>
        </w:rPr>
        <w:t>b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13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uco</w:t>
      </w:r>
      <w:r w:rsidRPr="000624E2">
        <w:rPr>
          <w:rFonts w:ascii="Arial" w:eastAsia="Arial" w:hAnsi="Arial" w:cs="Arial"/>
          <w:spacing w:val="-1"/>
          <w:w w:val="81"/>
          <w:sz w:val="18"/>
          <w:szCs w:val="18"/>
          <w:lang w:val="pt-BR"/>
          <w:rPrChange w:id="114" w:author="Filipe Santana" w:date="2016-01-04T20:30:00Z">
            <w:rPr>
              <w:rFonts w:ascii="Arial" w:eastAsia="Arial" w:hAnsi="Arial" w:cs="Arial"/>
              <w:spacing w:val="-1"/>
              <w:w w:val="81"/>
              <w:sz w:val="18"/>
              <w:szCs w:val="18"/>
              <w:lang w:val="pt-BR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15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(UFPE),</w:t>
      </w:r>
      <w:r w:rsidRPr="000624E2">
        <w:rPr>
          <w:rFonts w:ascii="Arial" w:eastAsia="Arial" w:hAnsi="Arial" w:cs="Arial"/>
          <w:spacing w:val="1"/>
          <w:w w:val="81"/>
          <w:sz w:val="18"/>
          <w:szCs w:val="18"/>
          <w:lang w:val="pt-BR"/>
          <w:rPrChange w:id="116" w:author="Filipe Santana" w:date="2016-01-04T20:30:00Z">
            <w:rPr>
              <w:rFonts w:ascii="Arial" w:eastAsia="Arial" w:hAnsi="Arial" w:cs="Arial"/>
              <w:spacing w:val="1"/>
              <w:w w:val="81"/>
              <w:sz w:val="18"/>
              <w:szCs w:val="18"/>
              <w:lang w:val="pt-BR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17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Reci</w:t>
      </w:r>
      <w:r w:rsidRPr="000624E2">
        <w:rPr>
          <w:rFonts w:ascii="Arial" w:eastAsia="Arial" w:hAnsi="Arial" w:cs="Arial"/>
          <w:spacing w:val="-4"/>
          <w:w w:val="81"/>
          <w:sz w:val="18"/>
          <w:szCs w:val="18"/>
          <w:lang w:val="pt-BR"/>
          <w:rPrChange w:id="118" w:author="Filipe Santana" w:date="2016-01-04T20:30:00Z">
            <w:rPr>
              <w:rFonts w:ascii="Arial" w:eastAsia="Arial" w:hAnsi="Arial" w:cs="Arial"/>
              <w:spacing w:val="-4"/>
              <w:w w:val="81"/>
              <w:sz w:val="18"/>
              <w:szCs w:val="18"/>
              <w:lang w:val="pt-BR"/>
            </w:rPr>
          </w:rPrChange>
        </w:rPr>
        <w:t>f</w:t>
      </w:r>
      <w:r w:rsidRPr="000624E2">
        <w:rPr>
          <w:rFonts w:ascii="Arial" w:eastAsia="Arial" w:hAnsi="Arial" w:cs="Arial"/>
          <w:spacing w:val="-2"/>
          <w:w w:val="81"/>
          <w:sz w:val="18"/>
          <w:szCs w:val="18"/>
          <w:lang w:val="pt-BR"/>
          <w:rPrChange w:id="119" w:author="Filipe Santana" w:date="2016-01-04T20:30:00Z">
            <w:rPr>
              <w:rFonts w:ascii="Arial" w:eastAsia="Arial" w:hAnsi="Arial" w:cs="Arial"/>
              <w:spacing w:val="-2"/>
              <w:w w:val="81"/>
              <w:sz w:val="18"/>
              <w:szCs w:val="18"/>
              <w:lang w:val="pt-BR"/>
            </w:rPr>
          </w:rPrChange>
        </w:rPr>
        <w:t>e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20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,</w:t>
      </w:r>
      <w:r w:rsidRPr="000624E2">
        <w:rPr>
          <w:rFonts w:ascii="Arial" w:eastAsia="Arial" w:hAnsi="Arial" w:cs="Arial"/>
          <w:spacing w:val="-1"/>
          <w:w w:val="81"/>
          <w:sz w:val="18"/>
          <w:szCs w:val="18"/>
          <w:lang w:val="pt-BR"/>
          <w:rPrChange w:id="121" w:author="Filipe Santana" w:date="2016-01-04T20:30:00Z">
            <w:rPr>
              <w:rFonts w:ascii="Arial" w:eastAsia="Arial" w:hAnsi="Arial" w:cs="Arial"/>
              <w:spacing w:val="-1"/>
              <w:w w:val="81"/>
              <w:sz w:val="18"/>
              <w:szCs w:val="18"/>
              <w:lang w:val="pt-BR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22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50740-560,</w:t>
      </w:r>
      <w:r w:rsidRPr="000624E2">
        <w:rPr>
          <w:rFonts w:ascii="Arial" w:eastAsia="Arial" w:hAnsi="Arial" w:cs="Arial"/>
          <w:spacing w:val="1"/>
          <w:w w:val="81"/>
          <w:sz w:val="18"/>
          <w:szCs w:val="18"/>
          <w:lang w:val="pt-BR"/>
          <w:rPrChange w:id="123" w:author="Filipe Santana" w:date="2016-01-04T20:30:00Z">
            <w:rPr>
              <w:rFonts w:ascii="Arial" w:eastAsia="Arial" w:hAnsi="Arial" w:cs="Arial"/>
              <w:spacing w:val="1"/>
              <w:w w:val="81"/>
              <w:sz w:val="18"/>
              <w:szCs w:val="18"/>
              <w:lang w:val="pt-BR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24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B</w:t>
      </w:r>
      <w:r w:rsidRPr="000624E2">
        <w:rPr>
          <w:rFonts w:ascii="Arial" w:eastAsia="Arial" w:hAnsi="Arial" w:cs="Arial"/>
          <w:spacing w:val="-2"/>
          <w:w w:val="81"/>
          <w:sz w:val="18"/>
          <w:szCs w:val="18"/>
          <w:lang w:val="pt-BR"/>
          <w:rPrChange w:id="125" w:author="Filipe Santana" w:date="2016-01-04T20:30:00Z">
            <w:rPr>
              <w:rFonts w:ascii="Arial" w:eastAsia="Arial" w:hAnsi="Arial" w:cs="Arial"/>
              <w:spacing w:val="-2"/>
              <w:w w:val="81"/>
              <w:sz w:val="18"/>
              <w:szCs w:val="18"/>
              <w:lang w:val="pt-BR"/>
            </w:rPr>
          </w:rPrChange>
        </w:rPr>
        <w:t>r</w:t>
      </w:r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26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azil</w:t>
      </w:r>
      <w:proofErr w:type="spellEnd"/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27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 xml:space="preserve">, </w:t>
      </w:r>
      <w:proofErr w:type="spellStart"/>
      <w:r w:rsidRPr="000624E2">
        <w:rPr>
          <w:rFonts w:ascii="Arial" w:eastAsia="Arial" w:hAnsi="Arial" w:cs="Arial"/>
          <w:w w:val="81"/>
          <w:sz w:val="18"/>
          <w:szCs w:val="18"/>
          <w:lang w:val="pt-BR"/>
          <w:rPrChange w:id="128" w:author="Filipe Santana" w:date="2016-01-04T20:30:00Z">
            <w:rPr>
              <w:rFonts w:ascii="Arial" w:eastAsia="Arial" w:hAnsi="Arial" w:cs="Arial"/>
              <w:w w:val="81"/>
              <w:sz w:val="18"/>
              <w:szCs w:val="18"/>
              <w:lang w:val="pt-BR"/>
            </w:rPr>
          </w:rPrChange>
        </w:rPr>
        <w:t>and</w:t>
      </w:r>
      <w:proofErr w:type="spellEnd"/>
    </w:p>
    <w:p w14:paraId="0FF62C96" w14:textId="77777777" w:rsidR="00E6733B" w:rsidRPr="00E52A5C" w:rsidRDefault="002C1A14">
      <w:pPr>
        <w:spacing w:after="0" w:line="239" w:lineRule="exact"/>
        <w:ind w:left="2062" w:right="-20"/>
        <w:rPr>
          <w:rFonts w:ascii="Arial" w:eastAsia="Arial" w:hAnsi="Arial" w:cs="Arial"/>
          <w:sz w:val="18"/>
          <w:szCs w:val="18"/>
          <w:lang w:val="en-GB"/>
          <w:rPrChange w:id="12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w w:val="99"/>
          <w:position w:val="7"/>
          <w:sz w:val="13"/>
          <w:szCs w:val="13"/>
          <w:lang w:val="en-GB"/>
          <w:rPrChange w:id="130" w:author="Filipe Santana" w:date="2016-01-03T15:57:00Z">
            <w:rPr>
              <w:rFonts w:ascii="Arial" w:eastAsia="Arial" w:hAnsi="Arial" w:cs="Arial"/>
              <w:w w:val="99"/>
              <w:position w:val="7"/>
              <w:sz w:val="13"/>
              <w:szCs w:val="13"/>
            </w:rPr>
          </w:rPrChange>
        </w:rPr>
        <w:t>2</w:t>
      </w:r>
      <w:r w:rsidRPr="00E52A5C">
        <w:rPr>
          <w:rFonts w:ascii="Arial" w:eastAsia="Arial" w:hAnsi="Arial" w:cs="Arial"/>
          <w:spacing w:val="-26"/>
          <w:position w:val="7"/>
          <w:sz w:val="13"/>
          <w:szCs w:val="13"/>
          <w:lang w:val="en-GB"/>
          <w:rPrChange w:id="131" w:author="Filipe Santana" w:date="2016-01-03T15:57:00Z">
            <w:rPr>
              <w:rFonts w:ascii="Arial" w:eastAsia="Arial" w:hAnsi="Arial" w:cs="Arial"/>
              <w:spacing w:val="-26"/>
              <w:position w:val="7"/>
              <w:sz w:val="13"/>
              <w:szCs w:val="13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32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Institut</w:t>
      </w:r>
      <w:proofErr w:type="spellEnd"/>
      <w:r w:rsidRPr="00E52A5C">
        <w:rPr>
          <w:rFonts w:ascii="Arial" w:eastAsia="Arial" w:hAnsi="Arial" w:cs="Arial"/>
          <w:spacing w:val="6"/>
          <w:w w:val="80"/>
          <w:position w:val="-1"/>
          <w:sz w:val="18"/>
          <w:szCs w:val="18"/>
          <w:lang w:val="en-GB"/>
          <w:rPrChange w:id="133" w:author="Filipe Santana" w:date="2016-01-03T15:57:00Z">
            <w:rPr>
              <w:rFonts w:ascii="Arial" w:eastAsia="Arial" w:hAnsi="Arial" w:cs="Arial"/>
              <w:spacing w:val="6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34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für</w:t>
      </w:r>
      <w:proofErr w:type="spellEnd"/>
      <w:r w:rsidRPr="00E52A5C">
        <w:rPr>
          <w:rFonts w:ascii="Arial" w:eastAsia="Arial" w:hAnsi="Arial" w:cs="Arial"/>
          <w:spacing w:val="3"/>
          <w:w w:val="80"/>
          <w:position w:val="-1"/>
          <w:sz w:val="18"/>
          <w:szCs w:val="18"/>
          <w:lang w:val="en-GB"/>
          <w:rPrChange w:id="135" w:author="Filipe Santana" w:date="2016-01-03T15:57:00Z">
            <w:rPr>
              <w:rFonts w:ascii="Arial" w:eastAsia="Arial" w:hAnsi="Arial" w:cs="Arial"/>
              <w:spacing w:val="3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36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Medizinische</w:t>
      </w:r>
      <w:proofErr w:type="spellEnd"/>
      <w:r w:rsidRPr="00E52A5C">
        <w:rPr>
          <w:rFonts w:ascii="Arial" w:eastAsia="Arial" w:hAnsi="Arial" w:cs="Arial"/>
          <w:spacing w:val="11"/>
          <w:w w:val="80"/>
          <w:position w:val="-1"/>
          <w:sz w:val="18"/>
          <w:szCs w:val="18"/>
          <w:lang w:val="en-GB"/>
          <w:rPrChange w:id="137" w:author="Filipe Santana" w:date="2016-01-03T15:57:00Z">
            <w:rPr>
              <w:rFonts w:ascii="Arial" w:eastAsia="Arial" w:hAnsi="Arial" w:cs="Arial"/>
              <w:spacing w:val="11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38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In</w:t>
      </w:r>
      <w:r w:rsidRPr="00E52A5C">
        <w:rPr>
          <w:rFonts w:ascii="Arial" w:eastAsia="Arial" w:hAnsi="Arial" w:cs="Arial"/>
          <w:spacing w:val="-4"/>
          <w:w w:val="80"/>
          <w:position w:val="-1"/>
          <w:sz w:val="18"/>
          <w:szCs w:val="18"/>
          <w:lang w:val="en-GB"/>
          <w:rPrChange w:id="139" w:author="Filipe Santana" w:date="2016-01-03T15:57:00Z">
            <w:rPr>
              <w:rFonts w:ascii="Arial" w:eastAsia="Arial" w:hAnsi="Arial" w:cs="Arial"/>
              <w:spacing w:val="-4"/>
              <w:w w:val="80"/>
              <w:position w:val="-1"/>
              <w:sz w:val="18"/>
              <w:szCs w:val="18"/>
            </w:rPr>
          </w:rPrChange>
        </w:rPr>
        <w:t>f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40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o</w:t>
      </w:r>
      <w:r w:rsidRPr="00E52A5C">
        <w:rPr>
          <w:rFonts w:ascii="Arial" w:eastAsia="Arial" w:hAnsi="Arial" w:cs="Arial"/>
          <w:spacing w:val="3"/>
          <w:w w:val="80"/>
          <w:position w:val="-1"/>
          <w:sz w:val="18"/>
          <w:szCs w:val="18"/>
          <w:lang w:val="en-GB"/>
          <w:rPrChange w:id="141" w:author="Filipe Santana" w:date="2016-01-03T15:57:00Z">
            <w:rPr>
              <w:rFonts w:ascii="Arial" w:eastAsia="Arial" w:hAnsi="Arial" w:cs="Arial"/>
              <w:spacing w:val="3"/>
              <w:w w:val="80"/>
              <w:position w:val="-1"/>
              <w:sz w:val="18"/>
              <w:szCs w:val="18"/>
            </w:rPr>
          </w:rPrChange>
        </w:rPr>
        <w:t>r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42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matik</w:t>
      </w:r>
      <w:proofErr w:type="spellEnd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43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,</w:t>
      </w:r>
      <w:r w:rsidRPr="00E52A5C">
        <w:rPr>
          <w:rFonts w:ascii="Arial" w:eastAsia="Arial" w:hAnsi="Arial" w:cs="Arial"/>
          <w:spacing w:val="9"/>
          <w:w w:val="80"/>
          <w:position w:val="-1"/>
          <w:sz w:val="18"/>
          <w:szCs w:val="18"/>
          <w:lang w:val="en-GB"/>
          <w:rPrChange w:id="144" w:author="Filipe Santana" w:date="2016-01-03T15:57:00Z">
            <w:rPr>
              <w:rFonts w:ascii="Arial" w:eastAsia="Arial" w:hAnsi="Arial" w:cs="Arial"/>
              <w:spacing w:val="9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45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Statistik</w:t>
      </w:r>
      <w:proofErr w:type="spellEnd"/>
      <w:r w:rsidRPr="00E52A5C">
        <w:rPr>
          <w:rFonts w:ascii="Arial" w:eastAsia="Arial" w:hAnsi="Arial" w:cs="Arial"/>
          <w:spacing w:val="7"/>
          <w:w w:val="80"/>
          <w:position w:val="-1"/>
          <w:sz w:val="18"/>
          <w:szCs w:val="18"/>
          <w:lang w:val="en-GB"/>
          <w:rPrChange w:id="146" w:author="Filipe Santana" w:date="2016-01-03T15:57:00Z">
            <w:rPr>
              <w:rFonts w:ascii="Arial" w:eastAsia="Arial" w:hAnsi="Arial" w:cs="Arial"/>
              <w:spacing w:val="7"/>
              <w:w w:val="80"/>
              <w:position w:val="-1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47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und</w:t>
      </w:r>
      <w:r w:rsidRPr="00E52A5C">
        <w:rPr>
          <w:rFonts w:ascii="Arial" w:eastAsia="Arial" w:hAnsi="Arial" w:cs="Arial"/>
          <w:spacing w:val="4"/>
          <w:w w:val="80"/>
          <w:position w:val="-1"/>
          <w:sz w:val="18"/>
          <w:szCs w:val="18"/>
          <w:lang w:val="en-GB"/>
          <w:rPrChange w:id="148" w:author="Filipe Santana" w:date="2016-01-03T15:57:00Z">
            <w:rPr>
              <w:rFonts w:ascii="Arial" w:eastAsia="Arial" w:hAnsi="Arial" w:cs="Arial"/>
              <w:spacing w:val="4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49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Dokumentation</w:t>
      </w:r>
      <w:proofErr w:type="spellEnd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50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,</w:t>
      </w:r>
      <w:r w:rsidRPr="00E52A5C">
        <w:rPr>
          <w:rFonts w:ascii="Arial" w:eastAsia="Arial" w:hAnsi="Arial" w:cs="Arial"/>
          <w:spacing w:val="14"/>
          <w:w w:val="80"/>
          <w:position w:val="-1"/>
          <w:sz w:val="18"/>
          <w:szCs w:val="18"/>
          <w:lang w:val="en-GB"/>
          <w:rPrChange w:id="151" w:author="Filipe Santana" w:date="2016-01-03T15:57:00Z">
            <w:rPr>
              <w:rFonts w:ascii="Arial" w:eastAsia="Arial" w:hAnsi="Arial" w:cs="Arial"/>
              <w:spacing w:val="14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52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Medzinische</w:t>
      </w:r>
      <w:proofErr w:type="spellEnd"/>
      <w:r w:rsidRPr="00E52A5C">
        <w:rPr>
          <w:rFonts w:ascii="Arial" w:eastAsia="Arial" w:hAnsi="Arial" w:cs="Arial"/>
          <w:spacing w:val="11"/>
          <w:w w:val="80"/>
          <w:position w:val="-1"/>
          <w:sz w:val="18"/>
          <w:szCs w:val="18"/>
          <w:lang w:val="en-GB"/>
          <w:rPrChange w:id="153" w:author="Filipe Santana" w:date="2016-01-03T15:57:00Z">
            <w:rPr>
              <w:rFonts w:ascii="Arial" w:eastAsia="Arial" w:hAnsi="Arial" w:cs="Arial"/>
              <w:spacing w:val="11"/>
              <w:w w:val="80"/>
              <w:position w:val="-1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54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Uni</w:t>
      </w:r>
      <w:r w:rsidRPr="00E52A5C">
        <w:rPr>
          <w:rFonts w:ascii="Arial" w:eastAsia="Arial" w:hAnsi="Arial" w:cs="Arial"/>
          <w:spacing w:val="-3"/>
          <w:w w:val="80"/>
          <w:position w:val="-1"/>
          <w:sz w:val="18"/>
          <w:szCs w:val="18"/>
          <w:lang w:val="en-GB"/>
          <w:rPrChange w:id="155" w:author="Filipe Santana" w:date="2016-01-03T15:57:00Z">
            <w:rPr>
              <w:rFonts w:ascii="Arial" w:eastAsia="Arial" w:hAnsi="Arial" w:cs="Arial"/>
              <w:spacing w:val="-3"/>
              <w:w w:val="80"/>
              <w:position w:val="-1"/>
              <w:sz w:val="18"/>
              <w:szCs w:val="18"/>
            </w:rPr>
          </w:rPrChange>
        </w:rPr>
        <w:t>v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56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ersität</w:t>
      </w:r>
      <w:proofErr w:type="spellEnd"/>
      <w:r w:rsidRPr="00E52A5C">
        <w:rPr>
          <w:rFonts w:ascii="Arial" w:eastAsia="Arial" w:hAnsi="Arial" w:cs="Arial"/>
          <w:spacing w:val="9"/>
          <w:w w:val="80"/>
          <w:position w:val="-1"/>
          <w:sz w:val="18"/>
          <w:szCs w:val="18"/>
          <w:lang w:val="en-GB"/>
          <w:rPrChange w:id="157" w:author="Filipe Santana" w:date="2016-01-03T15:57:00Z">
            <w:rPr>
              <w:rFonts w:ascii="Arial" w:eastAsia="Arial" w:hAnsi="Arial" w:cs="Arial"/>
              <w:spacing w:val="9"/>
              <w:w w:val="80"/>
              <w:position w:val="-1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58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G</w:t>
      </w:r>
      <w:r w:rsidRPr="00E52A5C">
        <w:rPr>
          <w:rFonts w:ascii="Arial" w:eastAsia="Arial" w:hAnsi="Arial" w:cs="Arial"/>
          <w:spacing w:val="-2"/>
          <w:w w:val="80"/>
          <w:position w:val="-1"/>
          <w:sz w:val="18"/>
          <w:szCs w:val="18"/>
          <w:lang w:val="en-GB"/>
          <w:rPrChange w:id="159" w:author="Filipe Santana" w:date="2016-01-03T15:57:00Z">
            <w:rPr>
              <w:rFonts w:ascii="Arial" w:eastAsia="Arial" w:hAnsi="Arial" w:cs="Arial"/>
              <w:spacing w:val="-2"/>
              <w:w w:val="80"/>
              <w:position w:val="-1"/>
              <w:sz w:val="18"/>
              <w:szCs w:val="18"/>
            </w:rPr>
          </w:rPrChange>
        </w:rPr>
        <w:t>r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60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az,</w:t>
      </w:r>
      <w:r w:rsidRPr="00E52A5C">
        <w:rPr>
          <w:rFonts w:ascii="Arial" w:eastAsia="Arial" w:hAnsi="Arial" w:cs="Arial"/>
          <w:spacing w:val="5"/>
          <w:w w:val="80"/>
          <w:position w:val="-1"/>
          <w:sz w:val="18"/>
          <w:szCs w:val="18"/>
          <w:lang w:val="en-GB"/>
          <w:rPrChange w:id="161" w:author="Filipe Santana" w:date="2016-01-03T15:57:00Z">
            <w:rPr>
              <w:rFonts w:ascii="Arial" w:eastAsia="Arial" w:hAnsi="Arial" w:cs="Arial"/>
              <w:spacing w:val="5"/>
              <w:w w:val="80"/>
              <w:position w:val="-1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position w:val="-1"/>
          <w:sz w:val="18"/>
          <w:szCs w:val="18"/>
          <w:lang w:val="en-GB"/>
          <w:rPrChange w:id="162" w:author="Filipe Santana" w:date="2016-01-03T15:57:00Z">
            <w:rPr>
              <w:rFonts w:ascii="Arial" w:eastAsia="Arial" w:hAnsi="Arial" w:cs="Arial"/>
              <w:w w:val="80"/>
              <w:position w:val="-1"/>
              <w:sz w:val="18"/>
              <w:szCs w:val="18"/>
            </w:rPr>
          </w:rPrChange>
        </w:rPr>
        <w:t>8036,</w:t>
      </w:r>
      <w:r w:rsidRPr="00E52A5C">
        <w:rPr>
          <w:rFonts w:ascii="Arial" w:eastAsia="Arial" w:hAnsi="Arial" w:cs="Arial"/>
          <w:spacing w:val="6"/>
          <w:w w:val="80"/>
          <w:position w:val="-1"/>
          <w:sz w:val="18"/>
          <w:szCs w:val="18"/>
          <w:lang w:val="en-GB"/>
          <w:rPrChange w:id="163" w:author="Filipe Santana" w:date="2016-01-03T15:57:00Z">
            <w:rPr>
              <w:rFonts w:ascii="Arial" w:eastAsia="Arial" w:hAnsi="Arial" w:cs="Arial"/>
              <w:spacing w:val="6"/>
              <w:w w:val="80"/>
              <w:position w:val="-1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5"/>
          <w:w w:val="81"/>
          <w:position w:val="-1"/>
          <w:sz w:val="18"/>
          <w:szCs w:val="18"/>
          <w:lang w:val="en-GB"/>
          <w:rPrChange w:id="164" w:author="Filipe Santana" w:date="2016-01-03T15:57:00Z">
            <w:rPr>
              <w:rFonts w:ascii="Arial" w:eastAsia="Arial" w:hAnsi="Arial" w:cs="Arial"/>
              <w:spacing w:val="-5"/>
              <w:w w:val="81"/>
              <w:position w:val="-1"/>
              <w:sz w:val="18"/>
              <w:szCs w:val="18"/>
            </w:rPr>
          </w:rPrChange>
        </w:rPr>
        <w:t>A</w:t>
      </w:r>
      <w:r w:rsidRPr="00E52A5C">
        <w:rPr>
          <w:rFonts w:ascii="Arial" w:eastAsia="Arial" w:hAnsi="Arial" w:cs="Arial"/>
          <w:w w:val="81"/>
          <w:position w:val="-1"/>
          <w:sz w:val="18"/>
          <w:szCs w:val="18"/>
          <w:lang w:val="en-GB"/>
          <w:rPrChange w:id="165" w:author="Filipe Santana" w:date="2016-01-03T15:57:00Z">
            <w:rPr>
              <w:rFonts w:ascii="Arial" w:eastAsia="Arial" w:hAnsi="Arial" w:cs="Arial"/>
              <w:w w:val="81"/>
              <w:position w:val="-1"/>
              <w:sz w:val="18"/>
              <w:szCs w:val="18"/>
            </w:rPr>
          </w:rPrChange>
        </w:rPr>
        <w:t>ust</w:t>
      </w:r>
      <w:r w:rsidRPr="00E52A5C">
        <w:rPr>
          <w:rFonts w:ascii="Arial" w:eastAsia="Arial" w:hAnsi="Arial" w:cs="Arial"/>
          <w:spacing w:val="3"/>
          <w:w w:val="81"/>
          <w:position w:val="-1"/>
          <w:sz w:val="18"/>
          <w:szCs w:val="18"/>
          <w:lang w:val="en-GB"/>
          <w:rPrChange w:id="166" w:author="Filipe Santana" w:date="2016-01-03T15:57:00Z">
            <w:rPr>
              <w:rFonts w:ascii="Arial" w:eastAsia="Arial" w:hAnsi="Arial" w:cs="Arial"/>
              <w:spacing w:val="3"/>
              <w:w w:val="81"/>
              <w:position w:val="-1"/>
              <w:sz w:val="18"/>
              <w:szCs w:val="18"/>
            </w:rPr>
          </w:rPrChange>
        </w:rPr>
        <w:t>r</w:t>
      </w:r>
      <w:r w:rsidRPr="00E52A5C">
        <w:rPr>
          <w:rFonts w:ascii="Arial" w:eastAsia="Arial" w:hAnsi="Arial" w:cs="Arial"/>
          <w:w w:val="81"/>
          <w:position w:val="-1"/>
          <w:sz w:val="18"/>
          <w:szCs w:val="18"/>
          <w:lang w:val="en-GB"/>
          <w:rPrChange w:id="167" w:author="Filipe Santana" w:date="2016-01-03T15:57:00Z">
            <w:rPr>
              <w:rFonts w:ascii="Arial" w:eastAsia="Arial" w:hAnsi="Arial" w:cs="Arial"/>
              <w:w w:val="81"/>
              <w:position w:val="-1"/>
              <w:sz w:val="18"/>
              <w:szCs w:val="18"/>
            </w:rPr>
          </w:rPrChange>
        </w:rPr>
        <w:t>ia</w:t>
      </w:r>
    </w:p>
    <w:p w14:paraId="72192A91" w14:textId="77777777" w:rsidR="00E6733B" w:rsidRPr="00E52A5C" w:rsidRDefault="00E6733B">
      <w:pPr>
        <w:spacing w:before="9" w:after="0" w:line="120" w:lineRule="exact"/>
        <w:rPr>
          <w:sz w:val="12"/>
          <w:szCs w:val="12"/>
          <w:lang w:val="en-GB"/>
          <w:rPrChange w:id="168" w:author="Filipe Santana" w:date="2016-01-03T15:57:00Z">
            <w:rPr>
              <w:sz w:val="12"/>
              <w:szCs w:val="12"/>
            </w:rPr>
          </w:rPrChange>
        </w:rPr>
      </w:pPr>
    </w:p>
    <w:p w14:paraId="4A82DFBB" w14:textId="77777777" w:rsidR="00E6733B" w:rsidRPr="00E52A5C" w:rsidRDefault="002C1A14">
      <w:pPr>
        <w:spacing w:after="0" w:line="240" w:lineRule="auto"/>
        <w:ind w:left="2062" w:right="-20"/>
        <w:rPr>
          <w:rFonts w:ascii="Arial" w:eastAsia="Arial" w:hAnsi="Arial" w:cs="Arial"/>
          <w:sz w:val="17"/>
          <w:szCs w:val="17"/>
          <w:lang w:val="en-GB"/>
          <w:rPrChange w:id="169" w:author="Filipe Santana" w:date="2016-01-03T15:57:00Z">
            <w:rPr>
              <w:rFonts w:ascii="Arial" w:eastAsia="Arial" w:hAnsi="Arial" w:cs="Arial"/>
              <w:sz w:val="17"/>
              <w:szCs w:val="17"/>
            </w:rPr>
          </w:rPrChange>
        </w:rPr>
      </w:pPr>
      <w:r w:rsidRPr="00E52A5C">
        <w:rPr>
          <w:rFonts w:ascii="Lucida Sans Unicode" w:eastAsia="Lucida Sans Unicode" w:hAnsi="Lucida Sans Unicode" w:cs="Lucida Sans Unicode"/>
          <w:w w:val="79"/>
          <w:position w:val="6"/>
          <w:sz w:val="12"/>
          <w:szCs w:val="12"/>
          <w:lang w:val="en-GB"/>
          <w:rPrChange w:id="170" w:author="Filipe Santana" w:date="2016-01-03T15:57:00Z">
            <w:rPr>
              <w:rFonts w:ascii="Lucida Sans Unicode" w:eastAsia="Lucida Sans Unicode" w:hAnsi="Lucida Sans Unicode" w:cs="Lucida Sans Unicode"/>
              <w:w w:val="79"/>
              <w:position w:val="6"/>
              <w:sz w:val="12"/>
              <w:szCs w:val="12"/>
            </w:rPr>
          </w:rPrChange>
        </w:rPr>
        <w:t>∗</w:t>
      </w:r>
      <w:r w:rsidRPr="00E52A5C">
        <w:rPr>
          <w:rFonts w:ascii="Lucida Sans Unicode" w:eastAsia="Lucida Sans Unicode" w:hAnsi="Lucida Sans Unicode" w:cs="Lucida Sans Unicode"/>
          <w:spacing w:val="-28"/>
          <w:position w:val="6"/>
          <w:sz w:val="12"/>
          <w:szCs w:val="12"/>
          <w:lang w:val="en-GB"/>
          <w:rPrChange w:id="171" w:author="Filipe Santana" w:date="2016-01-03T15:57:00Z">
            <w:rPr>
              <w:rFonts w:ascii="Lucida Sans Unicode" w:eastAsia="Lucida Sans Unicode" w:hAnsi="Lucida Sans Unicode" w:cs="Lucida Sans Unicode"/>
              <w:spacing w:val="-28"/>
              <w:position w:val="6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6"/>
          <w:w w:val="81"/>
          <w:sz w:val="17"/>
          <w:szCs w:val="17"/>
          <w:lang w:val="en-GB"/>
          <w:rPrChange w:id="172" w:author="Filipe Santana" w:date="2016-01-03T15:57:00Z">
            <w:rPr>
              <w:rFonts w:ascii="Arial" w:eastAsia="Arial" w:hAnsi="Arial" w:cs="Arial"/>
              <w:spacing w:val="-16"/>
              <w:w w:val="81"/>
              <w:sz w:val="17"/>
              <w:szCs w:val="17"/>
            </w:rPr>
          </w:rPrChange>
        </w:rPr>
        <w:t>T</w:t>
      </w:r>
      <w:r w:rsidRPr="00E52A5C">
        <w:rPr>
          <w:rFonts w:ascii="Arial" w:eastAsia="Arial" w:hAnsi="Arial" w:cs="Arial"/>
          <w:w w:val="81"/>
          <w:sz w:val="17"/>
          <w:szCs w:val="17"/>
          <w:lang w:val="en-GB"/>
          <w:rPrChange w:id="173" w:author="Filipe Santana" w:date="2016-01-03T15:57:00Z">
            <w:rPr>
              <w:rFonts w:ascii="Arial" w:eastAsia="Arial" w:hAnsi="Arial" w:cs="Arial"/>
              <w:w w:val="81"/>
              <w:sz w:val="17"/>
              <w:szCs w:val="17"/>
            </w:rPr>
          </w:rPrChange>
        </w:rPr>
        <w:t>o</w:t>
      </w:r>
      <w:r w:rsidRPr="00E52A5C">
        <w:rPr>
          <w:rFonts w:ascii="Arial" w:eastAsia="Arial" w:hAnsi="Arial" w:cs="Arial"/>
          <w:spacing w:val="-4"/>
          <w:w w:val="81"/>
          <w:sz w:val="17"/>
          <w:szCs w:val="17"/>
          <w:lang w:val="en-GB"/>
          <w:rPrChange w:id="174" w:author="Filipe Santana" w:date="2016-01-03T15:57:00Z">
            <w:rPr>
              <w:rFonts w:ascii="Arial" w:eastAsia="Arial" w:hAnsi="Arial" w:cs="Arial"/>
              <w:spacing w:val="-4"/>
              <w:w w:val="81"/>
              <w:sz w:val="17"/>
              <w:szCs w:val="17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7"/>
          <w:szCs w:val="17"/>
          <w:lang w:val="en-GB"/>
          <w:rPrChange w:id="175" w:author="Filipe Santana" w:date="2016-01-03T15:57:00Z">
            <w:rPr>
              <w:rFonts w:ascii="Arial" w:eastAsia="Arial" w:hAnsi="Arial" w:cs="Arial"/>
              <w:w w:val="81"/>
              <w:sz w:val="17"/>
              <w:szCs w:val="17"/>
            </w:rPr>
          </w:rPrChange>
        </w:rPr>
        <w:t>whom correspondence should be addressed.</w:t>
      </w:r>
    </w:p>
    <w:p w14:paraId="19CDE7DF" w14:textId="77777777" w:rsidR="00E6733B" w:rsidRPr="00E52A5C" w:rsidRDefault="002C1A14">
      <w:pPr>
        <w:spacing w:before="83" w:after="0" w:line="240" w:lineRule="auto"/>
        <w:ind w:left="2062" w:right="-20"/>
        <w:rPr>
          <w:rFonts w:ascii="Arial" w:eastAsia="Arial" w:hAnsi="Arial" w:cs="Arial"/>
          <w:sz w:val="17"/>
          <w:szCs w:val="17"/>
          <w:lang w:val="en-GB"/>
          <w:rPrChange w:id="176" w:author="Filipe Santana" w:date="2016-01-03T15:57:00Z">
            <w:rPr>
              <w:rFonts w:ascii="Arial" w:eastAsia="Arial" w:hAnsi="Arial" w:cs="Arial"/>
              <w:sz w:val="17"/>
              <w:szCs w:val="17"/>
            </w:rPr>
          </w:rPrChange>
        </w:rPr>
      </w:pPr>
      <w:r w:rsidRPr="00E52A5C">
        <w:rPr>
          <w:rFonts w:ascii="Arial" w:eastAsia="Arial" w:hAnsi="Arial" w:cs="Arial"/>
          <w:sz w:val="17"/>
          <w:szCs w:val="17"/>
          <w:lang w:val="en-GB"/>
          <w:rPrChange w:id="177" w:author="Filipe Santana" w:date="2016-01-03T15:57:00Z">
            <w:rPr>
              <w:rFonts w:ascii="Arial" w:eastAsia="Arial" w:hAnsi="Arial" w:cs="Arial"/>
              <w:sz w:val="17"/>
              <w:szCs w:val="17"/>
            </w:rPr>
          </w:rPrChange>
        </w:rPr>
        <w:t>Associate</w:t>
      </w:r>
      <w:r w:rsidRPr="00E52A5C">
        <w:rPr>
          <w:rFonts w:ascii="Arial" w:eastAsia="Arial" w:hAnsi="Arial" w:cs="Arial"/>
          <w:spacing w:val="-7"/>
          <w:sz w:val="17"/>
          <w:szCs w:val="17"/>
          <w:lang w:val="en-GB"/>
          <w:rPrChange w:id="178" w:author="Filipe Santana" w:date="2016-01-03T15:57:00Z">
            <w:rPr>
              <w:rFonts w:ascii="Arial" w:eastAsia="Arial" w:hAnsi="Arial" w:cs="Arial"/>
              <w:spacing w:val="-7"/>
              <w:sz w:val="17"/>
              <w:szCs w:val="17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7"/>
          <w:szCs w:val="17"/>
          <w:lang w:val="en-GB"/>
          <w:rPrChange w:id="179" w:author="Filipe Santana" w:date="2016-01-03T15:57:00Z">
            <w:rPr>
              <w:rFonts w:ascii="Arial" w:eastAsia="Arial" w:hAnsi="Arial" w:cs="Arial"/>
              <w:sz w:val="17"/>
              <w:szCs w:val="17"/>
            </w:rPr>
          </w:rPrChange>
        </w:rPr>
        <w:t>Edito</w:t>
      </w:r>
      <w:r w:rsidRPr="00E52A5C">
        <w:rPr>
          <w:rFonts w:ascii="Arial" w:eastAsia="Arial" w:hAnsi="Arial" w:cs="Arial"/>
          <w:spacing w:val="5"/>
          <w:sz w:val="17"/>
          <w:szCs w:val="17"/>
          <w:lang w:val="en-GB"/>
          <w:rPrChange w:id="180" w:author="Filipe Santana" w:date="2016-01-03T15:57:00Z">
            <w:rPr>
              <w:rFonts w:ascii="Arial" w:eastAsia="Arial" w:hAnsi="Arial" w:cs="Arial"/>
              <w:spacing w:val="5"/>
              <w:sz w:val="17"/>
              <w:szCs w:val="17"/>
            </w:rPr>
          </w:rPrChange>
        </w:rPr>
        <w:t>r</w:t>
      </w:r>
      <w:r w:rsidRPr="00E52A5C">
        <w:rPr>
          <w:rFonts w:ascii="Arial" w:eastAsia="Arial" w:hAnsi="Arial" w:cs="Arial"/>
          <w:sz w:val="17"/>
          <w:szCs w:val="17"/>
          <w:lang w:val="en-GB"/>
          <w:rPrChange w:id="181" w:author="Filipe Santana" w:date="2016-01-03T15:57:00Z">
            <w:rPr>
              <w:rFonts w:ascii="Arial" w:eastAsia="Arial" w:hAnsi="Arial" w:cs="Arial"/>
              <w:sz w:val="17"/>
              <w:szCs w:val="17"/>
            </w:rPr>
          </w:rPrChange>
        </w:rPr>
        <w:t>:</w:t>
      </w:r>
      <w:r w:rsidRPr="00E52A5C">
        <w:rPr>
          <w:rFonts w:ascii="Arial" w:eastAsia="Arial" w:hAnsi="Arial" w:cs="Arial"/>
          <w:spacing w:val="-5"/>
          <w:sz w:val="17"/>
          <w:szCs w:val="17"/>
          <w:lang w:val="en-GB"/>
          <w:rPrChange w:id="182" w:author="Filipe Santana" w:date="2016-01-03T15:57:00Z">
            <w:rPr>
              <w:rFonts w:ascii="Arial" w:eastAsia="Arial" w:hAnsi="Arial" w:cs="Arial"/>
              <w:spacing w:val="-5"/>
              <w:sz w:val="17"/>
              <w:szCs w:val="17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7"/>
          <w:szCs w:val="17"/>
          <w:lang w:val="en-GB"/>
          <w:rPrChange w:id="183" w:author="Filipe Santana" w:date="2016-01-03T15:57:00Z">
            <w:rPr>
              <w:rFonts w:ascii="Arial" w:eastAsia="Arial" w:hAnsi="Arial" w:cs="Arial"/>
              <w:sz w:val="17"/>
              <w:szCs w:val="17"/>
            </w:rPr>
          </w:rPrChange>
        </w:rPr>
        <w:t>XXXXXXX</w:t>
      </w:r>
    </w:p>
    <w:p w14:paraId="0B450ED0" w14:textId="77777777" w:rsidR="00E6733B" w:rsidRPr="00E52A5C" w:rsidRDefault="00E6733B">
      <w:pPr>
        <w:spacing w:before="1" w:after="0" w:line="150" w:lineRule="exact"/>
        <w:rPr>
          <w:sz w:val="15"/>
          <w:szCs w:val="15"/>
          <w:lang w:val="en-GB"/>
          <w:rPrChange w:id="184" w:author="Filipe Santana" w:date="2016-01-03T15:57:00Z">
            <w:rPr>
              <w:sz w:val="15"/>
              <w:szCs w:val="15"/>
            </w:rPr>
          </w:rPrChange>
        </w:rPr>
      </w:pPr>
    </w:p>
    <w:p w14:paraId="7355E8E6" w14:textId="77777777" w:rsidR="00E6733B" w:rsidRPr="00E52A5C" w:rsidRDefault="002C1A14">
      <w:pPr>
        <w:spacing w:after="0" w:line="240" w:lineRule="auto"/>
        <w:ind w:left="2062" w:right="-20"/>
        <w:rPr>
          <w:rFonts w:ascii="Arial" w:eastAsia="Arial" w:hAnsi="Arial" w:cs="Arial"/>
          <w:sz w:val="14"/>
          <w:szCs w:val="14"/>
          <w:lang w:val="en-GB"/>
          <w:rPrChange w:id="18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8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Recei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87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sz w:val="14"/>
          <w:szCs w:val="14"/>
          <w:lang w:val="en-GB"/>
          <w:rPrChange w:id="18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ed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89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9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91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XXXXX;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93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9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95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z w:val="14"/>
          <w:szCs w:val="14"/>
          <w:lang w:val="en-GB"/>
          <w:rPrChange w:id="19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vised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97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9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99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2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XXXXX;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201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20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accepted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203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20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205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2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XXXXX</w:t>
      </w:r>
    </w:p>
    <w:p w14:paraId="41D4A741" w14:textId="77777777" w:rsidR="00E6733B" w:rsidRPr="00E52A5C" w:rsidRDefault="00E6733B">
      <w:pPr>
        <w:spacing w:before="1" w:after="0" w:line="280" w:lineRule="exact"/>
        <w:rPr>
          <w:sz w:val="28"/>
          <w:szCs w:val="28"/>
          <w:lang w:val="en-GB"/>
          <w:rPrChange w:id="207" w:author="Filipe Santana" w:date="2016-01-03T15:57:00Z">
            <w:rPr>
              <w:sz w:val="28"/>
              <w:szCs w:val="28"/>
            </w:rPr>
          </w:rPrChange>
        </w:rPr>
      </w:pPr>
    </w:p>
    <w:p w14:paraId="16215171" w14:textId="77777777" w:rsidR="00E6733B" w:rsidRPr="00E52A5C" w:rsidRDefault="002C1A14">
      <w:pPr>
        <w:spacing w:after="0" w:line="240" w:lineRule="auto"/>
        <w:ind w:left="2062" w:right="-20"/>
        <w:rPr>
          <w:rFonts w:ascii="Arial" w:eastAsia="Arial" w:hAnsi="Arial" w:cs="Arial"/>
          <w:sz w:val="20"/>
          <w:szCs w:val="20"/>
          <w:lang w:val="en-GB"/>
          <w:rPrChange w:id="208" w:author="Filipe Santana" w:date="2016-01-03T15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209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Abstract</w:t>
      </w:r>
    </w:p>
    <w:p w14:paraId="173E13F3" w14:textId="77777777" w:rsidR="00E6733B" w:rsidRPr="00E52A5C" w:rsidRDefault="00E6733B">
      <w:pPr>
        <w:spacing w:before="8" w:after="0" w:line="100" w:lineRule="exact"/>
        <w:rPr>
          <w:sz w:val="10"/>
          <w:szCs w:val="10"/>
          <w:lang w:val="en-GB"/>
          <w:rPrChange w:id="210" w:author="Filipe Santana" w:date="2016-01-03T15:57:00Z">
            <w:rPr>
              <w:sz w:val="10"/>
              <w:szCs w:val="10"/>
            </w:rPr>
          </w:rPrChange>
        </w:rPr>
      </w:pPr>
    </w:p>
    <w:p w14:paraId="43901816" w14:textId="77777777" w:rsidR="00E6733B" w:rsidRPr="00E52A5C" w:rsidRDefault="002C1A14">
      <w:pPr>
        <w:spacing w:after="0" w:line="277" w:lineRule="auto"/>
        <w:ind w:left="2062" w:right="3471"/>
        <w:rPr>
          <w:rFonts w:ascii="Arial" w:eastAsia="Arial" w:hAnsi="Arial" w:cs="Arial"/>
          <w:sz w:val="18"/>
          <w:szCs w:val="18"/>
          <w:lang w:val="en-GB"/>
          <w:rPrChange w:id="21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b/>
          <w:bCs/>
          <w:sz w:val="18"/>
          <w:szCs w:val="18"/>
          <w:lang w:val="en-GB"/>
          <w:rPrChange w:id="212" w:author="Filipe Santana" w:date="2016-01-03T15:57:00Z">
            <w:rPr>
              <w:rFonts w:ascii="Arial" w:eastAsia="Arial" w:hAnsi="Arial" w:cs="Arial"/>
              <w:b/>
              <w:bCs/>
              <w:sz w:val="18"/>
              <w:szCs w:val="18"/>
            </w:rPr>
          </w:rPrChange>
        </w:rPr>
        <w:t>Moti</w:t>
      </w:r>
      <w:r w:rsidRPr="00E52A5C">
        <w:rPr>
          <w:rFonts w:ascii="Arial" w:eastAsia="Arial" w:hAnsi="Arial" w:cs="Arial"/>
          <w:b/>
          <w:bCs/>
          <w:spacing w:val="-4"/>
          <w:sz w:val="18"/>
          <w:szCs w:val="18"/>
          <w:lang w:val="en-GB"/>
          <w:rPrChange w:id="213" w:author="Filipe Santana" w:date="2016-01-03T15:57:00Z">
            <w:rPr>
              <w:rFonts w:ascii="Arial" w:eastAsia="Arial" w:hAnsi="Arial" w:cs="Arial"/>
              <w:b/>
              <w:bCs/>
              <w:spacing w:val="-4"/>
              <w:sz w:val="18"/>
              <w:szCs w:val="18"/>
            </w:rPr>
          </w:rPrChange>
        </w:rPr>
        <w:t>v</w:t>
      </w:r>
      <w:r w:rsidRPr="00E52A5C">
        <w:rPr>
          <w:rFonts w:ascii="Arial" w:eastAsia="Arial" w:hAnsi="Arial" w:cs="Arial"/>
          <w:b/>
          <w:bCs/>
          <w:sz w:val="18"/>
          <w:szCs w:val="18"/>
          <w:lang w:val="en-GB"/>
          <w:rPrChange w:id="214" w:author="Filipe Santana" w:date="2016-01-03T15:57:00Z">
            <w:rPr>
              <w:rFonts w:ascii="Arial" w:eastAsia="Arial" w:hAnsi="Arial" w:cs="Arial"/>
              <w:b/>
              <w:bCs/>
              <w:sz w:val="18"/>
              <w:szCs w:val="18"/>
            </w:rPr>
          </w:rPrChange>
        </w:rPr>
        <w:t>ation:</w:t>
      </w:r>
      <w:r w:rsidRPr="00E52A5C">
        <w:rPr>
          <w:rFonts w:ascii="Arial" w:eastAsia="Arial" w:hAnsi="Arial" w:cs="Arial"/>
          <w:b/>
          <w:bCs/>
          <w:spacing w:val="9"/>
          <w:sz w:val="18"/>
          <w:szCs w:val="18"/>
          <w:lang w:val="en-GB"/>
          <w:rPrChange w:id="215" w:author="Filipe Santana" w:date="2016-01-03T15:57:00Z">
            <w:rPr>
              <w:rFonts w:ascii="Arial" w:eastAsia="Arial" w:hAnsi="Arial" w:cs="Arial"/>
              <w:b/>
              <w:bCs/>
              <w:spacing w:val="9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1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1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1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19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2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2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2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23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2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2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2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27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2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2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3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31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3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3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3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35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3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3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3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39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4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4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4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43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4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4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4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47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4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4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5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51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5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5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5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55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5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5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5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59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6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6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6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63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6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6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6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67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6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6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7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71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7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7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7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75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7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7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7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79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8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8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8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83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8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8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8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9"/>
          <w:sz w:val="18"/>
          <w:szCs w:val="18"/>
          <w:lang w:val="en-GB"/>
          <w:rPrChange w:id="287" w:author="Filipe Santana" w:date="2016-01-03T15:57:00Z">
            <w:rPr>
              <w:rFonts w:ascii="Arial" w:eastAsia="Arial" w:hAnsi="Arial" w:cs="Arial"/>
              <w:spacing w:val="9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8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8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9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z w:val="18"/>
          <w:szCs w:val="18"/>
          <w:lang w:val="en-GB"/>
          <w:rPrChange w:id="29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9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9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9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295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29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29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29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3"/>
          <w:sz w:val="18"/>
          <w:szCs w:val="18"/>
          <w:lang w:val="en-GB"/>
          <w:rPrChange w:id="299" w:author="Filipe Santana" w:date="2016-01-03T15:57:00Z">
            <w:rPr>
              <w:rFonts w:ascii="Arial" w:eastAsia="Arial" w:hAnsi="Arial" w:cs="Arial"/>
              <w:spacing w:val="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0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0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0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0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0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0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0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07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0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0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1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1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1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1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1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3"/>
          <w:sz w:val="18"/>
          <w:szCs w:val="18"/>
          <w:lang w:val="en-GB"/>
          <w:rPrChange w:id="315" w:author="Filipe Santana" w:date="2016-01-03T15:57:00Z">
            <w:rPr>
              <w:rFonts w:ascii="Arial" w:eastAsia="Arial" w:hAnsi="Arial" w:cs="Arial"/>
              <w:spacing w:val="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1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1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1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19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2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2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2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2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2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2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2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3"/>
          <w:sz w:val="18"/>
          <w:szCs w:val="18"/>
          <w:lang w:val="en-GB"/>
          <w:rPrChange w:id="327" w:author="Filipe Santana" w:date="2016-01-03T15:57:00Z">
            <w:rPr>
              <w:rFonts w:ascii="Arial" w:eastAsia="Arial" w:hAnsi="Arial" w:cs="Arial"/>
              <w:spacing w:val="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2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2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3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3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3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3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3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35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3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3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3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3"/>
          <w:sz w:val="18"/>
          <w:szCs w:val="18"/>
          <w:lang w:val="en-GB"/>
          <w:rPrChange w:id="339" w:author="Filipe Santana" w:date="2016-01-03T15:57:00Z">
            <w:rPr>
              <w:rFonts w:ascii="Arial" w:eastAsia="Arial" w:hAnsi="Arial" w:cs="Arial"/>
              <w:spacing w:val="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4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4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4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4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4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4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4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47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4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4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5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5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5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5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5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3"/>
          <w:sz w:val="18"/>
          <w:szCs w:val="18"/>
          <w:lang w:val="en-GB"/>
          <w:rPrChange w:id="355" w:author="Filipe Santana" w:date="2016-01-03T15:57:00Z">
            <w:rPr>
              <w:rFonts w:ascii="Arial" w:eastAsia="Arial" w:hAnsi="Arial" w:cs="Arial"/>
              <w:spacing w:val="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5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5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5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59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6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6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6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6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6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6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6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3"/>
          <w:sz w:val="18"/>
          <w:szCs w:val="18"/>
          <w:lang w:val="en-GB"/>
          <w:rPrChange w:id="367" w:author="Filipe Santana" w:date="2016-01-03T15:57:00Z">
            <w:rPr>
              <w:rFonts w:ascii="Arial" w:eastAsia="Arial" w:hAnsi="Arial" w:cs="Arial"/>
              <w:spacing w:val="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6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6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7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7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7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7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7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375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7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7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7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z w:val="18"/>
          <w:szCs w:val="18"/>
          <w:lang w:val="en-GB"/>
          <w:rPrChange w:id="37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8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8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8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38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8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8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8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38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8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8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9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391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9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9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9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395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39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39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39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39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0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0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0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0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0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0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0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0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0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0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1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11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1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1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1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15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1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1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1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1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2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2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2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2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2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2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2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2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2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2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3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31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3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3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3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35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3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3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3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3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4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4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4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4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4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4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4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4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4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4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5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51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5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5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5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55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5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5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5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45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6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6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6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z w:val="18"/>
          <w:szCs w:val="18"/>
          <w:lang w:val="en-GB"/>
          <w:rPrChange w:id="463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 xml:space="preserve">. </w:t>
      </w:r>
      <w:r w:rsidRPr="00E52A5C">
        <w:rPr>
          <w:rFonts w:ascii="Arial" w:eastAsia="Arial" w:hAnsi="Arial" w:cs="Arial"/>
          <w:b/>
          <w:bCs/>
          <w:sz w:val="18"/>
          <w:szCs w:val="18"/>
          <w:lang w:val="en-GB"/>
          <w:rPrChange w:id="464" w:author="Filipe Santana" w:date="2016-01-03T15:57:00Z">
            <w:rPr>
              <w:rFonts w:ascii="Arial" w:eastAsia="Arial" w:hAnsi="Arial" w:cs="Arial"/>
              <w:b/>
              <w:bCs/>
              <w:sz w:val="18"/>
              <w:szCs w:val="18"/>
            </w:rPr>
          </w:rPrChange>
        </w:rPr>
        <w:t>Results:</w:t>
      </w:r>
      <w:r w:rsidRPr="00E52A5C">
        <w:rPr>
          <w:rFonts w:ascii="Arial" w:eastAsia="Arial" w:hAnsi="Arial" w:cs="Arial"/>
          <w:b/>
          <w:bCs/>
          <w:spacing w:val="2"/>
          <w:sz w:val="18"/>
          <w:szCs w:val="18"/>
          <w:lang w:val="en-GB"/>
          <w:rPrChange w:id="465" w:author="Filipe Santana" w:date="2016-01-03T15:57:00Z">
            <w:rPr>
              <w:rFonts w:ascii="Arial" w:eastAsia="Arial" w:hAnsi="Arial" w:cs="Arial"/>
              <w:b/>
              <w:bCs/>
              <w:spacing w:val="2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6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6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6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69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7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7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7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7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7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7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7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77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7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7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8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8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8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8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8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85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8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8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8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89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9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9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9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9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9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9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49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497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49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49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0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0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0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0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0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05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0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0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0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09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1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1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1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1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1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1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1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17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1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1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2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2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2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2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2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25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2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2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2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29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3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3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3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33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3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3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3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37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3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3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4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2"/>
          <w:sz w:val="18"/>
          <w:szCs w:val="18"/>
          <w:lang w:val="en-GB"/>
          <w:rPrChange w:id="541" w:author="Filipe Santana" w:date="2016-01-03T15:57:00Z">
            <w:rPr>
              <w:rFonts w:ascii="Arial" w:eastAsia="Arial" w:hAnsi="Arial" w:cs="Arial"/>
              <w:spacing w:val="2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4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4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4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z w:val="18"/>
          <w:szCs w:val="18"/>
          <w:lang w:val="en-GB"/>
          <w:rPrChange w:id="54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4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4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4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4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5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5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5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5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5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5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5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5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5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5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6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61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6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6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6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65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6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6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6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6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7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7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7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7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7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7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7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7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8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81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82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83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8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85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86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87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8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8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90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91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9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93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94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95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59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97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2"/>
          <w:sz w:val="18"/>
          <w:szCs w:val="18"/>
          <w:lang w:val="en-GB"/>
          <w:rPrChange w:id="598" w:author="Filipe Santana" w:date="2016-01-03T15:57:00Z">
            <w:rPr>
              <w:rFonts w:ascii="Arial" w:eastAsia="Arial" w:hAnsi="Arial" w:cs="Arial"/>
              <w:spacing w:val="-22"/>
              <w:sz w:val="18"/>
              <w:szCs w:val="18"/>
            </w:rPr>
          </w:rPrChange>
        </w:rPr>
        <w:t>T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599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60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proofErr w:type="spellEnd"/>
    </w:p>
    <w:p w14:paraId="09F8D06C" w14:textId="77777777" w:rsidR="00E6733B" w:rsidRPr="00E52A5C" w:rsidRDefault="002C1A14">
      <w:pPr>
        <w:spacing w:before="1" w:after="0" w:line="240" w:lineRule="auto"/>
        <w:ind w:left="2062" w:right="-20"/>
        <w:rPr>
          <w:rFonts w:ascii="Arial" w:eastAsia="Arial" w:hAnsi="Arial" w:cs="Arial"/>
          <w:sz w:val="18"/>
          <w:szCs w:val="18"/>
          <w:lang w:val="en-GB"/>
          <w:rPrChange w:id="60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b/>
          <w:bCs/>
          <w:spacing w:val="-7"/>
          <w:sz w:val="18"/>
          <w:szCs w:val="18"/>
          <w:lang w:val="en-GB"/>
          <w:rPrChange w:id="602" w:author="Filipe Santana" w:date="2016-01-03T15:57:00Z">
            <w:rPr>
              <w:rFonts w:ascii="Arial" w:eastAsia="Arial" w:hAnsi="Arial" w:cs="Arial"/>
              <w:b/>
              <w:bCs/>
              <w:spacing w:val="-7"/>
              <w:sz w:val="18"/>
              <w:szCs w:val="18"/>
            </w:rPr>
          </w:rPrChange>
        </w:rPr>
        <w:t>A</w:t>
      </w:r>
      <w:r w:rsidRPr="00E52A5C">
        <w:rPr>
          <w:rFonts w:ascii="Arial" w:eastAsia="Arial" w:hAnsi="Arial" w:cs="Arial"/>
          <w:b/>
          <w:bCs/>
          <w:spacing w:val="-4"/>
          <w:sz w:val="18"/>
          <w:szCs w:val="18"/>
          <w:lang w:val="en-GB"/>
          <w:rPrChange w:id="603" w:author="Filipe Santana" w:date="2016-01-03T15:57:00Z">
            <w:rPr>
              <w:rFonts w:ascii="Arial" w:eastAsia="Arial" w:hAnsi="Arial" w:cs="Arial"/>
              <w:b/>
              <w:bCs/>
              <w:spacing w:val="-4"/>
              <w:sz w:val="18"/>
              <w:szCs w:val="18"/>
            </w:rPr>
          </w:rPrChange>
        </w:rPr>
        <w:t>v</w:t>
      </w:r>
      <w:r w:rsidRPr="00E52A5C">
        <w:rPr>
          <w:rFonts w:ascii="Arial" w:eastAsia="Arial" w:hAnsi="Arial" w:cs="Arial"/>
          <w:b/>
          <w:bCs/>
          <w:sz w:val="18"/>
          <w:szCs w:val="18"/>
          <w:lang w:val="en-GB"/>
          <w:rPrChange w:id="604" w:author="Filipe Santana" w:date="2016-01-03T15:57:00Z">
            <w:rPr>
              <w:rFonts w:ascii="Arial" w:eastAsia="Arial" w:hAnsi="Arial" w:cs="Arial"/>
              <w:b/>
              <w:bCs/>
              <w:sz w:val="18"/>
              <w:szCs w:val="18"/>
            </w:rPr>
          </w:rPrChange>
        </w:rPr>
        <w:t>ailability:</w:t>
      </w:r>
      <w:r w:rsidRPr="00E52A5C">
        <w:rPr>
          <w:rFonts w:ascii="Arial" w:eastAsia="Arial" w:hAnsi="Arial" w:cs="Arial"/>
          <w:b/>
          <w:bCs/>
          <w:spacing w:val="-10"/>
          <w:sz w:val="18"/>
          <w:szCs w:val="18"/>
          <w:lang w:val="en-GB"/>
          <w:rPrChange w:id="605" w:author="Filipe Santana" w:date="2016-01-03T15:57:00Z">
            <w:rPr>
              <w:rFonts w:ascii="Arial" w:eastAsia="Arial" w:hAnsi="Arial" w:cs="Arial"/>
              <w:b/>
              <w:bCs/>
              <w:spacing w:val="-10"/>
              <w:sz w:val="18"/>
              <w:szCs w:val="18"/>
            </w:rPr>
          </w:rPrChange>
        </w:rPr>
        <w:t xml:space="preserve"> </w:t>
      </w:r>
      <w:r w:rsidRPr="00E52A5C">
        <w:rPr>
          <w:lang w:val="en-GB"/>
          <w:rPrChange w:id="606" w:author="Filipe Santana" w:date="2016-01-03T15:57:00Z">
            <w:rPr/>
          </w:rPrChange>
        </w:rPr>
        <w:fldChar w:fldCharType="begin"/>
      </w:r>
      <w:r w:rsidRPr="00E52A5C">
        <w:rPr>
          <w:lang w:val="en-GB"/>
          <w:rPrChange w:id="607" w:author="Filipe Santana" w:date="2016-01-03T15:57:00Z">
            <w:rPr/>
          </w:rPrChange>
        </w:rPr>
        <w:instrText xml:space="preserve"> HYPERLINK "http://www.cin.ufpe.br/" \h </w:instrText>
      </w:r>
      <w:r w:rsidRPr="00E52A5C">
        <w:rPr>
          <w:lang w:val="en-GB"/>
          <w:rPrChange w:id="608" w:author="Filipe Santana" w:date="2016-01-03T15:57:00Z">
            <w:rPr>
              <w:rFonts w:ascii="Arial" w:eastAsia="Arial" w:hAnsi="Arial" w:cs="Arial"/>
              <w:spacing w:val="-18"/>
              <w:sz w:val="18"/>
              <w:szCs w:val="18"/>
            </w:rPr>
          </w:rPrChange>
        </w:rPr>
        <w:fldChar w:fldCharType="separate"/>
      </w:r>
      <w:r w:rsidRPr="00E52A5C">
        <w:rPr>
          <w:rFonts w:ascii="Arial" w:eastAsia="Arial" w:hAnsi="Arial" w:cs="Arial"/>
          <w:sz w:val="18"/>
          <w:szCs w:val="18"/>
          <w:lang w:val="en-GB"/>
          <w:rPrChange w:id="60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http://ww</w:t>
      </w:r>
      <w:r w:rsidRPr="00E52A5C">
        <w:rPr>
          <w:rFonts w:ascii="Arial" w:eastAsia="Arial" w:hAnsi="Arial" w:cs="Arial"/>
          <w:spacing w:val="-11"/>
          <w:sz w:val="18"/>
          <w:szCs w:val="18"/>
          <w:lang w:val="en-GB"/>
          <w:rPrChange w:id="610" w:author="Filipe Santana" w:date="2016-01-03T15:57:00Z">
            <w:rPr>
              <w:rFonts w:ascii="Arial" w:eastAsia="Arial" w:hAnsi="Arial" w:cs="Arial"/>
              <w:spacing w:val="-11"/>
              <w:sz w:val="18"/>
              <w:szCs w:val="18"/>
            </w:rPr>
          </w:rPrChange>
        </w:rPr>
        <w:t>w</w:t>
      </w:r>
      <w:r w:rsidRPr="00E52A5C">
        <w:rPr>
          <w:rFonts w:ascii="Arial" w:eastAsia="Arial" w:hAnsi="Arial" w:cs="Arial"/>
          <w:sz w:val="18"/>
          <w:szCs w:val="18"/>
          <w:lang w:val="en-GB"/>
          <w:rPrChange w:id="61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.cin.ufp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612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613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.br/</w:t>
      </w:r>
      <w:r w:rsidRPr="00E52A5C">
        <w:rPr>
          <w:rFonts w:ascii="Arial" w:eastAsia="Arial" w:hAnsi="Arial" w:cs="Arial"/>
          <w:spacing w:val="-18"/>
          <w:sz w:val="18"/>
          <w:szCs w:val="18"/>
          <w:lang w:val="en-GB"/>
          <w:rPrChange w:id="614" w:author="Filipe Santana" w:date="2016-01-03T15:57:00Z">
            <w:rPr>
              <w:rFonts w:ascii="Arial" w:eastAsia="Arial" w:hAnsi="Arial" w:cs="Arial"/>
              <w:spacing w:val="-18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8"/>
          <w:sz w:val="18"/>
          <w:szCs w:val="18"/>
          <w:lang w:val="en-GB"/>
          <w:rPrChange w:id="615" w:author="Filipe Santana" w:date="2016-01-03T15:57:00Z">
            <w:rPr>
              <w:rFonts w:ascii="Arial" w:eastAsia="Arial" w:hAnsi="Arial" w:cs="Arial"/>
              <w:spacing w:val="-18"/>
              <w:sz w:val="18"/>
              <w:szCs w:val="18"/>
            </w:rPr>
          </w:rPrChange>
        </w:rPr>
        <w:fldChar w:fldCharType="end"/>
      </w:r>
      <w:proofErr w:type="spellStart"/>
      <w:r w:rsidRPr="00E52A5C">
        <w:rPr>
          <w:rFonts w:ascii="Arial" w:eastAsia="Arial" w:hAnsi="Arial" w:cs="Arial"/>
          <w:sz w:val="18"/>
          <w:szCs w:val="18"/>
          <w:lang w:val="en-GB"/>
          <w:rPrChange w:id="61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inte</w:t>
      </w:r>
      <w:r w:rsidRPr="00E52A5C">
        <w:rPr>
          <w:rFonts w:ascii="Arial" w:eastAsia="Arial" w:hAnsi="Arial" w:cs="Arial"/>
          <w:spacing w:val="-2"/>
          <w:sz w:val="18"/>
          <w:szCs w:val="18"/>
          <w:lang w:val="en-GB"/>
          <w:rPrChange w:id="617" w:author="Filipe Santana" w:date="2016-01-03T15:57:00Z">
            <w:rPr>
              <w:rFonts w:ascii="Arial" w:eastAsia="Arial" w:hAnsi="Arial" w:cs="Arial"/>
              <w:spacing w:val="-2"/>
              <w:sz w:val="18"/>
              <w:szCs w:val="18"/>
            </w:rPr>
          </w:rPrChange>
        </w:rPr>
        <w:t>gr</w:t>
      </w:r>
      <w:r w:rsidRPr="00E52A5C">
        <w:rPr>
          <w:rFonts w:ascii="Arial" w:eastAsia="Arial" w:hAnsi="Arial" w:cs="Arial"/>
          <w:sz w:val="18"/>
          <w:szCs w:val="18"/>
          <w:lang w:val="en-GB"/>
          <w:rPrChange w:id="61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ati</w:t>
      </w:r>
      <w:r w:rsidRPr="00E52A5C">
        <w:rPr>
          <w:rFonts w:ascii="Arial" w:eastAsia="Arial" w:hAnsi="Arial" w:cs="Arial"/>
          <w:spacing w:val="-4"/>
          <w:sz w:val="18"/>
          <w:szCs w:val="18"/>
          <w:lang w:val="en-GB"/>
          <w:rPrChange w:id="619" w:author="Filipe Santana" w:date="2016-01-03T15:57:00Z">
            <w:rPr>
              <w:rFonts w:ascii="Arial" w:eastAsia="Arial" w:hAnsi="Arial" w:cs="Arial"/>
              <w:spacing w:val="-4"/>
              <w:sz w:val="18"/>
              <w:szCs w:val="18"/>
            </w:rPr>
          </w:rPrChange>
        </w:rPr>
        <w:t>v</w:t>
      </w:r>
      <w:r w:rsidRPr="00E52A5C">
        <w:rPr>
          <w:rFonts w:ascii="Arial" w:eastAsia="Arial" w:hAnsi="Arial" w:cs="Arial"/>
          <w:sz w:val="18"/>
          <w:szCs w:val="18"/>
          <w:lang w:val="en-GB"/>
          <w:rPrChange w:id="62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o</w:t>
      </w:r>
      <w:proofErr w:type="spellEnd"/>
    </w:p>
    <w:p w14:paraId="29607D34" w14:textId="77777777" w:rsidR="00E6733B" w:rsidRPr="00E52A5C" w:rsidRDefault="002C1A14">
      <w:pPr>
        <w:spacing w:before="32" w:after="0" w:line="240" w:lineRule="auto"/>
        <w:ind w:left="2062" w:right="-20"/>
        <w:rPr>
          <w:rFonts w:ascii="Arial" w:eastAsia="Arial" w:hAnsi="Arial" w:cs="Arial"/>
          <w:sz w:val="18"/>
          <w:szCs w:val="18"/>
          <w:lang w:val="en-GB"/>
          <w:rPrChange w:id="62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b/>
          <w:bCs/>
          <w:sz w:val="18"/>
          <w:szCs w:val="18"/>
          <w:lang w:val="en-GB"/>
          <w:rPrChange w:id="622" w:author="Filipe Santana" w:date="2016-01-03T15:57:00Z">
            <w:rPr>
              <w:rFonts w:ascii="Arial" w:eastAsia="Arial" w:hAnsi="Arial" w:cs="Arial"/>
              <w:b/>
              <w:bCs/>
              <w:sz w:val="18"/>
              <w:szCs w:val="18"/>
            </w:rPr>
          </w:rPrChange>
        </w:rPr>
        <w:t>Contact:</w:t>
      </w:r>
      <w:r w:rsidRPr="00E52A5C">
        <w:rPr>
          <w:rFonts w:ascii="Arial" w:eastAsia="Arial" w:hAnsi="Arial" w:cs="Arial"/>
          <w:b/>
          <w:bCs/>
          <w:spacing w:val="-7"/>
          <w:sz w:val="18"/>
          <w:szCs w:val="18"/>
          <w:lang w:val="en-GB"/>
          <w:rPrChange w:id="623" w:author="Filipe Santana" w:date="2016-01-03T15:57:00Z">
            <w:rPr>
              <w:rFonts w:ascii="Arial" w:eastAsia="Arial" w:hAnsi="Arial" w:cs="Arial"/>
              <w:b/>
              <w:bCs/>
              <w:spacing w:val="-7"/>
              <w:sz w:val="18"/>
              <w:szCs w:val="18"/>
            </w:rPr>
          </w:rPrChange>
        </w:rPr>
        <w:t xml:space="preserve"> </w:t>
      </w:r>
      <w:r w:rsidRPr="00E52A5C">
        <w:rPr>
          <w:lang w:val="en-GB"/>
          <w:rPrChange w:id="624" w:author="Filipe Santana" w:date="2016-01-03T15:57:00Z">
            <w:rPr/>
          </w:rPrChange>
        </w:rPr>
        <w:fldChar w:fldCharType="begin"/>
      </w:r>
      <w:r w:rsidRPr="00E52A5C">
        <w:rPr>
          <w:lang w:val="en-GB"/>
          <w:rPrChange w:id="625" w:author="Filipe Santana" w:date="2016-01-03T15:57:00Z">
            <w:rPr/>
          </w:rPrChange>
        </w:rPr>
        <w:instrText xml:space="preserve"> HYPERLINK "mailto:fss3@cin.ufpe.br" \h </w:instrText>
      </w:r>
      <w:r w:rsidRPr="00E52A5C">
        <w:rPr>
          <w:lang w:val="en-GB"/>
          <w:rPrChange w:id="626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fldChar w:fldCharType="separate"/>
      </w:r>
      <w:r w:rsidRPr="00E52A5C">
        <w:rPr>
          <w:rFonts w:ascii="Arial" w:eastAsia="Arial" w:hAnsi="Arial" w:cs="Arial"/>
          <w:sz w:val="18"/>
          <w:szCs w:val="18"/>
          <w:lang w:val="en-GB"/>
          <w:rPrChange w:id="62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fss3@cin.ufp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628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62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.br</w:t>
      </w:r>
      <w:r w:rsidRPr="00E52A5C">
        <w:rPr>
          <w:rFonts w:ascii="Arial" w:eastAsia="Arial" w:hAnsi="Arial" w:cs="Arial"/>
          <w:sz w:val="18"/>
          <w:szCs w:val="18"/>
          <w:lang w:val="en-GB"/>
          <w:rPrChange w:id="63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fldChar w:fldCharType="end"/>
      </w:r>
    </w:p>
    <w:p w14:paraId="75AFEFAE" w14:textId="77777777" w:rsidR="00E6733B" w:rsidRPr="00E52A5C" w:rsidRDefault="00E6733B">
      <w:pPr>
        <w:spacing w:before="8" w:after="0" w:line="150" w:lineRule="exact"/>
        <w:rPr>
          <w:sz w:val="15"/>
          <w:szCs w:val="15"/>
          <w:lang w:val="en-GB"/>
          <w:rPrChange w:id="631" w:author="Filipe Santana" w:date="2016-01-03T15:57:00Z">
            <w:rPr>
              <w:sz w:val="15"/>
              <w:szCs w:val="15"/>
            </w:rPr>
          </w:rPrChange>
        </w:rPr>
      </w:pPr>
    </w:p>
    <w:p w14:paraId="798AE476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32" w:author="Filipe Santana" w:date="2016-01-03T15:57:00Z">
            <w:rPr>
              <w:sz w:val="20"/>
              <w:szCs w:val="20"/>
            </w:rPr>
          </w:rPrChange>
        </w:rPr>
      </w:pPr>
    </w:p>
    <w:p w14:paraId="606B859E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33" w:author="Filipe Santana" w:date="2016-01-03T15:57:00Z">
            <w:rPr>
              <w:sz w:val="20"/>
              <w:szCs w:val="20"/>
            </w:rPr>
          </w:rPrChange>
        </w:rPr>
      </w:pPr>
    </w:p>
    <w:p w14:paraId="17F1D6E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34" w:author="Filipe Santana" w:date="2016-01-03T15:57:00Z">
            <w:rPr>
              <w:sz w:val="20"/>
              <w:szCs w:val="20"/>
            </w:rPr>
          </w:rPrChange>
        </w:rPr>
      </w:pPr>
    </w:p>
    <w:p w14:paraId="33CDB029" w14:textId="77777777" w:rsidR="00E6733B" w:rsidRPr="00E52A5C" w:rsidRDefault="00E6733B">
      <w:pPr>
        <w:spacing w:after="0"/>
        <w:rPr>
          <w:lang w:val="en-GB"/>
          <w:rPrChange w:id="635" w:author="Filipe Santana" w:date="2016-01-03T15:57:00Z">
            <w:rPr/>
          </w:rPrChange>
        </w:rPr>
        <w:sectPr w:rsidR="00E6733B" w:rsidRPr="00E52A5C">
          <w:headerReference w:type="default" r:id="rId6"/>
          <w:type w:val="continuous"/>
          <w:pgSz w:w="14180" w:h="20020"/>
          <w:pgMar w:top="2080" w:right="160" w:bottom="280" w:left="160" w:header="1385" w:footer="720" w:gutter="0"/>
          <w:cols w:space="720"/>
        </w:sectPr>
      </w:pPr>
    </w:p>
    <w:p w14:paraId="74EBEBBC" w14:textId="77777777" w:rsidR="00E6733B" w:rsidRPr="000624E2" w:rsidRDefault="00EC4A1B">
      <w:pPr>
        <w:spacing w:before="23" w:after="0" w:line="240" w:lineRule="auto"/>
        <w:ind w:left="2062" w:right="3288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0624E2">
        <w:rPr>
          <w:lang w:val="en-GB"/>
        </w:rPr>
        <w:lastRenderedPageBreak/>
        <w:pict w14:anchorId="7A181A34">
          <v:group id="_x0000_s1280" style="position:absolute;left:0;text-align:left;margin-left:111.1pt;margin-top:-12.4pt;width:413.45pt;height:.1pt;z-index:-1233;mso-position-horizontal-relative:page" coordorigin="2222,-248" coordsize="8269,2">
            <v:shape id="_x0000_s1281" style="position:absolute;left:2222;top:-248;width:8269;height:2" coordorigin="2222,-248" coordsize="8269,0" path="m2222,-248r8269,e" filled="f" strokeweight=".73836mm">
              <v:path arrowok="t"/>
            </v:shape>
            <w10:wrap anchorx="page"/>
          </v:group>
        </w:pict>
      </w:r>
      <w:r w:rsidR="002C1A14" w:rsidRPr="000624E2">
        <w:rPr>
          <w:rFonts w:ascii="Arial" w:eastAsia="Arial" w:hAnsi="Arial" w:cs="Arial"/>
          <w:b/>
          <w:bCs/>
          <w:sz w:val="20"/>
          <w:szCs w:val="20"/>
          <w:lang w:val="en-GB"/>
        </w:rPr>
        <w:t>1</w:t>
      </w:r>
      <w:r w:rsidR="002C1A14" w:rsidRPr="000624E2">
        <w:rPr>
          <w:rFonts w:ascii="Arial" w:eastAsia="Arial" w:hAnsi="Arial" w:cs="Arial"/>
          <w:b/>
          <w:bCs/>
          <w:spacing w:val="-1"/>
          <w:sz w:val="20"/>
          <w:szCs w:val="20"/>
          <w:lang w:val="en-GB"/>
        </w:rPr>
        <w:t xml:space="preserve"> </w:t>
      </w:r>
      <w:r w:rsidR="002C1A14" w:rsidRPr="000624E2">
        <w:rPr>
          <w:rFonts w:ascii="Arial" w:eastAsia="Arial" w:hAnsi="Arial" w:cs="Arial"/>
          <w:b/>
          <w:bCs/>
          <w:sz w:val="20"/>
          <w:szCs w:val="20"/>
          <w:lang w:val="en-GB"/>
        </w:rPr>
        <w:t>Int</w:t>
      </w:r>
      <w:r w:rsidR="002C1A14" w:rsidRPr="000624E2">
        <w:rPr>
          <w:rFonts w:ascii="Arial" w:eastAsia="Arial" w:hAnsi="Arial" w:cs="Arial"/>
          <w:b/>
          <w:bCs/>
          <w:spacing w:val="-4"/>
          <w:sz w:val="20"/>
          <w:szCs w:val="20"/>
          <w:lang w:val="en-GB"/>
        </w:rPr>
        <w:t>r</w:t>
      </w:r>
      <w:r w:rsidR="002C1A14" w:rsidRPr="000624E2">
        <w:rPr>
          <w:rFonts w:ascii="Arial" w:eastAsia="Arial" w:hAnsi="Arial" w:cs="Arial"/>
          <w:b/>
          <w:bCs/>
          <w:sz w:val="20"/>
          <w:szCs w:val="20"/>
          <w:lang w:val="en-GB"/>
        </w:rPr>
        <w:t>oduction</w:t>
      </w:r>
    </w:p>
    <w:p w14:paraId="19BF7925" w14:textId="77777777" w:rsidR="00E6733B" w:rsidRPr="000624E2" w:rsidRDefault="00E6733B">
      <w:pPr>
        <w:spacing w:before="6" w:after="0" w:line="100" w:lineRule="exact"/>
        <w:rPr>
          <w:sz w:val="10"/>
          <w:szCs w:val="10"/>
          <w:lang w:val="en-GB"/>
        </w:rPr>
      </w:pPr>
    </w:p>
    <w:p w14:paraId="61973F01" w14:textId="7871494D" w:rsidR="00E6733B" w:rsidRPr="000624E2" w:rsidRDefault="002C1A14" w:rsidP="000624E2">
      <w:pPr>
        <w:spacing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0624E2">
        <w:rPr>
          <w:rFonts w:ascii="Arial" w:eastAsia="Arial" w:hAnsi="Arial" w:cs="Arial"/>
          <w:w w:val="90"/>
          <w:sz w:val="16"/>
          <w:szCs w:val="16"/>
          <w:lang w:val="en-GB"/>
        </w:rPr>
        <w:t>Hypothesis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>generation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9"/>
          <w:sz w:val="16"/>
          <w:szCs w:val="16"/>
          <w:lang w:val="en-GB"/>
        </w:rPr>
        <w:t>in</w:t>
      </w:r>
      <w:r w:rsidRPr="000624E2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2"/>
          <w:sz w:val="16"/>
          <w:szCs w:val="16"/>
          <w:lang w:val="en-GB"/>
        </w:rPr>
        <w:t>biomedical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5"/>
          <w:sz w:val="16"/>
          <w:szCs w:val="16"/>
          <w:lang w:val="en-GB"/>
        </w:rPr>
        <w:t>research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5"/>
          <w:sz w:val="16"/>
          <w:szCs w:val="16"/>
          <w:lang w:val="en-GB"/>
        </w:rPr>
        <w:t>depends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on</w:t>
      </w:r>
      <w:r w:rsidRPr="000624E2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>g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>athering</w:t>
      </w:r>
      <w:r w:rsidRPr="000624E2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 xml:space="preserve">related </w:t>
      </w:r>
      <w:r w:rsidRPr="000624E2">
        <w:rPr>
          <w:rFonts w:ascii="Arial" w:eastAsia="Arial" w:hAnsi="Arial" w:cs="Arial"/>
          <w:w w:val="85"/>
          <w:sz w:val="16"/>
          <w:szCs w:val="16"/>
          <w:lang w:val="en-GB"/>
        </w:rPr>
        <w:t>data</w:t>
      </w:r>
      <w:r w:rsidRPr="000624E2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from</w:t>
      </w:r>
      <w:r w:rsidRPr="000624E2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2"/>
          <w:sz w:val="16"/>
          <w:szCs w:val="16"/>
          <w:lang w:val="en-GB"/>
        </w:rPr>
        <w:t>scientific</w:t>
      </w:r>
      <w:r w:rsidRPr="000624E2">
        <w:rPr>
          <w:rFonts w:ascii="Arial" w:eastAsia="Arial" w:hAnsi="Arial" w:cs="Arial"/>
          <w:spacing w:val="6"/>
          <w:w w:val="9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2"/>
          <w:sz w:val="16"/>
          <w:szCs w:val="16"/>
          <w:lang w:val="en-GB"/>
        </w:rPr>
        <w:t xml:space="preserve">publications </w:t>
      </w:r>
      <w:r w:rsidRPr="000624E2">
        <w:rPr>
          <w:rFonts w:ascii="Arial" w:eastAsia="Arial" w:hAnsi="Arial" w:cs="Arial"/>
          <w:w w:val="84"/>
          <w:sz w:val="16"/>
          <w:szCs w:val="16"/>
          <w:lang w:val="en-GB"/>
        </w:rPr>
        <w:t>and</w:t>
      </w:r>
      <w:r w:rsidRPr="000624E2">
        <w:rPr>
          <w:rFonts w:ascii="Arial" w:eastAsia="Arial" w:hAnsi="Arial" w:cs="Arial"/>
          <w:spacing w:val="8"/>
          <w:w w:val="84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4"/>
          <w:sz w:val="16"/>
          <w:szCs w:val="16"/>
          <w:lang w:val="en-GB"/>
        </w:rPr>
        <w:t>databases,</w:t>
      </w:r>
      <w:r w:rsidRPr="000624E2">
        <w:rPr>
          <w:rFonts w:ascii="Arial" w:eastAsia="Arial" w:hAnsi="Arial" w:cs="Arial"/>
          <w:spacing w:val="-5"/>
          <w:w w:val="84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4"/>
          <w:sz w:val="16"/>
          <w:szCs w:val="16"/>
          <w:lang w:val="en-GB"/>
        </w:rPr>
        <w:t>such</w:t>
      </w:r>
      <w:r w:rsidRPr="000624E2">
        <w:rPr>
          <w:rFonts w:ascii="Arial" w:eastAsia="Arial" w:hAnsi="Arial" w:cs="Arial"/>
          <w:spacing w:val="10"/>
          <w:w w:val="84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4"/>
          <w:sz w:val="16"/>
          <w:szCs w:val="16"/>
          <w:lang w:val="en-GB"/>
        </w:rPr>
        <w:t>as</w:t>
      </w:r>
      <w:r w:rsidRPr="000624E2">
        <w:rPr>
          <w:rFonts w:ascii="Arial" w:eastAsia="Arial" w:hAnsi="Arial" w:cs="Arial"/>
          <w:spacing w:val="-7"/>
          <w:w w:val="84"/>
          <w:sz w:val="16"/>
          <w:szCs w:val="16"/>
          <w:lang w:val="en-GB"/>
        </w:rPr>
        <w:t xml:space="preserve"> </w:t>
      </w:r>
      <w:r w:rsidR="00E52A5C" w:rsidRPr="000624E2">
        <w:rPr>
          <w:rFonts w:ascii="Arial" w:eastAsia="Arial" w:hAnsi="Arial" w:cs="Arial"/>
          <w:w w:val="84"/>
          <w:sz w:val="16"/>
          <w:szCs w:val="16"/>
          <w:lang w:val="en-GB"/>
        </w:rPr>
        <w:t xml:space="preserve">UniProt </w:t>
      </w:r>
      <w:r w:rsidR="00E52A5C" w:rsidRPr="000624E2">
        <w:rPr>
          <w:rFonts w:ascii="Arial" w:eastAsia="Arial" w:hAnsi="Arial" w:cs="Arial"/>
          <w:spacing w:val="19"/>
          <w:w w:val="84"/>
          <w:sz w:val="16"/>
          <w:szCs w:val="16"/>
          <w:lang w:val="en-GB"/>
        </w:rPr>
        <w:t>(</w:t>
      </w:r>
      <w:r w:rsidRPr="000624E2">
        <w:rPr>
          <w:rFonts w:ascii="Arial" w:eastAsia="Arial" w:hAnsi="Arial" w:cs="Arial"/>
          <w:sz w:val="16"/>
          <w:szCs w:val="16"/>
          <w:lang w:val="en-GB"/>
        </w:rPr>
        <w:t xml:space="preserve">UniProt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Consortium,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0"/>
          <w:sz w:val="16"/>
          <w:szCs w:val="16"/>
          <w:lang w:val="en-GB"/>
        </w:rPr>
        <w:t>2014)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3"/>
          <w:sz w:val="16"/>
          <w:szCs w:val="16"/>
          <w:lang w:val="en-GB"/>
        </w:rPr>
        <w:t>or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Ensembl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(Cunningham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0624E2">
        <w:rPr>
          <w:rFonts w:ascii="Arial" w:eastAsia="Arial" w:hAnsi="Arial" w:cs="Arial"/>
          <w:i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i/>
          <w:w w:val="96"/>
          <w:sz w:val="16"/>
          <w:szCs w:val="16"/>
          <w:lang w:val="en-GB"/>
        </w:rPr>
        <w:t>al.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,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0"/>
          <w:sz w:val="16"/>
          <w:szCs w:val="16"/>
          <w:lang w:val="en-GB"/>
        </w:rPr>
        <w:t>2014).</w:t>
      </w:r>
      <w:r w:rsidRPr="000624E2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0624E2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pacing w:val="-2"/>
          <w:w w:val="79"/>
          <w:sz w:val="16"/>
          <w:szCs w:val="16"/>
          <w:lang w:val="en-GB"/>
        </w:rPr>
        <w:t>e</w:t>
      </w:r>
      <w:r w:rsidRPr="000624E2">
        <w:rPr>
          <w:rFonts w:ascii="Arial" w:eastAsia="Arial" w:hAnsi="Arial" w:cs="Arial"/>
          <w:w w:val="94"/>
          <w:sz w:val="16"/>
          <w:szCs w:val="16"/>
          <w:lang w:val="en-GB"/>
        </w:rPr>
        <w:t xml:space="preserve">xploration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of</w:t>
      </w:r>
      <w:r w:rsidRPr="000624E2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their</w:t>
      </w:r>
      <w:r w:rsidRPr="000624E2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0624E2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is</w:t>
      </w:r>
      <w:r w:rsidRPr="000624E2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performed</w:t>
      </w:r>
      <w:r w:rsidRPr="000624E2">
        <w:rPr>
          <w:rFonts w:ascii="Arial" w:eastAsia="Arial" w:hAnsi="Arial" w:cs="Arial"/>
          <w:spacing w:val="8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manually</w:t>
      </w:r>
      <w:r w:rsidRPr="000624E2">
        <w:rPr>
          <w:rFonts w:ascii="Arial" w:eastAsia="Arial" w:hAnsi="Arial" w:cs="Arial"/>
          <w:spacing w:val="14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or</w:t>
      </w:r>
      <w:r w:rsidRPr="000624E2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(partly)</w:t>
      </w:r>
      <w:r w:rsidRPr="000624E2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>supported</w:t>
      </w:r>
      <w:r w:rsidRPr="000624E2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by</w:t>
      </w:r>
      <w:r w:rsidRPr="000624E2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retri</w:t>
      </w:r>
      <w:r w:rsidRPr="000624E2">
        <w:rPr>
          <w:rFonts w:ascii="Arial" w:eastAsia="Arial" w:hAnsi="Arial" w:cs="Arial"/>
          <w:spacing w:val="-4"/>
          <w:sz w:val="16"/>
          <w:szCs w:val="16"/>
          <w:lang w:val="en-GB"/>
        </w:rPr>
        <w:t>ev</w:t>
      </w:r>
      <w:r w:rsidRPr="000624E2">
        <w:rPr>
          <w:rFonts w:ascii="Arial" w:eastAsia="Arial" w:hAnsi="Arial" w:cs="Arial"/>
          <w:sz w:val="16"/>
          <w:szCs w:val="16"/>
          <w:lang w:val="en-GB"/>
        </w:rPr>
        <w:t xml:space="preserve">al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tools,</w:t>
      </w:r>
      <w:r w:rsidRPr="000624E2">
        <w:rPr>
          <w:rFonts w:ascii="Arial" w:eastAsia="Arial" w:hAnsi="Arial" w:cs="Arial"/>
          <w:spacing w:val="9"/>
          <w:w w:val="86"/>
          <w:sz w:val="16"/>
          <w:szCs w:val="16"/>
          <w:lang w:val="en-GB"/>
        </w:rPr>
        <w:t xml:space="preserve"> </w:t>
      </w:r>
      <w:r w:rsidR="00E52A5C"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636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>e.g.</w:t>
      </w:r>
      <w:r w:rsidRPr="000624E2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4"/>
          <w:sz w:val="16"/>
          <w:szCs w:val="16"/>
          <w:lang w:val="en-GB"/>
        </w:rPr>
        <w:t>by</w:t>
      </w:r>
      <w:r w:rsidRPr="000624E2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3"/>
          <w:sz w:val="16"/>
          <w:szCs w:val="16"/>
          <w:lang w:val="en-GB"/>
        </w:rPr>
        <w:t>STRING</w:t>
      </w:r>
      <w:r w:rsidR="00E52A5C" w:rsidRPr="000624E2">
        <w:rPr>
          <w:rFonts w:ascii="Arial" w:eastAsia="Arial" w:hAnsi="Arial" w:cs="Arial"/>
          <w:w w:val="93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3"/>
          <w:sz w:val="16"/>
          <w:szCs w:val="16"/>
          <w:lang w:val="en-GB"/>
        </w:rPr>
        <w:t>(</w:t>
      </w:r>
      <w:proofErr w:type="spellStart"/>
      <w:r w:rsidRPr="000624E2">
        <w:rPr>
          <w:rFonts w:ascii="Arial" w:eastAsia="Arial" w:hAnsi="Arial" w:cs="Arial"/>
          <w:w w:val="93"/>
          <w:sz w:val="16"/>
          <w:szCs w:val="16"/>
          <w:lang w:val="en-GB"/>
        </w:rPr>
        <w:t>Szklarczyk</w:t>
      </w:r>
      <w:proofErr w:type="spellEnd"/>
      <w:r w:rsidRPr="000624E2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0624E2">
        <w:rPr>
          <w:rFonts w:ascii="Arial" w:eastAsia="Arial" w:hAnsi="Arial" w:cs="Arial"/>
          <w:i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i/>
          <w:w w:val="96"/>
          <w:sz w:val="16"/>
          <w:szCs w:val="16"/>
          <w:lang w:val="en-GB"/>
        </w:rPr>
        <w:t>al.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,</w:t>
      </w:r>
      <w:r w:rsidRPr="000624E2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0"/>
          <w:sz w:val="16"/>
          <w:szCs w:val="16"/>
          <w:lang w:val="en-GB"/>
        </w:rPr>
        <w:t>2014),</w:t>
      </w:r>
      <w:r w:rsidRPr="000624E2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3"/>
          <w:sz w:val="16"/>
          <w:szCs w:val="16"/>
          <w:lang w:val="en-GB"/>
        </w:rPr>
        <w:t>or</w:t>
      </w:r>
      <w:r w:rsidRPr="000624E2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9"/>
          <w:sz w:val="16"/>
          <w:szCs w:val="16"/>
          <w:lang w:val="en-GB"/>
        </w:rPr>
        <w:t>BLAST</w:t>
      </w:r>
      <w:r w:rsidRPr="000624E2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6"/>
          <w:sz w:val="16"/>
          <w:szCs w:val="16"/>
          <w:lang w:val="en-GB"/>
        </w:rPr>
        <w:t>(</w:t>
      </w:r>
      <w:proofErr w:type="spellStart"/>
      <w:r w:rsidRPr="000624E2">
        <w:rPr>
          <w:rFonts w:ascii="Arial" w:eastAsia="Arial" w:hAnsi="Arial" w:cs="Arial"/>
          <w:w w:val="96"/>
          <w:sz w:val="16"/>
          <w:szCs w:val="16"/>
          <w:lang w:val="en-GB"/>
        </w:rPr>
        <w:t>Altschul</w:t>
      </w:r>
      <w:proofErr w:type="spellEnd"/>
      <w:r w:rsidRPr="000624E2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0624E2">
        <w:rPr>
          <w:rFonts w:ascii="Arial" w:eastAsia="Arial" w:hAnsi="Arial" w:cs="Arial"/>
          <w:i/>
          <w:spacing w:val="-2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0624E2">
        <w:rPr>
          <w:rFonts w:ascii="Arial" w:eastAsia="Arial" w:hAnsi="Arial" w:cs="Arial"/>
          <w:sz w:val="16"/>
          <w:szCs w:val="16"/>
          <w:lang w:val="en-GB"/>
        </w:rPr>
        <w:t>,</w:t>
      </w:r>
      <w:r w:rsidR="00E52A5C" w:rsidRPr="000624E2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0"/>
          <w:sz w:val="16"/>
          <w:szCs w:val="16"/>
          <w:lang w:val="en-GB"/>
        </w:rPr>
        <w:t>1990).</w:t>
      </w:r>
      <w:r w:rsidRPr="000624E2">
        <w:rPr>
          <w:rFonts w:ascii="Arial" w:eastAsia="Arial" w:hAnsi="Arial" w:cs="Arial"/>
          <w:spacing w:val="10"/>
          <w:w w:val="9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>T</w:t>
      </w:r>
      <w:r w:rsidRPr="000624E2">
        <w:rPr>
          <w:rFonts w:ascii="Arial" w:eastAsia="Arial" w:hAnsi="Arial" w:cs="Arial"/>
          <w:w w:val="90"/>
          <w:sz w:val="16"/>
          <w:szCs w:val="16"/>
          <w:lang w:val="en-GB"/>
        </w:rPr>
        <w:t>ools</w:t>
      </w:r>
      <w:r w:rsidRPr="000624E2">
        <w:rPr>
          <w:rFonts w:ascii="Arial" w:eastAsia="Arial" w:hAnsi="Arial" w:cs="Arial"/>
          <w:spacing w:val="14"/>
          <w:w w:val="90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111"/>
          <w:sz w:val="16"/>
          <w:szCs w:val="16"/>
          <w:lang w:val="en-GB"/>
        </w:rPr>
        <w:t>li</w:t>
      </w:r>
      <w:r w:rsidRPr="000624E2">
        <w:rPr>
          <w:rFonts w:ascii="Arial" w:eastAsia="Arial" w:hAnsi="Arial" w:cs="Arial"/>
          <w:spacing w:val="-2"/>
          <w:w w:val="111"/>
          <w:sz w:val="16"/>
          <w:szCs w:val="16"/>
          <w:lang w:val="en-GB"/>
        </w:rPr>
        <w:t>k</w:t>
      </w:r>
      <w:r w:rsidRPr="000624E2">
        <w:rPr>
          <w:rFonts w:ascii="Arial" w:eastAsia="Arial" w:hAnsi="Arial" w:cs="Arial"/>
          <w:w w:val="79"/>
          <w:sz w:val="16"/>
          <w:szCs w:val="16"/>
          <w:lang w:val="en-GB"/>
        </w:rPr>
        <w:t>e</w:t>
      </w:r>
      <w:r w:rsidRPr="000624E2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these</w:t>
      </w:r>
      <w:r w:rsidRPr="000624E2">
        <w:rPr>
          <w:rFonts w:ascii="Arial" w:eastAsia="Arial" w:hAnsi="Arial" w:cs="Arial"/>
          <w:spacing w:val="-4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are</w:t>
      </w:r>
      <w:r w:rsidRPr="000624E2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not</w:t>
      </w:r>
      <w:r w:rsidRPr="000624E2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able</w:t>
      </w:r>
      <w:r w:rsidRPr="000624E2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to</w:t>
      </w:r>
      <w:r w:rsidR="00E52A5C" w:rsidRPr="000624E2">
        <w:rPr>
          <w:rFonts w:ascii="Arial" w:eastAsia="Arial" w:hAnsi="Arial" w:cs="Arial"/>
          <w:sz w:val="16"/>
          <w:szCs w:val="16"/>
          <w:lang w:val="en-GB"/>
        </w:rPr>
        <w:t xml:space="preserve"> describe the content retrieved for the user.</w:t>
      </w:r>
      <w:r w:rsidRPr="000624E2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>Thus,</w:t>
      </w:r>
      <w:r w:rsidRPr="000624E2">
        <w:rPr>
          <w:rFonts w:ascii="Arial" w:eastAsia="Arial" w:hAnsi="Arial" w:cs="Arial"/>
          <w:spacing w:val="10"/>
          <w:w w:val="8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0624E2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en-GB"/>
        </w:rPr>
        <w:t>interpretation</w:t>
      </w:r>
      <w:r w:rsidRPr="000624E2">
        <w:rPr>
          <w:rFonts w:ascii="Arial" w:eastAsia="Arial" w:hAnsi="Arial" w:cs="Arial"/>
          <w:spacing w:val="32"/>
          <w:w w:val="88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of</w:t>
      </w:r>
      <w:r w:rsidRPr="000624E2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these</w:t>
      </w:r>
      <w:r w:rsidRPr="000624E2">
        <w:rPr>
          <w:rFonts w:ascii="Arial" w:eastAsia="Arial" w:hAnsi="Arial" w:cs="Arial"/>
          <w:spacing w:val="-7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results</w:t>
      </w:r>
      <w:r w:rsidRPr="000624E2">
        <w:rPr>
          <w:rFonts w:ascii="Arial" w:eastAsia="Arial" w:hAnsi="Arial" w:cs="Arial"/>
          <w:spacing w:val="15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may</w:t>
      </w:r>
      <w:r w:rsidRPr="000624E2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be</w:t>
      </w:r>
      <w:r w:rsidRPr="000624E2">
        <w:rPr>
          <w:rFonts w:ascii="Arial" w:eastAsia="Arial" w:hAnsi="Arial" w:cs="Arial"/>
          <w:spacing w:val="2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 xml:space="preserve">biased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by</w:t>
      </w:r>
      <w:r w:rsidRPr="000624E2">
        <w:rPr>
          <w:rFonts w:ascii="Arial" w:eastAsia="Arial" w:hAnsi="Arial" w:cs="Arial"/>
          <w:spacing w:val="5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the</w:t>
      </w:r>
      <w:r w:rsidRPr="000624E2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9"/>
          <w:sz w:val="16"/>
          <w:szCs w:val="16"/>
          <w:lang w:val="en-GB"/>
        </w:rPr>
        <w:t>researchers’</w:t>
      </w:r>
      <w:r w:rsidRPr="000624E2">
        <w:rPr>
          <w:rFonts w:ascii="Arial" w:eastAsia="Arial" w:hAnsi="Arial" w:cs="Arial"/>
          <w:spacing w:val="2"/>
          <w:w w:val="89"/>
          <w:sz w:val="16"/>
          <w:szCs w:val="16"/>
          <w:lang w:val="en-GB"/>
        </w:rPr>
        <w:t xml:space="preserve"> </w:t>
      </w:r>
      <w:r w:rsidR="00E52A5C" w:rsidRPr="000624E2">
        <w:rPr>
          <w:rFonts w:ascii="Arial" w:eastAsia="Arial" w:hAnsi="Arial" w:cs="Arial"/>
          <w:w w:val="89"/>
          <w:sz w:val="16"/>
          <w:szCs w:val="16"/>
          <w:lang w:val="en-GB"/>
        </w:rPr>
        <w:t xml:space="preserve">capabilities, </w:t>
      </w:r>
      <w:r w:rsidR="00E52A5C" w:rsidRPr="000624E2">
        <w:rPr>
          <w:rFonts w:ascii="Arial" w:eastAsia="Arial" w:hAnsi="Arial" w:cs="Arial"/>
          <w:spacing w:val="6"/>
          <w:w w:val="89"/>
          <w:sz w:val="16"/>
          <w:szCs w:val="16"/>
          <w:lang w:val="en-GB"/>
        </w:rPr>
        <w:t>by</w:t>
      </w:r>
      <w:r w:rsidRPr="000624E2">
        <w:rPr>
          <w:rFonts w:ascii="Arial" w:eastAsia="Arial" w:hAnsi="Arial" w:cs="Arial"/>
          <w:spacing w:val="5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the</w:t>
      </w:r>
      <w:r w:rsidRPr="000624E2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sheer</w:t>
      </w:r>
      <w:r w:rsidRPr="000624E2">
        <w:rPr>
          <w:rFonts w:ascii="Arial" w:eastAsia="Arial" w:hAnsi="Arial" w:cs="Arial"/>
          <w:spacing w:val="13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size</w:t>
      </w:r>
      <w:r w:rsidRPr="000624E2">
        <w:rPr>
          <w:rFonts w:ascii="Arial" w:eastAsia="Arial" w:hAnsi="Arial" w:cs="Arial"/>
          <w:spacing w:val="24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0624E2">
        <w:rPr>
          <w:rFonts w:ascii="Arial" w:eastAsia="Arial" w:hAnsi="Arial" w:cs="Arial"/>
          <w:spacing w:val="21"/>
          <w:w w:val="86"/>
          <w:sz w:val="16"/>
          <w:szCs w:val="16"/>
          <w:lang w:val="en-GB"/>
        </w:rPr>
        <w:t xml:space="preserve"> </w:t>
      </w:r>
      <w:r w:rsidR="00E52A5C" w:rsidRPr="000624E2">
        <w:rPr>
          <w:rFonts w:ascii="Arial" w:eastAsia="Arial" w:hAnsi="Arial" w:cs="Arial"/>
          <w:w w:val="86"/>
          <w:sz w:val="16"/>
          <w:szCs w:val="16"/>
          <w:lang w:val="en-GB"/>
        </w:rPr>
        <w:t xml:space="preserve">heterogeneity </w:t>
      </w:r>
      <w:r w:rsidR="00E52A5C" w:rsidRPr="000624E2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>of</w:t>
      </w:r>
      <w:r w:rsidRPr="000624E2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0624E2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86"/>
          <w:sz w:val="16"/>
          <w:szCs w:val="16"/>
          <w:lang w:val="en-GB"/>
        </w:rPr>
        <w:t>sources,</w:t>
      </w:r>
      <w:r w:rsidRPr="000624E2">
        <w:rPr>
          <w:rFonts w:ascii="Arial" w:eastAsia="Arial" w:hAnsi="Arial" w:cs="Arial"/>
          <w:spacing w:val="1"/>
          <w:w w:val="86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or</w:t>
      </w:r>
      <w:r w:rsidRPr="000624E2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by</w:t>
      </w:r>
      <w:r w:rsidRPr="000624E2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the</w:t>
      </w:r>
      <w:r w:rsidRPr="000624E2">
        <w:rPr>
          <w:rFonts w:ascii="Arial" w:eastAsia="Arial" w:hAnsi="Arial" w:cs="Arial"/>
          <w:spacing w:val="-6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technical</w:t>
      </w:r>
      <w:r w:rsidRPr="000624E2">
        <w:rPr>
          <w:rFonts w:ascii="Arial" w:eastAsia="Arial" w:hAnsi="Arial" w:cs="Arial"/>
          <w:spacing w:val="3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limitations</w:t>
      </w:r>
      <w:r w:rsidRPr="000624E2">
        <w:rPr>
          <w:rFonts w:ascii="Arial" w:eastAsia="Arial" w:hAnsi="Arial" w:cs="Arial"/>
          <w:spacing w:val="31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of</w:t>
      </w:r>
      <w:r w:rsidRPr="000624E2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querying</w:t>
      </w:r>
      <w:r w:rsidRPr="000624E2">
        <w:rPr>
          <w:rFonts w:ascii="Arial" w:eastAsia="Arial" w:hAnsi="Arial" w:cs="Arial"/>
          <w:spacing w:val="9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w w:val="91"/>
          <w:sz w:val="16"/>
          <w:szCs w:val="16"/>
          <w:lang w:val="en-GB"/>
        </w:rPr>
        <w:t>tools</w:t>
      </w:r>
      <w:r w:rsidRPr="000624E2">
        <w:rPr>
          <w:rFonts w:ascii="Arial" w:eastAsia="Arial" w:hAnsi="Arial" w:cs="Arial"/>
          <w:spacing w:val="3"/>
          <w:w w:val="91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(</w:t>
      </w:r>
      <w:r w:rsidRPr="000624E2">
        <w:rPr>
          <w:rFonts w:ascii="Arial" w:eastAsia="Arial" w:hAnsi="Arial" w:cs="Arial"/>
          <w:spacing w:val="-6"/>
          <w:sz w:val="16"/>
          <w:szCs w:val="16"/>
          <w:lang w:val="en-GB"/>
        </w:rPr>
        <w:t>T</w:t>
      </w:r>
      <w:r w:rsidRPr="000624E2">
        <w:rPr>
          <w:rFonts w:ascii="Arial" w:eastAsia="Arial" w:hAnsi="Arial" w:cs="Arial"/>
          <w:sz w:val="16"/>
          <w:szCs w:val="16"/>
          <w:lang w:val="en-GB"/>
        </w:rPr>
        <w:t>riplet</w:t>
      </w:r>
      <w:r w:rsidRPr="000624E2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0624E2">
        <w:rPr>
          <w:rFonts w:ascii="Arial" w:eastAsia="Arial" w:hAnsi="Arial" w:cs="Arial"/>
          <w:w w:val="94"/>
          <w:sz w:val="16"/>
          <w:szCs w:val="16"/>
          <w:lang w:val="en-GB"/>
        </w:rPr>
        <w:t>Butler,</w:t>
      </w:r>
      <w:r w:rsidRPr="000624E2">
        <w:rPr>
          <w:rFonts w:ascii="Arial" w:eastAsia="Arial" w:hAnsi="Arial" w:cs="Arial"/>
          <w:spacing w:val="-2"/>
          <w:w w:val="94"/>
          <w:sz w:val="16"/>
          <w:szCs w:val="16"/>
          <w:lang w:val="en-GB"/>
        </w:rPr>
        <w:t xml:space="preserve"> </w:t>
      </w:r>
      <w:r w:rsidRPr="000624E2">
        <w:rPr>
          <w:rFonts w:ascii="Arial" w:eastAsia="Arial" w:hAnsi="Arial" w:cs="Arial"/>
          <w:sz w:val="16"/>
          <w:szCs w:val="16"/>
          <w:lang w:val="en-GB"/>
        </w:rPr>
        <w:t>2011).</w:t>
      </w:r>
    </w:p>
    <w:p w14:paraId="0258FCE8" w14:textId="5D18A17B" w:rsidR="00E6733B" w:rsidRPr="00E52A5C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6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rFonts w:ascii="Arial" w:eastAsia="Arial" w:hAnsi="Arial" w:cs="Arial"/>
          <w:i/>
          <w:w w:val="89"/>
          <w:sz w:val="16"/>
          <w:szCs w:val="16"/>
          <w:lang w:val="en-GB"/>
        </w:rPr>
        <w:t>Ontol</w:t>
      </w:r>
      <w:r w:rsidRPr="000624E2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</w:rPr>
        <w:t>o</w:t>
      </w:r>
      <w:r w:rsidRPr="000624E2">
        <w:rPr>
          <w:rFonts w:ascii="Arial" w:eastAsia="Arial" w:hAnsi="Arial" w:cs="Arial"/>
          <w:i/>
          <w:w w:val="89"/>
          <w:sz w:val="16"/>
          <w:szCs w:val="16"/>
          <w:lang w:val="en-GB"/>
        </w:rPr>
        <w:t>gy-</w:t>
      </w:r>
      <w:ins w:id="638" w:author="Filipe Santana" w:date="2016-01-03T15:54:00Z">
        <w:r w:rsidR="00E52A5C" w:rsidRPr="000624E2">
          <w:rPr>
            <w:rFonts w:ascii="Arial" w:eastAsia="Arial" w:hAnsi="Arial" w:cs="Arial"/>
            <w:i/>
            <w:w w:val="89"/>
            <w:sz w:val="16"/>
            <w:szCs w:val="16"/>
            <w:lang w:val="en-GB"/>
          </w:rPr>
          <w:t xml:space="preserve">based </w:t>
        </w:r>
        <w:r w:rsidR="00E52A5C" w:rsidRPr="000624E2">
          <w:rPr>
            <w:rFonts w:ascii="Arial" w:eastAsia="Arial" w:hAnsi="Arial" w:cs="Arial"/>
            <w:i/>
            <w:spacing w:val="4"/>
            <w:w w:val="89"/>
            <w:sz w:val="16"/>
            <w:szCs w:val="16"/>
            <w:lang w:val="en-GB"/>
          </w:rPr>
          <w:t>data</w:t>
        </w:r>
      </w:ins>
      <w:r w:rsidRPr="000624E2">
        <w:rPr>
          <w:rFonts w:ascii="Arial" w:eastAsia="Arial" w:hAnsi="Arial" w:cs="Arial"/>
          <w:i/>
          <w:spacing w:val="5"/>
          <w:sz w:val="16"/>
          <w:szCs w:val="16"/>
          <w:lang w:val="en-GB"/>
        </w:rPr>
        <w:t xml:space="preserve"> </w:t>
      </w:r>
      <w:ins w:id="639" w:author="Filipe Santana" w:date="2016-01-03T16:32:00Z">
        <w:r w:rsidR="00D62E80" w:rsidRPr="00D62E80">
          <w:rPr>
            <w:rFonts w:ascii="Arial" w:eastAsia="Arial" w:hAnsi="Arial" w:cs="Arial"/>
            <w:i/>
            <w:w w:val="83"/>
            <w:sz w:val="16"/>
            <w:szCs w:val="16"/>
            <w:lang w:val="en-GB"/>
          </w:rPr>
          <w:t xml:space="preserve">access </w:t>
        </w:r>
        <w:r w:rsidR="00D62E80" w:rsidRPr="00D62E80">
          <w:rPr>
            <w:rFonts w:ascii="Arial" w:eastAsia="Arial" w:hAnsi="Arial" w:cs="Arial"/>
            <w:i/>
            <w:spacing w:val="5"/>
            <w:w w:val="83"/>
            <w:sz w:val="16"/>
            <w:szCs w:val="16"/>
            <w:lang w:val="en-GB"/>
          </w:rPr>
          <w:t>(</w:t>
        </w:r>
      </w:ins>
      <w:r w:rsidRPr="00D62E80">
        <w:rPr>
          <w:rFonts w:ascii="Arial" w:eastAsia="Arial" w:hAnsi="Arial" w:cs="Arial"/>
          <w:sz w:val="16"/>
          <w:szCs w:val="16"/>
          <w:lang w:val="en-GB"/>
        </w:rPr>
        <w:t>OB</w:t>
      </w:r>
      <w:r w:rsidRPr="00D62E80">
        <w:rPr>
          <w:rFonts w:ascii="Arial" w:eastAsia="Arial" w:hAnsi="Arial" w:cs="Arial"/>
          <w:spacing w:val="-6"/>
          <w:sz w:val="16"/>
          <w:szCs w:val="16"/>
          <w:lang w:val="en-GB"/>
        </w:rPr>
        <w:t>D</w:t>
      </w:r>
      <w:r w:rsidRPr="00D62E80">
        <w:rPr>
          <w:rFonts w:ascii="Arial" w:eastAsia="Arial" w:hAnsi="Arial" w:cs="Arial"/>
          <w:sz w:val="16"/>
          <w:szCs w:val="16"/>
          <w:lang w:val="en-GB"/>
        </w:rPr>
        <w:t>A)</w:t>
      </w:r>
      <w:r w:rsidRPr="00D62E80">
        <w:rPr>
          <w:rFonts w:ascii="Arial" w:eastAsia="Arial" w:hAnsi="Arial" w:cs="Arial"/>
          <w:spacing w:val="29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sz w:val="16"/>
          <w:szCs w:val="16"/>
          <w:lang w:val="en-GB"/>
        </w:rPr>
        <w:t>(Poggi</w:t>
      </w:r>
      <w:r w:rsidRPr="00D62E80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i/>
          <w:sz w:val="16"/>
          <w:szCs w:val="16"/>
          <w:lang w:val="en-GB"/>
        </w:rPr>
        <w:t>et</w:t>
      </w:r>
      <w:r w:rsidRPr="00D62E80">
        <w:rPr>
          <w:rFonts w:ascii="Arial" w:eastAsia="Arial" w:hAnsi="Arial" w:cs="Arial"/>
          <w:i/>
          <w:spacing w:val="15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D62E80">
        <w:rPr>
          <w:rFonts w:ascii="Arial" w:eastAsia="Arial" w:hAnsi="Arial" w:cs="Arial"/>
          <w:sz w:val="16"/>
          <w:szCs w:val="16"/>
          <w:lang w:val="en-GB"/>
        </w:rPr>
        <w:t>,</w:t>
      </w:r>
      <w:r w:rsidRPr="00D62E80">
        <w:rPr>
          <w:rFonts w:ascii="Arial" w:eastAsia="Arial" w:hAnsi="Arial" w:cs="Arial"/>
          <w:spacing w:val="22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sz w:val="16"/>
          <w:szCs w:val="16"/>
          <w:lang w:val="en-GB"/>
        </w:rPr>
        <w:t>2008)</w:t>
      </w:r>
      <w:r w:rsidRPr="00D62E80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w w:val="85"/>
          <w:sz w:val="16"/>
          <w:szCs w:val="16"/>
          <w:lang w:val="en-GB"/>
        </w:rPr>
        <w:t>-</w:t>
      </w:r>
      <w:r w:rsidR="00E52A5C" w:rsidRPr="00D62E80">
        <w:rPr>
          <w:rFonts w:ascii="Arial" w:eastAsia="Arial" w:hAnsi="Arial" w:cs="Arial"/>
          <w:w w:val="85"/>
          <w:sz w:val="16"/>
          <w:szCs w:val="16"/>
          <w:lang w:val="en-GB"/>
        </w:rPr>
        <w:t xml:space="preserve">related </w:t>
      </w:r>
      <w:r w:rsidRPr="00D62E80">
        <w:rPr>
          <w:rFonts w:ascii="Arial" w:eastAsia="Arial" w:hAnsi="Arial" w:cs="Arial"/>
          <w:w w:val="88"/>
          <w:sz w:val="16"/>
          <w:szCs w:val="16"/>
          <w:lang w:val="en-GB"/>
        </w:rPr>
        <w:t>applications enables</w:t>
      </w:r>
      <w:r w:rsidRPr="00D62E80">
        <w:rPr>
          <w:rFonts w:ascii="Arial" w:eastAsia="Arial" w:hAnsi="Arial" w:cs="Arial"/>
          <w:spacing w:val="14"/>
          <w:w w:val="88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sz w:val="16"/>
          <w:szCs w:val="16"/>
          <w:lang w:val="en-GB"/>
        </w:rPr>
        <w:t>the</w:t>
      </w:r>
      <w:r w:rsidRPr="00D62E80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sz w:val="16"/>
          <w:szCs w:val="16"/>
          <w:lang w:val="en-GB"/>
        </w:rPr>
        <w:t>retri</w:t>
      </w:r>
      <w:r w:rsidRPr="00D62E80">
        <w:rPr>
          <w:rFonts w:ascii="Arial" w:eastAsia="Arial" w:hAnsi="Arial" w:cs="Arial"/>
          <w:spacing w:val="-4"/>
          <w:sz w:val="16"/>
          <w:szCs w:val="16"/>
          <w:lang w:val="en-GB"/>
        </w:rPr>
        <w:t>ev</w:t>
      </w:r>
      <w:r w:rsidRPr="00D62E80">
        <w:rPr>
          <w:rFonts w:ascii="Arial" w:eastAsia="Arial" w:hAnsi="Arial" w:cs="Arial"/>
          <w:sz w:val="16"/>
          <w:szCs w:val="16"/>
          <w:lang w:val="en-GB"/>
        </w:rPr>
        <w:t>al</w:t>
      </w:r>
      <w:r w:rsidRPr="00D62E80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D62E80">
        <w:rPr>
          <w:rFonts w:ascii="Arial" w:eastAsia="Arial" w:hAnsi="Arial" w:cs="Arial"/>
          <w:sz w:val="16"/>
          <w:szCs w:val="16"/>
          <w:lang w:val="en-GB"/>
        </w:rPr>
        <w:t>of</w:t>
      </w:r>
      <w:r w:rsidRPr="00D62E80">
        <w:rPr>
          <w:rFonts w:ascii="Arial" w:eastAsia="Arial" w:hAnsi="Arial" w:cs="Arial"/>
          <w:spacing w:val="24"/>
          <w:sz w:val="16"/>
          <w:szCs w:val="16"/>
          <w:lang w:val="en-GB"/>
        </w:rPr>
        <w:t xml:space="preserve"> </w:t>
      </w:r>
      <w:ins w:id="640" w:author="Filipe Santana" w:date="2016-01-03T16:32:00Z">
        <w:r w:rsidR="00D62E80" w:rsidRPr="00D62E80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biomedical </w:t>
        </w:r>
        <w:r w:rsidR="00D62E80" w:rsidRPr="00D62E80">
          <w:rPr>
            <w:rFonts w:ascii="Arial" w:eastAsia="Arial" w:hAnsi="Arial" w:cs="Arial"/>
            <w:spacing w:val="22"/>
            <w:w w:val="88"/>
            <w:sz w:val="16"/>
            <w:szCs w:val="16"/>
            <w:lang w:val="en-GB"/>
          </w:rPr>
          <w:t>data</w:t>
        </w:r>
      </w:ins>
      <w:r w:rsidRPr="00E52A5C">
        <w:rPr>
          <w:rFonts w:ascii="Arial" w:eastAsia="Arial" w:hAnsi="Arial" w:cs="Arial"/>
          <w:spacing w:val="21"/>
          <w:w w:val="88"/>
          <w:sz w:val="16"/>
          <w:szCs w:val="16"/>
          <w:lang w:val="en-GB"/>
          <w:rPrChange w:id="641" w:author="Filipe Santana" w:date="2016-01-03T15:57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23"/>
          <w:sz w:val="16"/>
          <w:szCs w:val="16"/>
          <w:lang w:val="en-GB"/>
          <w:rPrChange w:id="643" w:author="Filipe Santana" w:date="2016-01-03T15:57:00Z">
            <w:rPr>
              <w:rFonts w:ascii="Arial" w:eastAsia="Arial" w:hAnsi="Arial" w:cs="Arial"/>
              <w:spacing w:val="2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645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support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648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4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ontologies,</w:t>
      </w:r>
      <w:r w:rsidRPr="00E52A5C">
        <w:rPr>
          <w:rFonts w:ascii="Arial" w:eastAsia="Arial" w:hAnsi="Arial" w:cs="Arial"/>
          <w:spacing w:val="30"/>
          <w:w w:val="90"/>
          <w:sz w:val="16"/>
          <w:szCs w:val="16"/>
          <w:lang w:val="en-GB"/>
          <w:rPrChange w:id="650" w:author="Filipe Santana" w:date="2016-01-03T15:57:00Z">
            <w:rPr>
              <w:rFonts w:ascii="Arial" w:eastAsia="Arial" w:hAnsi="Arial" w:cs="Arial"/>
              <w:spacing w:val="3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65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last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65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5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used</w:t>
      </w:r>
      <w:r w:rsidRPr="00E52A5C">
        <w:rPr>
          <w:rFonts w:ascii="Arial" w:eastAsia="Arial" w:hAnsi="Arial" w:cs="Arial"/>
          <w:spacing w:val="22"/>
          <w:w w:val="84"/>
          <w:sz w:val="16"/>
          <w:szCs w:val="16"/>
          <w:lang w:val="en-GB"/>
          <w:rPrChange w:id="656" w:author="Filipe Santana" w:date="2016-01-03T15:57:00Z">
            <w:rPr>
              <w:rFonts w:ascii="Arial" w:eastAsia="Arial" w:hAnsi="Arial" w:cs="Arial"/>
              <w:spacing w:val="2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658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5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10"/>
          <w:w w:val="85"/>
          <w:sz w:val="16"/>
          <w:szCs w:val="16"/>
          <w:lang w:val="en-GB"/>
          <w:rPrChange w:id="660" w:author="Filipe Santana" w:date="2016-01-03T15:57:00Z">
            <w:rPr>
              <w:rFonts w:ascii="Arial" w:eastAsia="Arial" w:hAnsi="Arial" w:cs="Arial"/>
              <w:spacing w:val="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6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  <w:rPrChange w:id="662" w:author="Filipe Santana" w:date="2016-01-03T15:57:00Z">
            <w:rPr>
              <w:rFonts w:ascii="Arial" w:eastAsia="Arial" w:hAnsi="Arial" w:cs="Arial"/>
              <w:spacing w:val="16"/>
              <w:w w:val="85"/>
              <w:sz w:val="16"/>
              <w:szCs w:val="16"/>
            </w:rPr>
          </w:rPrChange>
        </w:rPr>
        <w:t xml:space="preserve"> </w:t>
      </w:r>
      <w:ins w:id="663" w:author="Filipe Santana" w:date="2016-01-03T16:32:00Z">
        <w:r w:rsidR="00D62E80" w:rsidRPr="00D62E80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query </w:t>
        </w:r>
        <w:r w:rsidR="00D62E80" w:rsidRPr="00D62E80">
          <w:rPr>
            <w:rFonts w:ascii="Arial" w:eastAsia="Arial" w:hAnsi="Arial" w:cs="Arial"/>
            <w:spacing w:val="4"/>
            <w:w w:val="85"/>
            <w:sz w:val="16"/>
            <w:szCs w:val="16"/>
            <w:lang w:val="en-GB"/>
          </w:rPr>
          <w:t>vocabulary</w:t>
        </w:r>
      </w:ins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6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.  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665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ins w:id="666" w:author="Filipe Santana" w:date="2016-01-03T16:32:00Z">
        <w:r w:rsidR="00D62E80" w:rsidRPr="00D62E80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Examples </w:t>
        </w:r>
        <w:r w:rsidR="00D62E80" w:rsidRPr="00D62E80">
          <w:rPr>
            <w:rFonts w:ascii="Arial" w:eastAsia="Arial" w:hAnsi="Arial" w:cs="Arial"/>
            <w:spacing w:val="12"/>
            <w:w w:val="85"/>
            <w:sz w:val="16"/>
            <w:szCs w:val="16"/>
            <w:lang w:val="en-GB"/>
          </w:rPr>
          <w:t>are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6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="00D62E80" w:rsidRPr="00D62E80">
        <w:rPr>
          <w:rFonts w:ascii="Arial" w:eastAsia="Arial" w:hAnsi="Arial" w:cs="Arial"/>
          <w:w w:val="87"/>
          <w:sz w:val="16"/>
          <w:szCs w:val="16"/>
          <w:lang w:val="en-GB"/>
        </w:rPr>
        <w:t>S</w:t>
      </w:r>
      <w:r w:rsidR="00D62E80" w:rsidRPr="00D62E80">
        <w:rPr>
          <w:rFonts w:ascii="Arial" w:eastAsia="Arial" w:hAnsi="Arial" w:cs="Arial"/>
          <w:spacing w:val="-13"/>
          <w:w w:val="87"/>
          <w:sz w:val="16"/>
          <w:szCs w:val="16"/>
          <w:lang w:val="en-GB"/>
        </w:rPr>
        <w:t>P</w:t>
      </w:r>
      <w:r w:rsidR="00D62E80" w:rsidRPr="00D62E80">
        <w:rPr>
          <w:rFonts w:ascii="Arial" w:eastAsia="Arial" w:hAnsi="Arial" w:cs="Arial"/>
          <w:w w:val="87"/>
          <w:sz w:val="16"/>
          <w:szCs w:val="16"/>
          <w:lang w:val="en-GB"/>
        </w:rPr>
        <w:t xml:space="preserve">ARQL </w:t>
      </w:r>
      <w:r w:rsidR="00D62E80" w:rsidRPr="00D62E80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>(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Harris</w:t>
      </w:r>
      <w:r w:rsidRPr="00E52A5C">
        <w:rPr>
          <w:rFonts w:ascii="Arial" w:eastAsia="Arial" w:hAnsi="Arial" w:cs="Arial"/>
          <w:spacing w:val="38"/>
          <w:w w:val="87"/>
          <w:sz w:val="16"/>
          <w:szCs w:val="16"/>
          <w:lang w:val="en-GB"/>
          <w:rPrChange w:id="669" w:author="Filipe Santana" w:date="2016-01-03T15:57:00Z">
            <w:rPr>
              <w:rFonts w:ascii="Arial" w:eastAsia="Arial" w:hAnsi="Arial" w:cs="Arial"/>
              <w:spacing w:val="3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7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671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Seaborne,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673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7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2013)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675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7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endpoints,</w:t>
      </w:r>
      <w:r w:rsidRPr="00E52A5C">
        <w:rPr>
          <w:rFonts w:ascii="Arial" w:eastAsia="Arial" w:hAnsi="Arial" w:cs="Arial"/>
          <w:spacing w:val="21"/>
          <w:w w:val="87"/>
          <w:sz w:val="16"/>
          <w:szCs w:val="16"/>
          <w:lang w:val="en-GB"/>
          <w:rPrChange w:id="677" w:author="Filipe Santana" w:date="2016-01-03T15:57:00Z">
            <w:rPr>
              <w:rFonts w:ascii="Arial" w:eastAsia="Arial" w:hAnsi="Arial" w:cs="Arial"/>
              <w:spacing w:val="21"/>
              <w:w w:val="87"/>
              <w:sz w:val="16"/>
              <w:szCs w:val="16"/>
            </w:rPr>
          </w:rPrChange>
        </w:rPr>
        <w:t xml:space="preserve"> </w:t>
      </w:r>
      <w:ins w:id="678" w:author="Filipe Santana" w:date="2016-01-03T16:33:00Z">
        <w:r w:rsidR="00D62E80" w:rsidRPr="00D62E80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frequently </w:t>
        </w:r>
        <w:r w:rsidR="00D62E80" w:rsidRPr="00D62E80">
          <w:rPr>
            <w:rFonts w:ascii="Arial" w:eastAsia="Arial" w:hAnsi="Arial" w:cs="Arial"/>
            <w:spacing w:val="8"/>
            <w:w w:val="87"/>
            <w:sz w:val="16"/>
            <w:szCs w:val="16"/>
            <w:lang w:val="en-GB"/>
          </w:rPr>
          <w:t>delivered</w:t>
        </w:r>
      </w:ins>
      <w:r w:rsidRPr="00E52A5C">
        <w:rPr>
          <w:rFonts w:ascii="Arial" w:eastAsia="Arial" w:hAnsi="Arial" w:cs="Arial"/>
          <w:spacing w:val="29"/>
          <w:w w:val="87"/>
          <w:sz w:val="16"/>
          <w:szCs w:val="16"/>
          <w:lang w:val="en-GB"/>
          <w:rPrChange w:id="679" w:author="Filipe Santana" w:date="2016-01-03T15:57:00Z">
            <w:rPr>
              <w:rFonts w:ascii="Arial" w:eastAsia="Arial" w:hAnsi="Arial" w:cs="Arial"/>
              <w:spacing w:val="2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8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as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8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682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8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</w:t>
      </w:r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684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686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8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"/>
          <w:w w:val="89"/>
          <w:sz w:val="16"/>
          <w:szCs w:val="16"/>
          <w:lang w:val="en-GB"/>
          <w:rPrChange w:id="688" w:author="Filipe Santana" w:date="2016-01-03T15:57:00Z">
            <w:rPr>
              <w:rFonts w:ascii="Arial" w:eastAsia="Arial" w:hAnsi="Arial" w:cs="Arial"/>
              <w:spacing w:val="1"/>
              <w:w w:val="89"/>
              <w:sz w:val="16"/>
              <w:szCs w:val="16"/>
            </w:rPr>
          </w:rPrChange>
        </w:rPr>
        <w:t xml:space="preserve"> </w:t>
      </w:r>
      <w:ins w:id="689" w:author="Filipe Santana" w:date="2016-01-03T16:33:00Z">
        <w:r w:rsidR="00D62E80" w:rsidRPr="00D62E80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simplified </w:t>
        </w:r>
        <w:r w:rsidR="00D62E80" w:rsidRPr="00D62E80">
          <w:rPr>
            <w:rFonts w:ascii="Arial" w:eastAsia="Arial" w:hAnsi="Arial" w:cs="Arial"/>
            <w:spacing w:val="10"/>
            <w:w w:val="89"/>
            <w:sz w:val="16"/>
            <w:szCs w:val="16"/>
            <w:lang w:val="en-GB"/>
          </w:rPr>
          <w:t>integration</w:t>
        </w:r>
      </w:ins>
      <w:r w:rsidRPr="00E52A5C">
        <w:rPr>
          <w:rFonts w:ascii="Arial" w:eastAsia="Arial" w:hAnsi="Arial" w:cs="Arial"/>
          <w:spacing w:val="32"/>
          <w:w w:val="89"/>
          <w:sz w:val="16"/>
          <w:szCs w:val="16"/>
          <w:lang w:val="en-GB"/>
          <w:rPrChange w:id="690" w:author="Filipe Santana" w:date="2016-01-03T15:57:00Z">
            <w:rPr>
              <w:rFonts w:ascii="Arial" w:eastAsia="Arial" w:hAnsi="Arial" w:cs="Arial"/>
              <w:spacing w:val="3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solution.</w:t>
      </w:r>
      <w:r w:rsidRPr="00E52A5C">
        <w:rPr>
          <w:rFonts w:ascii="Arial" w:eastAsia="Arial" w:hAnsi="Arial" w:cs="Arial"/>
          <w:spacing w:val="33"/>
          <w:w w:val="89"/>
          <w:sz w:val="16"/>
          <w:szCs w:val="16"/>
          <w:lang w:val="en-GB"/>
          <w:rPrChange w:id="692" w:author="Filipe Santana" w:date="2016-01-03T15:57:00Z">
            <w:rPr>
              <w:rFonts w:ascii="Arial" w:eastAsia="Arial" w:hAnsi="Arial" w:cs="Arial"/>
              <w:spacing w:val="3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Other</w:t>
      </w:r>
      <w:r w:rsidRPr="00E52A5C">
        <w:rPr>
          <w:rFonts w:ascii="Arial" w:eastAsia="Arial" w:hAnsi="Arial" w:cs="Arial"/>
          <w:spacing w:val="14"/>
          <w:w w:val="89"/>
          <w:sz w:val="16"/>
          <w:szCs w:val="16"/>
          <w:lang w:val="en-GB"/>
          <w:rPrChange w:id="694" w:author="Filipe Santana" w:date="2016-01-03T15:57:00Z">
            <w:rPr>
              <w:rFonts w:ascii="Arial" w:eastAsia="Arial" w:hAnsi="Arial" w:cs="Arial"/>
              <w:spacing w:val="1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tools</w:t>
      </w:r>
      <w:r w:rsidRPr="00E52A5C">
        <w:rPr>
          <w:rFonts w:ascii="Arial" w:eastAsia="Arial" w:hAnsi="Arial" w:cs="Arial"/>
          <w:spacing w:val="17"/>
          <w:w w:val="89"/>
          <w:sz w:val="16"/>
          <w:szCs w:val="16"/>
          <w:lang w:val="en-GB"/>
          <w:rPrChange w:id="696" w:author="Filipe Santana" w:date="2016-01-03T15:57:00Z">
            <w:rPr>
              <w:rFonts w:ascii="Arial" w:eastAsia="Arial" w:hAnsi="Arial" w:cs="Arial"/>
              <w:spacing w:val="1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rely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698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700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machine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0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0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learning</w:t>
      </w:r>
      <w:r w:rsidRPr="00E52A5C">
        <w:rPr>
          <w:rFonts w:ascii="Arial" w:eastAsia="Arial" w:hAnsi="Arial" w:cs="Arial"/>
          <w:spacing w:val="18"/>
          <w:w w:val="91"/>
          <w:sz w:val="16"/>
          <w:szCs w:val="16"/>
          <w:lang w:val="en-GB"/>
          <w:rPrChange w:id="704" w:author="Filipe Santana" w:date="2016-01-03T15:57:00Z">
            <w:rPr>
              <w:rFonts w:ascii="Arial" w:eastAsia="Arial" w:hAnsi="Arial" w:cs="Arial"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706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ins w:id="707" w:author="Filipe Santana" w:date="2016-01-03T16:33:00Z">
        <w:r w:rsidR="00D62E80" w:rsidRPr="00D62E80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interpret </w:t>
        </w:r>
        <w:r w:rsidR="00D62E80" w:rsidRPr="00D62E80">
          <w:rPr>
            <w:rFonts w:ascii="Arial" w:eastAsia="Arial" w:hAnsi="Arial" w:cs="Arial"/>
            <w:spacing w:val="17"/>
            <w:w w:val="86"/>
            <w:sz w:val="16"/>
            <w:szCs w:val="16"/>
            <w:lang w:val="en-GB"/>
          </w:rPr>
          <w:t>databases</w:t>
        </w:r>
      </w:ins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708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ins w:id="709" w:author="Filipe Santana" w:date="2016-01-03T16:33:00Z">
        <w:r w:rsidR="00D62E80" w:rsidRPr="00D62E80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according </w:t>
        </w:r>
        <w:r w:rsidR="00D62E80" w:rsidRPr="00D62E80">
          <w:rPr>
            <w:rFonts w:ascii="Arial" w:eastAsia="Arial" w:hAnsi="Arial" w:cs="Arial"/>
            <w:spacing w:val="10"/>
            <w:w w:val="86"/>
            <w:sz w:val="16"/>
            <w:szCs w:val="16"/>
            <w:lang w:val="en-GB"/>
          </w:rPr>
          <w:t>to</w:t>
        </w:r>
      </w:ins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710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71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ontological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1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background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715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1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717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1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anizzi</w:t>
      </w:r>
      <w:proofErr w:type="spellEnd"/>
      <w:r w:rsidRPr="00E52A5C">
        <w:rPr>
          <w:rFonts w:ascii="Arial" w:eastAsia="Arial" w:hAnsi="Arial" w:cs="Arial"/>
          <w:spacing w:val="22"/>
          <w:w w:val="89"/>
          <w:sz w:val="16"/>
          <w:szCs w:val="16"/>
          <w:lang w:val="en-GB"/>
          <w:rPrChange w:id="719" w:author="Filipe Santana" w:date="2016-01-03T15:57:00Z">
            <w:rPr>
              <w:rFonts w:ascii="Arial" w:eastAsia="Arial" w:hAnsi="Arial" w:cs="Arial"/>
              <w:spacing w:val="2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20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4"/>
          <w:w w:val="89"/>
          <w:sz w:val="16"/>
          <w:szCs w:val="16"/>
          <w:lang w:val="en-GB"/>
          <w:rPrChange w:id="721" w:author="Filipe Santana" w:date="2016-01-03T15:57:00Z">
            <w:rPr>
              <w:rFonts w:ascii="Arial" w:eastAsia="Arial" w:hAnsi="Arial" w:cs="Arial"/>
              <w:i/>
              <w:spacing w:val="-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2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724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2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2008;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726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2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Lehmann,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728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2009).</w:t>
      </w:r>
    </w:p>
    <w:p w14:paraId="2AEB0735" w14:textId="23458811" w:rsidR="00E6733B" w:rsidRPr="00E52A5C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7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3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Such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732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3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approaches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734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3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736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ins w:id="737" w:author="Filipe Santana" w:date="2016-01-03T16:33:00Z">
        <w:r w:rsidR="00D62E80" w:rsidRPr="00D62E80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limited </w:t>
        </w:r>
        <w:r w:rsidR="00D62E80" w:rsidRPr="00D62E80">
          <w:rPr>
            <w:rFonts w:ascii="Arial" w:eastAsia="Arial" w:hAnsi="Arial" w:cs="Arial"/>
            <w:spacing w:val="11"/>
            <w:w w:val="86"/>
            <w:sz w:val="16"/>
            <w:szCs w:val="16"/>
            <w:lang w:val="en-GB"/>
          </w:rPr>
          <w:t>by</w:t>
        </w:r>
      </w:ins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738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3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 need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740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74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-8"/>
          <w:w w:val="87"/>
          <w:sz w:val="16"/>
          <w:szCs w:val="16"/>
          <w:lang w:val="en-GB"/>
          <w:rPrChange w:id="744" w:author="Filipe Santana" w:date="2016-01-03T15:57:00Z">
            <w:rPr>
              <w:rFonts w:ascii="Arial" w:eastAsia="Arial" w:hAnsi="Arial" w:cs="Arial"/>
              <w:spacing w:val="-8"/>
              <w:w w:val="87"/>
              <w:sz w:val="16"/>
              <w:szCs w:val="16"/>
            </w:rPr>
          </w:rPrChange>
        </w:rPr>
        <w:t xml:space="preserve"> </w:t>
      </w:r>
      <w:ins w:id="745" w:author="Filipe Santana" w:date="2016-01-03T16:33:00Z">
        <w:r w:rsidR="00D62E80" w:rsidRPr="00D62E80">
          <w:rPr>
            <w:rFonts w:ascii="Arial" w:eastAsia="Arial" w:hAnsi="Arial" w:cs="Arial"/>
            <w:w w:val="87"/>
            <w:sz w:val="16"/>
            <w:szCs w:val="16"/>
            <w:lang w:val="en-GB"/>
          </w:rPr>
          <w:t>inter</w:t>
        </w:r>
        <w:r w:rsidR="00D62E80" w:rsidRPr="00D62E80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</w:rPr>
          <w:t>v</w:t>
        </w:r>
        <w:r w:rsidR="00D62E80" w:rsidRPr="00D62E80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ention, </w:t>
        </w:r>
        <w:r w:rsidR="00D62E80" w:rsidRPr="00D62E80">
          <w:rPr>
            <w:rFonts w:ascii="Arial" w:eastAsia="Arial" w:hAnsi="Arial" w:cs="Arial"/>
            <w:spacing w:val="10"/>
            <w:w w:val="87"/>
            <w:sz w:val="16"/>
            <w:szCs w:val="16"/>
            <w:lang w:val="en-GB"/>
          </w:rPr>
          <w:t>e.g.</w:t>
        </w:r>
      </w:ins>
      <w:r w:rsidRPr="00E52A5C">
        <w:rPr>
          <w:rFonts w:ascii="Arial" w:eastAsia="Arial" w:hAnsi="Arial" w:cs="Arial"/>
          <w:i/>
          <w:spacing w:val="-5"/>
          <w:w w:val="87"/>
          <w:sz w:val="16"/>
          <w:szCs w:val="16"/>
          <w:lang w:val="en-GB"/>
          <w:rPrChange w:id="746" w:author="Filipe Santana" w:date="2016-01-03T15:57:00Z">
            <w:rPr>
              <w:rFonts w:ascii="Arial" w:eastAsia="Arial" w:hAnsi="Arial" w:cs="Arial"/>
              <w:i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4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manual</w:t>
      </w:r>
      <w:r w:rsidRPr="00E52A5C">
        <w:rPr>
          <w:rFonts w:ascii="Arial" w:eastAsia="Arial" w:hAnsi="Arial" w:cs="Arial"/>
          <w:spacing w:val="-11"/>
          <w:w w:val="89"/>
          <w:sz w:val="16"/>
          <w:szCs w:val="16"/>
          <w:lang w:val="en-GB"/>
          <w:rPrChange w:id="749" w:author="Filipe Santana" w:date="2016-01-03T15:57:00Z">
            <w:rPr>
              <w:rFonts w:ascii="Arial" w:eastAsia="Arial" w:hAnsi="Arial" w:cs="Arial"/>
              <w:spacing w:val="-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5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interpretation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751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75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5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755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5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final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757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5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759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760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6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ed</w:t>
      </w:r>
      <w:r w:rsidRPr="00E52A5C">
        <w:rPr>
          <w:rFonts w:ascii="Arial" w:eastAsia="Arial" w:hAnsi="Arial" w:cs="Arial"/>
          <w:spacing w:val="18"/>
          <w:w w:val="86"/>
          <w:sz w:val="16"/>
          <w:szCs w:val="16"/>
          <w:lang w:val="en-GB"/>
          <w:rPrChange w:id="762" w:author="Filipe Santana" w:date="2016-01-03T15:57:00Z">
            <w:rPr>
              <w:rFonts w:ascii="Arial" w:eastAsia="Arial" w:hAnsi="Arial" w:cs="Arial"/>
              <w:spacing w:val="1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6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content,</w:t>
      </w:r>
      <w:r w:rsidRPr="00E52A5C">
        <w:rPr>
          <w:rFonts w:ascii="Arial" w:eastAsia="Arial" w:hAnsi="Arial" w:cs="Arial"/>
          <w:spacing w:val="11"/>
          <w:w w:val="86"/>
          <w:sz w:val="16"/>
          <w:szCs w:val="16"/>
          <w:lang w:val="en-GB"/>
          <w:rPrChange w:id="764" w:author="Filipe Santana" w:date="2016-01-03T15:57:00Z">
            <w:rPr>
              <w:rFonts w:ascii="Arial" w:eastAsia="Arial" w:hAnsi="Arial" w:cs="Arial"/>
              <w:spacing w:val="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6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766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6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768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6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33"/>
          <w:w w:val="86"/>
          <w:sz w:val="16"/>
          <w:szCs w:val="16"/>
          <w:lang w:val="en-GB"/>
          <w:rPrChange w:id="770" w:author="Filipe Santana" w:date="2016-01-03T15:57:00Z">
            <w:rPr>
              <w:rFonts w:ascii="Arial" w:eastAsia="Arial" w:hAnsi="Arial" w:cs="Arial"/>
              <w:spacing w:val="33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7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popu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7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773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lation</w:t>
      </w:r>
      <w:proofErr w:type="spellEnd"/>
      <w:r w:rsidRPr="00E52A5C">
        <w:rPr>
          <w:rFonts w:ascii="Arial" w:eastAsia="Arial" w:hAnsi="Arial" w:cs="Arial"/>
          <w:spacing w:val="-6"/>
          <w:w w:val="94"/>
          <w:sz w:val="16"/>
          <w:szCs w:val="16"/>
          <w:lang w:val="en-GB"/>
          <w:rPrChange w:id="774" w:author="Filipe Santana" w:date="2016-01-03T15:57:00Z">
            <w:rPr>
              <w:rFonts w:ascii="Arial" w:eastAsia="Arial" w:hAnsi="Arial" w:cs="Arial"/>
              <w:spacing w:val="-6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776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7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</w:t>
      </w:r>
      <w:del w:id="778" w:author="Filipe Santana" w:date="2016-01-03T15:56:00Z">
        <w:r w:rsidRPr="00E52A5C" w:rsidDel="00E52A5C">
          <w:rPr>
            <w:rFonts w:ascii="Arial" w:eastAsia="Arial" w:hAnsi="Arial" w:cs="Arial"/>
            <w:w w:val="86"/>
            <w:sz w:val="16"/>
            <w:szCs w:val="16"/>
            <w:lang w:val="en-GB"/>
            <w:rPrChange w:id="779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,</w:delText>
        </w:r>
      </w:del>
      <w:ins w:id="780" w:author="Filipe Santana" w:date="2016-01-03T15:56:00Z">
        <w:r w:rsidR="00E52A5C" w:rsidRPr="00E52A5C">
          <w:rPr>
            <w:rFonts w:ascii="Arial" w:eastAsia="Arial" w:hAnsi="Arial" w:cs="Arial"/>
            <w:w w:val="86"/>
            <w:sz w:val="16"/>
            <w:szCs w:val="16"/>
            <w:lang w:val="en-GB"/>
            <w:rPrChange w:id="781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t>.</w:t>
        </w:r>
      </w:ins>
      <w:r w:rsidRPr="00E52A5C">
        <w:rPr>
          <w:rFonts w:ascii="Arial" w:eastAsia="Arial" w:hAnsi="Arial" w:cs="Arial"/>
          <w:spacing w:val="-4"/>
          <w:w w:val="86"/>
          <w:sz w:val="16"/>
          <w:szCs w:val="16"/>
          <w:lang w:val="en-GB"/>
          <w:rPrChange w:id="782" w:author="Filipe Santana" w:date="2016-01-03T15:57:00Z">
            <w:rPr>
              <w:rFonts w:ascii="Arial" w:eastAsia="Arial" w:hAnsi="Arial" w:cs="Arial"/>
              <w:spacing w:val="-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34"/>
          <w:w w:val="87"/>
          <w:sz w:val="16"/>
          <w:szCs w:val="16"/>
          <w:lang w:val="en-GB"/>
          <w:rPrChange w:id="783" w:author="Filipe Santana" w:date="2016-01-03T15:57:00Z">
            <w:rPr>
              <w:rFonts w:ascii="Arial" w:eastAsia="Arial" w:hAnsi="Arial" w:cs="Arial"/>
              <w:spacing w:val="3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8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Furthermore,</w:t>
      </w:r>
      <w:r w:rsidRPr="00E52A5C">
        <w:rPr>
          <w:rFonts w:ascii="Arial" w:eastAsia="Arial" w:hAnsi="Arial" w:cs="Arial"/>
          <w:spacing w:val="39"/>
          <w:w w:val="87"/>
          <w:sz w:val="16"/>
          <w:szCs w:val="16"/>
          <w:lang w:val="en-GB"/>
          <w:rPrChange w:id="785" w:author="Filipe Santana" w:date="2016-01-03T15:57:00Z">
            <w:rPr>
              <w:rFonts w:ascii="Arial" w:eastAsia="Arial" w:hAnsi="Arial" w:cs="Arial"/>
              <w:spacing w:val="3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8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-8"/>
          <w:w w:val="87"/>
          <w:sz w:val="16"/>
          <w:szCs w:val="16"/>
          <w:lang w:val="en-GB"/>
          <w:rPrChange w:id="787" w:author="Filipe Santana" w:date="2016-01-03T15:57:00Z">
            <w:rPr>
              <w:rFonts w:ascii="Arial" w:eastAsia="Arial" w:hAnsi="Arial" w:cs="Arial"/>
              <w:spacing w:val="-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8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approaches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789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model</w:t>
      </w:r>
      <w:r w:rsidRPr="00E52A5C">
        <w:rPr>
          <w:rFonts w:ascii="Arial" w:eastAsia="Arial" w:hAnsi="Arial" w:cs="Arial"/>
          <w:spacing w:val="25"/>
          <w:w w:val="87"/>
          <w:sz w:val="16"/>
          <w:szCs w:val="16"/>
          <w:lang w:val="en-GB"/>
          <w:rPrChange w:id="791" w:author="Filipe Santana" w:date="2016-01-03T15:57:00Z">
            <w:rPr>
              <w:rFonts w:ascii="Arial" w:eastAsia="Arial" w:hAnsi="Arial" w:cs="Arial"/>
              <w:spacing w:val="2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all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79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12"/>
          <w:w w:val="84"/>
          <w:sz w:val="16"/>
          <w:szCs w:val="16"/>
          <w:lang w:val="en-GB"/>
          <w:rPrChange w:id="794" w:author="Filipe Santana" w:date="2016-01-03T15:57:00Z">
            <w:rPr>
              <w:rFonts w:ascii="Arial" w:eastAsia="Arial" w:hAnsi="Arial" w:cs="Arial"/>
              <w:spacing w:val="12"/>
              <w:w w:val="84"/>
              <w:sz w:val="16"/>
              <w:szCs w:val="16"/>
            </w:rPr>
          </w:rPrChange>
        </w:rPr>
        <w:t xml:space="preserve"> </w:t>
      </w:r>
      <w:ins w:id="795" w:author="Filipe Santana" w:date="2016-01-03T15:56:00Z">
        <w:r w:rsidR="00E52A5C" w:rsidRPr="00E52A5C">
          <w:rPr>
            <w:rFonts w:ascii="Arial" w:eastAsia="Arial" w:hAnsi="Arial" w:cs="Arial"/>
            <w:w w:val="84"/>
            <w:sz w:val="16"/>
            <w:szCs w:val="16"/>
            <w:lang w:val="en-GB"/>
            <w:rPrChange w:id="796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t xml:space="preserve">entities </w:t>
        </w:r>
        <w:r w:rsidR="00E52A5C" w:rsidRPr="00E52A5C">
          <w:rPr>
            <w:rFonts w:ascii="Arial" w:eastAsia="Arial" w:hAnsi="Arial" w:cs="Arial"/>
            <w:spacing w:val="2"/>
            <w:w w:val="84"/>
            <w:sz w:val="16"/>
            <w:szCs w:val="16"/>
            <w:lang w:val="en-GB"/>
            <w:rPrChange w:id="797" w:author="Filipe Santana" w:date="2016-01-03T15:57:00Z">
              <w:rPr>
                <w:rFonts w:ascii="Arial" w:eastAsia="Arial" w:hAnsi="Arial" w:cs="Arial"/>
                <w:spacing w:val="2"/>
                <w:w w:val="84"/>
                <w:sz w:val="16"/>
                <w:szCs w:val="16"/>
              </w:rPr>
            </w:rPrChange>
          </w:rPr>
          <w:t>as</w:t>
        </w:r>
      </w:ins>
      <w:r w:rsidRPr="00E52A5C">
        <w:rPr>
          <w:rFonts w:ascii="Arial" w:eastAsia="Arial" w:hAnsi="Arial" w:cs="Arial"/>
          <w:spacing w:val="-1"/>
          <w:w w:val="84"/>
          <w:sz w:val="16"/>
          <w:szCs w:val="16"/>
          <w:lang w:val="en-GB"/>
          <w:rPrChange w:id="798" w:author="Filipe Santana" w:date="2016-01-03T15:57:00Z">
            <w:rPr>
              <w:rFonts w:ascii="Arial" w:eastAsia="Arial" w:hAnsi="Arial" w:cs="Arial"/>
              <w:spacing w:val="-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79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ind</w:t>
      </w:r>
      <w:r w:rsidRPr="00E52A5C">
        <w:rPr>
          <w:rFonts w:ascii="Arial" w:eastAsia="Arial" w:hAnsi="Arial" w:cs="Arial"/>
          <w:spacing w:val="-4"/>
          <w:w w:val="99"/>
          <w:sz w:val="16"/>
          <w:szCs w:val="16"/>
          <w:lang w:val="en-GB"/>
          <w:rPrChange w:id="800" w:author="Filipe Santana" w:date="2016-01-03T15:57:00Z">
            <w:rPr>
              <w:rFonts w:ascii="Arial" w:eastAsia="Arial" w:hAnsi="Arial" w:cs="Arial"/>
              <w:spacing w:val="-4"/>
              <w:w w:val="99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w w:val="104"/>
          <w:sz w:val="16"/>
          <w:szCs w:val="16"/>
          <w:lang w:val="en-GB"/>
          <w:rPrChange w:id="801" w:author="Filipe Santana" w:date="2016-01-03T15:57:00Z">
            <w:rPr>
              <w:rFonts w:ascii="Arial" w:eastAsia="Arial" w:hAnsi="Arial" w:cs="Arial"/>
              <w:w w:val="104"/>
              <w:sz w:val="16"/>
              <w:szCs w:val="16"/>
            </w:rPr>
          </w:rPrChange>
        </w:rPr>
        <w:t>vi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duals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803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(</w:t>
      </w:r>
      <w:proofErr w:type="spellStart"/>
      <w:r w:rsidR="00E52A5C" w:rsidRPr="00E52A5C">
        <w:rPr>
          <w:rFonts w:ascii="Arial" w:eastAsia="Arial" w:hAnsi="Arial" w:cs="Arial"/>
          <w:w w:val="88"/>
          <w:sz w:val="16"/>
          <w:szCs w:val="16"/>
          <w:lang w:val="en-GB"/>
          <w:rPrChange w:id="80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ABox</w:t>
      </w:r>
      <w:proofErr w:type="spellEnd"/>
      <w:r w:rsidR="00E52A5C" w:rsidRPr="00E52A5C">
        <w:rPr>
          <w:rFonts w:ascii="Arial" w:eastAsia="Arial" w:hAnsi="Arial" w:cs="Arial"/>
          <w:w w:val="88"/>
          <w:sz w:val="16"/>
          <w:szCs w:val="16"/>
          <w:lang w:val="en-GB"/>
          <w:rPrChange w:id="80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 elements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),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808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810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1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conflicts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812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814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815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-2"/>
          <w:w w:val="93"/>
          <w:sz w:val="16"/>
          <w:szCs w:val="16"/>
          <w:lang w:val="en-GB"/>
          <w:rPrChange w:id="816" w:author="Filipe Santana" w:date="2016-01-03T15:57:00Z">
            <w:rPr>
              <w:rFonts w:ascii="Arial" w:eastAsia="Arial" w:hAnsi="Arial" w:cs="Arial"/>
              <w:spacing w:val="-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817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-11"/>
          <w:w w:val="93"/>
          <w:sz w:val="16"/>
          <w:szCs w:val="16"/>
          <w:lang w:val="en-GB"/>
          <w:rPrChange w:id="818" w:author="Filipe Santana" w:date="2016-01-03T15:57:00Z">
            <w:rPr>
              <w:rFonts w:ascii="Arial" w:eastAsia="Arial" w:hAnsi="Arial" w:cs="Arial"/>
              <w:spacing w:val="-11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principles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(Smith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821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9"/>
          <w:w w:val="88"/>
          <w:sz w:val="16"/>
          <w:szCs w:val="16"/>
          <w:lang w:val="en-GB"/>
          <w:rPrChange w:id="823" w:author="Filipe Santana" w:date="2016-01-03T15:57:00Z">
            <w:rPr>
              <w:rFonts w:ascii="Arial" w:eastAsia="Arial" w:hAnsi="Arial" w:cs="Arial"/>
              <w:i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2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826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2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2007)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828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2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830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entails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832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high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834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processing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836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cost</w:t>
      </w:r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838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4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Hustadt</w:t>
      </w:r>
      <w:proofErr w:type="spellEnd"/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841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4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9"/>
          <w:w w:val="88"/>
          <w:sz w:val="16"/>
          <w:szCs w:val="16"/>
          <w:lang w:val="en-GB"/>
          <w:rPrChange w:id="843" w:author="Filipe Santana" w:date="2016-01-03T15:57:00Z">
            <w:rPr>
              <w:rFonts w:ascii="Arial" w:eastAsia="Arial" w:hAnsi="Arial" w:cs="Arial"/>
              <w:i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4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846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2005).</w:t>
      </w:r>
    </w:p>
    <w:p w14:paraId="15803534" w14:textId="5E56698F" w:rsidR="00E6733B" w:rsidRPr="00E52A5C" w:rsidRDefault="002C1A14">
      <w:pPr>
        <w:spacing w:before="60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8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849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z w:val="16"/>
          <w:szCs w:val="16"/>
          <w:lang w:val="en-GB"/>
          <w:rPrChange w:id="8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>The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851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5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current</w:t>
      </w:r>
      <w:r w:rsidRPr="00E52A5C">
        <w:rPr>
          <w:rFonts w:ascii="Arial" w:eastAsia="Arial" w:hAnsi="Arial" w:cs="Arial"/>
          <w:spacing w:val="17"/>
          <w:w w:val="91"/>
          <w:sz w:val="16"/>
          <w:szCs w:val="16"/>
          <w:lang w:val="en-GB"/>
          <w:rPrChange w:id="853" w:author="Filipe Santana" w:date="2016-01-03T15:57:00Z">
            <w:rPr>
              <w:rFonts w:ascii="Arial" w:eastAsia="Arial" w:hAnsi="Arial" w:cs="Arial"/>
              <w:spacing w:val="1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5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situation</w:t>
      </w:r>
      <w:r w:rsidRPr="00E52A5C">
        <w:rPr>
          <w:rFonts w:ascii="Arial" w:eastAsia="Arial" w:hAnsi="Arial" w:cs="Arial"/>
          <w:spacing w:val="28"/>
          <w:w w:val="91"/>
          <w:sz w:val="16"/>
          <w:szCs w:val="16"/>
          <w:lang w:val="en-GB"/>
          <w:rPrChange w:id="855" w:author="Filipe Santana" w:date="2016-01-03T15:57:00Z">
            <w:rPr>
              <w:rFonts w:ascii="Arial" w:eastAsia="Arial" w:hAnsi="Arial" w:cs="Arial"/>
              <w:spacing w:val="2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9"/>
          <w:sz w:val="16"/>
          <w:szCs w:val="16"/>
          <w:lang w:val="en-GB"/>
          <w:rPrChange w:id="857" w:author="Filipe Santana" w:date="2016-01-03T15:57:00Z">
            <w:rPr>
              <w:rFonts w:ascii="Arial" w:eastAsia="Arial" w:hAnsi="Arial" w:cs="Arial"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characterized</w:t>
      </w:r>
      <w:r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859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861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6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863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ins w:id="864" w:author="Filipe Santana" w:date="2016-01-03T15:56:00Z">
        <w:r w:rsidR="00E52A5C" w:rsidRPr="00E52A5C">
          <w:rPr>
            <w:rFonts w:ascii="Arial" w:eastAsia="Arial" w:hAnsi="Arial" w:cs="Arial"/>
            <w:w w:val="87"/>
            <w:sz w:val="16"/>
            <w:szCs w:val="16"/>
            <w:lang w:val="en-GB"/>
            <w:rPrChange w:id="865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 xml:space="preserve">continuous </w:t>
        </w:r>
        <w:r w:rsidR="00E52A5C" w:rsidRPr="00E52A5C">
          <w:rPr>
            <w:rFonts w:ascii="Arial" w:eastAsia="Arial" w:hAnsi="Arial" w:cs="Arial"/>
            <w:spacing w:val="8"/>
            <w:w w:val="87"/>
            <w:sz w:val="16"/>
            <w:szCs w:val="16"/>
            <w:lang w:val="en-GB"/>
            <w:rPrChange w:id="866" w:author="Filipe Santana" w:date="2016-01-03T15:57:00Z">
              <w:rPr>
                <w:rFonts w:ascii="Arial" w:eastAsia="Arial" w:hAnsi="Arial" w:cs="Arial"/>
                <w:spacing w:val="8"/>
                <w:w w:val="87"/>
                <w:sz w:val="16"/>
                <w:szCs w:val="16"/>
              </w:rPr>
            </w:rPrChange>
          </w:rPr>
          <w:t>evolution</w:t>
        </w:r>
        <w:r w:rsidR="00E52A5C" w:rsidRPr="00E52A5C">
          <w:rPr>
            <w:rFonts w:ascii="Arial" w:eastAsia="Arial" w:hAnsi="Arial" w:cs="Arial"/>
            <w:w w:val="87"/>
            <w:sz w:val="16"/>
            <w:szCs w:val="16"/>
            <w:lang w:val="en-GB"/>
            <w:rPrChange w:id="867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 xml:space="preserve"> </w:t>
        </w:r>
        <w:r w:rsidR="00E52A5C" w:rsidRPr="00E52A5C">
          <w:rPr>
            <w:rFonts w:ascii="Arial" w:eastAsia="Arial" w:hAnsi="Arial" w:cs="Arial"/>
            <w:spacing w:val="24"/>
            <w:w w:val="87"/>
            <w:sz w:val="16"/>
            <w:szCs w:val="16"/>
            <w:lang w:val="en-GB"/>
            <w:rPrChange w:id="868" w:author="Filipe Santana" w:date="2016-01-03T15:57:00Z">
              <w:rPr>
                <w:rFonts w:ascii="Arial" w:eastAsia="Arial" w:hAnsi="Arial" w:cs="Arial"/>
                <w:spacing w:val="24"/>
                <w:w w:val="87"/>
                <w:sz w:val="16"/>
                <w:szCs w:val="16"/>
              </w:rPr>
            </w:rPrChange>
          </w:rPr>
          <w:t>of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8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870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high-quality</w:t>
      </w:r>
      <w:r w:rsidRPr="00E52A5C">
        <w:rPr>
          <w:rFonts w:ascii="Arial" w:eastAsia="Arial" w:hAnsi="Arial" w:cs="Arial"/>
          <w:spacing w:val="5"/>
          <w:w w:val="95"/>
          <w:sz w:val="16"/>
          <w:szCs w:val="16"/>
          <w:lang w:val="en-GB"/>
          <w:rPrChange w:id="871" w:author="Filipe Santana" w:date="2016-01-03T15:57:00Z">
            <w:rPr>
              <w:rFonts w:ascii="Arial" w:eastAsia="Arial" w:hAnsi="Arial" w:cs="Arial"/>
              <w:spacing w:val="5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structured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873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kn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875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wledge</w:t>
      </w:r>
      <w:r w:rsidRPr="00E52A5C">
        <w:rPr>
          <w:rFonts w:ascii="Arial" w:eastAsia="Arial" w:hAnsi="Arial" w:cs="Arial"/>
          <w:spacing w:val="36"/>
          <w:w w:val="87"/>
          <w:sz w:val="16"/>
          <w:szCs w:val="16"/>
          <w:lang w:val="en-GB"/>
          <w:rPrChange w:id="877" w:author="Filipe Santana" w:date="2016-01-03T15:57:00Z">
            <w:rPr>
              <w:rFonts w:ascii="Arial" w:eastAsia="Arial" w:hAnsi="Arial" w:cs="Arial"/>
              <w:spacing w:val="3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resources,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87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8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whereas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881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little</w:t>
      </w:r>
      <w:r w:rsidRPr="00E52A5C">
        <w:rPr>
          <w:rFonts w:ascii="Arial" w:eastAsia="Arial" w:hAnsi="Arial" w:cs="Arial"/>
          <w:spacing w:val="9"/>
          <w:sz w:val="16"/>
          <w:szCs w:val="16"/>
          <w:lang w:val="en-GB"/>
          <w:rPrChange w:id="883" w:author="Filipe Santana" w:date="2016-01-03T15:57:00Z">
            <w:rPr>
              <w:rFonts w:ascii="Arial" w:eastAsia="Arial" w:hAnsi="Arial" w:cs="Arial"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progress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885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can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8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888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889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seen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890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9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892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893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arding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895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896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their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897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89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usage,</w:t>
      </w:r>
      <w:r w:rsidRPr="00E52A5C">
        <w:rPr>
          <w:rFonts w:ascii="Arial" w:eastAsia="Arial" w:hAnsi="Arial" w:cs="Arial"/>
          <w:spacing w:val="-7"/>
          <w:w w:val="83"/>
          <w:sz w:val="16"/>
          <w:szCs w:val="16"/>
          <w:lang w:val="en-GB"/>
          <w:rPrChange w:id="899" w:author="Filipe Santana" w:date="2016-01-03T15:57:00Z">
            <w:rPr>
              <w:rFonts w:ascii="Arial" w:eastAsia="Arial" w:hAnsi="Arial" w:cs="Arial"/>
              <w:spacing w:val="-7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900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interoperability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901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0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903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904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905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0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background. The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07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908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lack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09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910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11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1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standardized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13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1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interpretation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15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916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17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1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919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920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2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ed</w:t>
      </w:r>
      <w:r w:rsidRPr="00E52A5C">
        <w:rPr>
          <w:rFonts w:ascii="Arial" w:eastAsia="Arial" w:hAnsi="Arial" w:cs="Arial"/>
          <w:spacing w:val="-10"/>
          <w:w w:val="90"/>
          <w:sz w:val="16"/>
          <w:szCs w:val="16"/>
          <w:lang w:val="en-GB"/>
          <w:rPrChange w:id="922" w:author="Filipe Santana" w:date="2016-01-03T15:57:00Z">
            <w:rPr>
              <w:rFonts w:ascii="Arial" w:eastAsia="Arial" w:hAnsi="Arial" w:cs="Arial"/>
              <w:spacing w:val="-1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24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2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among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26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di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92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ferent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actors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931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933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lead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935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3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undesired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938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3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outcomes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940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ins w:id="942" w:author="Filipe Santana" w:date="2016-01-03T16:33:00Z">
        <w:r w:rsidR="00D62E80" w:rsidRPr="00D62E80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misleading </w:t>
        </w:r>
        <w:r w:rsidR="00D62E80" w:rsidRPr="00D62E80">
          <w:rPr>
            <w:rFonts w:ascii="Arial" w:eastAsia="Arial" w:hAnsi="Arial" w:cs="Arial"/>
            <w:spacing w:val="1"/>
            <w:w w:val="89"/>
            <w:sz w:val="16"/>
            <w:szCs w:val="16"/>
            <w:lang w:val="en-GB"/>
          </w:rPr>
          <w:t>results</w:t>
        </w:r>
      </w:ins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8"/>
          <w:w w:val="89"/>
          <w:sz w:val="16"/>
          <w:szCs w:val="16"/>
          <w:lang w:val="en-GB"/>
          <w:rPrChange w:id="944" w:author="Filipe Santana" w:date="2016-01-03T15:57:00Z">
            <w:rPr>
              <w:rFonts w:ascii="Arial" w:eastAsia="Arial" w:hAnsi="Arial" w:cs="Arial"/>
              <w:spacing w:val="18"/>
              <w:w w:val="89"/>
              <w:sz w:val="16"/>
              <w:szCs w:val="16"/>
            </w:rPr>
          </w:rPrChange>
        </w:rPr>
        <w:t xml:space="preserve"> </w:t>
      </w:r>
      <w:ins w:id="945" w:author="Filipe Santana" w:date="2016-01-03T16:34:00Z">
        <w:r w:rsidR="00D62E80">
          <w:rPr>
            <w:rFonts w:ascii="Arial" w:eastAsia="Arial" w:hAnsi="Arial" w:cs="Arial"/>
            <w:spacing w:val="18"/>
            <w:w w:val="89"/>
            <w:sz w:val="16"/>
            <w:szCs w:val="16"/>
            <w:lang w:val="en-GB"/>
          </w:rPr>
          <w:t>informal evaluation of</w:t>
        </w:r>
      </w:ins>
      <w:r w:rsidRPr="00E52A5C">
        <w:rPr>
          <w:rFonts w:ascii="Arial" w:eastAsia="Arial" w:hAnsi="Arial" w:cs="Arial"/>
          <w:spacing w:val="33"/>
          <w:w w:val="89"/>
          <w:sz w:val="16"/>
          <w:szCs w:val="16"/>
          <w:lang w:val="en-GB"/>
          <w:rPrChange w:id="946" w:author="Filipe Santana" w:date="2016-01-03T15:57:00Z">
            <w:rPr>
              <w:rFonts w:ascii="Arial" w:eastAsia="Arial" w:hAnsi="Arial" w:cs="Arial"/>
              <w:spacing w:val="3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data </w:t>
      </w:r>
      <w:ins w:id="948" w:author="Filipe Santana" w:date="2016-01-03T16:34:00Z">
        <w:r w:rsidR="00D62E80" w:rsidRPr="00D62E80">
          <w:rPr>
            <w:rFonts w:ascii="Arial" w:eastAsia="Arial" w:hAnsi="Arial" w:cs="Arial"/>
            <w:spacing w:val="-3"/>
            <w:w w:val="88"/>
            <w:sz w:val="16"/>
            <w:szCs w:val="16"/>
            <w:lang w:val="en-GB"/>
          </w:rPr>
          <w:t>ev</w:t>
        </w:r>
        <w:r w:rsidR="00D62E80" w:rsidRPr="00D62E80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aluation, </w:t>
        </w:r>
        <w:r w:rsidR="00D62E80" w:rsidRPr="00D62E80">
          <w:rPr>
            <w:rFonts w:ascii="Arial" w:eastAsia="Arial" w:hAnsi="Arial" w:cs="Arial"/>
            <w:spacing w:val="5"/>
            <w:w w:val="88"/>
            <w:sz w:val="16"/>
            <w:szCs w:val="16"/>
            <w:lang w:val="en-GB"/>
          </w:rPr>
          <w:t>among</w:t>
        </w:r>
      </w:ins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949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others)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951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953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 for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955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biomedical </w:t>
      </w:r>
      <w:del w:id="957" w:author="Filipe Santana" w:date="2016-01-03T15:57:00Z">
        <w:r w:rsidRPr="00E52A5C" w:rsidDel="00E52A5C">
          <w:rPr>
            <w:rFonts w:ascii="Arial" w:eastAsia="Arial" w:hAnsi="Arial" w:cs="Arial"/>
            <w:spacing w:val="9"/>
            <w:w w:val="88"/>
            <w:sz w:val="16"/>
            <w:szCs w:val="16"/>
            <w:lang w:val="en-GB"/>
            <w:rPrChange w:id="958" w:author="Filipe Santana" w:date="2016-01-03T15:57:00Z">
              <w:rPr>
                <w:rFonts w:ascii="Arial" w:eastAsia="Arial" w:hAnsi="Arial" w:cs="Arial"/>
                <w:spacing w:val="9"/>
                <w:w w:val="88"/>
                <w:sz w:val="16"/>
                <w:szCs w:val="16"/>
              </w:rPr>
            </w:rPrChange>
          </w:rPr>
          <w:delText xml:space="preserve"> </w:delText>
        </w:r>
      </w:del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research,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960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961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b</w:t>
      </w:r>
      <w:r w:rsidRPr="00E52A5C">
        <w:rPr>
          <w:rFonts w:ascii="Arial" w:eastAsia="Arial" w:hAnsi="Arial" w:cs="Arial"/>
          <w:sz w:val="16"/>
          <w:szCs w:val="16"/>
          <w:lang w:val="en-GB"/>
          <w:rPrChange w:id="9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ut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963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965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967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z w:val="16"/>
          <w:szCs w:val="16"/>
          <w:lang w:val="en-GB"/>
          <w:rPrChange w:id="9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y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unsupervised</w:t>
      </w:r>
      <w:r w:rsidRPr="00E52A5C">
        <w:rPr>
          <w:rFonts w:ascii="Arial" w:eastAsia="Arial" w:hAnsi="Arial" w:cs="Arial"/>
          <w:spacing w:val="-10"/>
          <w:w w:val="89"/>
          <w:sz w:val="16"/>
          <w:szCs w:val="16"/>
          <w:lang w:val="en-GB"/>
          <w:rPrChange w:id="970" w:author="Filipe Santana" w:date="2016-01-03T15:57:00Z">
            <w:rPr>
              <w:rFonts w:ascii="Arial" w:eastAsia="Arial" w:hAnsi="Arial" w:cs="Arial"/>
              <w:spacing w:val="-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7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972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7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al</w:t>
      </w:r>
      <w:r w:rsidRPr="00E52A5C">
        <w:rPr>
          <w:rFonts w:ascii="Arial" w:eastAsia="Arial" w:hAnsi="Arial" w:cs="Arial"/>
          <w:spacing w:val="22"/>
          <w:w w:val="89"/>
          <w:sz w:val="16"/>
          <w:szCs w:val="16"/>
          <w:lang w:val="en-GB"/>
          <w:rPrChange w:id="974" w:author="Filipe Santana" w:date="2016-01-03T15:57:00Z">
            <w:rPr>
              <w:rFonts w:ascii="Arial" w:eastAsia="Arial" w:hAnsi="Arial" w:cs="Arial"/>
              <w:spacing w:val="2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tool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97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78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980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8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982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8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application</w:t>
      </w:r>
      <w:r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984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domain.</w:t>
      </w:r>
    </w:p>
    <w:p w14:paraId="7285D82A" w14:textId="0F291287" w:rsidR="00E6733B" w:rsidRPr="00E52A5C" w:rsidRDefault="00E52A5C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ins w:id="986" w:author="Filipe Santana" w:date="2016-01-03T15:57:00Z">
        <w:r w:rsidRPr="00E52A5C">
          <w:rPr>
            <w:rFonts w:ascii="Arial" w:eastAsia="Arial" w:hAnsi="Arial" w:cs="Arial"/>
            <w:spacing w:val="-11"/>
            <w:w w:val="85"/>
            <w:sz w:val="16"/>
            <w:szCs w:val="16"/>
            <w:lang w:val="en-GB"/>
            <w:rPrChange w:id="987" w:author="Filipe Santana" w:date="2016-01-03T15:57:00Z">
              <w:rPr>
                <w:rFonts w:ascii="Arial" w:eastAsia="Arial" w:hAnsi="Arial" w:cs="Arial"/>
                <w:spacing w:val="-11"/>
                <w:w w:val="85"/>
                <w:sz w:val="16"/>
                <w:szCs w:val="16"/>
              </w:rPr>
            </w:rPrChange>
          </w:rPr>
          <w:t>W</w:t>
        </w:r>
        <w:r w:rsidRPr="00E52A5C">
          <w:rPr>
            <w:rFonts w:ascii="Arial" w:eastAsia="Arial" w:hAnsi="Arial" w:cs="Arial"/>
            <w:w w:val="85"/>
            <w:sz w:val="16"/>
            <w:szCs w:val="16"/>
            <w:lang w:val="en-GB"/>
            <w:rPrChange w:id="988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t xml:space="preserve">e </w:t>
        </w:r>
        <w:r w:rsidRPr="00E52A5C">
          <w:rPr>
            <w:rFonts w:ascii="Arial" w:eastAsia="Arial" w:hAnsi="Arial" w:cs="Arial"/>
            <w:spacing w:val="2"/>
            <w:w w:val="85"/>
            <w:sz w:val="16"/>
            <w:szCs w:val="16"/>
            <w:lang w:val="en-GB"/>
            <w:rPrChange w:id="989" w:author="Filipe Santana" w:date="2016-01-03T15:57:00Z">
              <w:rPr>
                <w:rFonts w:ascii="Arial" w:eastAsia="Arial" w:hAnsi="Arial" w:cs="Arial"/>
                <w:spacing w:val="2"/>
                <w:w w:val="85"/>
                <w:sz w:val="16"/>
                <w:szCs w:val="16"/>
              </w:rPr>
            </w:rPrChange>
          </w:rPr>
          <w:t>here</w:t>
        </w:r>
      </w:ins>
      <w:r w:rsidR="002C1A14" w:rsidRPr="00E52A5C">
        <w:rPr>
          <w:rFonts w:ascii="Arial" w:eastAsia="Arial" w:hAnsi="Arial" w:cs="Arial"/>
          <w:spacing w:val="26"/>
          <w:w w:val="85"/>
          <w:sz w:val="16"/>
          <w:szCs w:val="16"/>
          <w:lang w:val="en-GB"/>
          <w:rPrChange w:id="990" w:author="Filipe Santana" w:date="2016-01-03T15:57:00Z">
            <w:rPr>
              <w:rFonts w:ascii="Arial" w:eastAsia="Arial" w:hAnsi="Arial" w:cs="Arial"/>
              <w:spacing w:val="26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99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ad</w:t>
      </w:r>
      <w:r w:rsidR="002C1A14"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992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v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99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ocate</w:t>
      </w:r>
      <w:r w:rsidR="002C1A14" w:rsidRPr="00E52A5C">
        <w:rPr>
          <w:rFonts w:ascii="Arial" w:eastAsia="Arial" w:hAnsi="Arial" w:cs="Arial"/>
          <w:spacing w:val="36"/>
          <w:w w:val="85"/>
          <w:sz w:val="16"/>
          <w:szCs w:val="16"/>
          <w:lang w:val="en-GB"/>
          <w:rPrChange w:id="994" w:author="Filipe Santana" w:date="2016-01-03T15:57:00Z">
            <w:rPr>
              <w:rFonts w:ascii="Arial" w:eastAsia="Arial" w:hAnsi="Arial" w:cs="Arial"/>
              <w:spacing w:val="36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99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="002C1A14" w:rsidRPr="00E52A5C">
        <w:rPr>
          <w:rFonts w:ascii="Arial" w:eastAsia="Arial" w:hAnsi="Arial" w:cs="Arial"/>
          <w:spacing w:val="20"/>
          <w:w w:val="85"/>
          <w:sz w:val="16"/>
          <w:szCs w:val="16"/>
          <w:lang w:val="en-GB"/>
          <w:rPrChange w:id="996" w:author="Filipe Santana" w:date="2016-01-03T15:57:00Z">
            <w:rPr>
              <w:rFonts w:ascii="Arial" w:eastAsia="Arial" w:hAnsi="Arial" w:cs="Arial"/>
              <w:spacing w:val="20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99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seamless</w:t>
      </w:r>
      <w:r w:rsidR="002C1A14" w:rsidRPr="00E52A5C">
        <w:rPr>
          <w:rFonts w:ascii="Arial" w:eastAsia="Arial" w:hAnsi="Arial" w:cs="Arial"/>
          <w:spacing w:val="12"/>
          <w:w w:val="85"/>
          <w:sz w:val="16"/>
          <w:szCs w:val="16"/>
          <w:lang w:val="en-GB"/>
          <w:rPrChange w:id="998" w:author="Filipe Santana" w:date="2016-01-03T15:57:00Z">
            <w:rPr>
              <w:rFonts w:ascii="Arial" w:eastAsia="Arial" w:hAnsi="Arial" w:cs="Arial"/>
              <w:spacing w:val="12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99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int</w:t>
      </w:r>
      <w:r w:rsidR="002C1A14"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000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100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gration </w:t>
      </w:r>
      <w:del w:id="1002" w:author="Filipe Santana" w:date="2016-01-03T15:57:00Z">
        <w:r w:rsidR="002C1A14" w:rsidRPr="00E52A5C" w:rsidDel="00E52A5C">
          <w:rPr>
            <w:rFonts w:ascii="Arial" w:eastAsia="Arial" w:hAnsi="Arial" w:cs="Arial"/>
            <w:w w:val="85"/>
            <w:sz w:val="16"/>
            <w:szCs w:val="16"/>
            <w:lang w:val="en-GB"/>
            <w:rPrChange w:id="1003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delText xml:space="preserve"> </w:delText>
        </w:r>
        <w:r w:rsidR="002C1A14" w:rsidRPr="00E52A5C" w:rsidDel="00E52A5C">
          <w:rPr>
            <w:rFonts w:ascii="Arial" w:eastAsia="Arial" w:hAnsi="Arial" w:cs="Arial"/>
            <w:spacing w:val="2"/>
            <w:w w:val="85"/>
            <w:sz w:val="16"/>
            <w:szCs w:val="16"/>
            <w:lang w:val="en-GB"/>
            <w:rPrChange w:id="1004" w:author="Filipe Santana" w:date="2016-01-03T15:57:00Z">
              <w:rPr>
                <w:rFonts w:ascii="Arial" w:eastAsia="Arial" w:hAnsi="Arial" w:cs="Arial"/>
                <w:spacing w:val="2"/>
                <w:w w:val="85"/>
                <w:sz w:val="16"/>
                <w:szCs w:val="16"/>
              </w:rPr>
            </w:rPrChange>
          </w:rPr>
          <w:delText xml:space="preserve"> </w:delText>
        </w:r>
      </w:del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006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4"/>
          <w:sz w:val="16"/>
          <w:szCs w:val="16"/>
          <w:lang w:val="en-GB"/>
          <w:rPrChange w:id="100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database</w:t>
      </w:r>
      <w:r w:rsidR="002C1A14" w:rsidRPr="00E52A5C">
        <w:rPr>
          <w:rFonts w:ascii="Arial" w:eastAsia="Arial" w:hAnsi="Arial" w:cs="Arial"/>
          <w:spacing w:val="20"/>
          <w:w w:val="84"/>
          <w:sz w:val="16"/>
          <w:szCs w:val="16"/>
          <w:lang w:val="en-GB"/>
          <w:rPrChange w:id="1008" w:author="Filipe Santana" w:date="2016-01-03T15:57:00Z">
            <w:rPr>
              <w:rFonts w:ascii="Arial" w:eastAsia="Arial" w:hAnsi="Arial" w:cs="Arial"/>
              <w:spacing w:val="20"/>
              <w:w w:val="8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4"/>
          <w:sz w:val="16"/>
          <w:szCs w:val="16"/>
          <w:lang w:val="en-GB"/>
          <w:rPrChange w:id="100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31"/>
          <w:w w:val="84"/>
          <w:sz w:val="16"/>
          <w:szCs w:val="16"/>
          <w:lang w:val="en-GB"/>
          <w:rPrChange w:id="1010" w:author="Filipe Santana" w:date="2016-01-03T15:57:00Z">
            <w:rPr>
              <w:rFonts w:ascii="Arial" w:eastAsia="Arial" w:hAnsi="Arial" w:cs="Arial"/>
              <w:spacing w:val="31"/>
              <w:w w:val="8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ontology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1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content,</w:t>
      </w:r>
      <w:r w:rsidR="002C1A14" w:rsidRPr="00E52A5C">
        <w:rPr>
          <w:rFonts w:ascii="Arial" w:eastAsia="Arial" w:hAnsi="Arial" w:cs="Arial"/>
          <w:spacing w:val="29"/>
          <w:w w:val="89"/>
          <w:sz w:val="16"/>
          <w:szCs w:val="16"/>
          <w:lang w:val="en-GB"/>
          <w:rPrChange w:id="1013" w:author="Filipe Santana" w:date="2016-01-03T15:57:00Z">
            <w:rPr>
              <w:rFonts w:ascii="Arial" w:eastAsia="Arial" w:hAnsi="Arial" w:cs="Arial"/>
              <w:spacing w:val="29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1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underpinned</w:t>
      </w:r>
      <w:r w:rsidR="002C1A14" w:rsidRPr="00E52A5C">
        <w:rPr>
          <w:rFonts w:ascii="Arial" w:eastAsia="Arial" w:hAnsi="Arial" w:cs="Arial"/>
          <w:spacing w:val="19"/>
          <w:w w:val="89"/>
          <w:sz w:val="16"/>
          <w:szCs w:val="16"/>
          <w:lang w:val="en-GB"/>
          <w:rPrChange w:id="1015" w:author="Filipe Santana" w:date="2016-01-03T15:57:00Z">
            <w:rPr>
              <w:rFonts w:ascii="Arial" w:eastAsia="Arial" w:hAnsi="Arial" w:cs="Arial"/>
              <w:spacing w:val="19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="002C1A14"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1017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2"/>
          <w:sz w:val="16"/>
          <w:szCs w:val="16"/>
          <w:lang w:val="en-GB"/>
          <w:rPrChange w:id="101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formal-</w:t>
      </w:r>
      <w:ins w:id="1019" w:author="Filipe Santana" w:date="2016-01-03T15:58:00Z">
        <w:r w:rsidRPr="00E52A5C">
          <w:rPr>
            <w:rFonts w:ascii="Arial" w:eastAsia="Arial" w:hAnsi="Arial" w:cs="Arial"/>
            <w:w w:val="92"/>
            <w:sz w:val="16"/>
            <w:szCs w:val="16"/>
            <w:lang w:val="en-GB"/>
          </w:rPr>
          <w:t xml:space="preserve">ontological </w:t>
        </w:r>
        <w:r w:rsidRPr="00E52A5C">
          <w:rPr>
            <w:rFonts w:ascii="Arial" w:eastAsia="Arial" w:hAnsi="Arial" w:cs="Arial"/>
            <w:spacing w:val="2"/>
            <w:w w:val="92"/>
            <w:sz w:val="16"/>
            <w:szCs w:val="16"/>
            <w:lang w:val="en-GB"/>
          </w:rPr>
          <w:t>principles</w:t>
        </w:r>
      </w:ins>
      <w:r w:rsidR="002C1A14" w:rsidRPr="00E52A5C">
        <w:rPr>
          <w:rFonts w:ascii="Arial" w:eastAsia="Arial" w:hAnsi="Arial" w:cs="Arial"/>
          <w:w w:val="92"/>
          <w:sz w:val="16"/>
          <w:szCs w:val="16"/>
          <w:lang w:val="en-GB"/>
          <w:rPrChange w:id="102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.</w:t>
      </w:r>
      <w:r w:rsidR="002C1A14" w:rsidRPr="00E52A5C">
        <w:rPr>
          <w:rFonts w:ascii="Arial" w:eastAsia="Arial" w:hAnsi="Arial" w:cs="Arial"/>
          <w:spacing w:val="28"/>
          <w:w w:val="92"/>
          <w:sz w:val="16"/>
          <w:szCs w:val="16"/>
          <w:lang w:val="en-GB"/>
          <w:rPrChange w:id="1021" w:author="Filipe Santana" w:date="2016-01-03T15:57:00Z">
            <w:rPr>
              <w:rFonts w:ascii="Arial" w:eastAsia="Arial" w:hAnsi="Arial" w:cs="Arial"/>
              <w:spacing w:val="28"/>
              <w:w w:val="9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12"/>
          <w:w w:val="92"/>
          <w:sz w:val="16"/>
          <w:szCs w:val="16"/>
          <w:lang w:val="en-GB"/>
          <w:rPrChange w:id="1022" w:author="Filipe Santana" w:date="2016-01-03T15:57:00Z">
            <w:rPr>
              <w:rFonts w:ascii="Arial" w:eastAsia="Arial" w:hAnsi="Arial" w:cs="Arial"/>
              <w:spacing w:val="-12"/>
              <w:w w:val="92"/>
              <w:sz w:val="16"/>
              <w:szCs w:val="16"/>
            </w:rPr>
          </w:rPrChange>
        </w:rPr>
        <w:t>W</w:t>
      </w:r>
      <w:r w:rsidR="002C1A14" w:rsidRPr="00E52A5C">
        <w:rPr>
          <w:rFonts w:ascii="Arial" w:eastAsia="Arial" w:hAnsi="Arial" w:cs="Arial"/>
          <w:w w:val="92"/>
          <w:sz w:val="16"/>
          <w:szCs w:val="16"/>
          <w:lang w:val="en-GB"/>
          <w:rPrChange w:id="1023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spacing w:val="16"/>
          <w:w w:val="92"/>
          <w:sz w:val="16"/>
          <w:szCs w:val="16"/>
          <w:lang w:val="en-GB"/>
          <w:rPrChange w:id="1024" w:author="Filipe Santana" w:date="2016-01-03T15:57:00Z">
            <w:rPr>
              <w:rFonts w:ascii="Arial" w:eastAsia="Arial" w:hAnsi="Arial" w:cs="Arial"/>
              <w:spacing w:val="16"/>
              <w:w w:val="9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1025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h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102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ypothesise and</w:t>
      </w:r>
      <w:r w:rsidR="002C1A14" w:rsidRPr="00E52A5C">
        <w:rPr>
          <w:rFonts w:ascii="Arial" w:eastAsia="Arial" w:hAnsi="Arial" w:cs="Arial"/>
          <w:spacing w:val="9"/>
          <w:w w:val="87"/>
          <w:sz w:val="16"/>
          <w:szCs w:val="16"/>
          <w:lang w:val="en-GB"/>
          <w:rPrChange w:id="1027" w:author="Filipe Santana" w:date="2016-01-03T15:57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102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demonstrate</w:t>
      </w:r>
      <w:r w:rsidR="002C1A14"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1029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103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</w:t>
      </w:r>
      <w:r w:rsidR="002C1A14"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1031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="002C1A14"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033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3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enables</w:t>
      </w:r>
      <w:r w:rsidR="002C1A14"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1035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3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more</w:t>
      </w:r>
      <w:r w:rsidR="002C1A14"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1037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ins w:id="1038" w:author="Filipe Santana" w:date="2016-01-03T15:58:00Z">
        <w:r w:rsidRPr="00E52A5C">
          <w:rPr>
            <w:rFonts w:ascii="Arial" w:eastAsia="Arial" w:hAnsi="Arial" w:cs="Arial"/>
            <w:w w:val="89"/>
            <w:sz w:val="16"/>
            <w:szCs w:val="16"/>
            <w:lang w:val="en-GB"/>
          </w:rPr>
          <w:t>p</w:t>
        </w:r>
        <w:r w:rsidRPr="00E52A5C">
          <w:rPr>
            <w:rFonts w:ascii="Arial" w:eastAsia="Arial" w:hAnsi="Arial" w:cs="Arial"/>
            <w:spacing w:val="-4"/>
            <w:w w:val="89"/>
            <w:sz w:val="16"/>
            <w:szCs w:val="16"/>
            <w:lang w:val="en-GB"/>
          </w:rPr>
          <w:t>o</w:t>
        </w:r>
        <w:r w:rsidRPr="00E52A5C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werful </w:t>
        </w:r>
        <w:r>
          <w:rPr>
            <w:rFonts w:ascii="Arial" w:eastAsia="Arial" w:hAnsi="Arial" w:cs="Arial"/>
            <w:spacing w:val="5"/>
            <w:w w:val="89"/>
            <w:sz w:val="16"/>
            <w:szCs w:val="16"/>
            <w:lang w:val="en-GB"/>
          </w:rPr>
          <w:t>queries,</w:t>
        </w:r>
      </w:ins>
      <w:r w:rsidR="002C1A14" w:rsidRPr="00E52A5C">
        <w:rPr>
          <w:rFonts w:ascii="Arial" w:eastAsia="Arial" w:hAnsi="Arial" w:cs="Arial"/>
          <w:spacing w:val="29"/>
          <w:w w:val="89"/>
          <w:sz w:val="16"/>
          <w:szCs w:val="16"/>
          <w:lang w:val="en-GB"/>
          <w:rPrChange w:id="1039" w:author="Filipe Santana" w:date="2016-01-03T15:57:00Z">
            <w:rPr>
              <w:rFonts w:ascii="Arial" w:eastAsia="Arial" w:hAnsi="Arial" w:cs="Arial"/>
              <w:spacing w:val="29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4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supported</w:t>
      </w:r>
      <w:r w:rsidR="002C1A14"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1041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by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reasoning</w:t>
      </w:r>
      <w:r w:rsidR="002C1A14"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1044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4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procedures.</w:t>
      </w:r>
      <w:r w:rsidR="002C1A14" w:rsidRPr="00E52A5C">
        <w:rPr>
          <w:rFonts w:ascii="Arial" w:eastAsia="Arial" w:hAnsi="Arial" w:cs="Arial"/>
          <w:spacing w:val="7"/>
          <w:w w:val="89"/>
          <w:sz w:val="16"/>
          <w:szCs w:val="16"/>
          <w:lang w:val="en-GB"/>
          <w:rPrChange w:id="1046" w:author="Filipe Santana" w:date="2016-01-03T15:57:00Z">
            <w:rPr>
              <w:rFonts w:ascii="Arial" w:eastAsia="Arial" w:hAnsi="Arial" w:cs="Arial"/>
              <w:spacing w:val="7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1047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>W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4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spacing w:val="21"/>
          <w:w w:val="89"/>
          <w:sz w:val="16"/>
          <w:szCs w:val="16"/>
          <w:lang w:val="en-GB"/>
          <w:rPrChange w:id="1049" w:author="Filipe Santana" w:date="2016-01-03T15:57:00Z">
            <w:rPr>
              <w:rFonts w:ascii="Arial" w:eastAsia="Arial" w:hAnsi="Arial" w:cs="Arial"/>
              <w:spacing w:val="21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5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refer</w:t>
      </w:r>
      <w:r w:rsidR="002C1A14" w:rsidRPr="00E52A5C">
        <w:rPr>
          <w:rFonts w:ascii="Arial" w:eastAsia="Arial" w:hAnsi="Arial" w:cs="Arial"/>
          <w:spacing w:val="22"/>
          <w:w w:val="89"/>
          <w:sz w:val="16"/>
          <w:szCs w:val="16"/>
          <w:lang w:val="en-GB"/>
          <w:rPrChange w:id="1051" w:author="Filipe Santana" w:date="2016-01-03T15:57:00Z">
            <w:rPr>
              <w:rFonts w:ascii="Arial" w:eastAsia="Arial" w:hAnsi="Arial" w:cs="Arial"/>
              <w:spacing w:val="2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 this</w:t>
      </w:r>
      <w:r w:rsidR="002C1A14"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1053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5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as</w:t>
      </w:r>
      <w:r w:rsidR="002C1A14"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1055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5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"</w:t>
      </w:r>
      <w:ins w:id="1057" w:author="Filipe Santana" w:date="2016-01-03T16:13:00Z">
        <w:r w:rsidR="00EB0001" w:rsidRPr="00EB0001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ontological </w:t>
        </w:r>
        <w:r w:rsidR="00EB0001" w:rsidRPr="00EB0001">
          <w:rPr>
            <w:rFonts w:ascii="Arial" w:eastAsia="Arial" w:hAnsi="Arial" w:cs="Arial"/>
            <w:spacing w:val="26"/>
            <w:w w:val="89"/>
            <w:sz w:val="16"/>
            <w:szCs w:val="16"/>
            <w:lang w:val="en-GB"/>
          </w:rPr>
          <w:t>grounding</w:t>
        </w:r>
      </w:ins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5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". </w:t>
      </w:r>
      <w:r w:rsidR="002C1A14" w:rsidRPr="00E52A5C">
        <w:rPr>
          <w:rFonts w:ascii="Arial" w:eastAsia="Arial" w:hAnsi="Arial" w:cs="Arial"/>
          <w:spacing w:val="17"/>
          <w:w w:val="89"/>
          <w:sz w:val="16"/>
          <w:szCs w:val="16"/>
          <w:lang w:val="en-GB"/>
          <w:rPrChange w:id="1059" w:author="Filipe Santana" w:date="2016-01-03T15:57:00Z">
            <w:rPr>
              <w:rFonts w:ascii="Arial" w:eastAsia="Arial" w:hAnsi="Arial" w:cs="Arial"/>
              <w:spacing w:val="17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="002C1A14" w:rsidRPr="00E52A5C">
        <w:rPr>
          <w:rFonts w:ascii="Arial" w:eastAsia="Arial" w:hAnsi="Arial" w:cs="Arial"/>
          <w:w w:val="93"/>
          <w:sz w:val="16"/>
          <w:szCs w:val="16"/>
          <w:lang w:val="en-GB"/>
          <w:rPrChange w:id="1061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underlying</w:t>
      </w:r>
      <w:r w:rsidR="002C1A14" w:rsidRPr="00E52A5C">
        <w:rPr>
          <w:rFonts w:ascii="Arial" w:eastAsia="Arial" w:hAnsi="Arial" w:cs="Arial"/>
          <w:spacing w:val="1"/>
          <w:w w:val="93"/>
          <w:sz w:val="16"/>
          <w:szCs w:val="16"/>
          <w:lang w:val="en-GB"/>
          <w:rPrChange w:id="1062" w:author="Filipe Santana" w:date="2016-01-03T15:57:00Z">
            <w:rPr>
              <w:rFonts w:ascii="Arial" w:eastAsia="Arial" w:hAnsi="Arial" w:cs="Arial"/>
              <w:spacing w:val="1"/>
              <w:w w:val="93"/>
              <w:sz w:val="16"/>
              <w:szCs w:val="16"/>
            </w:rPr>
          </w:rPrChange>
        </w:rPr>
        <w:t xml:space="preserve"> </w:t>
      </w:r>
      <w:ins w:id="1063" w:author="Filipe Santana" w:date="2016-01-03T15:58:00Z">
        <w:r w:rsidRPr="00E52A5C">
          <w:rPr>
            <w:rFonts w:ascii="Arial" w:eastAsia="Arial" w:hAnsi="Arial" w:cs="Arial"/>
            <w:w w:val="93"/>
            <w:sz w:val="16"/>
            <w:szCs w:val="16"/>
            <w:lang w:val="en-GB"/>
          </w:rPr>
          <w:t>ontologi</w:t>
        </w:r>
        <w:r w:rsidRPr="00E52A5C">
          <w:rPr>
            <w:rFonts w:ascii="Arial" w:eastAsia="Arial" w:hAnsi="Arial" w:cs="Arial"/>
            <w:spacing w:val="-1"/>
            <w:w w:val="93"/>
            <w:sz w:val="16"/>
            <w:szCs w:val="16"/>
            <w:lang w:val="en-GB"/>
          </w:rPr>
          <w:t>c</w:t>
        </w:r>
        <w:r w:rsidRPr="00E52A5C">
          <w:rPr>
            <w:rFonts w:ascii="Arial" w:eastAsia="Arial" w:hAnsi="Arial" w:cs="Arial"/>
            <w:w w:val="93"/>
            <w:sz w:val="16"/>
            <w:szCs w:val="16"/>
            <w:lang w:val="en-GB"/>
          </w:rPr>
          <w:t>al</w:t>
        </w:r>
      </w:ins>
      <w:r w:rsidR="002C1A14" w:rsidRPr="00E52A5C">
        <w:rPr>
          <w:rFonts w:ascii="Arial" w:eastAsia="Arial" w:hAnsi="Arial" w:cs="Arial"/>
          <w:spacing w:val="7"/>
          <w:w w:val="93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</w:rPr>
        <w:t>assumptions</w:t>
      </w:r>
      <w:r w:rsidR="002C1A14"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</w:rPr>
        <w:t>are based</w:t>
      </w:r>
      <w:r w:rsidR="002C1A14"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</w:rPr>
        <w:t>on</w:t>
      </w:r>
      <w:r w:rsidR="002C1A14"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</w:rPr>
        <w:t>pr</w:t>
      </w:r>
      <w:r w:rsidR="002C1A14"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e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</w:rPr>
        <w:t>vious</w:t>
      </w:r>
      <w:r w:rsidR="002C1A14" w:rsidRPr="00E52A5C">
        <w:rPr>
          <w:rFonts w:ascii="Arial" w:eastAsia="Arial" w:hAnsi="Arial" w:cs="Arial"/>
          <w:spacing w:val="31"/>
          <w:w w:val="86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pacing w:val="-2"/>
          <w:sz w:val="16"/>
          <w:szCs w:val="16"/>
          <w:lang w:val="en-GB"/>
        </w:rPr>
        <w:t>w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ork</w:t>
      </w:r>
      <w:r w:rsidR="002C1A14" w:rsidRPr="00E52A5C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</w:rPr>
        <w:t>on</w:t>
      </w:r>
      <w:r w:rsidR="002C1A14"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ta</w:t>
      </w:r>
      <w:r w:rsidR="002C1A14" w:rsidRPr="00E52A5C">
        <w:rPr>
          <w:rFonts w:ascii="Arial" w:eastAsia="Arial" w:hAnsi="Arial" w:cs="Arial"/>
          <w:spacing w:val="-3"/>
          <w:sz w:val="16"/>
          <w:szCs w:val="16"/>
          <w:lang w:val="en-GB"/>
        </w:rPr>
        <w:t>b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u</w:t>
      </w:r>
      <w:del w:id="1064" w:author="Filipe Santana" w:date="2016-01-03T15:58:00Z">
        <w:r w:rsidR="002C1A14" w:rsidRPr="00E52A5C" w:rsidDel="00E52A5C">
          <w:rPr>
            <w:rFonts w:ascii="Arial" w:eastAsia="Arial" w:hAnsi="Arial" w:cs="Arial"/>
            <w:sz w:val="16"/>
            <w:szCs w:val="16"/>
            <w:lang w:val="en-GB"/>
          </w:rPr>
          <w:delText xml:space="preserve">- </w:delText>
        </w:r>
      </w:del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lar</w:t>
      </w:r>
      <w:r w:rsidR="002C1A14" w:rsidRPr="00E52A5C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ins w:id="1065" w:author="Filipe Santana" w:date="2016-01-03T16:35:00Z">
        <w:r w:rsidR="00D62E80" w:rsidRPr="00E52A5C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biological </w:t>
        </w:r>
        <w:r w:rsidR="00D62E80" w:rsidRPr="00E52A5C">
          <w:rPr>
            <w:rFonts w:ascii="Arial" w:eastAsia="Arial" w:hAnsi="Arial" w:cs="Arial"/>
            <w:spacing w:val="20"/>
            <w:w w:val="89"/>
            <w:sz w:val="16"/>
            <w:szCs w:val="16"/>
            <w:lang w:val="en-GB"/>
          </w:rPr>
          <w:t>content</w:t>
        </w:r>
      </w:ins>
      <w:r w:rsidR="002C1A14" w:rsidRPr="00E52A5C">
        <w:rPr>
          <w:rFonts w:ascii="Arial" w:eastAsia="Arial" w:hAnsi="Arial" w:cs="Arial"/>
          <w:spacing w:val="19"/>
          <w:w w:val="89"/>
          <w:sz w:val="16"/>
          <w:szCs w:val="16"/>
          <w:lang w:val="en-GB"/>
        </w:rPr>
        <w:t xml:space="preserve"> </w:t>
      </w:r>
      <w:commentRangeStart w:id="1066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</w:rPr>
        <w:t>Santana</w:t>
      </w:r>
      <w:r w:rsidR="002C1A14" w:rsidRPr="00E52A5C">
        <w:rPr>
          <w:rFonts w:ascii="Arial" w:eastAsia="Arial" w:hAnsi="Arial" w:cs="Arial"/>
          <w:spacing w:val="-10"/>
          <w:w w:val="89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</w:rPr>
        <w:t>et</w:t>
      </w:r>
      <w:r w:rsidR="002C1A14" w:rsidRPr="00E52A5C">
        <w:rPr>
          <w:rFonts w:ascii="Arial" w:eastAsia="Arial" w:hAnsi="Arial" w:cs="Arial"/>
          <w:i/>
          <w:spacing w:val="-4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="002C1A14" w:rsidRPr="00E52A5C">
        <w:rPr>
          <w:rFonts w:ascii="Arial" w:eastAsia="Arial" w:hAnsi="Arial" w:cs="Arial"/>
          <w:i/>
          <w:spacing w:val="8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</w:rPr>
        <w:t>(2011</w:t>
      </w:r>
      <w:commentRangeEnd w:id="1066"/>
      <w:r>
        <w:rPr>
          <w:rStyle w:val="Refdecomentrio"/>
        </w:rPr>
        <w:commentReference w:id="1066"/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</w:rPr>
        <w:t>)</w:t>
      </w:r>
      <w:r w:rsidR="002C1A14" w:rsidRPr="00E52A5C">
        <w:rPr>
          <w:rFonts w:ascii="Arial" w:eastAsia="Arial" w:hAnsi="Arial" w:cs="Arial"/>
          <w:spacing w:val="34"/>
          <w:w w:val="88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="002C1A14"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 xml:space="preserve">clinical 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</w:rPr>
        <w:t xml:space="preserve">documentation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</w:rPr>
        <w:t>Martinez-Costa</w:t>
      </w:r>
      <w:r w:rsidR="002C1A14" w:rsidRPr="00E52A5C">
        <w:rPr>
          <w:rFonts w:ascii="Arial" w:eastAsia="Arial" w:hAnsi="Arial" w:cs="Arial"/>
          <w:spacing w:val="33"/>
          <w:w w:val="88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</w:rPr>
        <w:t>et</w:t>
      </w:r>
      <w:r w:rsidR="002C1A14" w:rsidRPr="00E52A5C">
        <w:rPr>
          <w:rFonts w:ascii="Arial" w:eastAsia="Arial" w:hAnsi="Arial" w:cs="Arial"/>
          <w:i/>
          <w:spacing w:val="-2"/>
          <w:w w:val="88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="002C1A14" w:rsidRPr="00E52A5C">
        <w:rPr>
          <w:rFonts w:ascii="Arial" w:eastAsia="Arial" w:hAnsi="Arial" w:cs="Arial"/>
          <w:i/>
          <w:spacing w:val="-12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(2015).</w:t>
      </w:r>
    </w:p>
    <w:p w14:paraId="2ECA673D" w14:textId="77777777" w:rsidR="00EB0001" w:rsidRDefault="002C1A14" w:rsidP="00EB0001">
      <w:pPr>
        <w:spacing w:before="1" w:after="0" w:line="285" w:lineRule="auto"/>
        <w:ind w:right="2060" w:firstLine="239"/>
        <w:jc w:val="both"/>
        <w:rPr>
          <w:ins w:id="1067" w:author="Filipe Santana" w:date="2016-01-03T16:17:00Z"/>
          <w:rFonts w:ascii="Arial" w:eastAsia="Arial" w:hAnsi="Arial" w:cs="Arial"/>
          <w:spacing w:val="-7"/>
          <w:w w:val="85"/>
          <w:sz w:val="16"/>
          <w:szCs w:val="16"/>
          <w:lang w:val="en-GB"/>
        </w:rPr>
      </w:pPr>
      <w:r w:rsidRPr="00E52A5C">
        <w:rPr>
          <w:rFonts w:ascii="Arial" w:eastAsia="Arial" w:hAnsi="Arial" w:cs="Arial"/>
          <w:w w:val="94"/>
          <w:sz w:val="16"/>
          <w:szCs w:val="16"/>
          <w:lang w:val="en-GB"/>
        </w:rPr>
        <w:t>Ontological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</w:rPr>
        <w:t>grounding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</w:rPr>
        <w:t>means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</w:rPr>
        <w:t>to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7"/>
          <w:sz w:val="16"/>
          <w:szCs w:val="16"/>
          <w:lang w:val="en-GB"/>
        </w:rPr>
        <w:t>identify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</w:rPr>
        <w:t>ontology-l</w:t>
      </w:r>
      <w:r w:rsidRPr="00E52A5C">
        <w:rPr>
          <w:rFonts w:ascii="Arial" w:eastAsia="Arial" w:hAnsi="Arial" w:cs="Arial"/>
          <w:spacing w:val="-4"/>
          <w:w w:val="93"/>
          <w:sz w:val="16"/>
          <w:szCs w:val="16"/>
          <w:lang w:val="en-GB"/>
        </w:rPr>
        <w:t>e</w:t>
      </w:r>
      <w:r w:rsidRPr="00E52A5C">
        <w:rPr>
          <w:rFonts w:ascii="Arial" w:eastAsia="Arial" w:hAnsi="Arial" w:cs="Arial"/>
          <w:spacing w:val="-2"/>
          <w:w w:val="93"/>
          <w:sz w:val="16"/>
          <w:szCs w:val="16"/>
          <w:lang w:val="en-GB"/>
        </w:rPr>
        <w:t>v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</w:rPr>
        <w:t>el</w:t>
      </w:r>
      <w:r w:rsidRPr="00E52A5C">
        <w:rPr>
          <w:rFonts w:ascii="Arial" w:eastAsia="Arial" w:hAnsi="Arial" w:cs="Arial"/>
          <w:spacing w:val="-12"/>
          <w:w w:val="93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</w:rPr>
        <w:t>in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 xml:space="preserve">bio-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</w:rPr>
        <w:t>logical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</w:rPr>
        <w:t>databases</w:t>
      </w:r>
      <w:ins w:id="1068" w:author="Filipe Santana" w:date="2016-01-03T15:59:00Z">
        <w:r>
          <w:rPr>
            <w:rFonts w:ascii="Arial" w:eastAsia="Arial" w:hAnsi="Arial" w:cs="Arial"/>
            <w:w w:val="82"/>
            <w:sz w:val="16"/>
            <w:szCs w:val="16"/>
            <w:lang w:val="en-GB"/>
          </w:rPr>
          <w:t>,</w:t>
        </w:r>
      </w:ins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</w:rPr>
        <w:t>to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</w:rPr>
        <w:t>axiomatize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it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under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</w:rPr>
        <w:t>an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upper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</w:rPr>
        <w:t>l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e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</w:rPr>
        <w:t>v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</w:rPr>
        <w:t>el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</w:rPr>
        <w:t>ontolog</w:t>
      </w:r>
      <w:r w:rsidRPr="00E52A5C">
        <w:rPr>
          <w:rFonts w:ascii="Arial" w:eastAsia="Arial" w:hAnsi="Arial" w:cs="Arial"/>
          <w:spacing w:val="-9"/>
          <w:w w:val="92"/>
          <w:sz w:val="16"/>
          <w:szCs w:val="16"/>
          <w:lang w:val="en-GB"/>
        </w:rPr>
        <w:t>y</w:t>
      </w:r>
      <w:ins w:id="1069" w:author="Filipe Santana" w:date="2016-01-03T15:59:00Z">
        <w:r>
          <w:rPr>
            <w:rFonts w:ascii="Arial" w:eastAsia="Arial" w:hAnsi="Arial" w:cs="Arial"/>
            <w:w w:val="92"/>
            <w:sz w:val="16"/>
            <w:szCs w:val="16"/>
            <w:lang w:val="en-GB"/>
          </w:rPr>
          <w:t>. This approach aims</w:t>
        </w:r>
      </w:ins>
      <w:del w:id="1070" w:author="Filipe Santana" w:date="2016-01-03T15:59:00Z">
        <w:r w:rsidRPr="00E52A5C" w:rsidDel="002C1A14">
          <w:rPr>
            <w:rFonts w:ascii="Arial" w:eastAsia="Arial" w:hAnsi="Arial" w:cs="Arial"/>
            <w:w w:val="92"/>
            <w:sz w:val="16"/>
            <w:szCs w:val="16"/>
            <w:lang w:val="en-GB"/>
          </w:rPr>
          <w:delText>,</w:delText>
        </w:r>
      </w:del>
      <w:r w:rsidRPr="00E52A5C">
        <w:rPr>
          <w:rFonts w:ascii="Arial" w:eastAsia="Arial" w:hAnsi="Arial" w:cs="Arial"/>
          <w:spacing w:val="-9"/>
          <w:w w:val="9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at</w:t>
      </w:r>
      <w:ins w:id="1071" w:author="Filipe Santana" w:date="2016-01-03T15:59:00Z">
        <w:r>
          <w:rPr>
            <w:rFonts w:ascii="Arial" w:eastAsia="Arial" w:hAnsi="Arial" w:cs="Arial"/>
            <w:sz w:val="16"/>
            <w:szCs w:val="16"/>
            <w:lang w:val="en-GB"/>
          </w:rPr>
          <w:t xml:space="preserve"> delivering</w:t>
        </w:r>
      </w:ins>
      <w:r w:rsidRPr="00E52A5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homogeneous</w:t>
      </w:r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 xml:space="preserve"> </w:t>
      </w:r>
      <w:ins w:id="1072" w:author="Filipe Santana" w:date="2016-01-03T16:00:00Z">
        <w:r w:rsidRPr="00E52A5C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ontological </w:t>
        </w:r>
        <w:r w:rsidRPr="00E52A5C">
          <w:rPr>
            <w:rFonts w:ascii="Arial" w:eastAsia="Arial" w:hAnsi="Arial" w:cs="Arial"/>
            <w:spacing w:val="15"/>
            <w:w w:val="87"/>
            <w:sz w:val="16"/>
            <w:szCs w:val="16"/>
            <w:lang w:val="en-GB"/>
          </w:rPr>
          <w:t>representation</w:t>
        </w:r>
      </w:ins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of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data,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lin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k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ed</w:t>
      </w:r>
      <w:r w:rsidRPr="00E52A5C">
        <w:rPr>
          <w:rFonts w:ascii="Arial" w:eastAsia="Arial" w:hAnsi="Arial" w:cs="Arial"/>
          <w:spacing w:val="30"/>
          <w:w w:val="8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to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(parts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 xml:space="preserve">of) 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e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</w:rPr>
        <w:t>xisting</w:t>
      </w:r>
      <w:r w:rsidRPr="00E52A5C">
        <w:rPr>
          <w:rFonts w:ascii="Arial" w:eastAsia="Arial" w:hAnsi="Arial" w:cs="Arial"/>
          <w:spacing w:val="24"/>
          <w:w w:val="90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</w:rPr>
        <w:t>biomedical</w:t>
      </w:r>
      <w:r w:rsidRPr="00E52A5C">
        <w:rPr>
          <w:rFonts w:ascii="Arial" w:eastAsia="Arial" w:hAnsi="Arial" w:cs="Arial"/>
          <w:spacing w:val="27"/>
          <w:w w:val="90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</w:rPr>
        <w:t>ontologies.</w:t>
      </w:r>
      <w:r w:rsidRPr="00E52A5C">
        <w:rPr>
          <w:rFonts w:ascii="Arial" w:eastAsia="Arial" w:hAnsi="Arial" w:cs="Arial"/>
          <w:spacing w:val="17"/>
          <w:w w:val="90"/>
          <w:sz w:val="16"/>
          <w:szCs w:val="16"/>
          <w:lang w:val="en-GB"/>
        </w:rPr>
        <w:t xml:space="preserve"> </w:t>
      </w:r>
      <w:ins w:id="1073" w:author="Filipe Santana" w:date="2016-01-03T16:00:00Z">
        <w:r w:rsidR="00EC5708">
          <w:rPr>
            <w:rFonts w:ascii="Arial" w:eastAsia="Arial" w:hAnsi="Arial" w:cs="Arial"/>
            <w:w w:val="90"/>
            <w:sz w:val="16"/>
            <w:szCs w:val="16"/>
            <w:lang w:val="en-GB"/>
          </w:rPr>
          <w:t>Ontological grounding can be applied to</w:t>
        </w:r>
        <w:r w:rsidR="00EC5708" w:rsidRPr="00E52A5C">
          <w:rPr>
            <w:rFonts w:ascii="Arial" w:eastAsia="Arial" w:hAnsi="Arial" w:cs="Arial"/>
            <w:spacing w:val="9"/>
            <w:w w:val="90"/>
            <w:sz w:val="16"/>
            <w:szCs w:val="16"/>
            <w:lang w:val="en-GB"/>
          </w:rPr>
          <w:t xml:space="preserve"> </w:t>
        </w:r>
      </w:ins>
      <w:r w:rsidRPr="00E52A5C">
        <w:rPr>
          <w:rFonts w:ascii="Arial" w:eastAsia="Arial" w:hAnsi="Arial" w:cs="Arial"/>
          <w:w w:val="90"/>
          <w:sz w:val="16"/>
          <w:szCs w:val="16"/>
          <w:lang w:val="en-GB"/>
        </w:rPr>
        <w:t>support</w:t>
      </w:r>
      <w:r w:rsidRPr="00E52A5C">
        <w:rPr>
          <w:rFonts w:ascii="Arial" w:eastAsia="Arial" w:hAnsi="Arial" w:cs="Arial"/>
          <w:spacing w:val="6"/>
          <w:w w:val="90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database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ins w:id="1074" w:author="Filipe Santana" w:date="2016-01-03T16:00:00Z">
        <w:r w:rsidR="00EC5708" w:rsidRPr="00E52A5C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curation </w:t>
        </w:r>
        <w:r w:rsidR="00EC5708">
          <w:rPr>
            <w:rFonts w:ascii="Arial" w:eastAsia="Arial" w:hAnsi="Arial" w:cs="Arial"/>
            <w:w w:val="87"/>
            <w:sz w:val="16"/>
            <w:szCs w:val="16"/>
            <w:lang w:val="en-GB"/>
          </w:rPr>
          <w:t>with a</w:t>
        </w:r>
      </w:ins>
      <w:ins w:id="1075" w:author="Filipe Santana" w:date="2016-01-03T16:01:00Z">
        <w:r w:rsidR="00EC5708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utomated reasoning. It may </w:t>
        </w:r>
      </w:ins>
      <w:ins w:id="1076" w:author="Filipe Santana" w:date="2016-01-03T16:12:00Z">
        <w:r w:rsidR="00EB0001">
          <w:rPr>
            <w:rFonts w:ascii="Arial" w:eastAsia="Arial" w:hAnsi="Arial" w:cs="Arial"/>
            <w:w w:val="87"/>
            <w:sz w:val="16"/>
            <w:szCs w:val="16"/>
            <w:lang w:val="en-GB"/>
          </w:rPr>
          <w:t>enable the</w:t>
        </w:r>
      </w:ins>
      <w:r w:rsidRPr="00E52A5C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pacing w:val="-4"/>
          <w:w w:val="93"/>
          <w:sz w:val="16"/>
          <w:szCs w:val="16"/>
          <w:lang w:val="en-GB"/>
        </w:rPr>
        <w:t>v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</w:rPr>
        <w:t>alidation</w:t>
      </w:r>
      <w:r w:rsidRPr="00E52A5C">
        <w:rPr>
          <w:rFonts w:ascii="Arial" w:eastAsia="Arial" w:hAnsi="Arial" w:cs="Arial"/>
          <w:spacing w:val="27"/>
          <w:w w:val="93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of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</w:rPr>
        <w:t xml:space="preserve">database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E52A5C">
        <w:rPr>
          <w:rFonts w:ascii="Arial" w:eastAsia="Arial" w:hAnsi="Arial" w:cs="Arial"/>
          <w:spacing w:val="-6"/>
          <w:w w:val="8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in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ontological</w:t>
      </w:r>
      <w:r w:rsidRPr="00E52A5C">
        <w:rPr>
          <w:rFonts w:ascii="Arial" w:eastAsia="Arial" w:hAnsi="Arial" w:cs="Arial"/>
          <w:spacing w:val="33"/>
          <w:w w:val="88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l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</w:rPr>
        <w:t>el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</w:rPr>
        <w:t>.</w:t>
      </w:r>
      <w:r w:rsidRPr="00E52A5C">
        <w:rPr>
          <w:rFonts w:ascii="Arial" w:eastAsia="Arial" w:hAnsi="Arial" w:cs="Arial"/>
          <w:spacing w:val="-7"/>
          <w:w w:val="85"/>
          <w:sz w:val="16"/>
          <w:szCs w:val="16"/>
          <w:lang w:val="en-GB"/>
        </w:rPr>
        <w:t xml:space="preserve"> </w:t>
      </w:r>
    </w:p>
    <w:p w14:paraId="13C2C004" w14:textId="4A3FF2DE" w:rsidR="00E6733B" w:rsidRPr="00EB0001" w:rsidRDefault="00EC5708" w:rsidP="00EB0001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pacing w:val="-7"/>
          <w:w w:val="85"/>
          <w:sz w:val="16"/>
          <w:szCs w:val="16"/>
          <w:lang w:val="en-GB"/>
          <w:rPrChange w:id="1077" w:author="Filipe Santana" w:date="2016-01-03T16:15:00Z">
            <w:rPr>
              <w:rFonts w:ascii="Arial" w:eastAsia="Arial" w:hAnsi="Arial" w:cs="Arial"/>
              <w:sz w:val="16"/>
              <w:szCs w:val="16"/>
              <w:lang w:val="en-GB"/>
            </w:rPr>
          </w:rPrChange>
        </w:rPr>
      </w:pPr>
      <w:ins w:id="1078" w:author="Filipe Santana" w:date="2016-01-03T16:08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When supported by reasoning, </w:t>
        </w:r>
      </w:ins>
      <w:ins w:id="1079" w:author="Filipe Santana" w:date="2016-01-03T16:14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the</w:t>
        </w:r>
      </w:ins>
      <w:ins w:id="1080" w:author="Filipe Santana" w:date="2016-01-03T16:08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validation process may be</w:t>
        </w:r>
      </w:ins>
      <w:ins w:id="1081" w:author="Filipe Santana" w:date="2016-01-03T16:14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come</w:t>
        </w:r>
      </w:ins>
      <w:ins w:id="1082" w:author="Filipe Santana" w:date="2016-01-03T16:08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simple</w:t>
        </w:r>
      </w:ins>
      <w:ins w:id="1083" w:author="Filipe Santana" w:date="2016-01-03T16:09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and more powerful</w:t>
        </w:r>
      </w:ins>
      <w:ins w:id="1084" w:author="Filipe Santana" w:date="2016-01-03T16:14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, with a more </w:t>
        </w:r>
      </w:ins>
      <w:ins w:id="1085" w:author="Filipe Santana" w:date="2016-01-03T16:36:00Z">
        <w:r w:rsidR="00D62E80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expressive</w:t>
        </w:r>
      </w:ins>
      <w:ins w:id="1086" w:author="Filipe Santana" w:date="2016-01-03T16:09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query language</w:t>
        </w:r>
      </w:ins>
      <w:ins w:id="1087" w:author="Filipe Santana" w:date="2016-01-03T16:10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</w:t>
        </w:r>
      </w:ins>
      <w:ins w:id="1088" w:author="Filipe Santana" w:date="2016-01-03T16:15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(</w:t>
        </w:r>
      </w:ins>
      <w:ins w:id="1089" w:author="Filipe Santana" w:date="2016-01-03T16:10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DL Query</w:t>
        </w:r>
      </w:ins>
      <w:ins w:id="1090" w:author="Filipe Santana" w:date="2016-01-03T16:15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)</w:t>
        </w:r>
      </w:ins>
      <w:ins w:id="1091" w:author="Filipe Santana" w:date="2016-01-03T16:10:00Z">
        <w:r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.</w:t>
        </w:r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DL Query uses the semantics and </w:t>
        </w:r>
      </w:ins>
      <w:ins w:id="1092" w:author="Filipe Santana" w:date="2016-01-03T16:11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reasoning procedures of</w:t>
        </w:r>
      </w:ins>
      <w:ins w:id="1093" w:author="Filipe Santana" w:date="2016-01-03T16:10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Description Logics (</w:t>
        </w:r>
      </w:ins>
      <w:ins w:id="1094" w:author="Filipe Santana" w:date="2016-01-03T16:11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DL</w:t>
        </w:r>
      </w:ins>
      <w:ins w:id="1095" w:author="Filipe Santana" w:date="2016-01-03T16:10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)</w:t>
        </w:r>
      </w:ins>
      <w:ins w:id="1096" w:author="Filipe Santana" w:date="2016-01-03T16:11:00Z">
        <w:r w:rsidR="00D62E80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(</w:t>
        </w:r>
      </w:ins>
      <w:ins w:id="1097" w:author="Filipe Santana" w:date="2016-01-03T16:36:00Z">
        <w:r w:rsidR="00D62E80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REF</w:t>
        </w:r>
      </w:ins>
      <w:ins w:id="1098" w:author="Filipe Santana" w:date="2016-01-03T16:11:00Z">
        <w:r w:rsidR="00D62E80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>)</w:t>
        </w:r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which allow querying</w:t>
        </w:r>
      </w:ins>
      <w:ins w:id="1099" w:author="Filipe Santana" w:date="2016-01-03T16:15:00Z">
        <w:r w:rsidR="00EB0001">
          <w:rPr>
            <w:rFonts w:ascii="Arial" w:eastAsia="Arial" w:hAnsi="Arial" w:cs="Arial"/>
            <w:spacing w:val="-7"/>
            <w:w w:val="85"/>
            <w:sz w:val="16"/>
            <w:szCs w:val="16"/>
            <w:lang w:val="en-GB"/>
          </w:rPr>
          <w:t xml:space="preserve"> </w:t>
        </w:r>
        <w:r w:rsidR="00EB0001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a </w:t>
        </w:r>
      </w:ins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</w:rPr>
        <w:t>broad</w:t>
      </w:r>
      <w:r w:rsidR="002C1A14"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</w:rPr>
        <w:t>range</w:t>
      </w:r>
      <w:r w:rsidR="002C1A14" w:rsidRPr="00E52A5C">
        <w:rPr>
          <w:rFonts w:ascii="Arial" w:eastAsia="Arial" w:hAnsi="Arial" w:cs="Arial"/>
          <w:spacing w:val="8"/>
          <w:w w:val="85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of</w:t>
      </w:r>
      <w:r w:rsidR="002C1A14" w:rsidRPr="00E52A5C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95"/>
          <w:sz w:val="16"/>
          <w:szCs w:val="16"/>
          <w:lang w:val="en-GB"/>
        </w:rPr>
        <w:t>biological</w:t>
      </w:r>
      <w:r w:rsidR="002C1A14" w:rsidRPr="00E52A5C">
        <w:rPr>
          <w:rFonts w:ascii="Arial" w:eastAsia="Arial" w:hAnsi="Arial" w:cs="Arial"/>
          <w:spacing w:val="-1"/>
          <w:w w:val="95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4"/>
          <w:sz w:val="16"/>
          <w:szCs w:val="16"/>
          <w:lang w:val="en-GB"/>
        </w:rPr>
        <w:t>databases</w:t>
      </w:r>
      <w:ins w:id="1100" w:author="Filipe Santana" w:date="2016-01-03T16:16:00Z">
        <w:r w:rsidR="00EB0001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 at the same </w:t>
        </w:r>
      </w:ins>
      <w:ins w:id="1101" w:author="Filipe Santana" w:date="2016-01-03T16:36:00Z">
        <w:r w:rsidR="00D62E80">
          <w:rPr>
            <w:rFonts w:ascii="Arial" w:eastAsia="Arial" w:hAnsi="Arial" w:cs="Arial"/>
            <w:w w:val="84"/>
            <w:sz w:val="16"/>
            <w:szCs w:val="16"/>
            <w:lang w:val="en-GB"/>
          </w:rPr>
          <w:t>time.</w:t>
        </w:r>
      </w:ins>
      <w:ins w:id="1102" w:author="Filipe Santana" w:date="2016-01-03T16:16:00Z">
        <w:r w:rsidR="00EB0001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 </w:t>
        </w:r>
      </w:ins>
      <w:ins w:id="1103" w:author="Filipe Santana" w:date="2016-01-03T16:28:00Z">
        <w:r w:rsidR="00D62E80">
          <w:rPr>
            <w:rFonts w:ascii="Arial" w:eastAsia="Arial" w:hAnsi="Arial" w:cs="Arial"/>
            <w:w w:val="84"/>
            <w:sz w:val="16"/>
            <w:szCs w:val="16"/>
            <w:lang w:val="en-GB"/>
          </w:rPr>
          <w:t>Thus, decreasing</w:t>
        </w:r>
      </w:ins>
      <w:ins w:id="1104" w:author="Filipe Santana" w:date="2016-01-03T16:17:00Z">
        <w:r w:rsidR="00EB0001" w:rsidRPr="00E52A5C">
          <w:rPr>
            <w:rFonts w:ascii="Arial" w:eastAsia="Arial" w:hAnsi="Arial" w:cs="Arial"/>
            <w:w w:val="95"/>
            <w:sz w:val="16"/>
            <w:szCs w:val="16"/>
            <w:lang w:val="en-GB"/>
          </w:rPr>
          <w:t xml:space="preserve"> </w:t>
        </w:r>
      </w:ins>
      <w:ins w:id="1105" w:author="Filipe Santana" w:date="2016-01-03T16:16:00Z">
        <w:r w:rsidR="00EB0001">
          <w:rPr>
            <w:rFonts w:ascii="Arial" w:eastAsia="Arial" w:hAnsi="Arial" w:cs="Arial"/>
            <w:w w:val="90"/>
            <w:sz w:val="16"/>
            <w:szCs w:val="16"/>
            <w:lang w:val="en-GB"/>
          </w:rPr>
          <w:t>the cost</w:t>
        </w:r>
      </w:ins>
      <w:ins w:id="1106" w:author="Filipe Santana" w:date="2016-01-03T16:17:00Z">
        <w:r w:rsidR="00EB0001">
          <w:rPr>
            <w:rFonts w:ascii="Arial" w:eastAsia="Arial" w:hAnsi="Arial" w:cs="Arial"/>
            <w:w w:val="90"/>
            <w:sz w:val="16"/>
            <w:szCs w:val="16"/>
            <w:lang w:val="en-GB"/>
          </w:rPr>
          <w:t>s</w:t>
        </w:r>
      </w:ins>
      <w:ins w:id="1107" w:author="Filipe Santana" w:date="2016-01-03T16:16:00Z">
        <w:r w:rsidR="00EB0001">
          <w:rPr>
            <w:rFonts w:ascii="Arial" w:eastAsia="Arial" w:hAnsi="Arial" w:cs="Arial"/>
            <w:w w:val="90"/>
            <w:sz w:val="16"/>
            <w:szCs w:val="16"/>
            <w:lang w:val="en-GB"/>
          </w:rPr>
          <w:t xml:space="preserve"> of </w:t>
        </w:r>
      </w:ins>
      <w:ins w:id="1108" w:author="Filipe Santana" w:date="2016-01-03T16:17:00Z">
        <w:r w:rsidR="00EB0001">
          <w:rPr>
            <w:rFonts w:ascii="Arial" w:eastAsia="Arial" w:hAnsi="Arial" w:cs="Arial"/>
            <w:w w:val="90"/>
            <w:sz w:val="16"/>
            <w:szCs w:val="16"/>
            <w:lang w:val="en-GB"/>
          </w:rPr>
          <w:t xml:space="preserve">database </w:t>
        </w:r>
      </w:ins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</w:rPr>
        <w:t>int</w:t>
      </w:r>
      <w:r w:rsidR="002C1A14"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e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</w:rPr>
        <w:t>gration</w:t>
      </w:r>
      <w:ins w:id="1109" w:author="Filipe Santana" w:date="2016-01-03T16:17:00Z">
        <w:r w:rsidR="00EB0001">
          <w:rPr>
            <w:rFonts w:ascii="Arial" w:eastAsia="Arial" w:hAnsi="Arial" w:cs="Arial"/>
            <w:w w:val="90"/>
            <w:sz w:val="16"/>
            <w:szCs w:val="16"/>
            <w:lang w:val="en-GB"/>
          </w:rPr>
          <w:t>,</w:t>
        </w:r>
      </w:ins>
      <w:r w:rsidR="002C1A14" w:rsidRPr="00E52A5C">
        <w:rPr>
          <w:rFonts w:ascii="Arial" w:eastAsia="Arial" w:hAnsi="Arial" w:cs="Arial"/>
          <w:spacing w:val="17"/>
          <w:w w:val="90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if</w:t>
      </w:r>
      <w:r w:rsidR="002C1A14" w:rsidRPr="00E52A5C">
        <w:rPr>
          <w:rFonts w:ascii="Arial" w:eastAsia="Arial" w:hAnsi="Arial" w:cs="Arial"/>
          <w:spacing w:val="15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it</w:t>
      </w:r>
      <w:r w:rsidR="002C1A14" w:rsidRPr="00E52A5C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</w:rPr>
        <w:t>were</w:t>
      </w:r>
      <w:r w:rsidR="002C1A14"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</w:rPr>
        <w:t xml:space="preserve">done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in</w:t>
      </w:r>
      <w:r w:rsidR="002C1A14" w:rsidRPr="00E52A5C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4"/>
          <w:sz w:val="16"/>
          <w:szCs w:val="16"/>
          <w:lang w:val="en-GB"/>
        </w:rPr>
        <w:t>a</w:t>
      </w:r>
      <w:r w:rsidR="002C1A14" w:rsidRPr="00E52A5C">
        <w:rPr>
          <w:rFonts w:ascii="Arial" w:eastAsia="Arial" w:hAnsi="Arial" w:cs="Arial"/>
          <w:spacing w:val="1"/>
          <w:w w:val="84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4"/>
          <w:sz w:val="16"/>
          <w:szCs w:val="16"/>
          <w:lang w:val="en-GB"/>
        </w:rPr>
        <w:t>static</w:t>
      </w:r>
      <w:r w:rsidR="002C1A14" w:rsidRPr="00E52A5C">
        <w:rPr>
          <w:rFonts w:ascii="Arial" w:eastAsia="Arial" w:hAnsi="Arial" w:cs="Arial"/>
          <w:spacing w:val="28"/>
          <w:w w:val="84"/>
          <w:sz w:val="16"/>
          <w:szCs w:val="16"/>
          <w:lang w:val="en-GB"/>
        </w:rPr>
        <w:t xml:space="preserve"> </w:t>
      </w:r>
      <w:r w:rsidR="002C1A14" w:rsidRPr="00E52A5C">
        <w:rPr>
          <w:rFonts w:ascii="Arial" w:eastAsia="Arial" w:hAnsi="Arial" w:cs="Arial"/>
          <w:w w:val="84"/>
          <w:sz w:val="16"/>
          <w:szCs w:val="16"/>
          <w:lang w:val="en-GB"/>
        </w:rPr>
        <w:t xml:space="preserve">database </w:t>
      </w:r>
      <w:r w:rsidR="002C1A14" w:rsidRPr="00E52A5C">
        <w:rPr>
          <w:rFonts w:ascii="Arial" w:eastAsia="Arial" w:hAnsi="Arial" w:cs="Arial"/>
          <w:sz w:val="16"/>
          <w:szCs w:val="16"/>
          <w:lang w:val="en-GB"/>
        </w:rPr>
        <w:t>structure.</w:t>
      </w:r>
    </w:p>
    <w:p w14:paraId="314D1D90" w14:textId="77777777" w:rsidR="00E6733B" w:rsidRPr="00E52A5C" w:rsidRDefault="002C1A14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  <w:lang w:val="en-GB"/>
        </w:rPr>
      </w:pPr>
      <w:r w:rsidRPr="00E52A5C">
        <w:rPr>
          <w:rFonts w:ascii="Arial" w:eastAsia="Arial" w:hAnsi="Arial" w:cs="Arial"/>
          <w:spacing w:val="-13"/>
          <w:sz w:val="16"/>
          <w:szCs w:val="16"/>
          <w:lang w:val="en-GB"/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</w:rPr>
        <w:t>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this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end,</w:t>
      </w:r>
      <w:r w:rsidRPr="00E52A5C">
        <w:rPr>
          <w:rFonts w:ascii="Arial" w:eastAsia="Arial" w:hAnsi="Arial" w:cs="Arial"/>
          <w:spacing w:val="-7"/>
          <w:w w:val="8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</w:rPr>
        <w:t>we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will</w:t>
      </w:r>
      <w:r w:rsidRPr="00E52A5C">
        <w:rPr>
          <w:rFonts w:ascii="Arial" w:eastAsia="Arial" w:hAnsi="Arial" w:cs="Arial"/>
          <w:spacing w:val="20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(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</w:rPr>
        <w:t>i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</w:rPr>
        <w:t>)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</w:rPr>
        <w:t>analyse</w:t>
      </w:r>
      <w:r w:rsidRPr="00E52A5C">
        <w:rPr>
          <w:rFonts w:ascii="Arial" w:eastAsia="Arial" w:hAnsi="Arial" w:cs="Arial"/>
          <w:spacing w:val="20"/>
          <w:w w:val="83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</w:rPr>
        <w:t>a subset</w:t>
      </w:r>
      <w:r w:rsidRPr="00E52A5C">
        <w:rPr>
          <w:rFonts w:ascii="Arial" w:eastAsia="Arial" w:hAnsi="Arial" w:cs="Arial"/>
          <w:spacing w:val="8"/>
          <w:w w:val="83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of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</w:rPr>
        <w:t>biomedical</w:t>
      </w:r>
      <w:r w:rsidRPr="00E52A5C">
        <w:rPr>
          <w:rFonts w:ascii="Arial" w:eastAsia="Arial" w:hAnsi="Arial" w:cs="Arial"/>
          <w:spacing w:val="8"/>
          <w:w w:val="91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</w:rPr>
        <w:t xml:space="preserve">ontologies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and</w:t>
      </w:r>
    </w:p>
    <w:p w14:paraId="7673FB6B" w14:textId="1A92DDC6" w:rsidR="00E6733B" w:rsidRPr="00E52A5C" w:rsidRDefault="002C1A14">
      <w:pPr>
        <w:spacing w:before="35" w:after="0" w:line="240" w:lineRule="auto"/>
        <w:ind w:right="-20"/>
        <w:rPr>
          <w:rFonts w:ascii="Arial" w:eastAsia="Arial" w:hAnsi="Arial" w:cs="Arial"/>
          <w:sz w:val="16"/>
          <w:szCs w:val="16"/>
          <w:lang w:val="en-GB"/>
        </w:rPr>
      </w:pPr>
      <w:r w:rsidRPr="00E52A5C">
        <w:rPr>
          <w:rFonts w:ascii="Arial" w:eastAsia="Arial" w:hAnsi="Arial" w:cs="Arial"/>
          <w:w w:val="83"/>
          <w:sz w:val="16"/>
          <w:szCs w:val="16"/>
          <w:lang w:val="en-GB"/>
        </w:rPr>
        <w:t>databases;</w:t>
      </w:r>
      <w:r w:rsidRPr="00E52A5C">
        <w:rPr>
          <w:rFonts w:ascii="Arial" w:eastAsia="Arial" w:hAnsi="Arial" w:cs="Arial"/>
          <w:spacing w:val="1"/>
          <w:w w:val="83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</w:rPr>
        <w:t>(ii)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propose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an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ontology-based</w:t>
      </w:r>
      <w:r w:rsidRPr="00E52A5C">
        <w:rPr>
          <w:rFonts w:ascii="Arial" w:eastAsia="Arial" w:hAnsi="Arial" w:cs="Arial"/>
          <w:spacing w:val="19"/>
          <w:w w:val="87"/>
          <w:sz w:val="16"/>
          <w:szCs w:val="16"/>
          <w:lang w:val="en-GB"/>
        </w:rPr>
        <w:t xml:space="preserve"> </w:t>
      </w:r>
      <w:ins w:id="1110" w:author="Filipe Santana" w:date="2016-01-03T16:29:00Z">
        <w:r w:rsidR="00D62E80" w:rsidRPr="00E52A5C">
          <w:rPr>
            <w:rFonts w:ascii="Arial" w:eastAsia="Arial" w:hAnsi="Arial" w:cs="Arial"/>
            <w:w w:val="87"/>
            <w:sz w:val="16"/>
            <w:szCs w:val="16"/>
            <w:lang w:val="en-GB"/>
          </w:rPr>
          <w:t>fram</w:t>
        </w:r>
        <w:r w:rsidR="00D62E80" w:rsidRPr="00E52A5C">
          <w:rPr>
            <w:rFonts w:ascii="Arial" w:eastAsia="Arial" w:hAnsi="Arial" w:cs="Arial"/>
            <w:spacing w:val="-3"/>
            <w:w w:val="87"/>
            <w:sz w:val="16"/>
            <w:szCs w:val="16"/>
            <w:lang w:val="en-GB"/>
          </w:rPr>
          <w:t>e</w:t>
        </w:r>
        <w:r w:rsidR="00D62E80" w:rsidRPr="00E52A5C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</w:rPr>
          <w:t>w</w:t>
        </w:r>
        <w:r w:rsidR="00D62E80" w:rsidRPr="00E52A5C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ork </w:t>
        </w:r>
        <w:r w:rsidR="00D62E80" w:rsidRPr="00E52A5C">
          <w:rPr>
            <w:rFonts w:ascii="Arial" w:eastAsia="Arial" w:hAnsi="Arial" w:cs="Arial"/>
            <w:spacing w:val="1"/>
            <w:w w:val="87"/>
            <w:sz w:val="16"/>
            <w:szCs w:val="16"/>
            <w:lang w:val="en-GB"/>
          </w:rPr>
          <w:t>that</w:t>
        </w:r>
      </w:ins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ma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k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es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</w:rPr>
        <w:t>database</w:t>
      </w:r>
    </w:p>
    <w:p w14:paraId="5A813D78" w14:textId="77777777" w:rsidR="00E6733B" w:rsidRPr="00E52A5C" w:rsidRDefault="00E6733B">
      <w:pPr>
        <w:spacing w:after="0"/>
        <w:rPr>
          <w:lang w:val="en-GB"/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2B1FF957" w14:textId="77777777" w:rsidR="00E6733B" w:rsidRPr="00E52A5C" w:rsidRDefault="00E6733B">
      <w:pPr>
        <w:spacing w:before="6" w:after="0" w:line="150" w:lineRule="exact"/>
        <w:rPr>
          <w:sz w:val="15"/>
          <w:szCs w:val="15"/>
          <w:lang w:val="en-GB"/>
        </w:rPr>
      </w:pPr>
    </w:p>
    <w:p w14:paraId="04AD42CB" w14:textId="77777777" w:rsidR="00E6733B" w:rsidRPr="00E52A5C" w:rsidRDefault="002C1A14">
      <w:pPr>
        <w:tabs>
          <w:tab w:val="left" w:pos="11680"/>
        </w:tabs>
        <w:spacing w:before="36" w:after="0" w:line="240" w:lineRule="auto"/>
        <w:ind w:left="2084" w:right="-20"/>
        <w:rPr>
          <w:rFonts w:ascii="Arial" w:eastAsia="Arial" w:hAnsi="Arial" w:cs="Arial"/>
          <w:sz w:val="14"/>
          <w:szCs w:val="14"/>
          <w:lang w:val="en-GB"/>
        </w:rPr>
      </w:pPr>
      <w:r w:rsidRPr="00E52A5C">
        <w:rPr>
          <w:rFonts w:ascii="Arial" w:eastAsia="Arial" w:hAnsi="Arial" w:cs="Arial"/>
          <w:sz w:val="14"/>
          <w:szCs w:val="14"/>
          <w:lang w:val="en-GB"/>
        </w:rPr>
        <w:t>©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The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>A</w:t>
      </w:r>
      <w:r w:rsidRPr="00E52A5C">
        <w:rPr>
          <w:rFonts w:ascii="Arial" w:eastAsia="Arial" w:hAnsi="Arial" w:cs="Arial"/>
          <w:sz w:val="14"/>
          <w:szCs w:val="14"/>
          <w:lang w:val="en-GB"/>
        </w:rPr>
        <w:t>uthor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2016.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Pu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</w:rPr>
        <w:t>b</w:t>
      </w:r>
      <w:r w:rsidRPr="00E52A5C">
        <w:rPr>
          <w:rFonts w:ascii="Arial" w:eastAsia="Arial" w:hAnsi="Arial" w:cs="Arial"/>
          <w:sz w:val="14"/>
          <w:szCs w:val="14"/>
          <w:lang w:val="en-GB"/>
        </w:rPr>
        <w:t>lished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</w:rPr>
        <w:t>b</w:t>
      </w:r>
      <w:r w:rsidRPr="00E52A5C">
        <w:rPr>
          <w:rFonts w:ascii="Arial" w:eastAsia="Arial" w:hAnsi="Arial" w:cs="Arial"/>
          <w:sz w:val="14"/>
          <w:szCs w:val="14"/>
          <w:lang w:val="en-GB"/>
        </w:rPr>
        <w:t>y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Ox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</w:rPr>
        <w:t>ord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Uni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</w:rPr>
        <w:t>v</w:t>
      </w:r>
      <w:r w:rsidRPr="00E52A5C">
        <w:rPr>
          <w:rFonts w:ascii="Arial" w:eastAsia="Arial" w:hAnsi="Arial" w:cs="Arial"/>
          <w:sz w:val="14"/>
          <w:szCs w:val="14"/>
          <w:lang w:val="en-GB"/>
        </w:rPr>
        <w:t>ersity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Pres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</w:rPr>
        <w:t>s</w:t>
      </w:r>
      <w:r w:rsidRPr="00E52A5C">
        <w:rPr>
          <w:rFonts w:ascii="Arial" w:eastAsia="Arial" w:hAnsi="Arial" w:cs="Arial"/>
          <w:sz w:val="14"/>
          <w:szCs w:val="14"/>
          <w:lang w:val="en-GB"/>
        </w:rPr>
        <w:t>.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All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</w:rPr>
        <w:t>ights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rese</w:t>
      </w:r>
      <w:r w:rsidRPr="00E52A5C">
        <w:rPr>
          <w:rFonts w:ascii="Arial" w:eastAsia="Arial" w:hAnsi="Arial" w:cs="Arial"/>
          <w:spacing w:val="4"/>
          <w:sz w:val="14"/>
          <w:szCs w:val="14"/>
          <w:lang w:val="en-GB"/>
        </w:rPr>
        <w:t>r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</w:rPr>
        <w:t>v</w:t>
      </w:r>
      <w:r w:rsidRPr="00E52A5C">
        <w:rPr>
          <w:rFonts w:ascii="Arial" w:eastAsia="Arial" w:hAnsi="Arial" w:cs="Arial"/>
          <w:sz w:val="14"/>
          <w:szCs w:val="14"/>
          <w:lang w:val="en-GB"/>
        </w:rPr>
        <w:t>ed.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</w:rPr>
        <w:t>or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pe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</w:rPr>
        <w:t>mission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</w:rPr>
        <w:t>s</w:t>
      </w:r>
      <w:r w:rsidRPr="00E52A5C">
        <w:rPr>
          <w:rFonts w:ascii="Arial" w:eastAsia="Arial" w:hAnsi="Arial" w:cs="Arial"/>
          <w:sz w:val="14"/>
          <w:szCs w:val="14"/>
          <w:lang w:val="en-GB"/>
        </w:rPr>
        <w:t>,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please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</w:rPr>
        <w:t>e-mail: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</w:rPr>
        <w:t xml:space="preserve"> </w:t>
      </w:r>
      <w:r w:rsidRPr="00E52A5C">
        <w:rPr>
          <w:lang w:val="en-GB"/>
          <w:rPrChange w:id="1111" w:author="Filipe Santana" w:date="2016-01-03T15:57:00Z">
            <w:rPr/>
          </w:rPrChange>
        </w:rPr>
        <w:fldChar w:fldCharType="begin"/>
      </w:r>
      <w:r w:rsidRPr="00E52A5C">
        <w:rPr>
          <w:lang w:val="en-GB"/>
        </w:rPr>
        <w:instrText xml:space="preserve"> HYPERLINK "mailto:journals.permissions@oup.com" \h </w:instrText>
      </w:r>
      <w:r w:rsidRPr="00E52A5C">
        <w:rPr>
          <w:lang w:val="en-GB"/>
          <w:rPrChange w:id="11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separate"/>
      </w:r>
      <w:r w:rsidRPr="00E52A5C">
        <w:rPr>
          <w:rFonts w:ascii="Arial" w:eastAsia="Arial" w:hAnsi="Arial" w:cs="Arial"/>
          <w:sz w:val="14"/>
          <w:szCs w:val="14"/>
          <w:lang w:val="en-GB"/>
        </w:rPr>
        <w:t>jou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</w:rPr>
        <w:t>nal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</w:rPr>
        <w:t>s</w:t>
      </w:r>
      <w:r w:rsidRPr="00E52A5C">
        <w:rPr>
          <w:rFonts w:ascii="Arial" w:eastAsia="Arial" w:hAnsi="Arial" w:cs="Arial"/>
          <w:sz w:val="14"/>
          <w:szCs w:val="14"/>
          <w:lang w:val="en-GB"/>
        </w:rPr>
        <w:t>.pe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</w:rPr>
        <w:t>missions@ou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</w:rPr>
        <w:t>p</w:t>
      </w:r>
      <w:r w:rsidRPr="00E52A5C">
        <w:rPr>
          <w:rFonts w:ascii="Arial" w:eastAsia="Arial" w:hAnsi="Arial" w:cs="Arial"/>
          <w:sz w:val="14"/>
          <w:szCs w:val="14"/>
          <w:lang w:val="en-GB"/>
        </w:rPr>
        <w:t>.com</w:t>
      </w:r>
      <w:r w:rsidRPr="00E52A5C">
        <w:rPr>
          <w:rFonts w:ascii="Arial" w:eastAsia="Arial" w:hAnsi="Arial" w:cs="Arial"/>
          <w:sz w:val="14"/>
          <w:szCs w:val="14"/>
          <w:lang w:val="en-GB"/>
        </w:rPr>
        <w:tab/>
      </w:r>
      <w:r w:rsidRPr="00E52A5C">
        <w:rPr>
          <w:rFonts w:ascii="Arial" w:eastAsia="Arial" w:hAnsi="Arial" w:cs="Arial"/>
          <w:sz w:val="14"/>
          <w:szCs w:val="14"/>
          <w:lang w:val="en-GB"/>
          <w:rPrChange w:id="111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end"/>
      </w:r>
      <w:r w:rsidRPr="00E52A5C">
        <w:rPr>
          <w:rFonts w:ascii="Arial" w:eastAsia="Arial" w:hAnsi="Arial" w:cs="Arial"/>
          <w:b/>
          <w:bCs/>
          <w:sz w:val="14"/>
          <w:szCs w:val="14"/>
          <w:lang w:val="en-GB"/>
        </w:rPr>
        <w:t>1</w:t>
      </w:r>
    </w:p>
    <w:p w14:paraId="05E82477" w14:textId="77777777" w:rsidR="00E6733B" w:rsidRPr="00E52A5C" w:rsidRDefault="00E6733B">
      <w:pPr>
        <w:spacing w:before="2" w:after="0" w:line="100" w:lineRule="exact"/>
        <w:rPr>
          <w:sz w:val="10"/>
          <w:szCs w:val="10"/>
          <w:lang w:val="en-GB"/>
        </w:rPr>
      </w:pPr>
    </w:p>
    <w:p w14:paraId="35CB9DFB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F787B3A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2C1C4021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2D50695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16A5EB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8C165FA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11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9B22618">
          <v:group id="_x0000_s1278" style="position:absolute;left:0;text-align:left;margin-left:13.45pt;margin-top:-7.85pt;width:29.9pt;height:.1pt;z-index:-1239;mso-position-horizontal-relative:page" coordorigin="269,-157" coordsize="598,2">
            <v:shape id="_x0000_s1279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115" w:author="Filipe Santana" w:date="2016-01-03T15:57:00Z">
            <w:rPr>
              <w:lang w:val="en-GB"/>
            </w:rPr>
          </w:rPrChange>
        </w:rPr>
        <w:pict w14:anchorId="126C1B19">
          <v:group id="_x0000_s1276" style="position:absolute;left:0;text-align:left;margin-left:48.35pt;margin-top:-2.85pt;width:.1pt;height:29.9pt;z-index:-1238;mso-position-horizontal-relative:page" coordorigin="967,-57" coordsize="2,598">
            <v:shape id="_x0000_s1277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116" w:author="Filipe Santana" w:date="2016-01-03T15:57:00Z">
            <w:rPr>
              <w:lang w:val="en-GB"/>
            </w:rPr>
          </w:rPrChange>
        </w:rPr>
        <w:pict w14:anchorId="58584048">
          <v:group id="_x0000_s1274" style="position:absolute;left:0;text-align:left;margin-left:665.3pt;margin-top:-7.85pt;width:29.9pt;height:.1pt;z-index:-1237;mso-position-horizontal-relative:page" coordorigin="13306,-157" coordsize="598,2">
            <v:shape id="_x0000_s1275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117" w:author="Filipe Santana" w:date="2016-01-03T15:57:00Z">
            <w:rPr>
              <w:lang w:val="en-GB"/>
            </w:rPr>
          </w:rPrChange>
        </w:rPr>
        <w:pict w14:anchorId="4CA6FED2">
          <v:group id="_x0000_s1272" style="position:absolute;left:0;text-align:left;margin-left:660.35pt;margin-top:-2.85pt;width:.1pt;height:29.9pt;z-index:-1236;mso-position-horizontal-relative:page" coordorigin="13207,-57" coordsize="2,598">
            <v:shape id="_x0000_s1273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1119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121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1123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125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127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1129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1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131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1132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#1</w:t>
      </w:r>
    </w:p>
    <w:p w14:paraId="2E72288C" w14:textId="77777777" w:rsidR="00E6733B" w:rsidRPr="00E52A5C" w:rsidRDefault="00E6733B">
      <w:pPr>
        <w:spacing w:after="0"/>
        <w:jc w:val="center"/>
        <w:rPr>
          <w:lang w:val="en-GB"/>
          <w:rPrChange w:id="1133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6C8A5F18" w14:textId="77777777" w:rsidR="00E6733B" w:rsidRPr="00E52A5C" w:rsidRDefault="00E6733B">
      <w:pPr>
        <w:spacing w:after="0" w:line="170" w:lineRule="exact"/>
        <w:rPr>
          <w:sz w:val="17"/>
          <w:szCs w:val="17"/>
          <w:lang w:val="en-GB"/>
          <w:rPrChange w:id="1134" w:author="Filipe Santana" w:date="2016-01-03T15:57:00Z">
            <w:rPr>
              <w:sz w:val="17"/>
              <w:szCs w:val="17"/>
            </w:rPr>
          </w:rPrChange>
        </w:rPr>
      </w:pPr>
    </w:p>
    <w:p w14:paraId="136F0C90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135" w:author="Filipe Santana" w:date="2016-01-03T15:57:00Z">
            <w:rPr>
              <w:sz w:val="20"/>
              <w:szCs w:val="20"/>
            </w:rPr>
          </w:rPrChange>
        </w:rPr>
      </w:pPr>
    </w:p>
    <w:p w14:paraId="2641B91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136" w:author="Filipe Santana" w:date="2016-01-03T15:57:00Z">
            <w:rPr>
              <w:sz w:val="20"/>
              <w:szCs w:val="20"/>
            </w:rPr>
          </w:rPrChange>
        </w:rPr>
      </w:pPr>
    </w:p>
    <w:p w14:paraId="4265A954" w14:textId="77777777" w:rsidR="00E6733B" w:rsidRPr="00E52A5C" w:rsidRDefault="00EC4A1B">
      <w:pPr>
        <w:tabs>
          <w:tab w:val="left" w:pos="10640"/>
        </w:tabs>
        <w:spacing w:before="32" w:after="0" w:line="240" w:lineRule="auto"/>
        <w:ind w:left="2108" w:right="-20"/>
        <w:rPr>
          <w:rFonts w:ascii="Arial" w:eastAsia="Arial" w:hAnsi="Arial" w:cs="Arial"/>
          <w:sz w:val="16"/>
          <w:szCs w:val="16"/>
          <w:lang w:val="en-GB"/>
          <w:rPrChange w:id="11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3D8A9103">
          <v:group id="_x0000_s1270" style="position:absolute;left:0;text-align:left;margin-left:113.4pt;margin-top:17.55pt;width:484.2pt;height:.1pt;z-index:-1228;mso-position-horizontal-relative:page" coordorigin="2268,351" coordsize="9684,2">
            <v:shape id="_x0000_s1271" style="position:absolute;left:2268;top:351;width:9684;height:2" coordorigin="2268,351" coordsize="9684,0" path="m2268,351r9683,e" filled="f" strokeweight=".35136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b/>
          <w:bCs/>
          <w:sz w:val="16"/>
          <w:szCs w:val="16"/>
          <w:lang w:val="en-GB"/>
          <w:rPrChange w:id="1138" w:author="Filipe Santana" w:date="2016-01-03T15:57:00Z">
            <w:rPr>
              <w:rFonts w:ascii="Arial" w:eastAsia="Arial" w:hAnsi="Arial" w:cs="Arial"/>
              <w:b/>
              <w:bCs/>
              <w:sz w:val="16"/>
              <w:szCs w:val="16"/>
            </w:rPr>
          </w:rPrChange>
        </w:rPr>
        <w:t>2</w:t>
      </w:r>
      <w:r w:rsidR="002C1A14" w:rsidRPr="00E52A5C">
        <w:rPr>
          <w:rFonts w:ascii="Arial" w:eastAsia="Arial" w:hAnsi="Arial" w:cs="Arial"/>
          <w:b/>
          <w:bCs/>
          <w:sz w:val="16"/>
          <w:szCs w:val="16"/>
          <w:lang w:val="en-GB"/>
          <w:rPrChange w:id="1139" w:author="Filipe Santana" w:date="2016-01-03T15:57:00Z">
            <w:rPr>
              <w:rFonts w:ascii="Arial" w:eastAsia="Arial" w:hAnsi="Arial" w:cs="Arial"/>
              <w:b/>
              <w:bCs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i/>
          <w:spacing w:val="-24"/>
          <w:sz w:val="16"/>
          <w:szCs w:val="16"/>
          <w:lang w:val="en-GB"/>
          <w:rPrChange w:id="1140" w:author="Filipe Santana" w:date="2016-01-03T15:57:00Z">
            <w:rPr>
              <w:rFonts w:ascii="Arial" w:eastAsia="Arial" w:hAnsi="Arial" w:cs="Arial"/>
              <w:i/>
              <w:spacing w:val="-24"/>
              <w:sz w:val="16"/>
              <w:szCs w:val="16"/>
            </w:rPr>
          </w:rPrChange>
        </w:rPr>
        <w:t>F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14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.</w:t>
      </w:r>
      <w:r w:rsidR="002C1A14" w:rsidRPr="00E52A5C">
        <w:rPr>
          <w:rFonts w:ascii="Arial" w:eastAsia="Arial" w:hAnsi="Arial" w:cs="Arial"/>
          <w:i/>
          <w:spacing w:val="-1"/>
          <w:sz w:val="16"/>
          <w:szCs w:val="16"/>
          <w:lang w:val="en-GB"/>
          <w:rPrChange w:id="1142" w:author="Filipe Santana" w:date="2016-01-03T15:57:00Z">
            <w:rPr>
              <w:rFonts w:ascii="Arial" w:eastAsia="Arial" w:hAnsi="Arial" w:cs="Arial"/>
              <w:i/>
              <w:spacing w:val="-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14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Santana</w:t>
      </w:r>
      <w:r w:rsidR="002C1A14" w:rsidRPr="00E52A5C">
        <w:rPr>
          <w:rFonts w:ascii="Arial" w:eastAsia="Arial" w:hAnsi="Arial" w:cs="Arial"/>
          <w:i/>
          <w:spacing w:val="-6"/>
          <w:sz w:val="16"/>
          <w:szCs w:val="16"/>
          <w:lang w:val="en-GB"/>
          <w:rPrChange w:id="1144" w:author="Filipe Santana" w:date="2016-01-03T15:57:00Z">
            <w:rPr>
              <w:rFonts w:ascii="Arial" w:eastAsia="Arial" w:hAnsi="Arial" w:cs="Arial"/>
              <w:i/>
              <w:spacing w:val="-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14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et</w:t>
      </w:r>
      <w:r w:rsidR="002C1A14" w:rsidRPr="00E52A5C">
        <w:rPr>
          <w:rFonts w:ascii="Arial" w:eastAsia="Arial" w:hAnsi="Arial" w:cs="Arial"/>
          <w:i/>
          <w:spacing w:val="-1"/>
          <w:sz w:val="16"/>
          <w:szCs w:val="16"/>
          <w:lang w:val="en-GB"/>
          <w:rPrChange w:id="1146" w:author="Filipe Santana" w:date="2016-01-03T15:57:00Z">
            <w:rPr>
              <w:rFonts w:ascii="Arial" w:eastAsia="Arial" w:hAnsi="Arial" w:cs="Arial"/>
              <w:i/>
              <w:spacing w:val="-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14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</w:p>
    <w:p w14:paraId="511DC16C" w14:textId="77777777" w:rsidR="00E6733B" w:rsidRPr="00E52A5C" w:rsidRDefault="00E6733B">
      <w:pPr>
        <w:spacing w:before="6" w:after="0" w:line="100" w:lineRule="exact"/>
        <w:rPr>
          <w:sz w:val="10"/>
          <w:szCs w:val="10"/>
          <w:lang w:val="en-GB"/>
          <w:rPrChange w:id="1148" w:author="Filipe Santana" w:date="2016-01-03T15:57:00Z">
            <w:rPr>
              <w:sz w:val="10"/>
              <w:szCs w:val="10"/>
            </w:rPr>
          </w:rPrChange>
        </w:rPr>
      </w:pPr>
    </w:p>
    <w:p w14:paraId="7D923821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149" w:author="Filipe Santana" w:date="2016-01-03T15:57:00Z">
            <w:rPr>
              <w:sz w:val="20"/>
              <w:szCs w:val="20"/>
            </w:rPr>
          </w:rPrChange>
        </w:rPr>
      </w:pPr>
    </w:p>
    <w:p w14:paraId="6D803967" w14:textId="77777777" w:rsidR="00E6733B" w:rsidRPr="00E52A5C" w:rsidRDefault="00E6733B">
      <w:pPr>
        <w:spacing w:after="0"/>
        <w:rPr>
          <w:lang w:val="en-GB"/>
          <w:rPrChange w:id="1150" w:author="Filipe Santana" w:date="2016-01-03T15:57:00Z">
            <w:rPr/>
          </w:rPrChange>
        </w:rPr>
        <w:sectPr w:rsidR="00E6733B" w:rsidRPr="00E52A5C">
          <w:pgSz w:w="14180" w:h="20020"/>
          <w:pgMar w:top="2080" w:right="160" w:bottom="280" w:left="160" w:header="1385" w:footer="0" w:gutter="0"/>
          <w:cols w:space="720"/>
        </w:sectPr>
      </w:pPr>
    </w:p>
    <w:p w14:paraId="6B272884" w14:textId="77777777" w:rsidR="00E6733B" w:rsidRPr="00E52A5C" w:rsidRDefault="002C1A14">
      <w:pPr>
        <w:spacing w:before="48"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  <w:rPrChange w:id="11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5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lastRenderedPageBreak/>
        <w:t>content</w:t>
      </w:r>
      <w:r w:rsidRPr="00E52A5C">
        <w:rPr>
          <w:rFonts w:ascii="Arial" w:eastAsia="Arial" w:hAnsi="Arial" w:cs="Arial"/>
          <w:spacing w:val="-6"/>
          <w:w w:val="89"/>
          <w:sz w:val="16"/>
          <w:szCs w:val="16"/>
          <w:lang w:val="en-GB"/>
          <w:rPrChange w:id="1153" w:author="Filipe Santana" w:date="2016-01-03T15:57:00Z">
            <w:rPr>
              <w:rFonts w:ascii="Arial" w:eastAsia="Arial" w:hAnsi="Arial" w:cs="Arial"/>
              <w:spacing w:val="-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1154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101"/>
          <w:sz w:val="16"/>
          <w:szCs w:val="16"/>
          <w:lang w:val="en-GB"/>
          <w:rPrChange w:id="1155" w:author="Filipe Santana" w:date="2016-01-03T15:57:00Z">
            <w:rPr>
              <w:rFonts w:ascii="Arial" w:eastAsia="Arial" w:hAnsi="Arial" w:cs="Arial"/>
              <w:w w:val="101"/>
              <w:sz w:val="16"/>
              <w:szCs w:val="16"/>
            </w:rPr>
          </w:rPrChange>
        </w:rPr>
        <w:t>xplicit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1156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157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6"/>
          <w:w w:val="93"/>
          <w:sz w:val="16"/>
          <w:szCs w:val="16"/>
          <w:lang w:val="en-GB"/>
          <w:rPrChange w:id="1158" w:author="Filipe Santana" w:date="2016-01-03T15:57:00Z">
            <w:rPr>
              <w:rFonts w:ascii="Arial" w:eastAsia="Arial" w:hAnsi="Arial" w:cs="Arial"/>
              <w:spacing w:val="-6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15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distinguishing</w:t>
      </w:r>
      <w:r w:rsidRPr="00E52A5C">
        <w:rPr>
          <w:rFonts w:ascii="Arial" w:eastAsia="Arial" w:hAnsi="Arial" w:cs="Arial"/>
          <w:spacing w:val="-8"/>
          <w:w w:val="93"/>
          <w:sz w:val="16"/>
          <w:szCs w:val="16"/>
          <w:lang w:val="en-GB"/>
          <w:rPrChange w:id="1160" w:author="Filipe Santana" w:date="2016-01-03T15:57:00Z">
            <w:rPr>
              <w:rFonts w:ascii="Arial" w:eastAsia="Arial" w:hAnsi="Arial" w:cs="Arial"/>
              <w:spacing w:val="-8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162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1164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1166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entities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1168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denoted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1170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thereby;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1172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2"/>
          <w:sz w:val="16"/>
          <w:szCs w:val="16"/>
          <w:lang w:val="en-GB"/>
          <w:rPrChange w:id="1173" w:author="Filipe Santana" w:date="2016-01-03T15:57:00Z">
            <w:rPr>
              <w:rFonts w:ascii="Arial" w:eastAsia="Arial" w:hAnsi="Arial" w:cs="Arial"/>
              <w:w w:val="112"/>
              <w:sz w:val="16"/>
              <w:szCs w:val="16"/>
            </w:rPr>
          </w:rPrChange>
        </w:rPr>
        <w:t xml:space="preserve">(iii)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relate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1175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177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solution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1179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1181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current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183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184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orkfl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186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ws 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1188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190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1191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14"/>
          <w:w w:val="95"/>
          <w:sz w:val="16"/>
          <w:szCs w:val="16"/>
          <w:lang w:val="en-GB"/>
          <w:rPrChange w:id="1192" w:author="Filipe Santana" w:date="2016-01-03T15:57:00Z">
            <w:rPr>
              <w:rFonts w:ascii="Arial" w:eastAsia="Arial" w:hAnsi="Arial" w:cs="Arial"/>
              <w:spacing w:val="-14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life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19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9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science</w:t>
      </w:r>
      <w:r w:rsidRPr="00E52A5C">
        <w:rPr>
          <w:rFonts w:ascii="Arial" w:eastAsia="Arial" w:hAnsi="Arial" w:cs="Arial"/>
          <w:spacing w:val="-4"/>
          <w:w w:val="85"/>
          <w:sz w:val="16"/>
          <w:szCs w:val="16"/>
          <w:lang w:val="en-GB"/>
          <w:rPrChange w:id="1196" w:author="Filipe Santana" w:date="2016-01-03T15:57:00Z">
            <w:rPr>
              <w:rFonts w:ascii="Arial" w:eastAsia="Arial" w:hAnsi="Arial" w:cs="Arial"/>
              <w:spacing w:val="-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9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1198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9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7"/>
          <w:w w:val="85"/>
          <w:sz w:val="16"/>
          <w:szCs w:val="16"/>
          <w:lang w:val="en-GB"/>
          <w:rPrChange w:id="1200" w:author="Filipe Santana" w:date="2016-01-03T15:57:00Z">
            <w:rPr>
              <w:rFonts w:ascii="Arial" w:eastAsia="Arial" w:hAnsi="Arial" w:cs="Arial"/>
              <w:spacing w:val="-7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2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kno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12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wledge</w:t>
      </w:r>
      <w:proofErr w:type="spellEnd"/>
      <w:r w:rsidRPr="00E52A5C">
        <w:rPr>
          <w:rFonts w:ascii="Arial" w:eastAsia="Arial" w:hAnsi="Arial" w:cs="Arial"/>
          <w:spacing w:val="25"/>
          <w:w w:val="86"/>
          <w:sz w:val="16"/>
          <w:szCs w:val="16"/>
          <w:lang w:val="en-GB"/>
          <w:rPrChange w:id="1204" w:author="Filipe Santana" w:date="2016-01-03T15:57:00Z">
            <w:rPr>
              <w:rFonts w:ascii="Arial" w:eastAsia="Arial" w:hAnsi="Arial" w:cs="Arial"/>
              <w:spacing w:val="2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1206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acquired</w:t>
      </w:r>
      <w:r w:rsidRPr="00E52A5C">
        <w:rPr>
          <w:rFonts w:ascii="Arial" w:eastAsia="Arial" w:hAnsi="Arial" w:cs="Arial"/>
          <w:spacing w:val="24"/>
          <w:w w:val="86"/>
          <w:sz w:val="16"/>
          <w:szCs w:val="16"/>
          <w:lang w:val="en-GB"/>
          <w:rPrChange w:id="1208" w:author="Filipe Santana" w:date="2016-01-03T15:57:00Z">
            <w:rPr>
              <w:rFonts w:ascii="Arial" w:eastAsia="Arial" w:hAnsi="Arial" w:cs="Arial"/>
              <w:spacing w:val="2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5"/>
          <w:w w:val="86"/>
          <w:sz w:val="16"/>
          <w:szCs w:val="16"/>
          <w:lang w:val="en-GB"/>
          <w:rPrChange w:id="1210" w:author="Filipe Santana" w:date="2016-01-03T15:57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1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processed;</w:t>
      </w:r>
      <w:r w:rsidRPr="00E52A5C">
        <w:rPr>
          <w:rFonts w:ascii="Arial" w:eastAsia="Arial" w:hAnsi="Arial" w:cs="Arial"/>
          <w:spacing w:val="-1"/>
          <w:w w:val="86"/>
          <w:sz w:val="16"/>
          <w:szCs w:val="16"/>
          <w:lang w:val="en-GB"/>
          <w:rPrChange w:id="1212" w:author="Filipe Santana" w:date="2016-01-03T15:57:00Z">
            <w:rPr>
              <w:rFonts w:ascii="Arial" w:eastAsia="Arial" w:hAnsi="Arial" w:cs="Arial"/>
              <w:spacing w:val="-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214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v)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1216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21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implement</w:t>
      </w:r>
      <w:r w:rsidRPr="00E52A5C">
        <w:rPr>
          <w:rFonts w:ascii="Arial" w:eastAsia="Arial" w:hAnsi="Arial" w:cs="Arial"/>
          <w:spacing w:val="34"/>
          <w:w w:val="88"/>
          <w:sz w:val="16"/>
          <w:szCs w:val="16"/>
          <w:lang w:val="en-GB"/>
          <w:rPrChange w:id="1218" w:author="Filipe Santana" w:date="2016-01-03T15:57:00Z">
            <w:rPr>
              <w:rFonts w:ascii="Arial" w:eastAsia="Arial" w:hAnsi="Arial" w:cs="Arial"/>
              <w:spacing w:val="3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21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22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221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2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xample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1223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ontology from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225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22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real</w:t>
      </w:r>
      <w:r w:rsidRPr="00E52A5C">
        <w:rPr>
          <w:rFonts w:ascii="Arial" w:eastAsia="Arial" w:hAnsi="Arial" w:cs="Arial"/>
          <w:spacing w:val="22"/>
          <w:w w:val="85"/>
          <w:sz w:val="16"/>
          <w:szCs w:val="16"/>
          <w:lang w:val="en-GB"/>
          <w:rPrChange w:id="1227" w:author="Filipe Santana" w:date="2016-01-03T15:57:00Z">
            <w:rPr>
              <w:rFonts w:ascii="Arial" w:eastAsia="Arial" w:hAnsi="Arial" w:cs="Arial"/>
              <w:spacing w:val="2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22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12"/>
          <w:w w:val="85"/>
          <w:sz w:val="16"/>
          <w:szCs w:val="16"/>
          <w:lang w:val="en-GB"/>
          <w:rPrChange w:id="1229" w:author="Filipe Santana" w:date="2016-01-03T15:57:00Z">
            <w:rPr>
              <w:rFonts w:ascii="Arial" w:eastAsia="Arial" w:hAnsi="Arial" w:cs="Arial"/>
              <w:spacing w:val="1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23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as an</w:t>
      </w:r>
      <w:r w:rsidRPr="00E52A5C">
        <w:rPr>
          <w:rFonts w:ascii="Arial" w:eastAsia="Arial" w:hAnsi="Arial" w:cs="Arial"/>
          <w:spacing w:val="10"/>
          <w:w w:val="85"/>
          <w:sz w:val="16"/>
          <w:szCs w:val="16"/>
          <w:lang w:val="en-GB"/>
          <w:rPrChange w:id="1231" w:author="Filipe Santana" w:date="2016-01-03T15:57:00Z">
            <w:rPr>
              <w:rFonts w:ascii="Arial" w:eastAsia="Arial" w:hAnsi="Arial" w:cs="Arial"/>
              <w:spacing w:val="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232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ex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23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emplar 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1234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1236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3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1238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3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int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240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4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gration </w:t>
      </w:r>
      <w:r w:rsidRPr="00E52A5C">
        <w:rPr>
          <w:rFonts w:ascii="Arial" w:eastAsia="Arial" w:hAnsi="Arial" w:cs="Arial"/>
          <w:spacing w:val="9"/>
          <w:w w:val="87"/>
          <w:sz w:val="16"/>
          <w:szCs w:val="16"/>
          <w:lang w:val="en-GB"/>
          <w:rPrChange w:id="1242" w:author="Filipe Santana" w:date="2016-01-03T15:57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across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244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ontologies 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1246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24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databases;</w:t>
      </w:r>
      <w:r w:rsidRPr="00E52A5C">
        <w:rPr>
          <w:rFonts w:ascii="Arial" w:eastAsia="Arial" w:hAnsi="Arial" w:cs="Arial"/>
          <w:spacing w:val="-2"/>
          <w:w w:val="83"/>
          <w:sz w:val="16"/>
          <w:szCs w:val="16"/>
          <w:lang w:val="en-GB"/>
          <w:rPrChange w:id="1249" w:author="Filipe Santana" w:date="2016-01-03T15:57:00Z">
            <w:rPr>
              <w:rFonts w:ascii="Arial" w:eastAsia="Arial" w:hAnsi="Arial" w:cs="Arial"/>
              <w:spacing w:val="-2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(v)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25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1252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5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alidate</w:t>
      </w:r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1254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5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1256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1257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5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xample</w:t>
      </w:r>
      <w:r w:rsidRPr="00E52A5C">
        <w:rPr>
          <w:rFonts w:ascii="Arial" w:eastAsia="Arial" w:hAnsi="Arial" w:cs="Arial"/>
          <w:spacing w:val="-7"/>
          <w:w w:val="89"/>
          <w:sz w:val="16"/>
          <w:szCs w:val="16"/>
          <w:lang w:val="en-GB"/>
          <w:rPrChange w:id="1259" w:author="Filipe Santana" w:date="2016-01-03T15:57:00Z">
            <w:rPr>
              <w:rFonts w:ascii="Arial" w:eastAsia="Arial" w:hAnsi="Arial" w:cs="Arial"/>
              <w:spacing w:val="-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6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1"/>
          <w:w w:val="89"/>
          <w:sz w:val="16"/>
          <w:szCs w:val="16"/>
          <w:lang w:val="en-GB"/>
          <w:rPrChange w:id="1261" w:author="Filipe Santana" w:date="2016-01-03T15:57:00Z">
            <w:rPr>
              <w:rFonts w:ascii="Arial" w:eastAsia="Arial" w:hAnsi="Arial" w:cs="Arial"/>
              <w:spacing w:val="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6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demonstrating</w:t>
      </w:r>
      <w:r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1263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6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1265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6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1267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6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querying</w:t>
      </w:r>
      <w:r w:rsidRPr="00E52A5C">
        <w:rPr>
          <w:rFonts w:ascii="Arial" w:eastAsia="Arial" w:hAnsi="Arial" w:cs="Arial"/>
          <w:spacing w:val="10"/>
          <w:w w:val="89"/>
          <w:sz w:val="16"/>
          <w:szCs w:val="16"/>
          <w:lang w:val="en-GB"/>
          <w:rPrChange w:id="1269" w:author="Filipe Santana" w:date="2016-01-03T15:57:00Z">
            <w:rPr>
              <w:rFonts w:ascii="Arial" w:eastAsia="Arial" w:hAnsi="Arial" w:cs="Arial"/>
              <w:spacing w:val="10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2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beco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12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mes</w:t>
      </w:r>
      <w:proofErr w:type="spell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7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 simpler</w:t>
      </w:r>
      <w:r w:rsidRPr="00E52A5C">
        <w:rPr>
          <w:rFonts w:ascii="Arial" w:eastAsia="Arial" w:hAnsi="Arial" w:cs="Arial"/>
          <w:spacing w:val="35"/>
          <w:w w:val="87"/>
          <w:sz w:val="16"/>
          <w:szCs w:val="16"/>
          <w:lang w:val="en-GB"/>
          <w:rPrChange w:id="1274" w:author="Filipe Santana" w:date="2016-01-03T15:57:00Z">
            <w:rPr>
              <w:rFonts w:ascii="Arial" w:eastAsia="Arial" w:hAnsi="Arial" w:cs="Arial"/>
              <w:spacing w:val="3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7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1276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7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1278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7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1280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friendly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282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1284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28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terms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1286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1288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8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1290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inter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292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9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ace</w:t>
      </w:r>
      <w:r w:rsidRPr="00E52A5C">
        <w:rPr>
          <w:rFonts w:ascii="Arial" w:eastAsia="Arial" w:hAnsi="Arial" w:cs="Arial"/>
          <w:spacing w:val="31"/>
          <w:w w:val="87"/>
          <w:sz w:val="16"/>
          <w:szCs w:val="16"/>
          <w:lang w:val="en-GB"/>
          <w:rPrChange w:id="1294" w:author="Filipe Santana" w:date="2016-01-03T15:57:00Z">
            <w:rPr>
              <w:rFonts w:ascii="Arial" w:eastAsia="Arial" w:hAnsi="Arial" w:cs="Arial"/>
              <w:spacing w:val="3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9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1296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query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29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results;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1299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(vi)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301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discuss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1303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0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limitations 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305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30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and prospects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308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scaling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1310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1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1312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1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approach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1314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up 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316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31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320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2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processing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32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2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la</w:t>
      </w:r>
      <w:r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1325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2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ge quantities</w:t>
      </w:r>
      <w:r w:rsidRPr="00E52A5C">
        <w:rPr>
          <w:rFonts w:ascii="Arial" w:eastAsia="Arial" w:hAnsi="Arial" w:cs="Arial"/>
          <w:spacing w:val="7"/>
          <w:w w:val="89"/>
          <w:sz w:val="16"/>
          <w:szCs w:val="16"/>
          <w:lang w:val="en-GB"/>
          <w:rPrChange w:id="1327" w:author="Filipe Santana" w:date="2016-01-03T15:57:00Z">
            <w:rPr>
              <w:rFonts w:ascii="Arial" w:eastAsia="Arial" w:hAnsi="Arial" w:cs="Arial"/>
              <w:spacing w:val="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32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data.</w:t>
      </w:r>
    </w:p>
    <w:p w14:paraId="584A32C8" w14:textId="774C8F07" w:rsidR="00E6733B" w:rsidRPr="00786DB6" w:rsidRDefault="002C1A14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33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1332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33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24"/>
          <w:w w:val="90"/>
          <w:sz w:val="16"/>
          <w:szCs w:val="16"/>
          <w:lang w:val="en-GB"/>
          <w:rPrChange w:id="1334" w:author="Filipe Santana" w:date="2016-01-03T15:57:00Z">
            <w:rPr>
              <w:rFonts w:ascii="Arial" w:eastAsia="Arial" w:hAnsi="Arial" w:cs="Arial"/>
              <w:spacing w:val="2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35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use</w:t>
      </w:r>
      <w:r w:rsidRPr="00E52A5C">
        <w:rPr>
          <w:rFonts w:ascii="Arial" w:eastAsia="Arial" w:hAnsi="Arial" w:cs="Arial"/>
          <w:spacing w:val="2"/>
          <w:w w:val="79"/>
          <w:sz w:val="16"/>
          <w:szCs w:val="16"/>
          <w:lang w:val="en-GB"/>
          <w:rPrChange w:id="1336" w:author="Filipe Santana" w:date="2016-01-03T15:57:00Z">
            <w:rPr>
              <w:rFonts w:ascii="Arial" w:eastAsia="Arial" w:hAnsi="Arial" w:cs="Arial"/>
              <w:spacing w:val="2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37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case</w:t>
      </w:r>
      <w:r w:rsidRPr="00E52A5C">
        <w:rPr>
          <w:rFonts w:ascii="Arial" w:eastAsia="Arial" w:hAnsi="Arial" w:cs="Arial"/>
          <w:spacing w:val="1"/>
          <w:w w:val="79"/>
          <w:sz w:val="16"/>
          <w:szCs w:val="16"/>
          <w:lang w:val="en-GB"/>
          <w:rPrChange w:id="1338" w:author="Filipe Santana" w:date="2016-01-03T15:57:00Z">
            <w:rPr>
              <w:rFonts w:ascii="Arial" w:eastAsia="Arial" w:hAnsi="Arial" w:cs="Arial"/>
              <w:spacing w:val="1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39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9"/>
          <w:w w:val="79"/>
          <w:sz w:val="16"/>
          <w:szCs w:val="16"/>
          <w:lang w:val="en-GB"/>
          <w:rPrChange w:id="1340" w:author="Filipe Santana" w:date="2016-01-03T15:57:00Z">
            <w:rPr>
              <w:rFonts w:ascii="Arial" w:eastAsia="Arial" w:hAnsi="Arial" w:cs="Arial"/>
              <w:spacing w:val="9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41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addressed</w:t>
      </w:r>
      <w:r w:rsidRPr="00E52A5C">
        <w:rPr>
          <w:rFonts w:ascii="Arial" w:eastAsia="Arial" w:hAnsi="Arial" w:cs="Arial"/>
          <w:spacing w:val="33"/>
          <w:w w:val="79"/>
          <w:sz w:val="16"/>
          <w:szCs w:val="16"/>
          <w:lang w:val="en-GB"/>
          <w:rPrChange w:id="1342" w:author="Filipe Santana" w:date="2016-01-03T15:57:00Z">
            <w:rPr>
              <w:rFonts w:ascii="Arial" w:eastAsia="Arial" w:hAnsi="Arial" w:cs="Arial"/>
              <w:spacing w:val="33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43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20"/>
          <w:w w:val="79"/>
          <w:sz w:val="16"/>
          <w:szCs w:val="16"/>
          <w:lang w:val="en-GB"/>
          <w:rPrChange w:id="1344" w:author="Filipe Santana" w:date="2016-01-03T15:57:00Z">
            <w:rPr>
              <w:rFonts w:ascii="Arial" w:eastAsia="Arial" w:hAnsi="Arial" w:cs="Arial"/>
              <w:spacing w:val="20"/>
              <w:w w:val="79"/>
              <w:sz w:val="16"/>
              <w:szCs w:val="16"/>
            </w:rPr>
          </w:rPrChange>
        </w:rPr>
        <w:t xml:space="preserve"> </w:t>
      </w:r>
      <w:ins w:id="1345" w:author="Filipe Santana" w:date="2016-01-03T16:30:00Z">
        <w:r w:rsidR="00D62E80" w:rsidRPr="00D62E80">
          <w:rPr>
            <w:rFonts w:ascii="Arial" w:eastAsia="Arial" w:hAnsi="Arial" w:cs="Arial"/>
            <w:w w:val="79"/>
            <w:sz w:val="16"/>
            <w:szCs w:val="16"/>
            <w:lang w:val="en-GB"/>
          </w:rPr>
          <w:t xml:space="preserve">queries </w:t>
        </w:r>
        <w:r w:rsidR="00D62E80" w:rsidRPr="00D62E80">
          <w:rPr>
            <w:rFonts w:ascii="Arial" w:eastAsia="Arial" w:hAnsi="Arial" w:cs="Arial"/>
            <w:spacing w:val="1"/>
            <w:w w:val="79"/>
            <w:sz w:val="16"/>
            <w:szCs w:val="16"/>
            <w:lang w:val="en-GB"/>
          </w:rPr>
          <w:t>created</w:t>
        </w:r>
      </w:ins>
      <w:r w:rsidRPr="00E52A5C">
        <w:rPr>
          <w:rFonts w:ascii="Arial" w:eastAsia="Arial" w:hAnsi="Arial" w:cs="Arial"/>
          <w:spacing w:val="33"/>
          <w:w w:val="79"/>
          <w:sz w:val="16"/>
          <w:szCs w:val="16"/>
          <w:lang w:val="en-GB"/>
          <w:rPrChange w:id="1346" w:author="Filipe Santana" w:date="2016-01-03T15:57:00Z">
            <w:rPr>
              <w:rFonts w:ascii="Arial" w:eastAsia="Arial" w:hAnsi="Arial" w:cs="Arial"/>
              <w:spacing w:val="33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47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7"/>
          <w:w w:val="79"/>
          <w:sz w:val="16"/>
          <w:szCs w:val="16"/>
          <w:lang w:val="en-GB"/>
          <w:rPrChange w:id="1348" w:author="Filipe Santana" w:date="2016-01-03T15:57:00Z">
            <w:rPr>
              <w:rFonts w:ascii="Arial" w:eastAsia="Arial" w:hAnsi="Arial" w:cs="Arial"/>
              <w:spacing w:val="-7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3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350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1351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 xml:space="preserve">y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5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Questions (CQs)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1353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5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5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Gruninger</w:t>
      </w:r>
      <w:proofErr w:type="spellEnd"/>
      <w:r w:rsidRPr="00E52A5C">
        <w:rPr>
          <w:rFonts w:ascii="Arial" w:eastAsia="Arial" w:hAnsi="Arial" w:cs="Arial"/>
          <w:spacing w:val="30"/>
          <w:w w:val="89"/>
          <w:sz w:val="16"/>
          <w:szCs w:val="16"/>
          <w:lang w:val="en-GB"/>
          <w:rPrChange w:id="1356" w:author="Filipe Santana" w:date="2016-01-03T15:57:00Z">
            <w:rPr>
              <w:rFonts w:ascii="Arial" w:eastAsia="Arial" w:hAnsi="Arial" w:cs="Arial"/>
              <w:spacing w:val="3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5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1358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1359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6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ox,</w:t>
      </w:r>
      <w:r w:rsidRPr="00E52A5C">
        <w:rPr>
          <w:rFonts w:ascii="Arial" w:eastAsia="Arial" w:hAnsi="Arial" w:cs="Arial"/>
          <w:spacing w:val="16"/>
          <w:w w:val="89"/>
          <w:sz w:val="16"/>
          <w:szCs w:val="16"/>
          <w:lang w:val="en-GB"/>
          <w:rPrChange w:id="1361" w:author="Filipe Santana" w:date="2016-01-03T15:57:00Z">
            <w:rPr>
              <w:rFonts w:ascii="Arial" w:eastAsia="Arial" w:hAnsi="Arial" w:cs="Arial"/>
              <w:spacing w:val="1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36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1994)</w:t>
      </w:r>
      <w:r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1363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365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02"/>
          <w:sz w:val="16"/>
          <w:szCs w:val="16"/>
          <w:lang w:val="en-GB"/>
          <w:rPrChange w:id="1366" w:author="Filipe Santana" w:date="2016-01-03T15:57:00Z">
            <w:rPr>
              <w:rFonts w:ascii="Arial" w:eastAsia="Arial" w:hAnsi="Arial" w:cs="Arial"/>
              <w:w w:val="102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1368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370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1372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37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range</w:t>
      </w:r>
      <w:r w:rsidRPr="00E52A5C">
        <w:rPr>
          <w:rFonts w:ascii="Arial" w:eastAsia="Arial" w:hAnsi="Arial" w:cs="Arial"/>
          <w:spacing w:val="26"/>
          <w:w w:val="86"/>
          <w:sz w:val="16"/>
          <w:szCs w:val="16"/>
          <w:lang w:val="en-GB"/>
          <w:rPrChange w:id="1374" w:author="Filipe Santana" w:date="2016-01-03T15:57:00Z">
            <w:rPr>
              <w:rFonts w:ascii="Arial" w:eastAsia="Arial" w:hAnsi="Arial" w:cs="Arial"/>
              <w:spacing w:val="2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1376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37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1380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38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23"/>
          <w:w w:val="86"/>
          <w:sz w:val="16"/>
          <w:szCs w:val="16"/>
          <w:lang w:val="en-GB"/>
          <w:rPrChange w:id="1382" w:author="Filipe Santana" w:date="2016-01-03T15:57:00Z">
            <w:rPr>
              <w:rFonts w:ascii="Arial" w:eastAsia="Arial" w:hAnsi="Arial" w:cs="Arial"/>
              <w:spacing w:val="2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38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related</w:t>
      </w:r>
      <w:r w:rsidRPr="00E52A5C">
        <w:rPr>
          <w:rFonts w:ascii="Arial" w:eastAsia="Arial" w:hAnsi="Arial" w:cs="Arial"/>
          <w:spacing w:val="36"/>
          <w:w w:val="86"/>
          <w:sz w:val="16"/>
          <w:szCs w:val="16"/>
          <w:lang w:val="en-GB"/>
          <w:rPrChange w:id="1384" w:author="Filipe Santana" w:date="2016-01-03T15:57:00Z">
            <w:rPr>
              <w:rFonts w:ascii="Arial" w:eastAsia="Arial" w:hAnsi="Arial" w:cs="Arial"/>
              <w:spacing w:val="3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9"/>
          <w:sz w:val="16"/>
          <w:szCs w:val="16"/>
          <w:lang w:val="en-GB"/>
          <w:rPrChange w:id="1386" w:author="Filipe Santana" w:date="2016-01-03T15:57:00Z">
            <w:rPr>
              <w:rFonts w:ascii="Arial" w:eastAsia="Arial" w:hAnsi="Arial" w:cs="Arial"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387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9"/>
          <w:w w:val="79"/>
          <w:sz w:val="16"/>
          <w:szCs w:val="16"/>
          <w:lang w:val="en-GB"/>
          <w:rPrChange w:id="1388" w:author="Filipe Santana" w:date="2016-01-03T15:57:00Z">
            <w:rPr>
              <w:rFonts w:ascii="Arial" w:eastAsia="Arial" w:hAnsi="Arial" w:cs="Arial"/>
              <w:spacing w:val="29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39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metabolism</w:t>
      </w:r>
      <w:r w:rsidRPr="00E52A5C">
        <w:rPr>
          <w:rFonts w:ascii="Arial" w:eastAsia="Arial" w:hAnsi="Arial" w:cs="Arial"/>
          <w:spacing w:val="19"/>
          <w:w w:val="90"/>
          <w:sz w:val="16"/>
          <w:szCs w:val="16"/>
          <w:lang w:val="en-GB"/>
          <w:rPrChange w:id="1391" w:author="Filipe Santana" w:date="2016-01-03T15:57:00Z">
            <w:rPr>
              <w:rFonts w:ascii="Arial" w:eastAsia="Arial" w:hAnsi="Arial" w:cs="Arial"/>
              <w:spacing w:val="1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392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ov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39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erlap</w:t>
      </w:r>
      <w:r w:rsidRPr="00E52A5C">
        <w:rPr>
          <w:rFonts w:ascii="Arial" w:eastAsia="Arial" w:hAnsi="Arial" w:cs="Arial"/>
          <w:spacing w:val="22"/>
          <w:w w:val="90"/>
          <w:sz w:val="16"/>
          <w:szCs w:val="16"/>
          <w:lang w:val="en-GB"/>
          <w:rPrChange w:id="1394" w:author="Filipe Santana" w:date="2016-01-03T15:57:00Z">
            <w:rPr>
              <w:rFonts w:ascii="Arial" w:eastAsia="Arial" w:hAnsi="Arial" w:cs="Arial"/>
              <w:spacing w:val="2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3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1396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1397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17"/>
          <w:w w:val="95"/>
          <w:sz w:val="16"/>
          <w:szCs w:val="16"/>
          <w:lang w:val="en-GB"/>
          <w:rPrChange w:id="1398" w:author="Filipe Santana" w:date="2016-01-03T15:57:00Z">
            <w:rPr>
              <w:rFonts w:ascii="Arial" w:eastAsia="Arial" w:hAnsi="Arial" w:cs="Arial"/>
              <w:spacing w:val="17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1399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databases</w:t>
      </w:r>
      <w:r w:rsidRPr="00E52A5C">
        <w:rPr>
          <w:rFonts w:ascii="Arial" w:eastAsia="Arial" w:hAnsi="Arial" w:cs="Arial"/>
          <w:spacing w:val="23"/>
          <w:w w:val="82"/>
          <w:sz w:val="16"/>
          <w:szCs w:val="16"/>
          <w:lang w:val="en-GB"/>
          <w:rPrChange w:id="1400" w:author="Filipe Santana" w:date="2016-01-03T15:57:00Z">
            <w:rPr>
              <w:rFonts w:ascii="Arial" w:eastAsia="Arial" w:hAnsi="Arial" w:cs="Arial"/>
              <w:spacing w:val="23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4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1402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1403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3"/>
          <w:w w:val="80"/>
          <w:sz w:val="16"/>
          <w:szCs w:val="16"/>
          <w:lang w:val="en-GB"/>
          <w:rPrChange w:id="1404" w:author="Filipe Santana" w:date="2016-01-03T15:57:00Z">
            <w:rPr>
              <w:rFonts w:ascii="Arial" w:eastAsia="Arial" w:hAnsi="Arial" w:cs="Arial"/>
              <w:spacing w:val="23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1405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set</w:t>
      </w:r>
      <w:r w:rsidRPr="00E52A5C">
        <w:rPr>
          <w:rFonts w:ascii="Arial" w:eastAsia="Arial" w:hAnsi="Arial" w:cs="Arial"/>
          <w:spacing w:val="28"/>
          <w:w w:val="80"/>
          <w:sz w:val="16"/>
          <w:szCs w:val="16"/>
          <w:lang w:val="en-GB"/>
          <w:rPrChange w:id="1406" w:author="Filipe Santana" w:date="2016-01-03T15:57:00Z">
            <w:rPr>
              <w:rFonts w:ascii="Arial" w:eastAsia="Arial" w:hAnsi="Arial" w:cs="Arial"/>
              <w:spacing w:val="28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4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1408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40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selected</w:t>
      </w:r>
      <w:r w:rsidRPr="00E52A5C">
        <w:rPr>
          <w:rFonts w:ascii="Arial" w:eastAsia="Arial" w:hAnsi="Arial" w:cs="Arial"/>
          <w:spacing w:val="21"/>
          <w:w w:val="86"/>
          <w:sz w:val="16"/>
          <w:szCs w:val="16"/>
          <w:lang w:val="en-GB"/>
          <w:rPrChange w:id="1410" w:author="Filipe Santana" w:date="2016-01-03T15:57:00Z">
            <w:rPr>
              <w:rFonts w:ascii="Arial" w:eastAsia="Arial" w:hAnsi="Arial" w:cs="Arial"/>
              <w:spacing w:val="2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4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model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41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413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414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41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anisms,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1416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4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418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41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1420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42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phenotypes</w:t>
      </w:r>
      <w:r w:rsidRPr="00E52A5C">
        <w:rPr>
          <w:rFonts w:ascii="Arial" w:eastAsia="Arial" w:hAnsi="Arial" w:cs="Arial"/>
          <w:spacing w:val="9"/>
          <w:w w:val="87"/>
          <w:sz w:val="16"/>
          <w:szCs w:val="16"/>
          <w:lang w:val="en-GB"/>
          <w:rPrChange w:id="1422" w:author="Filipe Santana" w:date="2016-01-03T15:57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4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42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ins w:id="1425" w:author="Filipe Santana" w:date="2016-01-03T16:31:00Z">
        <w:r w:rsidR="00D62E80">
          <w:rPr>
            <w:rFonts w:ascii="Arial" w:eastAsia="Arial" w:hAnsi="Arial" w:cs="Arial"/>
            <w:w w:val="90"/>
            <w:sz w:val="16"/>
            <w:szCs w:val="16"/>
            <w:lang w:val="en-GB"/>
          </w:rPr>
          <w:t>dysfunctional</w:t>
        </w:r>
        <w:r w:rsidR="00D62E80" w:rsidRPr="00E52A5C">
          <w:rPr>
            <w:rFonts w:ascii="Arial" w:eastAsia="Arial" w:hAnsi="Arial" w:cs="Arial"/>
            <w:spacing w:val="6"/>
            <w:w w:val="90"/>
            <w:sz w:val="16"/>
            <w:szCs w:val="16"/>
            <w:lang w:val="en-GB"/>
            <w:rPrChange w:id="1426" w:author="Filipe Santana" w:date="2016-01-03T15:57:00Z">
              <w:rPr>
                <w:rFonts w:ascii="Arial" w:eastAsia="Arial" w:hAnsi="Arial" w:cs="Arial"/>
                <w:spacing w:val="6"/>
                <w:w w:val="90"/>
                <w:sz w:val="16"/>
                <w:szCs w:val="16"/>
              </w:rPr>
            </w:rPrChange>
          </w:rPr>
          <w:t xml:space="preserve"> </w:t>
        </w:r>
      </w:ins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42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metabolism.</w:t>
      </w:r>
      <w:r w:rsidRPr="00E52A5C">
        <w:rPr>
          <w:rFonts w:ascii="Arial" w:eastAsia="Arial" w:hAnsi="Arial" w:cs="Arial"/>
          <w:spacing w:val="10"/>
          <w:w w:val="90"/>
          <w:sz w:val="16"/>
          <w:szCs w:val="16"/>
          <w:lang w:val="en-GB"/>
          <w:rPrChange w:id="1428" w:author="Filipe Santana" w:date="2016-01-03T15:57:00Z">
            <w:rPr>
              <w:rFonts w:ascii="Arial" w:eastAsia="Arial" w:hAnsi="Arial" w:cs="Arial"/>
              <w:spacing w:val="1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42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13"/>
          <w:w w:val="90"/>
          <w:sz w:val="16"/>
          <w:szCs w:val="16"/>
          <w:lang w:val="en-GB"/>
          <w:rPrChange w:id="1430" w:author="Filipe Santana" w:date="2016-01-03T15:57:00Z">
            <w:rPr>
              <w:rFonts w:ascii="Arial" w:eastAsia="Arial" w:hAnsi="Arial" w:cs="Arial"/>
              <w:spacing w:val="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1431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43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xamples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43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ma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434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43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1436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1437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use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438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143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1440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441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UniProt,</w:t>
      </w:r>
      <w:r w:rsidRPr="00E52A5C">
        <w:rPr>
          <w:rFonts w:ascii="Arial" w:eastAsia="Arial" w:hAnsi="Arial" w:cs="Arial"/>
          <w:spacing w:val="-11"/>
          <w:w w:val="94"/>
          <w:sz w:val="16"/>
          <w:szCs w:val="16"/>
          <w:lang w:val="en-GB"/>
          <w:rPrChange w:id="1442" w:author="Filipe Santana" w:date="2016-01-03T15:57:00Z">
            <w:rPr>
              <w:rFonts w:ascii="Arial" w:eastAsia="Arial" w:hAnsi="Arial" w:cs="Arial"/>
              <w:spacing w:val="-11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1443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NCBI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444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1445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44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axonom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1447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>y</w:t>
      </w:r>
      <w:ins w:id="1448" w:author="Filipe Santana" w:date="2016-01-03T16:37:00Z">
        <w:r w:rsidR="00D62E80">
          <w:rPr>
            <w:rFonts w:ascii="Arial" w:eastAsia="Arial" w:hAnsi="Arial" w:cs="Arial"/>
            <w:spacing w:val="-9"/>
            <w:w w:val="89"/>
            <w:sz w:val="16"/>
            <w:szCs w:val="16"/>
            <w:lang w:val="en-GB"/>
          </w:rPr>
          <w:t xml:space="preserve"> (REF)</w:t>
        </w:r>
      </w:ins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Ensembl,</w:t>
      </w:r>
      <w:r w:rsidRPr="00786DB6">
        <w:rPr>
          <w:rFonts w:ascii="Arial" w:eastAsia="Arial" w:hAnsi="Arial" w:cs="Arial"/>
          <w:spacing w:val="-9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GO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(The</w:t>
      </w:r>
      <w:r w:rsidRPr="00786DB6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Gene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Ontology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Consortium,</w:t>
      </w:r>
      <w:r w:rsidRPr="00786DB6">
        <w:rPr>
          <w:rFonts w:ascii="Arial" w:eastAsia="Arial" w:hAnsi="Arial" w:cs="Arial"/>
          <w:spacing w:val="5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2014),</w:t>
      </w:r>
      <w:r w:rsidRPr="00786DB6">
        <w:rPr>
          <w:rFonts w:ascii="Arial" w:eastAsia="Arial" w:hAnsi="Arial" w:cs="Arial"/>
          <w:spacing w:val="3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ChEBI</w:t>
      </w:r>
      <w:r w:rsidRPr="00786DB6">
        <w:rPr>
          <w:rFonts w:ascii="Arial" w:eastAsia="Arial" w:hAnsi="Arial" w:cs="Arial"/>
          <w:spacing w:val="23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(Hastings</w:t>
      </w:r>
      <w:r w:rsidRPr="00786DB6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2013)</w:t>
      </w:r>
      <w:r w:rsidRPr="00786DB6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PR</w:t>
      </w:r>
      <w:r w:rsidRPr="00786DB6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(</w:t>
      </w:r>
      <w:proofErr w:type="spellStart"/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Natale</w:t>
      </w:r>
      <w:proofErr w:type="spellEnd"/>
      <w:r w:rsidRPr="00786DB6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</w:p>
    <w:p w14:paraId="318B12FA" w14:textId="77777777" w:rsidR="00E6733B" w:rsidRPr="00786DB6" w:rsidRDefault="002C1A14">
      <w:pPr>
        <w:spacing w:before="1"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2014),</w:t>
      </w:r>
      <w:r w:rsidRPr="00786DB6">
        <w:rPr>
          <w:rFonts w:ascii="Arial" w:eastAsia="Arial" w:hAnsi="Arial" w:cs="Arial"/>
          <w:spacing w:val="26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>g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anized</w:t>
      </w:r>
      <w:r w:rsidRPr="00786DB6">
        <w:rPr>
          <w:rFonts w:ascii="Arial" w:eastAsia="Arial" w:hAnsi="Arial" w:cs="Arial"/>
          <w:spacing w:val="1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under</w:t>
      </w:r>
      <w:r w:rsidRPr="00786DB6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upper</w:t>
      </w:r>
      <w:r w:rsidRPr="00786DB6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domain</w:t>
      </w:r>
      <w:r w:rsidRPr="00786DB6">
        <w:rPr>
          <w:rFonts w:ascii="Arial" w:eastAsia="Arial" w:hAnsi="Arial" w:cs="Arial"/>
          <w:spacing w:val="2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ontology</w:t>
      </w:r>
      <w:r w:rsidRPr="00786DB6">
        <w:rPr>
          <w:rFonts w:ascii="Arial" w:eastAsia="Arial" w:hAnsi="Arial" w:cs="Arial"/>
          <w:spacing w:val="39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Bio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>T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opLite</w:t>
      </w:r>
      <w:r w:rsidRPr="00786DB6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(BTL2)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(Schulz</w:t>
      </w:r>
      <w:r w:rsidRPr="00786DB6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8"/>
          <w:w w:val="89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Boe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k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er</w:t>
      </w:r>
      <w:proofErr w:type="spellEnd"/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7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2013).</w:t>
      </w:r>
    </w:p>
    <w:p w14:paraId="3F63BF03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0A3A6C9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1425EE9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A3FEE14" w14:textId="77777777" w:rsidR="00E6733B" w:rsidRPr="00786DB6" w:rsidRDefault="00E6733B">
      <w:pPr>
        <w:spacing w:before="8" w:after="0" w:line="220" w:lineRule="exact"/>
        <w:rPr>
          <w:lang w:val="en-GB"/>
        </w:rPr>
      </w:pPr>
    </w:p>
    <w:p w14:paraId="019D6284" w14:textId="77777777" w:rsidR="00E6733B" w:rsidRPr="00786DB6" w:rsidRDefault="002C1A14">
      <w:pPr>
        <w:spacing w:after="0" w:line="240" w:lineRule="auto"/>
        <w:ind w:left="2108" w:right="3292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786DB6">
        <w:rPr>
          <w:rFonts w:ascii="Arial" w:eastAsia="Arial" w:hAnsi="Arial" w:cs="Arial"/>
          <w:b/>
          <w:bCs/>
          <w:sz w:val="20"/>
          <w:szCs w:val="20"/>
          <w:lang w:val="en-GB"/>
        </w:rPr>
        <w:t>2</w:t>
      </w:r>
      <w:r w:rsidRPr="00786DB6">
        <w:rPr>
          <w:rFonts w:ascii="Arial" w:eastAsia="Arial" w:hAnsi="Arial" w:cs="Arial"/>
          <w:b/>
          <w:bCs/>
          <w:spacing w:val="-1"/>
          <w:sz w:val="20"/>
          <w:szCs w:val="20"/>
          <w:lang w:val="en-GB"/>
        </w:rPr>
        <w:t xml:space="preserve"> </w:t>
      </w:r>
      <w:r w:rsidRPr="00786DB6">
        <w:rPr>
          <w:rFonts w:ascii="Arial" w:eastAsia="Arial" w:hAnsi="Arial" w:cs="Arial"/>
          <w:b/>
          <w:bCs/>
          <w:sz w:val="20"/>
          <w:szCs w:val="20"/>
          <w:lang w:val="en-GB"/>
        </w:rPr>
        <w:t>Ba</w:t>
      </w:r>
      <w:r w:rsidRPr="00786DB6">
        <w:rPr>
          <w:rFonts w:ascii="Arial" w:eastAsia="Arial" w:hAnsi="Arial" w:cs="Arial"/>
          <w:b/>
          <w:bCs/>
          <w:spacing w:val="-4"/>
          <w:sz w:val="20"/>
          <w:szCs w:val="20"/>
          <w:lang w:val="en-GB"/>
        </w:rPr>
        <w:t>c</w:t>
      </w:r>
      <w:r w:rsidRPr="00786DB6">
        <w:rPr>
          <w:rFonts w:ascii="Arial" w:eastAsia="Arial" w:hAnsi="Arial" w:cs="Arial"/>
          <w:b/>
          <w:bCs/>
          <w:sz w:val="20"/>
          <w:szCs w:val="20"/>
          <w:lang w:val="en-GB"/>
        </w:rPr>
        <w:t>kg</w:t>
      </w:r>
      <w:r w:rsidRPr="00786DB6">
        <w:rPr>
          <w:rFonts w:ascii="Arial" w:eastAsia="Arial" w:hAnsi="Arial" w:cs="Arial"/>
          <w:b/>
          <w:bCs/>
          <w:spacing w:val="-4"/>
          <w:sz w:val="20"/>
          <w:szCs w:val="20"/>
          <w:lang w:val="en-GB"/>
        </w:rPr>
        <w:t>r</w:t>
      </w:r>
      <w:r w:rsidRPr="00786DB6">
        <w:rPr>
          <w:rFonts w:ascii="Arial" w:eastAsia="Arial" w:hAnsi="Arial" w:cs="Arial"/>
          <w:b/>
          <w:bCs/>
          <w:sz w:val="20"/>
          <w:szCs w:val="20"/>
          <w:lang w:val="en-GB"/>
        </w:rPr>
        <w:t>ound</w:t>
      </w:r>
    </w:p>
    <w:p w14:paraId="0DD90F23" w14:textId="77777777" w:rsidR="00E6733B" w:rsidRPr="00786DB6" w:rsidRDefault="00E6733B">
      <w:pPr>
        <w:spacing w:before="6" w:after="0" w:line="100" w:lineRule="exact"/>
        <w:rPr>
          <w:sz w:val="10"/>
          <w:szCs w:val="10"/>
          <w:lang w:val="en-GB"/>
        </w:rPr>
      </w:pPr>
    </w:p>
    <w:p w14:paraId="5B26797F" w14:textId="4331B1E1" w:rsidR="00E6733B" w:rsidRPr="00786DB6" w:rsidRDefault="002C1A14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9"/>
          <w:w w:val="87"/>
          <w:sz w:val="16"/>
          <w:szCs w:val="16"/>
          <w:lang w:val="en-GB"/>
        </w:rPr>
        <w:t xml:space="preserve"> </w:t>
      </w:r>
      <w:ins w:id="1449" w:author="Filipe Santana" w:date="2016-01-03T16:46:00Z">
        <w:r w:rsidR="00786DB6" w:rsidRPr="00786DB6">
          <w:rPr>
            <w:rFonts w:ascii="Arial" w:eastAsia="Arial" w:hAnsi="Arial" w:cs="Arial"/>
            <w:w w:val="91"/>
            <w:sz w:val="16"/>
            <w:szCs w:val="16"/>
            <w:lang w:val="en-GB"/>
          </w:rPr>
          <w:t>foll</w:t>
        </w:r>
        <w:r w:rsidR="00786DB6" w:rsidRPr="00786DB6">
          <w:rPr>
            <w:rFonts w:ascii="Arial" w:eastAsia="Arial" w:hAnsi="Arial" w:cs="Arial"/>
            <w:spacing w:val="-4"/>
            <w:w w:val="91"/>
            <w:sz w:val="16"/>
            <w:szCs w:val="16"/>
            <w:lang w:val="en-GB"/>
          </w:rPr>
          <w:t>o</w:t>
        </w:r>
        <w:r w:rsidR="00786DB6" w:rsidRPr="00786DB6">
          <w:rPr>
            <w:rFonts w:ascii="Arial" w:eastAsia="Arial" w:hAnsi="Arial" w:cs="Arial"/>
            <w:w w:val="91"/>
            <w:sz w:val="16"/>
            <w:szCs w:val="16"/>
            <w:lang w:val="en-GB"/>
          </w:rPr>
          <w:t xml:space="preserve">wing, </w:t>
        </w:r>
        <w:r w:rsidR="00786DB6" w:rsidRPr="00786DB6">
          <w:rPr>
            <w:rFonts w:ascii="Arial" w:eastAsia="Arial" w:hAnsi="Arial" w:cs="Arial"/>
            <w:spacing w:val="3"/>
            <w:w w:val="91"/>
            <w:sz w:val="16"/>
            <w:szCs w:val="16"/>
            <w:lang w:val="en-GB"/>
          </w:rPr>
          <w:t>we</w:t>
        </w:r>
      </w:ins>
      <w:r w:rsidRPr="00786DB6">
        <w:rPr>
          <w:rFonts w:ascii="Arial" w:eastAsia="Arial" w:hAnsi="Arial" w:cs="Arial"/>
          <w:spacing w:val="-13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will</w:t>
      </w:r>
      <w:r w:rsidRPr="00786DB6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ins w:id="1450" w:author="Filipe Santana" w:date="2016-01-03T16:43:00Z">
        <w:r w:rsid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>introduce what are formal ontologies, the interpretation of databases grounded with ontologies, subtleties regarding the language used, and some application background.</w:t>
        </w:r>
      </w:ins>
      <w:ins w:id="1451" w:author="Filipe Santana" w:date="2016-01-03T16:44:00Z">
        <w:r w:rsid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 These topics highlights</w:t>
        </w:r>
      </w:ins>
      <w:ins w:id="1452" w:author="Filipe Santana" w:date="2016-01-03T16:43:00Z">
        <w:r w:rsidR="00786DB6" w:rsidRPr="00E52A5C">
          <w:rPr>
            <w:rFonts w:ascii="Arial" w:eastAsia="Arial" w:hAnsi="Arial" w:cs="Arial"/>
            <w:spacing w:val="-9"/>
            <w:w w:val="87"/>
            <w:sz w:val="16"/>
            <w:szCs w:val="16"/>
            <w:lang w:val="en-GB"/>
            <w:rPrChange w:id="1453" w:author="Filipe Santana" w:date="2016-01-03T15:57:00Z">
              <w:rPr>
                <w:rFonts w:ascii="Arial" w:eastAsia="Arial" w:hAnsi="Arial" w:cs="Arial"/>
                <w:spacing w:val="-9"/>
                <w:w w:val="87"/>
                <w:sz w:val="16"/>
                <w:szCs w:val="16"/>
              </w:rPr>
            </w:rPrChange>
          </w:rPr>
          <w:t xml:space="preserve"> </w:t>
        </w:r>
      </w:ins>
      <w:ins w:id="1454" w:author="Filipe Santana" w:date="2016-01-03T16:46:00Z">
        <w:r w:rsid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>some</w:t>
        </w:r>
        <w:r w:rsidR="00786DB6" w:rsidRPr="00786DB6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 </w:t>
        </w:r>
        <w:r w:rsidR="00786DB6" w:rsidRPr="00786DB6">
          <w:rPr>
            <w:rFonts w:ascii="Arial" w:eastAsia="Arial" w:hAnsi="Arial" w:cs="Arial"/>
            <w:spacing w:val="12"/>
            <w:w w:val="84"/>
            <w:sz w:val="16"/>
            <w:szCs w:val="16"/>
            <w:lang w:val="en-GB"/>
          </w:rPr>
          <w:t>(</w:t>
        </w:r>
      </w:ins>
      <w:proofErr w:type="spellStart"/>
      <w:r w:rsidRPr="00786DB6">
        <w:rPr>
          <w:rFonts w:ascii="Arial" w:eastAsia="Arial" w:hAnsi="Arial" w:cs="Arial"/>
          <w:sz w:val="16"/>
          <w:szCs w:val="16"/>
          <w:lang w:val="en-GB"/>
        </w:rPr>
        <w:t>i</w:t>
      </w:r>
      <w:proofErr w:type="spellEnd"/>
      <w:r w:rsidRPr="00786DB6">
        <w:rPr>
          <w:rFonts w:ascii="Arial" w:eastAsia="Arial" w:hAnsi="Arial" w:cs="Arial"/>
          <w:sz w:val="16"/>
          <w:szCs w:val="16"/>
          <w:lang w:val="en-GB"/>
        </w:rPr>
        <w:t>)</w:t>
      </w:r>
      <w:r w:rsidRPr="00786DB6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historical</w:t>
      </w:r>
      <w:r w:rsidRPr="00786DB6">
        <w:rPr>
          <w:rFonts w:ascii="Arial" w:eastAsia="Arial" w:hAnsi="Arial" w:cs="Arial"/>
          <w:spacing w:val="18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background,</w:t>
      </w:r>
      <w:r w:rsidRPr="00786DB6">
        <w:rPr>
          <w:rFonts w:ascii="Arial" w:eastAsia="Arial" w:hAnsi="Arial" w:cs="Arial"/>
          <w:spacing w:val="-9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(ii)</w:t>
      </w:r>
      <w:r w:rsidRPr="00786DB6">
        <w:rPr>
          <w:rFonts w:ascii="Arial" w:eastAsia="Arial" w:hAnsi="Arial" w:cs="Arial"/>
          <w:spacing w:val="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major </w:t>
      </w:r>
      <w:r w:rsidRPr="00786DB6">
        <w:rPr>
          <w:rFonts w:ascii="Arial" w:eastAsia="Arial" w:hAnsi="Arial" w:cs="Arial"/>
          <w:w w:val="81"/>
          <w:sz w:val="16"/>
          <w:szCs w:val="16"/>
          <w:lang w:val="en-GB"/>
        </w:rPr>
        <w:t>use</w:t>
      </w:r>
      <w:r w:rsidRPr="00786DB6">
        <w:rPr>
          <w:rFonts w:ascii="Arial" w:eastAsia="Arial" w:hAnsi="Arial" w:cs="Arial"/>
          <w:spacing w:val="23"/>
          <w:w w:val="8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1"/>
          <w:sz w:val="16"/>
          <w:szCs w:val="16"/>
          <w:lang w:val="en-GB"/>
        </w:rPr>
        <w:t>cases,</w:t>
      </w:r>
      <w:r w:rsidRPr="00786DB6">
        <w:rPr>
          <w:rFonts w:ascii="Arial" w:eastAsia="Arial" w:hAnsi="Arial" w:cs="Arial"/>
          <w:spacing w:val="29"/>
          <w:w w:val="81"/>
          <w:sz w:val="16"/>
          <w:szCs w:val="16"/>
          <w:lang w:val="en-GB"/>
        </w:rPr>
        <w:t xml:space="preserve"> </w:t>
      </w:r>
      <w:ins w:id="1455" w:author="Filipe Santana" w:date="2016-01-03T16:46:00Z">
        <w:r w:rsidR="00786DB6">
          <w:rPr>
            <w:rFonts w:ascii="Arial" w:eastAsia="Arial" w:hAnsi="Arial" w:cs="Arial"/>
            <w:spacing w:val="29"/>
            <w:w w:val="81"/>
            <w:sz w:val="16"/>
            <w:szCs w:val="16"/>
            <w:lang w:val="en-GB"/>
          </w:rPr>
          <w:t xml:space="preserve">and </w:t>
        </w:r>
      </w:ins>
      <w:r w:rsidRPr="00786DB6">
        <w:rPr>
          <w:rFonts w:ascii="Arial" w:eastAsia="Arial" w:hAnsi="Arial" w:cs="Arial"/>
          <w:sz w:val="16"/>
          <w:szCs w:val="16"/>
          <w:lang w:val="en-GB"/>
        </w:rPr>
        <w:t>(iii</w:t>
      </w:r>
      <w:ins w:id="1456" w:author="Filipe Santana" w:date="2016-01-03T16:47:00Z">
        <w:r w:rsidR="00786DB6" w:rsidRPr="00786DB6">
          <w:rPr>
            <w:rFonts w:ascii="Arial" w:eastAsia="Arial" w:hAnsi="Arial" w:cs="Arial"/>
            <w:sz w:val="16"/>
            <w:szCs w:val="16"/>
            <w:lang w:val="en-GB"/>
          </w:rPr>
          <w:t>)</w:t>
        </w:r>
        <w:r w:rsidR="00786DB6" w:rsidRPr="00786DB6">
          <w:rPr>
            <w:rFonts w:ascii="Arial" w:eastAsia="Arial" w:hAnsi="Arial" w:cs="Arial"/>
            <w:spacing w:val="38"/>
            <w:sz w:val="16"/>
            <w:szCs w:val="16"/>
            <w:lang w:val="en-GB"/>
          </w:rPr>
          <w:t xml:space="preserve"> </w:t>
        </w:r>
        <w:r w:rsidR="00786DB6" w:rsidRPr="00786DB6">
          <w:rPr>
            <w:rFonts w:ascii="Arial" w:eastAsia="Arial" w:hAnsi="Arial" w:cs="Arial"/>
            <w:spacing w:val="2"/>
            <w:sz w:val="16"/>
            <w:szCs w:val="16"/>
            <w:lang w:val="en-GB"/>
          </w:rPr>
          <w:t>a</w:t>
        </w:r>
      </w:ins>
      <w:r w:rsidRPr="00786DB6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specific</w:t>
      </w:r>
      <w:r w:rsidRPr="00786DB6">
        <w:rPr>
          <w:rFonts w:ascii="Arial" w:eastAsia="Arial" w:hAnsi="Arial" w:cs="Arial"/>
          <w:spacing w:val="22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xample</w:t>
      </w:r>
      <w:r w:rsidRPr="00786DB6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on</w:t>
      </w:r>
      <w:r w:rsidRPr="00786DB6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metabolism</w:t>
      </w:r>
      <w:r w:rsidRPr="00786DB6">
        <w:rPr>
          <w:rFonts w:ascii="Arial" w:eastAsia="Arial" w:hAnsi="Arial" w:cs="Arial"/>
          <w:spacing w:val="25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9"/>
          <w:sz w:val="16"/>
          <w:szCs w:val="16"/>
          <w:lang w:val="en-GB"/>
        </w:rPr>
        <w:t xml:space="preserve">a </w:t>
      </w:r>
      <w:ins w:id="1457" w:author="Filipe Santana" w:date="2016-01-03T16:52:00Z">
        <w:r w:rsidR="00115759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biomolecule </w:t>
        </w:r>
        <w:r w:rsidR="00115759" w:rsidRPr="00786DB6">
          <w:rPr>
            <w:rFonts w:ascii="Arial" w:eastAsia="Arial" w:hAnsi="Arial" w:cs="Arial"/>
            <w:spacing w:val="12"/>
            <w:w w:val="87"/>
            <w:sz w:val="16"/>
            <w:szCs w:val="16"/>
            <w:lang w:val="en-GB"/>
          </w:rPr>
          <w:t>across</w:t>
        </w:r>
      </w:ins>
      <w:r w:rsidRPr="00786DB6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ins w:id="1458" w:author="Filipe Santana" w:date="2016-01-04T20:36:00Z">
        <w:r w:rsidR="000624E2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>species.</w:t>
        </w:r>
      </w:ins>
    </w:p>
    <w:p w14:paraId="6E0FE2ED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28181E6" w14:textId="77777777" w:rsidR="00E6733B" w:rsidRPr="00786DB6" w:rsidRDefault="00E6733B">
      <w:pPr>
        <w:spacing w:before="12" w:after="0" w:line="280" w:lineRule="exact"/>
        <w:rPr>
          <w:sz w:val="28"/>
          <w:szCs w:val="28"/>
          <w:lang w:val="en-GB"/>
        </w:rPr>
      </w:pPr>
    </w:p>
    <w:p w14:paraId="6D6152A8" w14:textId="77777777" w:rsidR="00E6733B" w:rsidRPr="00786DB6" w:rsidRDefault="002C1A14">
      <w:pPr>
        <w:spacing w:after="0" w:line="240" w:lineRule="auto"/>
        <w:ind w:left="2108" w:right="2892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786DB6">
        <w:rPr>
          <w:rFonts w:ascii="Arial" w:eastAsia="Arial" w:hAnsi="Arial" w:cs="Arial"/>
          <w:sz w:val="18"/>
          <w:szCs w:val="18"/>
          <w:lang w:val="en-GB"/>
        </w:rPr>
        <w:t>2.1</w:t>
      </w:r>
      <w:r w:rsidRPr="00786DB6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pacing w:val="-5"/>
          <w:sz w:val="18"/>
          <w:szCs w:val="18"/>
          <w:lang w:val="en-GB"/>
        </w:rPr>
        <w:t>F</w:t>
      </w:r>
      <w:r w:rsidRPr="00786DB6">
        <w:rPr>
          <w:rFonts w:ascii="Arial" w:eastAsia="Arial" w:hAnsi="Arial" w:cs="Arial"/>
          <w:sz w:val="18"/>
          <w:szCs w:val="18"/>
          <w:lang w:val="en-GB"/>
        </w:rPr>
        <w:t>o</w:t>
      </w:r>
      <w:r w:rsidRPr="00786DB6">
        <w:rPr>
          <w:rFonts w:ascii="Arial" w:eastAsia="Arial" w:hAnsi="Arial" w:cs="Arial"/>
          <w:spacing w:val="4"/>
          <w:sz w:val="18"/>
          <w:szCs w:val="18"/>
          <w:lang w:val="en-GB"/>
        </w:rPr>
        <w:t>r</w:t>
      </w:r>
      <w:r w:rsidRPr="00786DB6">
        <w:rPr>
          <w:rFonts w:ascii="Arial" w:eastAsia="Arial" w:hAnsi="Arial" w:cs="Arial"/>
          <w:sz w:val="18"/>
          <w:szCs w:val="18"/>
          <w:lang w:val="en-GB"/>
        </w:rPr>
        <w:t>mal</w:t>
      </w:r>
      <w:r w:rsidRPr="00786DB6">
        <w:rPr>
          <w:rFonts w:ascii="Arial" w:eastAsia="Arial" w:hAnsi="Arial" w:cs="Arial"/>
          <w:spacing w:val="-6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ontologies</w:t>
      </w:r>
    </w:p>
    <w:p w14:paraId="49ACEBD8" w14:textId="77777777" w:rsidR="00E6733B" w:rsidRPr="00786DB6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2AFE472A" w14:textId="5E779355" w:rsidR="00786DB6" w:rsidRDefault="002C1A14">
      <w:pPr>
        <w:spacing w:after="0" w:line="285" w:lineRule="auto"/>
        <w:ind w:left="2108" w:right="-48"/>
        <w:jc w:val="both"/>
        <w:rPr>
          <w:ins w:id="1459" w:author="Filipe Santana" w:date="2016-01-04T20:36:00Z"/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>F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ormal</w:t>
      </w:r>
      <w:r w:rsidRPr="00786DB6">
        <w:rPr>
          <w:rFonts w:ascii="Arial" w:eastAsia="Arial" w:hAnsi="Arial" w:cs="Arial"/>
          <w:spacing w:val="-1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Pr="00786DB6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5"/>
          <w:sz w:val="16"/>
          <w:szCs w:val="16"/>
          <w:lang w:val="en-GB"/>
        </w:rPr>
        <w:t>mainly</w:t>
      </w:r>
      <w:r w:rsidRPr="00786DB6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characterised</w:t>
      </w:r>
      <w:r w:rsidRPr="00786DB6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3"/>
          <w:sz w:val="16"/>
          <w:szCs w:val="16"/>
          <w:lang w:val="en-GB"/>
        </w:rPr>
        <w:t>classes,</w:t>
      </w:r>
      <w:r w:rsidRPr="00786DB6">
        <w:rPr>
          <w:rFonts w:ascii="Arial" w:eastAsia="Arial" w:hAnsi="Arial" w:cs="Arial"/>
          <w:spacing w:val="-6"/>
          <w:w w:val="8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identified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codes</w:t>
      </w:r>
      <w:r w:rsidRPr="00786DB6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human-readable</w:t>
      </w:r>
      <w:r w:rsidRPr="00786DB6">
        <w:rPr>
          <w:rFonts w:ascii="Arial" w:eastAsia="Arial" w:hAnsi="Arial" w:cs="Arial"/>
          <w:spacing w:val="20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labels.</w:t>
      </w:r>
      <w:r w:rsidRPr="00786DB6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>T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ogether</w:t>
      </w:r>
      <w:r w:rsidRPr="00786DB6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with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11"/>
          <w:w w:val="87"/>
          <w:sz w:val="16"/>
          <w:szCs w:val="16"/>
          <w:lang w:val="en-GB"/>
        </w:rPr>
        <w:t xml:space="preserve"> </w:t>
      </w:r>
      <w:ins w:id="1460" w:author="Filipe Santana" w:date="2016-01-03T16:48:00Z">
        <w:r w:rsidR="00786DB6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limited </w:t>
        </w:r>
        <w:r w:rsidR="00786DB6" w:rsidRPr="00786DB6">
          <w:rPr>
            <w:rFonts w:ascii="Arial" w:eastAsia="Arial" w:hAnsi="Arial" w:cs="Arial"/>
            <w:spacing w:val="3"/>
            <w:w w:val="87"/>
            <w:sz w:val="16"/>
            <w:szCs w:val="16"/>
            <w:lang w:val="en-GB"/>
          </w:rPr>
          <w:t>set</w:t>
        </w:r>
      </w:ins>
      <w:r w:rsidRPr="00786DB6">
        <w:rPr>
          <w:rFonts w:ascii="Arial" w:eastAsia="Arial" w:hAnsi="Arial" w:cs="Arial"/>
          <w:spacing w:val="-2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binary </w:t>
      </w:r>
      <w:ins w:id="1461" w:author="Filipe Santana" w:date="2016-01-03T16:49:00Z">
        <w:r w:rsidR="00115759" w:rsidRPr="00786DB6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relations, </w:t>
        </w:r>
        <w:r w:rsidR="00115759" w:rsidRPr="00786DB6">
          <w:rPr>
            <w:rFonts w:ascii="Arial" w:eastAsia="Arial" w:hAnsi="Arial" w:cs="Arial"/>
            <w:spacing w:val="22"/>
            <w:w w:val="86"/>
            <w:sz w:val="16"/>
            <w:szCs w:val="16"/>
            <w:lang w:val="en-GB"/>
          </w:rPr>
          <w:t>classes</w:t>
        </w:r>
      </w:ins>
      <w:r w:rsidRPr="00786DB6">
        <w:rPr>
          <w:rFonts w:ascii="Arial" w:eastAsia="Arial" w:hAnsi="Arial" w:cs="Arial"/>
          <w:spacing w:val="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form</w:t>
      </w:r>
      <w:r w:rsidRPr="00786DB6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axioms</w:t>
      </w:r>
      <w:r w:rsidRPr="00786DB6">
        <w:rPr>
          <w:rFonts w:ascii="Arial" w:eastAsia="Arial" w:hAnsi="Arial" w:cs="Arial"/>
          <w:spacing w:val="21"/>
          <w:w w:val="90"/>
          <w:sz w:val="16"/>
          <w:szCs w:val="16"/>
          <w:lang w:val="en-GB"/>
        </w:rPr>
        <w:t xml:space="preserve"> </w:t>
      </w:r>
      <w:ins w:id="1462" w:author="Filipe Santana" w:date="2016-01-03T16:48:00Z">
        <w:r w:rsidR="00786DB6">
          <w:rPr>
            <w:rFonts w:ascii="Arial" w:eastAsia="Arial" w:hAnsi="Arial" w:cs="Arial"/>
            <w:sz w:val="16"/>
            <w:szCs w:val="16"/>
            <w:lang w:val="en-GB"/>
          </w:rPr>
          <w:t>that</w:t>
        </w:r>
        <w:r w:rsidR="00786DB6" w:rsidRPr="00786DB6">
          <w:rPr>
            <w:rFonts w:ascii="Arial" w:eastAsia="Arial" w:hAnsi="Arial" w:cs="Arial"/>
            <w:spacing w:val="-3"/>
            <w:sz w:val="16"/>
            <w:szCs w:val="16"/>
            <w:lang w:val="en-GB"/>
          </w:rPr>
          <w:t xml:space="preserve"> </w:t>
        </w:r>
      </w:ins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state</w:t>
      </w:r>
      <w:r w:rsidRPr="00786DB6">
        <w:rPr>
          <w:rFonts w:ascii="Arial" w:eastAsia="Arial" w:hAnsi="Arial" w:cs="Arial"/>
          <w:spacing w:val="24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what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un</w:t>
      </w:r>
      <w:r w:rsidRPr="00786DB6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ersally</w:t>
      </w:r>
      <w:r w:rsidRPr="00786DB6">
        <w:rPr>
          <w:rFonts w:ascii="Arial" w:eastAsia="Arial" w:hAnsi="Arial" w:cs="Arial"/>
          <w:spacing w:val="27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true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 all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members</w:t>
      </w:r>
      <w:r w:rsidRPr="00786DB6">
        <w:rPr>
          <w:rFonts w:ascii="Arial" w:eastAsia="Arial" w:hAnsi="Arial" w:cs="Arial"/>
          <w:spacing w:val="2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1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class</w:t>
      </w:r>
      <w:r w:rsidRPr="00786DB6">
        <w:rPr>
          <w:rFonts w:ascii="Arial" w:eastAsia="Arial" w:hAnsi="Arial" w:cs="Arial"/>
          <w:spacing w:val="15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class-li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k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3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xpression</w:t>
      </w:r>
      <w:del w:id="1463" w:author="Filipe Santana" w:date="2016-01-03T16:48:00Z">
        <w:r w:rsidRPr="00786DB6" w:rsidDel="00786DB6">
          <w:rPr>
            <w:rFonts w:ascii="Arial" w:eastAsia="Arial" w:hAnsi="Arial" w:cs="Arial"/>
            <w:w w:val="86"/>
            <w:sz w:val="16"/>
            <w:szCs w:val="16"/>
            <w:lang w:val="en-GB"/>
          </w:rPr>
          <w:delText>,</w:delText>
        </w:r>
      </w:del>
      <w:ins w:id="1464" w:author="Filipe Santana" w:date="2016-01-03T16:48:00Z">
        <w:r w:rsidR="00786DB6">
          <w:rPr>
            <w:rFonts w:ascii="Arial" w:eastAsia="Arial" w:hAnsi="Arial" w:cs="Arial"/>
            <w:w w:val="86"/>
            <w:sz w:val="16"/>
            <w:szCs w:val="16"/>
            <w:lang w:val="en-GB"/>
          </w:rPr>
          <w:t>. For instance,</w:t>
        </w:r>
      </w:ins>
      <w:r w:rsidRPr="00786DB6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all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 xml:space="preserve">nucleic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acid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molecules</w:t>
      </w:r>
      <w:r w:rsidRPr="00786DB6">
        <w:rPr>
          <w:rFonts w:ascii="Arial" w:eastAsia="Arial" w:hAnsi="Arial" w:cs="Arial"/>
          <w:spacing w:val="26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contain</w:t>
      </w:r>
      <w:r w:rsidRPr="00786DB6">
        <w:rPr>
          <w:rFonts w:ascii="Arial" w:eastAsia="Arial" w:hAnsi="Arial" w:cs="Arial"/>
          <w:spacing w:val="21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nucleotides,</w:t>
      </w:r>
      <w:r w:rsidRPr="00786DB6">
        <w:rPr>
          <w:rFonts w:ascii="Arial" w:eastAsia="Arial" w:hAnsi="Arial" w:cs="Arial"/>
          <w:spacing w:val="37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3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3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all</w:t>
      </w:r>
      <w:r w:rsidRPr="00786DB6">
        <w:rPr>
          <w:rFonts w:ascii="Arial" w:eastAsia="Arial" w:hAnsi="Arial" w:cs="Arial"/>
          <w:spacing w:val="14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adenine</w:t>
      </w:r>
      <w:r w:rsidRPr="00786DB6">
        <w:rPr>
          <w:rFonts w:ascii="Arial" w:eastAsia="Arial" w:hAnsi="Arial" w:cs="Arial"/>
          <w:spacing w:val="7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molecules</w:t>
      </w:r>
      <w:r w:rsidRPr="00786DB6">
        <w:rPr>
          <w:rFonts w:ascii="Arial" w:eastAsia="Arial" w:hAnsi="Arial" w:cs="Arial"/>
          <w:spacing w:val="26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10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 xml:space="preserve">nucleotide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molecules. Ontology</w:t>
      </w:r>
      <w:r w:rsidRPr="00786DB6">
        <w:rPr>
          <w:rFonts w:ascii="Arial" w:eastAsia="Arial" w:hAnsi="Arial" w:cs="Arial"/>
          <w:spacing w:val="3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axioms</w:t>
      </w:r>
      <w:r w:rsidRPr="00786DB6">
        <w:rPr>
          <w:rFonts w:ascii="Arial" w:eastAsia="Arial" w:hAnsi="Arial" w:cs="Arial"/>
          <w:spacing w:val="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typically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xpressed</w:t>
      </w:r>
      <w:r w:rsidRPr="00786DB6">
        <w:rPr>
          <w:rFonts w:ascii="Arial" w:eastAsia="Arial" w:hAnsi="Arial" w:cs="Arial"/>
          <w:spacing w:val="4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logic-</w:t>
      </w:r>
      <w:r w:rsidR="00786DB6" w:rsidRPr="00786DB6">
        <w:rPr>
          <w:rFonts w:ascii="Arial" w:eastAsia="Arial" w:hAnsi="Arial" w:cs="Arial"/>
          <w:w w:val="84"/>
          <w:sz w:val="16"/>
          <w:szCs w:val="16"/>
          <w:lang w:val="en-GB"/>
        </w:rPr>
        <w:t xml:space="preserve">based </w:t>
      </w:r>
      <w:r w:rsidR="00786DB6" w:rsidRPr="00786DB6">
        <w:rPr>
          <w:rFonts w:ascii="Arial" w:eastAsia="Arial" w:hAnsi="Arial" w:cs="Arial"/>
          <w:spacing w:val="6"/>
          <w:w w:val="84"/>
          <w:sz w:val="16"/>
          <w:szCs w:val="16"/>
          <w:lang w:val="en-GB"/>
        </w:rPr>
        <w:t>lan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guage,</w:t>
      </w:r>
      <w:r w:rsidRPr="00786DB6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e.g.</w:t>
      </w:r>
      <w:del w:id="1465" w:author="Filipe Santana" w:date="2016-01-03T16:49:00Z">
        <w:r w:rsidRPr="00786DB6" w:rsidDel="00115759">
          <w:rPr>
            <w:rFonts w:ascii="Arial" w:eastAsia="Arial" w:hAnsi="Arial" w:cs="Arial"/>
            <w:w w:val="85"/>
            <w:sz w:val="16"/>
            <w:szCs w:val="16"/>
            <w:lang w:val="en-GB"/>
          </w:rPr>
          <w:delText>,</w:delText>
        </w:r>
      </w:del>
      <w:ins w:id="1466" w:author="Filipe Santana" w:date="2016-01-03T16:49:00Z">
        <w:r w:rsidR="00115759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 some kind of</w:t>
        </w:r>
      </w:ins>
      <w:r w:rsidRPr="00786DB6">
        <w:rPr>
          <w:rFonts w:ascii="Arial" w:eastAsia="Arial" w:hAnsi="Arial" w:cs="Arial"/>
          <w:spacing w:val="12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DL</w:t>
      </w:r>
      <w:ins w:id="1467" w:author="Filipe Santana" w:date="2016-01-03T16:49:00Z">
        <w:r w:rsidR="00115759">
          <w:rPr>
            <w:rFonts w:ascii="Arial" w:eastAsia="Arial" w:hAnsi="Arial" w:cs="Arial"/>
            <w:sz w:val="16"/>
            <w:szCs w:val="16"/>
            <w:lang w:val="en-GB"/>
          </w:rPr>
          <w:t>.</w:t>
        </w:r>
      </w:ins>
      <w:r w:rsidRPr="00786DB6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 </w:t>
      </w:r>
    </w:p>
    <w:p w14:paraId="2C5BFB66" w14:textId="77777777" w:rsidR="00EC4A1B" w:rsidRDefault="00EC4A1B">
      <w:pPr>
        <w:spacing w:after="0" w:line="285" w:lineRule="auto"/>
        <w:ind w:left="2108" w:right="-48"/>
        <w:jc w:val="both"/>
        <w:rPr>
          <w:ins w:id="1468" w:author="Filipe Santana" w:date="2016-01-03T16:41:00Z"/>
          <w:rFonts w:ascii="Arial" w:eastAsia="Arial" w:hAnsi="Arial" w:cs="Arial"/>
          <w:sz w:val="16"/>
          <w:szCs w:val="16"/>
          <w:lang w:val="en-GB"/>
        </w:rPr>
      </w:pPr>
    </w:p>
    <w:p w14:paraId="09E09E34" w14:textId="267E0331" w:rsidR="00E6733B" w:rsidRPr="00786DB6" w:rsidRDefault="002C1A14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construction</w:t>
      </w:r>
      <w:r w:rsidRPr="00786DB6">
        <w:rPr>
          <w:rFonts w:ascii="Arial" w:eastAsia="Arial" w:hAnsi="Arial" w:cs="Arial"/>
          <w:spacing w:val="18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(formal)</w:t>
      </w:r>
      <w:r w:rsidRPr="00786DB6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ontologies</w:t>
      </w:r>
      <w:r w:rsidRPr="00786DB6">
        <w:rPr>
          <w:rFonts w:ascii="Arial" w:eastAsia="Arial" w:hAnsi="Arial" w:cs="Arial"/>
          <w:spacing w:val="26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should</w:t>
      </w:r>
      <w:r w:rsidRPr="00786DB6">
        <w:rPr>
          <w:rFonts w:ascii="Arial" w:eastAsia="Arial" w:hAnsi="Arial" w:cs="Arial"/>
          <w:spacing w:val="18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ob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spacing w:val="15"/>
          <w:w w:val="90"/>
          <w:sz w:val="16"/>
          <w:szCs w:val="16"/>
          <w:lang w:val="en-GB"/>
        </w:rPr>
        <w:t xml:space="preserve"> </w:t>
      </w:r>
      <w:ins w:id="1469" w:author="Filipe Santana" w:date="2016-01-03T16:40:00Z">
        <w:r w:rsidR="00786DB6" w:rsidRPr="00786DB6">
          <w:rPr>
            <w:rFonts w:ascii="Arial" w:eastAsia="Arial" w:hAnsi="Arial" w:cs="Arial"/>
            <w:w w:val="90"/>
            <w:sz w:val="16"/>
            <w:szCs w:val="16"/>
            <w:lang w:val="en-GB"/>
          </w:rPr>
          <w:t xml:space="preserve">principled </w:t>
        </w:r>
        <w:r w:rsidR="00786DB6" w:rsidRPr="00786DB6">
          <w:rPr>
            <w:rFonts w:ascii="Arial" w:eastAsia="Arial" w:hAnsi="Arial" w:cs="Arial"/>
            <w:spacing w:val="6"/>
            <w:w w:val="90"/>
            <w:sz w:val="16"/>
            <w:szCs w:val="16"/>
            <w:lang w:val="en-GB"/>
          </w:rPr>
          <w:t>criteria</w:t>
        </w:r>
      </w:ins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(Spear,</w:t>
      </w:r>
      <w:r w:rsidRPr="00786DB6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2006)</w:t>
      </w:r>
      <w:r w:rsidRPr="00786DB6">
        <w:rPr>
          <w:rFonts w:ascii="Arial" w:eastAsia="Arial" w:hAnsi="Arial" w:cs="Arial"/>
          <w:spacing w:val="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good practice</w:t>
      </w:r>
      <w:r w:rsidRPr="00786DB6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guidelines</w:t>
      </w:r>
      <w:r w:rsidRPr="00786DB6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(Schulz</w:t>
      </w:r>
      <w:r w:rsidRPr="00786DB6">
        <w:rPr>
          <w:rFonts w:ascii="Arial" w:eastAsia="Arial" w:hAnsi="Arial" w:cs="Arial"/>
          <w:spacing w:val="1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-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2012).</w:t>
      </w:r>
      <w:r w:rsidRPr="00786DB6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Important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principles</w:t>
      </w:r>
      <w:r w:rsidRPr="00786DB6">
        <w:rPr>
          <w:rFonts w:ascii="Arial" w:eastAsia="Arial" w:hAnsi="Arial" w:cs="Arial"/>
          <w:spacing w:val="38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</w:t>
      </w:r>
      <w:proofErr w:type="spellStart"/>
      <w:ins w:id="1470" w:author="Filipe Santana" w:date="2016-01-03T16:50:00Z">
        <w:r w:rsidR="00115759">
          <w:rPr>
            <w:rFonts w:ascii="Arial" w:eastAsia="Arial" w:hAnsi="Arial" w:cs="Arial"/>
            <w:sz w:val="16"/>
            <w:szCs w:val="16"/>
            <w:lang w:val="en-GB"/>
          </w:rPr>
          <w:t>i</w:t>
        </w:r>
      </w:ins>
      <w:proofErr w:type="spellEnd"/>
      <w:r w:rsidRPr="00786DB6">
        <w:rPr>
          <w:rFonts w:ascii="Arial" w:eastAsia="Arial" w:hAnsi="Arial" w:cs="Arial"/>
          <w:sz w:val="16"/>
          <w:szCs w:val="16"/>
          <w:lang w:val="en-GB"/>
        </w:rPr>
        <w:t>)</w:t>
      </w:r>
      <w:r w:rsidRPr="00786DB6">
        <w:rPr>
          <w:rFonts w:ascii="Arial" w:eastAsia="Arial" w:hAnsi="Arial" w:cs="Arial"/>
          <w:spacing w:val="2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naming</w:t>
      </w:r>
      <w:r w:rsidRPr="00786DB6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co</w:t>
      </w:r>
      <w:r w:rsidRPr="00786DB6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>n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entions</w:t>
      </w:r>
      <w:r w:rsidRPr="00786DB6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4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guide</w:t>
      </w:r>
      <w:r w:rsidRPr="00786DB6">
        <w:rPr>
          <w:rFonts w:ascii="Arial" w:eastAsia="Arial" w:hAnsi="Arial" w:cs="Arial"/>
          <w:spacing w:val="8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unambiguous</w:t>
      </w:r>
      <w:r w:rsidRPr="00786DB6">
        <w:rPr>
          <w:rFonts w:ascii="Arial" w:eastAsia="Arial" w:hAnsi="Arial" w:cs="Arial"/>
          <w:spacing w:val="4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labelling of</w:t>
      </w:r>
      <w:r w:rsidRPr="00786DB6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classes</w:t>
      </w:r>
      <w:r w:rsidRPr="00786DB6">
        <w:rPr>
          <w:rFonts w:ascii="Arial" w:eastAsia="Arial" w:hAnsi="Arial" w:cs="Arial"/>
          <w:spacing w:val="-5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6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relations (Schober</w:t>
      </w:r>
      <w:r w:rsidRPr="00786DB6">
        <w:rPr>
          <w:rFonts w:ascii="Arial" w:eastAsia="Arial" w:hAnsi="Arial" w:cs="Arial"/>
          <w:spacing w:val="34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2"/>
          <w:sz w:val="16"/>
          <w:szCs w:val="16"/>
          <w:lang w:val="en-GB"/>
        </w:rPr>
        <w:t>et al.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22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2009</w:t>
      </w:r>
      <w:ins w:id="1471" w:author="Filipe Santana" w:date="2016-01-03T16:50:00Z">
        <w:r w:rsidR="00115759" w:rsidRPr="00786DB6">
          <w:rPr>
            <w:rFonts w:ascii="Arial" w:eastAsia="Arial" w:hAnsi="Arial" w:cs="Arial"/>
            <w:w w:val="82"/>
            <w:sz w:val="16"/>
            <w:szCs w:val="16"/>
            <w:lang w:val="en-GB"/>
          </w:rPr>
          <w:t>)</w:t>
        </w:r>
        <w:r w:rsidR="00115759">
          <w:rPr>
            <w:rFonts w:ascii="Arial" w:eastAsia="Arial" w:hAnsi="Arial" w:cs="Arial"/>
            <w:w w:val="82"/>
            <w:sz w:val="16"/>
            <w:szCs w:val="16"/>
            <w:lang w:val="en-GB"/>
          </w:rPr>
          <w:t>;</w:t>
        </w:r>
        <w:r w:rsidR="00115759" w:rsidRPr="00786DB6">
          <w:rPr>
            <w:rFonts w:ascii="Arial" w:eastAsia="Arial" w:hAnsi="Arial" w:cs="Arial"/>
            <w:spacing w:val="34"/>
            <w:w w:val="82"/>
            <w:sz w:val="16"/>
            <w:szCs w:val="16"/>
            <w:lang w:val="en-GB"/>
          </w:rPr>
          <w:t xml:space="preserve"> </w:t>
        </w:r>
      </w:ins>
      <w:r w:rsidRPr="00786DB6">
        <w:rPr>
          <w:rFonts w:ascii="Arial" w:eastAsia="Arial" w:hAnsi="Arial" w:cs="Arial"/>
          <w:sz w:val="16"/>
          <w:szCs w:val="16"/>
          <w:lang w:val="en-GB"/>
        </w:rPr>
        <w:t>(ii)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5"/>
          <w:sz w:val="16"/>
          <w:szCs w:val="16"/>
          <w:lang w:val="en-GB"/>
        </w:rPr>
        <w:t>mutually</w:t>
      </w:r>
      <w:r w:rsidRPr="00786DB6">
        <w:rPr>
          <w:rFonts w:ascii="Arial" w:eastAsia="Arial" w:hAnsi="Arial" w:cs="Arial"/>
          <w:spacing w:val="-11"/>
          <w:w w:val="9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5"/>
          <w:sz w:val="16"/>
          <w:szCs w:val="16"/>
          <w:lang w:val="en-GB"/>
        </w:rPr>
        <w:t>disjoint</w:t>
      </w:r>
      <w:r w:rsidRPr="00786DB6">
        <w:rPr>
          <w:rFonts w:ascii="Arial" w:eastAsia="Arial" w:hAnsi="Arial" w:cs="Arial"/>
          <w:spacing w:val="-6"/>
          <w:w w:val="9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uppe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sz w:val="16"/>
          <w:szCs w:val="16"/>
          <w:lang w:val="en-GB"/>
        </w:rPr>
        <w:t>-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l</w:t>
      </w:r>
      <w:r w:rsidRPr="00786DB6">
        <w:rPr>
          <w:rFonts w:ascii="Arial" w:eastAsia="Arial" w:hAnsi="Arial" w:cs="Arial"/>
          <w:spacing w:val="-3"/>
          <w:w w:val="82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w w:val="82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el</w:t>
      </w:r>
      <w:r w:rsidRPr="00786DB6">
        <w:rPr>
          <w:rFonts w:ascii="Arial" w:eastAsia="Arial" w:hAnsi="Arial" w:cs="Arial"/>
          <w:spacing w:val="29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classes</w:t>
      </w:r>
      <w:r w:rsidRPr="00786DB6">
        <w:rPr>
          <w:rFonts w:ascii="Arial" w:eastAsia="Arial" w:hAnsi="Arial" w:cs="Arial"/>
          <w:spacing w:val="-8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111"/>
          <w:sz w:val="16"/>
          <w:szCs w:val="16"/>
          <w:lang w:val="en-GB"/>
        </w:rPr>
        <w:t>li</w:t>
      </w:r>
      <w:r w:rsidRPr="00786DB6">
        <w:rPr>
          <w:rFonts w:ascii="Arial" w:eastAsia="Arial" w:hAnsi="Arial" w:cs="Arial"/>
          <w:spacing w:val="-2"/>
          <w:w w:val="111"/>
          <w:sz w:val="16"/>
          <w:szCs w:val="16"/>
          <w:lang w:val="en-GB"/>
        </w:rPr>
        <w:t>k</w:t>
      </w:r>
      <w:r w:rsidRPr="00786DB6">
        <w:rPr>
          <w:rFonts w:ascii="Arial" w:eastAsia="Arial" w:hAnsi="Arial" w:cs="Arial"/>
          <w:w w:val="7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P</w:t>
      </w:r>
      <w:r w:rsidRPr="00786DB6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ocess</w:t>
      </w:r>
      <w:r w:rsidRPr="00786DB6">
        <w:rPr>
          <w:rFonts w:ascii="Arial" w:eastAsia="Arial" w:hAnsi="Arial" w:cs="Arial"/>
          <w:i/>
          <w:spacing w:val="-1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Quality</w:t>
      </w:r>
      <w:r w:rsidRPr="00786DB6">
        <w:rPr>
          <w:rFonts w:ascii="Arial" w:eastAsia="Arial" w:hAnsi="Arial" w:cs="Arial"/>
          <w:i/>
          <w:spacing w:val="37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-6"/>
          <w:w w:val="7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8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5"/>
          <w:w w:val="7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fundamental</w:t>
      </w:r>
      <w:r w:rsidRPr="00786DB6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 xml:space="preserve">ordering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fram</w:t>
      </w:r>
      <w:r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ork; </w:t>
      </w:r>
      <w:ins w:id="1472" w:author="Filipe Santana" w:date="2016-01-03T16:50:00Z">
        <w:r w:rsidR="00115759">
          <w:rPr>
            <w:rFonts w:ascii="Arial" w:eastAsia="Arial" w:hAnsi="Arial" w:cs="Arial"/>
            <w:sz w:val="16"/>
            <w:szCs w:val="16"/>
            <w:lang w:val="en-GB"/>
          </w:rPr>
          <w:t xml:space="preserve">and, </w:t>
        </w:r>
      </w:ins>
      <w:r w:rsidRPr="00786DB6">
        <w:rPr>
          <w:rFonts w:ascii="Arial" w:eastAsia="Arial" w:hAnsi="Arial" w:cs="Arial"/>
          <w:sz w:val="16"/>
          <w:szCs w:val="16"/>
          <w:lang w:val="en-GB"/>
        </w:rPr>
        <w:t>(iii)</w:t>
      </w:r>
      <w:r w:rsidRPr="00786DB6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generally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small</w:t>
      </w:r>
      <w:r w:rsidRPr="00786DB6">
        <w:rPr>
          <w:rFonts w:ascii="Arial" w:eastAsia="Arial" w:hAnsi="Arial" w:cs="Arial"/>
          <w:spacing w:val="-13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set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9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canonical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relations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(Smith</w:t>
      </w:r>
      <w:r w:rsidRPr="00786DB6">
        <w:rPr>
          <w:rFonts w:ascii="Arial" w:eastAsia="Arial" w:hAnsi="Arial" w:cs="Arial"/>
          <w:spacing w:val="-14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91"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6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2005),</w:t>
      </w:r>
      <w:r w:rsidRPr="00786DB6">
        <w:rPr>
          <w:rFonts w:ascii="Arial" w:eastAsia="Arial" w:hAnsi="Arial" w:cs="Arial"/>
          <w:spacing w:val="-14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such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8"/>
          <w:sz w:val="16"/>
          <w:szCs w:val="16"/>
          <w:lang w:val="en-GB"/>
        </w:rPr>
        <w:t xml:space="preserve">as </w:t>
      </w:r>
      <w:r w:rsidRPr="00786DB6">
        <w:rPr>
          <w:rFonts w:ascii="Arial" w:eastAsia="Arial" w:hAnsi="Arial" w:cs="Arial"/>
          <w:b/>
          <w:bCs/>
          <w:w w:val="83"/>
          <w:sz w:val="16"/>
          <w:szCs w:val="16"/>
          <w:lang w:val="en-GB"/>
        </w:rPr>
        <w:t>has</w:t>
      </w:r>
      <w:r w:rsidRPr="00786DB6">
        <w:rPr>
          <w:rFonts w:ascii="Arial" w:eastAsia="Arial" w:hAnsi="Arial" w:cs="Arial"/>
          <w:b/>
          <w:bCs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b/>
          <w:bCs/>
          <w:w w:val="93"/>
          <w:sz w:val="16"/>
          <w:szCs w:val="16"/>
          <w:lang w:val="en-GB"/>
        </w:rPr>
        <w:t>participan</w:t>
      </w:r>
      <w:r w:rsidRPr="00786DB6">
        <w:rPr>
          <w:rFonts w:ascii="Arial" w:eastAsia="Arial" w:hAnsi="Arial" w:cs="Arial"/>
          <w:b/>
          <w:bCs/>
          <w:spacing w:val="5"/>
          <w:w w:val="93"/>
          <w:sz w:val="16"/>
          <w:szCs w:val="16"/>
          <w:lang w:val="en-GB"/>
        </w:rPr>
        <w:t>t</w:t>
      </w:r>
      <w:r w:rsidRPr="00786DB6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10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b/>
          <w:bCs/>
          <w:w w:val="83"/>
          <w:sz w:val="16"/>
          <w:szCs w:val="16"/>
          <w:lang w:val="en-GB"/>
        </w:rPr>
        <w:t>has</w:t>
      </w:r>
      <w:r w:rsidRPr="00786DB6">
        <w:rPr>
          <w:rFonts w:ascii="Arial" w:eastAsia="Arial" w:hAnsi="Arial" w:cs="Arial"/>
          <w:b/>
          <w:bCs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b/>
          <w:bCs/>
          <w:sz w:val="16"/>
          <w:szCs w:val="16"/>
          <w:lang w:val="en-GB"/>
        </w:rPr>
        <w:t>par</w:t>
      </w:r>
      <w:r w:rsidRPr="00786DB6">
        <w:rPr>
          <w:rFonts w:ascii="Arial" w:eastAsia="Arial" w:hAnsi="Arial" w:cs="Arial"/>
          <w:b/>
          <w:bCs/>
          <w:spacing w:val="5"/>
          <w:sz w:val="16"/>
          <w:szCs w:val="16"/>
          <w:lang w:val="en-GB"/>
        </w:rPr>
        <w:t>t</w:t>
      </w:r>
      <w:r w:rsidRPr="00786DB6">
        <w:rPr>
          <w:rFonts w:ascii="Arial" w:eastAsia="Arial" w:hAnsi="Arial" w:cs="Arial"/>
          <w:sz w:val="16"/>
          <w:szCs w:val="16"/>
          <w:lang w:val="en-GB"/>
        </w:rPr>
        <w:t>’.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Both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top-l</w:t>
      </w:r>
      <w:r w:rsidRPr="00786DB6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el</w:t>
      </w:r>
      <w:r w:rsidRPr="00786DB6">
        <w:rPr>
          <w:rFonts w:ascii="Arial" w:eastAsia="Arial" w:hAnsi="Arial" w:cs="Arial"/>
          <w:spacing w:val="-9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classes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canonic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 xml:space="preserve">relations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usually</w:t>
      </w:r>
      <w:r w:rsidRPr="00786DB6">
        <w:rPr>
          <w:rFonts w:ascii="Arial" w:eastAsia="Arial" w:hAnsi="Arial" w:cs="Arial"/>
          <w:spacing w:val="30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supplied</w:t>
      </w:r>
      <w:r w:rsidRPr="00786DB6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top-</w:t>
      </w:r>
      <w:r w:rsidR="00786DB6" w:rsidRPr="00786DB6">
        <w:rPr>
          <w:rFonts w:ascii="Arial" w:eastAsia="Arial" w:hAnsi="Arial" w:cs="Arial"/>
          <w:w w:val="86"/>
          <w:sz w:val="16"/>
          <w:szCs w:val="16"/>
          <w:lang w:val="en-GB"/>
        </w:rPr>
        <w:t>l</w:t>
      </w:r>
      <w:r w:rsidR="00786DB6" w:rsidRPr="00786DB6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e</w:t>
      </w:r>
      <w:r w:rsidR="00786DB6"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v</w:t>
      </w:r>
      <w:r w:rsidR="00786DB6" w:rsidRPr="00786DB6">
        <w:rPr>
          <w:rFonts w:ascii="Arial" w:eastAsia="Arial" w:hAnsi="Arial" w:cs="Arial"/>
          <w:w w:val="86"/>
          <w:sz w:val="16"/>
          <w:szCs w:val="16"/>
          <w:lang w:val="en-GB"/>
        </w:rPr>
        <w:t xml:space="preserve">el </w:t>
      </w:r>
      <w:r w:rsidR="00786DB6" w:rsidRPr="00786DB6">
        <w:rPr>
          <w:rFonts w:ascii="Arial" w:eastAsia="Arial" w:hAnsi="Arial" w:cs="Arial"/>
          <w:spacing w:val="14"/>
          <w:w w:val="86"/>
          <w:sz w:val="16"/>
          <w:szCs w:val="16"/>
          <w:lang w:val="en-GB"/>
        </w:rPr>
        <w:t>ontologies</w:t>
      </w:r>
      <w:r w:rsidR="00786DB6" w:rsidRPr="00786DB6">
        <w:rPr>
          <w:rFonts w:ascii="Arial" w:eastAsia="Arial" w:hAnsi="Arial" w:cs="Arial"/>
          <w:w w:val="86"/>
          <w:sz w:val="16"/>
          <w:szCs w:val="16"/>
          <w:lang w:val="en-GB"/>
        </w:rPr>
        <w:t xml:space="preserve">, </w:t>
      </w:r>
      <w:r w:rsidR="00786DB6" w:rsidRPr="00786DB6">
        <w:rPr>
          <w:rFonts w:ascii="Arial" w:eastAsia="Arial" w:hAnsi="Arial" w:cs="Arial"/>
          <w:spacing w:val="9"/>
          <w:w w:val="86"/>
          <w:sz w:val="16"/>
          <w:szCs w:val="16"/>
          <w:lang w:val="en-GB"/>
        </w:rPr>
        <w:t>such</w:t>
      </w:r>
      <w:r w:rsidRPr="00786DB6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BFO</w:t>
      </w:r>
      <w:r w:rsidRPr="00786DB6">
        <w:rPr>
          <w:rFonts w:ascii="Arial" w:eastAsia="Arial" w:hAnsi="Arial" w:cs="Arial"/>
          <w:spacing w:val="1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(Spear,</w:t>
      </w:r>
      <w:r w:rsidRPr="00786DB6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2006),</w:t>
      </w:r>
      <w:r w:rsidRPr="00786DB6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5"/>
          <w:w w:val="86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spacing w:val="3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(Smith</w:t>
      </w:r>
      <w:r w:rsidRPr="00786DB6">
        <w:rPr>
          <w:rFonts w:ascii="Arial" w:eastAsia="Arial" w:hAnsi="Arial" w:cs="Arial"/>
          <w:spacing w:val="2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-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2005),</w:t>
      </w:r>
      <w:r w:rsidRPr="00786DB6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BTL</w:t>
      </w:r>
      <w:ins w:id="1473" w:author="Filipe Santana" w:date="2016-01-03T16:40:00Z">
        <w:r w:rsidR="00786DB6" w:rsidRPr="00786DB6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2 </w:t>
        </w:r>
        <w:r w:rsidR="00786DB6" w:rsidRPr="00786DB6">
          <w:rPr>
            <w:rFonts w:ascii="Arial" w:eastAsia="Arial" w:hAnsi="Arial" w:cs="Arial"/>
            <w:spacing w:val="1"/>
            <w:w w:val="86"/>
            <w:sz w:val="16"/>
            <w:szCs w:val="16"/>
            <w:lang w:val="en-GB"/>
          </w:rPr>
          <w:t>(</w:t>
        </w:r>
      </w:ins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Schulz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5"/>
          <w:w w:val="88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Boe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k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5"/>
          <w:w w:val="88"/>
          <w:sz w:val="16"/>
          <w:szCs w:val="16"/>
          <w:lang w:val="en-GB"/>
        </w:rPr>
        <w:t>r</w:t>
      </w:r>
      <w:proofErr w:type="spellEnd"/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2013).</w:t>
      </w:r>
    </w:p>
    <w:p w14:paraId="0921F77A" w14:textId="4B4D3190" w:rsidR="00E6733B" w:rsidRPr="00786DB6" w:rsidDel="00115759" w:rsidRDefault="002C1A14">
      <w:pPr>
        <w:spacing w:before="1" w:after="0" w:line="285" w:lineRule="auto"/>
        <w:ind w:left="2108" w:right="-48" w:firstLine="239"/>
        <w:jc w:val="both"/>
        <w:rPr>
          <w:del w:id="1474" w:author="Filipe Santana" w:date="2016-01-03T16:52:00Z"/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spacing w:val="-12"/>
          <w:w w:val="91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distinguish</w:t>
      </w:r>
      <w:r w:rsidRPr="00786DB6">
        <w:rPr>
          <w:rFonts w:ascii="Arial" w:eastAsia="Arial" w:hAnsi="Arial" w:cs="Arial"/>
          <w:spacing w:val="7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ontology</w:t>
      </w:r>
      <w:r w:rsidRPr="00786DB6">
        <w:rPr>
          <w:rFonts w:ascii="Arial" w:eastAsia="Arial" w:hAnsi="Arial" w:cs="Arial"/>
          <w:spacing w:val="10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content</w:t>
      </w:r>
      <w:r w:rsidRPr="00786DB6">
        <w:rPr>
          <w:rFonts w:ascii="Arial" w:eastAsia="Arial" w:hAnsi="Arial" w:cs="Arial"/>
          <w:spacing w:val="-1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proper</w:t>
      </w:r>
      <w:r w:rsidRPr="00786DB6">
        <w:rPr>
          <w:rFonts w:ascii="Arial" w:eastAsia="Arial" w:hAnsi="Arial" w:cs="Arial"/>
          <w:spacing w:val="-10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from</w:t>
      </w:r>
      <w:r w:rsidRPr="00786DB6">
        <w:rPr>
          <w:rFonts w:ascii="Arial" w:eastAsia="Arial" w:hAnsi="Arial" w:cs="Arial"/>
          <w:spacing w:val="14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both</w:t>
      </w:r>
      <w:r w:rsidRPr="00786DB6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1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notions</w:t>
      </w:r>
      <w:r w:rsidRPr="00786DB6">
        <w:rPr>
          <w:rFonts w:ascii="Arial" w:eastAsia="Arial" w:hAnsi="Arial" w:cs="Arial"/>
          <w:spacing w:val="-1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i/>
          <w:sz w:val="16"/>
          <w:szCs w:val="16"/>
          <w:lang w:val="en-GB"/>
        </w:rPr>
        <w:t>kno</w:t>
      </w:r>
      <w:proofErr w:type="spellEnd"/>
      <w:r w:rsidRPr="00786DB6">
        <w:rPr>
          <w:rFonts w:ascii="Arial" w:eastAsia="Arial" w:hAnsi="Arial" w:cs="Arial"/>
          <w:i/>
          <w:sz w:val="16"/>
          <w:szCs w:val="16"/>
          <w:lang w:val="en-GB"/>
        </w:rPr>
        <w:t xml:space="preserve">- </w:t>
      </w:r>
      <w:proofErr w:type="spellStart"/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wled</w:t>
      </w:r>
      <w:r w:rsidRPr="00786DB6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</w:rPr>
        <w:t>g</w:t>
      </w:r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e</w:t>
      </w:r>
      <w:proofErr w:type="spellEnd"/>
      <w:r w:rsidRPr="00786DB6">
        <w:rPr>
          <w:rFonts w:ascii="Arial" w:eastAsia="Arial" w:hAnsi="Arial" w:cs="Arial"/>
          <w:i/>
          <w:spacing w:val="33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(</w:t>
      </w:r>
      <w:proofErr w:type="gramStart"/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 xml:space="preserve">Schulz </w:t>
      </w:r>
      <w:r w:rsidRPr="00786DB6">
        <w:rPr>
          <w:rFonts w:ascii="Arial" w:eastAsia="Arial" w:hAnsi="Arial" w:cs="Arial"/>
          <w:spacing w:val="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proofErr w:type="gramEnd"/>
      <w:r w:rsidRPr="00786DB6">
        <w:rPr>
          <w:rFonts w:ascii="Arial" w:eastAsia="Arial" w:hAnsi="Arial" w:cs="Arial"/>
          <w:spacing w:val="2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Jansen,</w:t>
      </w:r>
      <w:r w:rsidRPr="00786DB6">
        <w:rPr>
          <w:rFonts w:ascii="Arial" w:eastAsia="Arial" w:hAnsi="Arial" w:cs="Arial"/>
          <w:spacing w:val="-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2013)</w:t>
      </w:r>
      <w:r w:rsidRPr="00786DB6">
        <w:rPr>
          <w:rFonts w:ascii="Arial" w:eastAsia="Arial" w:hAnsi="Arial" w:cs="Arial"/>
          <w:spacing w:val="3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2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data</w:t>
      </w:r>
      <w:r w:rsidRPr="00786DB6">
        <w:rPr>
          <w:rFonts w:ascii="Arial" w:eastAsia="Arial" w:hAnsi="Arial" w:cs="Arial"/>
          <w:sz w:val="16"/>
          <w:szCs w:val="16"/>
          <w:lang w:val="en-GB"/>
        </w:rPr>
        <w:t>.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>g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arding</w:t>
      </w:r>
      <w:r w:rsidRPr="00786DB6">
        <w:rPr>
          <w:rFonts w:ascii="Arial" w:eastAsia="Arial" w:hAnsi="Arial" w:cs="Arial"/>
          <w:spacing w:val="2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kn</w:t>
      </w:r>
      <w:r w:rsidRPr="00786DB6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wledge</w:t>
      </w:r>
      <w:r w:rsidRPr="00786DB6">
        <w:rPr>
          <w:rFonts w:ascii="Arial" w:eastAsia="Arial" w:hAnsi="Arial" w:cs="Arial"/>
          <w:spacing w:val="3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(in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11"/>
          <w:w w:val="82"/>
          <w:sz w:val="16"/>
          <w:szCs w:val="16"/>
          <w:lang w:val="en-GB"/>
        </w:rPr>
        <w:t xml:space="preserve"> </w:t>
      </w:r>
      <w:ins w:id="1475" w:author="Filipe Santana" w:date="2016-01-03T16:42:00Z">
        <w:r w:rsidR="00786DB6" w:rsidRPr="00786DB6">
          <w:rPr>
            <w:rFonts w:ascii="Arial" w:eastAsia="Arial" w:hAnsi="Arial" w:cs="Arial"/>
            <w:w w:val="82"/>
            <w:sz w:val="16"/>
            <w:szCs w:val="16"/>
            <w:lang w:val="en-GB"/>
          </w:rPr>
          <w:t xml:space="preserve">broader </w:t>
        </w:r>
        <w:r w:rsidR="00786DB6" w:rsidRPr="00786DB6">
          <w:rPr>
            <w:rFonts w:ascii="Arial" w:eastAsia="Arial" w:hAnsi="Arial" w:cs="Arial"/>
            <w:spacing w:val="11"/>
            <w:w w:val="82"/>
            <w:sz w:val="16"/>
            <w:szCs w:val="16"/>
            <w:lang w:val="en-GB"/>
          </w:rPr>
          <w:t>sense</w:t>
        </w:r>
      </w:ins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4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cf.</w:t>
      </w:r>
      <w:r w:rsidRPr="00786DB6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(Rector,</w:t>
      </w:r>
      <w:r w:rsidRPr="00786DB6">
        <w:rPr>
          <w:rFonts w:ascii="Arial" w:eastAsia="Arial" w:hAnsi="Arial" w:cs="Arial"/>
          <w:spacing w:val="2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2008)),</w:t>
      </w:r>
      <w:r w:rsidRPr="00786DB6">
        <w:rPr>
          <w:rFonts w:ascii="Arial" w:eastAsia="Arial" w:hAnsi="Arial" w:cs="Arial"/>
          <w:spacing w:val="26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assertions</w:t>
      </w:r>
      <w:r w:rsidRPr="00786DB6">
        <w:rPr>
          <w:rFonts w:ascii="Arial" w:eastAsia="Arial" w:hAnsi="Arial" w:cs="Arial"/>
          <w:spacing w:val="-1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about</w:t>
      </w:r>
      <w:r w:rsidRPr="00786DB6">
        <w:rPr>
          <w:rFonts w:ascii="Arial" w:eastAsia="Arial" w:hAnsi="Arial" w:cs="Arial"/>
          <w:spacing w:val="7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what</w:t>
      </w:r>
      <w:r w:rsidRPr="00786DB6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 xml:space="preserve">frequently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associated</w:t>
      </w:r>
      <w:r w:rsidRPr="00786DB6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3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only</w:t>
      </w:r>
      <w:r w:rsidRPr="00786DB6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true</w:t>
      </w:r>
      <w:r w:rsidRPr="00786DB6">
        <w:rPr>
          <w:rFonts w:ascii="Arial" w:eastAsia="Arial" w:hAnsi="Arial" w:cs="Arial"/>
          <w:spacing w:val="4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7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de</w:t>
      </w:r>
      <w:r w:rsidRPr="00786DB6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>f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ault</w:t>
      </w:r>
      <w:r w:rsidRPr="00786DB6">
        <w:rPr>
          <w:rFonts w:ascii="Arial" w:eastAsia="Arial" w:hAnsi="Arial" w:cs="Arial"/>
          <w:spacing w:val="26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cannot</w:t>
      </w:r>
      <w:r w:rsidRPr="00786DB6">
        <w:rPr>
          <w:rFonts w:ascii="Arial" w:eastAsia="Arial" w:hAnsi="Arial" w:cs="Arial"/>
          <w:spacing w:val="9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be</w:t>
      </w:r>
      <w:r w:rsidRPr="00786DB6">
        <w:rPr>
          <w:rFonts w:ascii="Arial" w:eastAsia="Arial" w:hAnsi="Arial" w:cs="Arial"/>
          <w:spacing w:val="-10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straightfor</w:t>
      </w:r>
      <w:r w:rsidRPr="00786DB6">
        <w:rPr>
          <w:rFonts w:ascii="Arial" w:eastAsia="Arial" w:hAnsi="Arial" w:cs="Arial"/>
          <w:spacing w:val="-2"/>
          <w:w w:val="93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ardly</w:t>
      </w:r>
      <w:r w:rsidRPr="00786DB6">
        <w:rPr>
          <w:rFonts w:ascii="Arial" w:eastAsia="Arial" w:hAnsi="Arial" w:cs="Arial"/>
          <w:spacing w:val="-2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xpressed</w:t>
      </w:r>
      <w:r w:rsidRPr="00786DB6">
        <w:rPr>
          <w:rFonts w:ascii="Arial" w:eastAsia="Arial" w:hAnsi="Arial" w:cs="Arial"/>
          <w:spacing w:val="-8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by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formal</w:t>
      </w:r>
      <w:r w:rsidRPr="00786DB6">
        <w:rPr>
          <w:rFonts w:ascii="Arial" w:eastAsia="Arial" w:hAnsi="Arial" w:cs="Arial"/>
          <w:spacing w:val="25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ontologies.</w:t>
      </w:r>
      <w:r w:rsidRPr="00786DB6">
        <w:rPr>
          <w:rFonts w:ascii="Arial" w:eastAsia="Arial" w:hAnsi="Arial" w:cs="Arial"/>
          <w:spacing w:val="4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>g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arding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data,</w:t>
      </w:r>
      <w:r w:rsidRPr="00786DB6">
        <w:rPr>
          <w:rFonts w:ascii="Arial" w:eastAsia="Arial" w:hAnsi="Arial" w:cs="Arial"/>
          <w:spacing w:val="-13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interpretation</w:t>
      </w:r>
      <w:r w:rsidRPr="00786DB6">
        <w:rPr>
          <w:rFonts w:ascii="Arial" w:eastAsia="Arial" w:hAnsi="Arial" w:cs="Arial"/>
          <w:spacing w:val="13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often</w:t>
      </w:r>
      <w:r w:rsidRPr="00786DB6">
        <w:rPr>
          <w:rFonts w:ascii="Arial" w:eastAsia="Arial" w:hAnsi="Arial" w:cs="Arial"/>
          <w:spacing w:val="2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blurred</w:t>
      </w:r>
      <w:r w:rsidRPr="00786DB6">
        <w:rPr>
          <w:rFonts w:ascii="Arial" w:eastAsia="Arial" w:hAnsi="Arial" w:cs="Arial"/>
          <w:spacing w:val="2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use-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mention</w:t>
      </w:r>
      <w:r w:rsidRPr="00786DB6">
        <w:rPr>
          <w:rFonts w:ascii="Arial" w:eastAsia="Arial" w:hAnsi="Arial" w:cs="Arial"/>
          <w:spacing w:val="13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confusion,</w:t>
      </w:r>
      <w:r w:rsidRPr="00786DB6">
        <w:rPr>
          <w:rFonts w:ascii="Arial" w:eastAsia="Arial" w:hAnsi="Arial" w:cs="Arial"/>
          <w:spacing w:val="20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i.e.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mixing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data</w:t>
      </w:r>
      <w:r w:rsidRPr="00786DB6">
        <w:rPr>
          <w:rFonts w:ascii="Arial" w:eastAsia="Arial" w:hAnsi="Arial" w:cs="Arial"/>
          <w:spacing w:val="9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items</w:t>
      </w:r>
      <w:r w:rsidRPr="00786DB6">
        <w:rPr>
          <w:rFonts w:ascii="Arial" w:eastAsia="Arial" w:hAnsi="Arial" w:cs="Arial"/>
          <w:spacing w:val="2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with</w:t>
      </w:r>
      <w:r w:rsidRPr="00786DB6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things</w:t>
      </w:r>
      <w:r w:rsidRPr="00786DB6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ins w:id="1476" w:author="Filipe Santana" w:date="2016-01-03T16:42:00Z">
        <w:r w:rsidR="00786DB6" w:rsidRPr="00786DB6">
          <w:rPr>
            <w:rFonts w:ascii="Arial" w:eastAsia="Arial" w:hAnsi="Arial" w:cs="Arial"/>
            <w:w w:val="88"/>
            <w:sz w:val="16"/>
            <w:szCs w:val="16"/>
            <w:lang w:val="en-GB"/>
          </w:rPr>
          <w:t>denote</w:t>
        </w:r>
      </w:ins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 xml:space="preserve">.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databases,</w:t>
      </w:r>
      <w:r w:rsidRPr="00786DB6">
        <w:rPr>
          <w:rFonts w:ascii="Arial" w:eastAsia="Arial" w:hAnsi="Arial" w:cs="Arial"/>
          <w:spacing w:val="-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interpretation</w:t>
      </w:r>
      <w:r w:rsidRPr="00786DB6">
        <w:rPr>
          <w:rFonts w:ascii="Arial" w:eastAsia="Arial" w:hAnsi="Arial" w:cs="Arial"/>
          <w:spacing w:val="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data</w:t>
      </w:r>
      <w:r w:rsidRPr="00786DB6">
        <w:rPr>
          <w:rFonts w:ascii="Arial" w:eastAsia="Arial" w:hAnsi="Arial" w:cs="Arial"/>
          <w:spacing w:val="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elements</w:t>
      </w:r>
      <w:r w:rsidRPr="00786DB6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determined</w:t>
      </w:r>
      <w:r w:rsidRPr="00786DB6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2"/>
          <w:w w:val="84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use</w:t>
      </w:r>
    </w:p>
    <w:p w14:paraId="1B719C3D" w14:textId="7083953E" w:rsidR="00115759" w:rsidRPr="00786DB6" w:rsidRDefault="002C1A14">
      <w:pPr>
        <w:spacing w:before="1"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</w:rPr>
        <w:pPrChange w:id="1477" w:author="Filipe Santana" w:date="2016-01-03T16:52:00Z">
          <w:pPr>
            <w:spacing w:before="35" w:after="0" w:line="285" w:lineRule="auto"/>
            <w:ind w:left="2108" w:right="-48"/>
            <w:jc w:val="both"/>
          </w:pPr>
        </w:pPrChange>
      </w:pPr>
      <w:r w:rsidRPr="00786DB6">
        <w:rPr>
          <w:rFonts w:ascii="Arial" w:eastAsia="Arial" w:hAnsi="Arial" w:cs="Arial"/>
          <w:w w:val="80"/>
          <w:sz w:val="16"/>
          <w:szCs w:val="16"/>
          <w:lang w:val="en-GB"/>
        </w:rPr>
        <w:t>cases</w:t>
      </w:r>
      <w:proofErr w:type="spellEnd"/>
      <w:r w:rsidRPr="00786DB6">
        <w:rPr>
          <w:rFonts w:ascii="Arial" w:eastAsia="Arial" w:hAnsi="Arial" w:cs="Arial"/>
          <w:spacing w:val="-8"/>
          <w:w w:val="80"/>
          <w:sz w:val="16"/>
          <w:szCs w:val="16"/>
          <w:lang w:val="en-GB"/>
        </w:rPr>
        <w:t xml:space="preserve"> </w:t>
      </w:r>
      <w:ins w:id="1478" w:author="Filipe Santana" w:date="2016-01-03T16:42:00Z">
        <w:r w:rsidR="00786DB6" w:rsidRPr="00786DB6">
          <w:rPr>
            <w:rFonts w:ascii="Arial" w:eastAsia="Arial" w:hAnsi="Arial" w:cs="Arial"/>
            <w:w w:val="80"/>
            <w:sz w:val="16"/>
            <w:szCs w:val="16"/>
            <w:lang w:val="en-GB"/>
          </w:rPr>
          <w:t xml:space="preserve">embedded </w:t>
        </w:r>
        <w:r w:rsidR="00786DB6" w:rsidRPr="00786DB6">
          <w:rPr>
            <w:rFonts w:ascii="Arial" w:eastAsia="Arial" w:hAnsi="Arial" w:cs="Arial"/>
            <w:spacing w:val="2"/>
            <w:w w:val="80"/>
            <w:sz w:val="16"/>
            <w:szCs w:val="16"/>
            <w:lang w:val="en-GB"/>
          </w:rPr>
          <w:t>in</w:t>
        </w:r>
      </w:ins>
      <w:r w:rsidRPr="00786DB6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underlying</w:t>
      </w:r>
      <w:r w:rsidRPr="00786DB6">
        <w:rPr>
          <w:rFonts w:ascii="Arial" w:eastAsia="Arial" w:hAnsi="Arial" w:cs="Arial"/>
          <w:spacing w:val="33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schema.</w:t>
      </w:r>
      <w:r w:rsidRPr="00786DB6">
        <w:rPr>
          <w:rFonts w:ascii="Arial" w:eastAsia="Arial" w:hAnsi="Arial" w:cs="Arial"/>
          <w:spacing w:val="-6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distinction</w:t>
      </w:r>
      <w:r w:rsidRPr="00786DB6">
        <w:rPr>
          <w:rFonts w:ascii="Arial" w:eastAsia="Arial" w:hAnsi="Arial" w:cs="Arial"/>
          <w:spacing w:val="39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between</w:t>
      </w:r>
      <w:r w:rsidRPr="00786DB6">
        <w:rPr>
          <w:rFonts w:ascii="Arial" w:eastAsia="Arial" w:hAnsi="Arial" w:cs="Arial"/>
          <w:spacing w:val="-1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what</w:t>
      </w:r>
      <w:r w:rsidRPr="00786DB6">
        <w:rPr>
          <w:rFonts w:ascii="Arial" w:eastAsia="Arial" w:hAnsi="Arial" w:cs="Arial"/>
          <w:spacing w:val="2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ins w:id="1479" w:author="Filipe Santana" w:date="2016-01-03T16:51:00Z">
        <w:r w:rsidR="00115759">
          <w:rPr>
            <w:rFonts w:ascii="Arial" w:eastAsia="Arial" w:hAnsi="Arial" w:cs="Arial"/>
            <w:sz w:val="16"/>
            <w:szCs w:val="16"/>
            <w:lang w:val="en-GB"/>
          </w:rPr>
          <w:t xml:space="preserve"> </w:t>
        </w:r>
      </w:ins>
      <w:r w:rsidR="00115759" w:rsidRPr="00786DB6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5"/>
          <w:sz w:val="16"/>
          <w:szCs w:val="16"/>
          <w:lang w:val="en-GB"/>
        </w:rPr>
        <w:t>data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element</w:t>
      </w:r>
      <w:r w:rsidR="00115759"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1"/>
          <w:sz w:val="16"/>
          <w:szCs w:val="16"/>
          <w:lang w:val="en-GB"/>
        </w:rPr>
        <w:t>what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2"/>
          <w:sz w:val="16"/>
          <w:szCs w:val="16"/>
          <w:lang w:val="en-GB"/>
        </w:rPr>
        <w:t>is</w:t>
      </w:r>
      <w:r w:rsidR="00115759"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4"/>
          <w:sz w:val="16"/>
          <w:szCs w:val="16"/>
          <w:lang w:val="en-GB"/>
        </w:rPr>
        <w:t>its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9"/>
          <w:sz w:val="16"/>
          <w:szCs w:val="16"/>
          <w:lang w:val="en-GB"/>
        </w:rPr>
        <w:t>referent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2"/>
          <w:sz w:val="16"/>
          <w:szCs w:val="16"/>
          <w:lang w:val="en-GB"/>
        </w:rPr>
        <w:t>is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>implicit.</w:t>
      </w:r>
      <w:r w:rsidR="00115759"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F</w:t>
      </w:r>
      <w:r w:rsidR="00115759" w:rsidRPr="00786DB6">
        <w:rPr>
          <w:rFonts w:ascii="Arial" w:eastAsia="Arial" w:hAnsi="Arial" w:cs="Arial"/>
          <w:w w:val="92"/>
          <w:sz w:val="16"/>
          <w:szCs w:val="16"/>
          <w:lang w:val="en-GB"/>
        </w:rPr>
        <w:t>ormal</w:t>
      </w:r>
      <w:r w:rsidR="00115759"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="00115759"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0"/>
          <w:sz w:val="16"/>
          <w:szCs w:val="16"/>
          <w:lang w:val="en-GB"/>
        </w:rPr>
        <w:t>should</w:t>
      </w:r>
      <w:ins w:id="1480" w:author="Filipe Santana" w:date="2016-01-03T16:52:00Z">
        <w:r w:rsidR="00115759" w:rsidRPr="00115759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 </w:t>
        </w:r>
      </w:ins>
      <w:r w:rsidR="00115759" w:rsidRPr="00786DB6">
        <w:rPr>
          <w:rFonts w:ascii="Arial" w:eastAsia="Arial" w:hAnsi="Arial" w:cs="Arial"/>
          <w:w w:val="89"/>
          <w:sz w:val="16"/>
          <w:szCs w:val="16"/>
          <w:lang w:val="en-GB"/>
        </w:rPr>
        <w:t>enforce</w:t>
      </w:r>
      <w:r w:rsidR="00115759" w:rsidRPr="00786DB6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>this</w:t>
      </w:r>
      <w:r w:rsidR="00115759"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7"/>
          <w:sz w:val="16"/>
          <w:szCs w:val="16"/>
          <w:lang w:val="en-GB"/>
        </w:rPr>
        <w:t xml:space="preserve">distinction: </w:t>
      </w:r>
      <w:r w:rsidR="00115759" w:rsidRPr="00786DB6">
        <w:rPr>
          <w:rFonts w:ascii="Arial" w:eastAsia="Arial" w:hAnsi="Arial" w:cs="Arial"/>
          <w:spacing w:val="36"/>
          <w:w w:val="8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7"/>
          <w:sz w:val="16"/>
          <w:szCs w:val="16"/>
          <w:lang w:val="en-GB"/>
        </w:rPr>
        <w:t>data</w:t>
      </w:r>
      <w:r w:rsidR="00115759" w:rsidRPr="00786DB6">
        <w:rPr>
          <w:rFonts w:ascii="Arial" w:eastAsia="Arial" w:hAnsi="Arial" w:cs="Arial"/>
          <w:spacing w:val="9"/>
          <w:w w:val="8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7"/>
          <w:sz w:val="16"/>
          <w:szCs w:val="16"/>
          <w:lang w:val="en-GB"/>
        </w:rPr>
        <w:t>items</w:t>
      </w:r>
      <w:r w:rsidR="00115759" w:rsidRPr="00786DB6">
        <w:rPr>
          <w:rFonts w:ascii="Arial" w:eastAsia="Arial" w:hAnsi="Arial" w:cs="Arial"/>
          <w:spacing w:val="27"/>
          <w:w w:val="8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7"/>
          <w:sz w:val="16"/>
          <w:szCs w:val="16"/>
          <w:lang w:val="en-GB"/>
        </w:rPr>
        <w:t>are</w:t>
      </w:r>
      <w:r w:rsidR="00115759" w:rsidRPr="00786DB6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7"/>
          <w:sz w:val="16"/>
          <w:szCs w:val="16"/>
          <w:lang w:val="en-GB"/>
        </w:rPr>
        <w:t>instances</w:t>
      </w:r>
      <w:r w:rsidR="00115759" w:rsidRPr="00786DB6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="00115759" w:rsidRPr="00786DB6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2"/>
          <w:sz w:val="16"/>
          <w:szCs w:val="16"/>
          <w:lang w:val="en-GB"/>
        </w:rPr>
        <w:t>information</w:t>
      </w:r>
      <w:r w:rsidR="00115759" w:rsidRPr="00786DB6">
        <w:rPr>
          <w:rFonts w:ascii="Arial" w:eastAsia="Arial" w:hAnsi="Arial" w:cs="Arial"/>
          <w:spacing w:val="36"/>
          <w:w w:val="92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92"/>
          <w:sz w:val="16"/>
          <w:szCs w:val="16"/>
          <w:lang w:val="en-GB"/>
        </w:rPr>
        <w:t xml:space="preserve">content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entities,</w:t>
      </w:r>
      <w:r w:rsidR="00115759" w:rsidRPr="00786DB6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whereas</w:t>
      </w:r>
      <w:r w:rsidR="00115759" w:rsidRPr="00786DB6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="00115759" w:rsidRPr="00786DB6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things</w:t>
      </w:r>
      <w:r w:rsidR="00115759" w:rsidRPr="00786DB6">
        <w:rPr>
          <w:rFonts w:ascii="Arial" w:eastAsia="Arial" w:hAnsi="Arial" w:cs="Arial"/>
          <w:spacing w:val="24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data</w:t>
      </w:r>
      <w:r w:rsidR="00115759" w:rsidRPr="00786DB6">
        <w:rPr>
          <w:rFonts w:ascii="Arial" w:eastAsia="Arial" w:hAnsi="Arial" w:cs="Arial"/>
          <w:spacing w:val="1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items</w:t>
      </w:r>
      <w:r w:rsidR="00115759" w:rsidRPr="00786DB6">
        <w:rPr>
          <w:rFonts w:ascii="Arial" w:eastAsia="Arial" w:hAnsi="Arial" w:cs="Arial"/>
          <w:spacing w:val="19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denote</w:t>
      </w:r>
      <w:r w:rsidR="00115759" w:rsidRPr="00786DB6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>are</w:t>
      </w:r>
      <w:r w:rsidR="00115759" w:rsidRPr="00786DB6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w w:val="88"/>
          <w:sz w:val="16"/>
          <w:szCs w:val="16"/>
          <w:lang w:val="en-GB"/>
        </w:rPr>
        <w:t xml:space="preserve">manifold: </w:t>
      </w:r>
      <w:r w:rsidR="00115759" w:rsidRPr="00786DB6">
        <w:rPr>
          <w:rFonts w:ascii="Arial" w:eastAsia="Arial" w:hAnsi="Arial" w:cs="Arial"/>
          <w:spacing w:val="23"/>
          <w:w w:val="88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>ind</w:t>
      </w:r>
      <w:r w:rsidR="00115759"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>i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 xml:space="preserve">viduals, </w:t>
      </w:r>
      <w:r w:rsidR="00115759" w:rsidRPr="00786DB6">
        <w:rPr>
          <w:rFonts w:ascii="Arial" w:eastAsia="Arial" w:hAnsi="Arial" w:cs="Arial"/>
          <w:w w:val="83"/>
          <w:sz w:val="16"/>
          <w:szCs w:val="16"/>
          <w:lang w:val="en-GB"/>
        </w:rPr>
        <w:t>classes,</w:t>
      </w:r>
      <w:r w:rsidR="00115759" w:rsidRPr="00786DB6">
        <w:rPr>
          <w:rFonts w:ascii="Arial" w:eastAsia="Arial" w:hAnsi="Arial" w:cs="Arial"/>
          <w:spacing w:val="3"/>
          <w:w w:val="83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>or</w:t>
      </w:r>
      <w:r w:rsidR="00115759" w:rsidRPr="00786DB6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e</w:t>
      </w:r>
      <w:r w:rsidR="00115759" w:rsidRPr="00786DB6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v</w:t>
      </w:r>
      <w:r w:rsidR="00115759" w:rsidRPr="00786DB6">
        <w:rPr>
          <w:rFonts w:ascii="Arial" w:eastAsia="Arial" w:hAnsi="Arial" w:cs="Arial"/>
          <w:w w:val="85"/>
          <w:sz w:val="16"/>
          <w:szCs w:val="16"/>
          <w:lang w:val="en-GB"/>
        </w:rPr>
        <w:t>en</w:t>
      </w:r>
      <w:r w:rsidR="00115759" w:rsidRPr="00786DB6">
        <w:rPr>
          <w:rFonts w:ascii="Arial" w:eastAsia="Arial" w:hAnsi="Arial" w:cs="Arial"/>
          <w:spacing w:val="5"/>
          <w:w w:val="85"/>
          <w:sz w:val="16"/>
          <w:szCs w:val="16"/>
          <w:lang w:val="en-GB"/>
        </w:rPr>
        <w:t xml:space="preserve"> </w:t>
      </w:r>
      <w:r w:rsidR="00115759" w:rsidRPr="00786DB6">
        <w:rPr>
          <w:rFonts w:ascii="Arial" w:eastAsia="Arial" w:hAnsi="Arial" w:cs="Arial"/>
          <w:sz w:val="16"/>
          <w:szCs w:val="16"/>
          <w:lang w:val="en-GB"/>
        </w:rPr>
        <w:t>nothing.</w:t>
      </w:r>
    </w:p>
    <w:p w14:paraId="771FBAD7" w14:textId="0FEB448C" w:rsidR="00E6733B" w:rsidRPr="00786DB6" w:rsidRDefault="00E6733B">
      <w:pPr>
        <w:spacing w:before="1" w:after="0" w:line="240" w:lineRule="auto"/>
        <w:ind w:left="2108" w:right="-44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174FBACD" w14:textId="77777777" w:rsidR="00E6733B" w:rsidRPr="00786DB6" w:rsidRDefault="002C1A14">
      <w:pPr>
        <w:spacing w:before="29" w:after="0" w:line="240" w:lineRule="auto"/>
        <w:ind w:right="3353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786DB6">
        <w:rPr>
          <w:lang w:val="en-GB"/>
        </w:rPr>
        <w:br w:type="column"/>
      </w:r>
      <w:r w:rsidRPr="00786DB6">
        <w:rPr>
          <w:rFonts w:ascii="Arial" w:eastAsia="Arial" w:hAnsi="Arial" w:cs="Arial"/>
          <w:sz w:val="18"/>
          <w:szCs w:val="18"/>
          <w:lang w:val="en-GB"/>
        </w:rPr>
        <w:lastRenderedPageBreak/>
        <w:t>2.2</w:t>
      </w:r>
      <w:r w:rsidRPr="00786DB6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Inte</w:t>
      </w:r>
      <w:r w:rsidRPr="00786DB6">
        <w:rPr>
          <w:rFonts w:ascii="Arial" w:eastAsia="Arial" w:hAnsi="Arial" w:cs="Arial"/>
          <w:spacing w:val="5"/>
          <w:sz w:val="18"/>
          <w:szCs w:val="18"/>
          <w:lang w:val="en-GB"/>
        </w:rPr>
        <w:t>r</w:t>
      </w:r>
      <w:r w:rsidRPr="00786DB6">
        <w:rPr>
          <w:rFonts w:ascii="Arial" w:eastAsia="Arial" w:hAnsi="Arial" w:cs="Arial"/>
          <w:sz w:val="18"/>
          <w:szCs w:val="18"/>
          <w:lang w:val="en-GB"/>
        </w:rPr>
        <w:t>preting</w:t>
      </w:r>
      <w:r w:rsidRPr="00786DB6">
        <w:rPr>
          <w:rFonts w:ascii="Arial" w:eastAsia="Arial" w:hAnsi="Arial" w:cs="Arial"/>
          <w:spacing w:val="-9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databases</w:t>
      </w:r>
      <w:r w:rsidRPr="00786DB6">
        <w:rPr>
          <w:rFonts w:ascii="Arial" w:eastAsia="Arial" w:hAnsi="Arial" w:cs="Arial"/>
          <w:spacing w:val="-8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with</w:t>
      </w:r>
      <w:r w:rsidRPr="00786DB6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ontologies</w:t>
      </w:r>
    </w:p>
    <w:p w14:paraId="68BE0524" w14:textId="77777777" w:rsidR="00E6733B" w:rsidRPr="00786DB6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5CD81888" w14:textId="1AF4337D" w:rsidR="00E6733B" w:rsidRPr="00786DB6" w:rsidRDefault="002C1A14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Databases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ins w:id="1481" w:author="Filipe Santana" w:date="2016-01-03T16:53:00Z">
        <w:r w:rsidR="00115759">
          <w:rPr>
            <w:rFonts w:ascii="Arial" w:eastAsia="Arial" w:hAnsi="Arial" w:cs="Arial"/>
            <w:w w:val="78"/>
            <w:sz w:val="16"/>
            <w:szCs w:val="16"/>
            <w:lang w:val="en-GB"/>
          </w:rPr>
          <w:t>and</w:t>
        </w:r>
      </w:ins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less-principled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domain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le</w:t>
      </w:r>
      <w:r w:rsidRPr="00786DB6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2"/>
          <w:w w:val="99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7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real</w:t>
      </w:r>
      <w:r w:rsidRPr="00786DB6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 xml:space="preserve">nature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9"/>
          <w:w w:val="85"/>
          <w:sz w:val="16"/>
          <w:szCs w:val="16"/>
          <w:lang w:val="en-GB"/>
        </w:rPr>
        <w:t xml:space="preserve"> </w:t>
      </w:r>
      <w:ins w:id="1482" w:author="Filipe Santana" w:date="2016-01-03T16:53:00Z">
        <w:r w:rsidR="00115759" w:rsidRPr="00786DB6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entities </w:t>
        </w:r>
        <w:r w:rsidR="00115759" w:rsidRPr="00786DB6">
          <w:rPr>
            <w:rFonts w:ascii="Arial" w:eastAsia="Arial" w:hAnsi="Arial" w:cs="Arial"/>
            <w:spacing w:val="1"/>
            <w:w w:val="85"/>
            <w:sz w:val="16"/>
            <w:szCs w:val="16"/>
            <w:lang w:val="en-GB"/>
          </w:rPr>
          <w:t>as</w:t>
        </w:r>
      </w:ins>
      <w:r w:rsidRPr="00786DB6">
        <w:rPr>
          <w:rFonts w:ascii="Arial" w:eastAsia="Arial" w:hAnsi="Arial" w:cs="Arial"/>
          <w:spacing w:val="2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well</w:t>
      </w:r>
      <w:r w:rsidRPr="00786DB6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5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19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21"/>
          <w:w w:val="84"/>
          <w:sz w:val="16"/>
          <w:szCs w:val="16"/>
          <w:lang w:val="en-GB"/>
        </w:rPr>
        <w:t xml:space="preserve"> </w:t>
      </w:r>
      <w:ins w:id="1483" w:author="Filipe Santana" w:date="2016-01-03T16:58:00Z">
        <w:r w:rsidR="00A26EA4" w:rsidRPr="00786DB6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circumstances </w:t>
        </w:r>
        <w:r w:rsidR="00A26EA4" w:rsidRPr="00786DB6">
          <w:rPr>
            <w:rFonts w:ascii="Arial" w:eastAsia="Arial" w:hAnsi="Arial" w:cs="Arial"/>
            <w:spacing w:val="19"/>
            <w:w w:val="84"/>
            <w:sz w:val="16"/>
            <w:szCs w:val="16"/>
            <w:lang w:val="en-GB"/>
          </w:rPr>
          <w:t>of</w:t>
        </w:r>
      </w:ins>
      <w:r w:rsidRPr="00786DB6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denotation</w:t>
      </w:r>
      <w:r w:rsidRPr="00786DB6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ins w:id="1484" w:author="Filipe Santana" w:date="2016-01-03T16:59:00Z">
        <w:r w:rsidR="00A26EA4" w:rsidRPr="00786DB6">
          <w:rPr>
            <w:rFonts w:ascii="Arial" w:eastAsia="Arial" w:hAnsi="Arial" w:cs="Arial"/>
            <w:w w:val="88"/>
            <w:sz w:val="16"/>
            <w:szCs w:val="16"/>
            <w:lang w:val="en-GB"/>
          </w:rPr>
          <w:t>underspe</w:t>
        </w:r>
        <w:r w:rsidR="00A26EA4" w:rsidRPr="00786DB6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cified, </w:t>
        </w:r>
        <w:r w:rsidR="00A26EA4" w:rsidRPr="00786DB6">
          <w:rPr>
            <w:rFonts w:ascii="Arial" w:eastAsia="Arial" w:hAnsi="Arial" w:cs="Arial"/>
            <w:spacing w:val="8"/>
            <w:w w:val="86"/>
            <w:sz w:val="16"/>
            <w:szCs w:val="16"/>
            <w:lang w:val="en-GB"/>
          </w:rPr>
          <w:t>because</w:t>
        </w:r>
      </w:ins>
      <w:r w:rsidRPr="00786DB6">
        <w:rPr>
          <w:rFonts w:ascii="Arial" w:eastAsia="Arial" w:hAnsi="Arial" w:cs="Arial"/>
          <w:spacing w:val="-9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their</w:t>
      </w:r>
      <w:r w:rsidRPr="00786DB6">
        <w:rPr>
          <w:rFonts w:ascii="Arial" w:eastAsia="Arial" w:hAnsi="Arial" w:cs="Arial"/>
          <w:spacing w:val="3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authors</w:t>
      </w:r>
      <w:r w:rsidRPr="00786DB6">
        <w:rPr>
          <w:rFonts w:ascii="Arial" w:eastAsia="Arial" w:hAnsi="Arial" w:cs="Arial"/>
          <w:spacing w:val="15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assume</w:t>
      </w:r>
      <w:r w:rsidRPr="00786DB6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this</w:t>
      </w:r>
      <w:r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intuit</w:t>
      </w:r>
      <w:r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sz w:val="16"/>
          <w:szCs w:val="16"/>
          <w:lang w:val="en-GB"/>
        </w:rPr>
        <w:t>ely</w:t>
      </w:r>
      <w:r w:rsidRPr="00786DB6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kn</w:t>
      </w:r>
      <w:r w:rsidRPr="00786DB6">
        <w:rPr>
          <w:rFonts w:ascii="Arial" w:eastAsia="Arial" w:hAnsi="Arial" w:cs="Arial"/>
          <w:spacing w:val="-4"/>
          <w:w w:val="93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wn</w:t>
      </w:r>
      <w:r w:rsidRPr="00786DB6">
        <w:rPr>
          <w:rFonts w:ascii="Arial" w:eastAsia="Arial" w:hAnsi="Arial" w:cs="Arial"/>
          <w:spacing w:val="7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the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users</w:t>
      </w:r>
      <w:r w:rsidRPr="00786DB6">
        <w:rPr>
          <w:rFonts w:ascii="Arial" w:eastAsia="Arial" w:hAnsi="Arial" w:cs="Arial"/>
          <w:spacing w:val="-7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2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interpreted</w:t>
      </w:r>
      <w:r w:rsidRPr="00786DB6">
        <w:rPr>
          <w:rFonts w:ascii="Arial" w:eastAsia="Arial" w:hAnsi="Arial" w:cs="Arial"/>
          <w:spacing w:val="-14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accordingly</w:t>
      </w:r>
      <w:r w:rsidRPr="00786DB6">
        <w:rPr>
          <w:rFonts w:ascii="Arial" w:eastAsia="Arial" w:hAnsi="Arial" w:cs="Arial"/>
          <w:spacing w:val="10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within</w:t>
      </w:r>
      <w:r w:rsidRPr="00786DB6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xpected</w:t>
      </w:r>
      <w:r w:rsidRPr="00786DB6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cont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xt</w:t>
      </w:r>
      <w:r w:rsidRPr="00786DB6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3"/>
          <w:sz w:val="16"/>
          <w:szCs w:val="16"/>
          <w:lang w:val="en-GB"/>
        </w:rPr>
        <w:t xml:space="preserve">use.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E.g.,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"Human"</w:t>
      </w:r>
      <w:r w:rsidRPr="00786DB6">
        <w:rPr>
          <w:rFonts w:ascii="Arial" w:eastAsia="Arial" w:hAnsi="Arial" w:cs="Arial"/>
          <w:i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13"/>
          <w:w w:val="87"/>
          <w:sz w:val="16"/>
          <w:szCs w:val="16"/>
          <w:lang w:val="en-GB"/>
        </w:rPr>
        <w:t xml:space="preserve"> </w:t>
      </w:r>
      <w:ins w:id="1485" w:author="Filipe Santana" w:date="2016-01-03T16:54:00Z">
        <w:r w:rsidR="00115759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biological </w:t>
        </w:r>
        <w:r w:rsidR="00115759" w:rsidRPr="00786DB6">
          <w:rPr>
            <w:rFonts w:ascii="Arial" w:eastAsia="Arial" w:hAnsi="Arial" w:cs="Arial"/>
            <w:spacing w:val="35"/>
            <w:w w:val="87"/>
            <w:sz w:val="16"/>
            <w:szCs w:val="16"/>
            <w:lang w:val="en-GB"/>
          </w:rPr>
          <w:t>database</w:t>
        </w:r>
      </w:ins>
      <w:r w:rsidRPr="00786DB6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entr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database</w:t>
      </w:r>
      <w:r w:rsidRPr="00786DB6">
        <w:rPr>
          <w:rFonts w:ascii="Arial" w:eastAsia="Arial" w:hAnsi="Arial" w:cs="Arial"/>
          <w:spacing w:val="15"/>
          <w:w w:val="84"/>
          <w:sz w:val="16"/>
          <w:szCs w:val="16"/>
          <w:lang w:val="en-GB"/>
        </w:rPr>
        <w:t xml:space="preserve"> </w:t>
      </w:r>
      <w:ins w:id="1486" w:author="Filipe Santana" w:date="2016-01-03T16:58:00Z">
        <w:r w:rsidR="00A26EA4" w:rsidRPr="00786DB6">
          <w:rPr>
            <w:rFonts w:ascii="Arial" w:eastAsia="Arial" w:hAnsi="Arial" w:cs="Arial"/>
            <w:w w:val="84"/>
            <w:sz w:val="16"/>
            <w:szCs w:val="16"/>
            <w:lang w:val="en-GB"/>
          </w:rPr>
          <w:t>schema, could</w:t>
        </w:r>
      </w:ins>
      <w:r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be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assumed</w:t>
      </w:r>
      <w:r w:rsidRPr="00786DB6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to</w:t>
      </w:r>
      <w:r w:rsidRPr="00786DB6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denote</w:t>
      </w:r>
      <w:r w:rsidRPr="00786DB6">
        <w:rPr>
          <w:rFonts w:ascii="Arial" w:eastAsia="Arial" w:hAnsi="Arial" w:cs="Arial"/>
          <w:spacing w:val="2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an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ind</w:t>
      </w:r>
      <w:r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sz w:val="16"/>
          <w:szCs w:val="16"/>
          <w:lang w:val="en-GB"/>
        </w:rPr>
        <w:t>vidual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8"/>
          <w:sz w:val="16"/>
          <w:szCs w:val="16"/>
          <w:lang w:val="en-GB"/>
        </w:rPr>
        <w:t>Homo</w:t>
      </w:r>
      <w:r w:rsidRPr="00786DB6">
        <w:rPr>
          <w:rFonts w:ascii="Arial" w:eastAsia="Arial" w:hAnsi="Arial" w:cs="Arial"/>
          <w:i/>
          <w:spacing w:val="3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8"/>
          <w:sz w:val="16"/>
          <w:szCs w:val="16"/>
          <w:lang w:val="en-GB"/>
        </w:rPr>
        <w:t>sapiens</w:t>
      </w:r>
      <w:r w:rsidRPr="00786DB6">
        <w:rPr>
          <w:rFonts w:ascii="Arial" w:eastAsia="Arial" w:hAnsi="Arial" w:cs="Arial"/>
          <w:i/>
          <w:spacing w:val="13"/>
          <w:w w:val="88"/>
          <w:sz w:val="16"/>
          <w:szCs w:val="16"/>
          <w:lang w:val="en-GB"/>
        </w:rPr>
        <w:t xml:space="preserve"> </w:t>
      </w:r>
      <w:ins w:id="1487" w:author="Filipe Santana" w:date="2016-01-03T16:58:00Z">
        <w:r w:rsidR="00A26EA4" w:rsidRPr="00786DB6">
          <w:rPr>
            <w:rFonts w:ascii="Arial" w:eastAsia="Arial" w:hAnsi="Arial" w:cs="Arial"/>
            <w:w w:val="88"/>
            <w:sz w:val="16"/>
            <w:szCs w:val="16"/>
            <w:lang w:val="en-GB"/>
          </w:rPr>
          <w:t>o</w:t>
        </w:r>
        <w:r w:rsidR="00A26EA4" w:rsidRPr="00786DB6">
          <w:rPr>
            <w:rFonts w:ascii="Arial" w:eastAsia="Arial" w:hAnsi="Arial" w:cs="Arial"/>
            <w:spacing w:val="-3"/>
            <w:w w:val="88"/>
            <w:sz w:val="16"/>
            <w:szCs w:val="16"/>
            <w:lang w:val="en-GB"/>
          </w:rPr>
          <w:t>r</w:t>
        </w:r>
        <w:r w:rsidR="00A26EA4" w:rsidRPr="00786DB6">
          <w:rPr>
            <w:rFonts w:ascii="Arial" w:eastAsia="Arial" w:hAnsi="Arial" w:cs="Arial"/>
            <w:spacing w:val="-1"/>
            <w:w w:val="88"/>
            <w:sz w:val="16"/>
            <w:szCs w:val="16"/>
            <w:lang w:val="en-GB"/>
          </w:rPr>
          <w:t>g</w:t>
        </w:r>
        <w:r w:rsidR="00A26EA4" w:rsidRPr="00786DB6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anism, </w:t>
        </w:r>
        <w:r w:rsidR="00A26EA4" w:rsidRPr="00786DB6">
          <w:rPr>
            <w:rFonts w:ascii="Arial" w:eastAsia="Arial" w:hAnsi="Arial" w:cs="Arial"/>
            <w:spacing w:val="8"/>
            <w:w w:val="88"/>
            <w:sz w:val="16"/>
            <w:szCs w:val="16"/>
            <w:lang w:val="en-GB"/>
          </w:rPr>
          <w:t>or</w:t>
        </w:r>
      </w:ins>
      <w:r w:rsidRPr="00786DB6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 xml:space="preserve">class </w:t>
      </w:r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Homo</w:t>
      </w:r>
      <w:r w:rsidRPr="00786DB6">
        <w:rPr>
          <w:rFonts w:ascii="Arial" w:eastAsia="Arial" w:hAnsi="Arial" w:cs="Arial"/>
          <w:i/>
          <w:spacing w:val="1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7"/>
          <w:sz w:val="16"/>
          <w:szCs w:val="16"/>
          <w:lang w:val="en-GB"/>
        </w:rPr>
        <w:t>sapiens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7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quality</w:t>
      </w:r>
      <w:r w:rsidRPr="00786DB6">
        <w:rPr>
          <w:rFonts w:ascii="Arial" w:eastAsia="Arial" w:hAnsi="Arial" w:cs="Arial"/>
          <w:spacing w:val="3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</w:t>
      </w:r>
      <w:r w:rsidRPr="00786DB6">
        <w:rPr>
          <w:rFonts w:ascii="Arial" w:eastAsia="Arial" w:hAnsi="Arial" w:cs="Arial"/>
          <w:spacing w:val="-1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object</w:t>
      </w:r>
      <w:r w:rsidRPr="00786DB6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belonging</w:t>
      </w:r>
      <w:r w:rsidRPr="00786DB6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to</w:t>
      </w:r>
      <w:r w:rsidRPr="00786DB6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taxon</w:t>
      </w:r>
      <w:r w:rsidRPr="00786DB6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8"/>
          <w:sz w:val="16"/>
          <w:szCs w:val="16"/>
          <w:lang w:val="en-GB"/>
        </w:rPr>
        <w:t>Homo</w:t>
      </w:r>
      <w:r w:rsidRPr="00786DB6">
        <w:rPr>
          <w:rFonts w:ascii="Arial" w:eastAsia="Arial" w:hAnsi="Arial" w:cs="Arial"/>
          <w:i/>
          <w:spacing w:val="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sapi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ens</w:t>
      </w:r>
      <w:r w:rsidRPr="00786DB6">
        <w:rPr>
          <w:rFonts w:ascii="Arial" w:eastAsia="Arial" w:hAnsi="Arial" w:cs="Arial"/>
          <w:i/>
          <w:spacing w:val="-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(Schulz</w:t>
      </w:r>
      <w:r w:rsidRPr="00786DB6">
        <w:rPr>
          <w:rFonts w:ascii="Arial" w:eastAsia="Arial" w:hAnsi="Arial" w:cs="Arial"/>
          <w:spacing w:val="3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5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2008),</w:t>
      </w:r>
      <w:r w:rsidRPr="00786DB6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 xml:space="preserve">a population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humans.</w:t>
      </w:r>
      <w:r w:rsidRPr="00786DB6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0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class</w:t>
      </w:r>
      <w:r w:rsidRPr="00786DB6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 xml:space="preserve">"Animal"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could</w:t>
      </w:r>
      <w:r w:rsidRPr="00786DB6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be</w:t>
      </w:r>
      <w:r w:rsidRPr="00786DB6">
        <w:rPr>
          <w:rFonts w:ascii="Arial" w:eastAsia="Arial" w:hAnsi="Arial" w:cs="Arial"/>
          <w:spacing w:val="-1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interpreted</w:t>
      </w:r>
      <w:r w:rsidRPr="00786DB6">
        <w:rPr>
          <w:rFonts w:ascii="Arial" w:eastAsia="Arial" w:hAnsi="Arial" w:cs="Arial"/>
          <w:spacing w:val="18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-1"/>
          <w:w w:val="7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5"/>
          <w:sz w:val="16"/>
          <w:szCs w:val="16"/>
          <w:lang w:val="en-GB"/>
        </w:rPr>
        <w:t>including</w:t>
      </w:r>
      <w:r w:rsidRPr="00786DB6">
        <w:rPr>
          <w:rFonts w:ascii="Arial" w:eastAsia="Arial" w:hAnsi="Arial" w:cs="Arial"/>
          <w:spacing w:val="-9"/>
          <w:w w:val="9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class</w:t>
      </w:r>
      <w:r w:rsidRPr="00786DB6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Homo</w:t>
      </w:r>
      <w:r w:rsidRPr="00786DB6">
        <w:rPr>
          <w:rFonts w:ascii="Arial" w:eastAsia="Arial" w:hAnsi="Arial" w:cs="Arial"/>
          <w:i/>
          <w:spacing w:val="1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sapiens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cont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xt</w:t>
      </w:r>
      <w:r w:rsidRPr="00786DB6">
        <w:rPr>
          <w:rFonts w:ascii="Arial" w:eastAsia="Arial" w:hAnsi="Arial" w:cs="Arial"/>
          <w:spacing w:val="8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of </w:t>
      </w:r>
      <w:r w:rsidRPr="00786DB6">
        <w:rPr>
          <w:rFonts w:ascii="Arial" w:eastAsia="Arial" w:hAnsi="Arial" w:cs="Arial"/>
          <w:w w:val="97"/>
          <w:sz w:val="16"/>
          <w:szCs w:val="16"/>
          <w:lang w:val="en-GB"/>
        </w:rPr>
        <w:t>Biology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xcluding</w:t>
      </w:r>
      <w:r w:rsidRPr="00786DB6">
        <w:rPr>
          <w:rFonts w:ascii="Arial" w:eastAsia="Arial" w:hAnsi="Arial" w:cs="Arial"/>
          <w:spacing w:val="-9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it,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e.g.</w:t>
      </w:r>
      <w:r w:rsidRPr="00786DB6">
        <w:rPr>
          <w:rFonts w:ascii="Arial" w:eastAsia="Arial" w:hAnsi="Arial" w:cs="Arial"/>
          <w:spacing w:val="-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9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cont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xt</w:t>
      </w:r>
      <w:r w:rsidRPr="00786DB6">
        <w:rPr>
          <w:rFonts w:ascii="Arial" w:eastAsia="Arial" w:hAnsi="Arial" w:cs="Arial"/>
          <w:spacing w:val="-10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9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L</w:t>
      </w:r>
      <w:r w:rsidRPr="00786DB6">
        <w:rPr>
          <w:rFonts w:ascii="Arial" w:eastAsia="Arial" w:hAnsi="Arial" w:cs="Arial"/>
          <w:spacing w:val="-2"/>
          <w:w w:val="94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9"/>
          <w:w w:val="94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.</w:t>
      </w:r>
      <w:r w:rsidRPr="00786DB6">
        <w:rPr>
          <w:rFonts w:ascii="Arial" w:eastAsia="Arial" w:hAnsi="Arial" w:cs="Arial"/>
          <w:spacing w:val="-7"/>
          <w:w w:val="9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This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underlines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 xml:space="preserve">need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to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ma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k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these</w:t>
      </w:r>
      <w:r w:rsidRPr="00786DB6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hidden</w:t>
      </w:r>
      <w:r w:rsidRPr="00786DB6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assumptions</w:t>
      </w:r>
      <w:r w:rsidRPr="00786DB6">
        <w:rPr>
          <w:rFonts w:ascii="Arial" w:eastAsia="Arial" w:hAnsi="Arial" w:cs="Arial"/>
          <w:spacing w:val="15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7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z w:val="16"/>
          <w:szCs w:val="16"/>
          <w:lang w:val="en-GB"/>
        </w:rPr>
        <w:t>xplicit.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postulate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 xml:space="preserve">ambiguous </w:t>
      </w:r>
      <w:r w:rsidR="00115759" w:rsidRPr="00786DB6">
        <w:rPr>
          <w:rFonts w:ascii="Arial" w:eastAsia="Arial" w:hAnsi="Arial" w:cs="Arial"/>
          <w:w w:val="86"/>
          <w:sz w:val="16"/>
          <w:szCs w:val="16"/>
          <w:lang w:val="en-GB"/>
        </w:rPr>
        <w:t xml:space="preserve">interpretations </w:t>
      </w:r>
      <w:r w:rsidR="00115759" w:rsidRPr="00786DB6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 xml:space="preserve"> best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av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oided</w:t>
      </w:r>
      <w:r w:rsidRPr="00786DB6">
        <w:rPr>
          <w:rFonts w:ascii="Arial" w:eastAsia="Arial" w:hAnsi="Arial" w:cs="Arial"/>
          <w:spacing w:val="23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if</w:t>
      </w:r>
      <w:r w:rsidRPr="00786DB6">
        <w:rPr>
          <w:rFonts w:ascii="Arial" w:eastAsia="Arial" w:hAnsi="Arial" w:cs="Arial"/>
          <w:spacing w:val="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both</w:t>
      </w:r>
      <w:r w:rsidRPr="00786DB6">
        <w:rPr>
          <w:rFonts w:ascii="Arial" w:eastAsia="Arial" w:hAnsi="Arial" w:cs="Arial"/>
          <w:spacing w:val="23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database</w:t>
      </w:r>
      <w:r w:rsidRPr="00786DB6">
        <w:rPr>
          <w:rFonts w:ascii="Arial" w:eastAsia="Arial" w:hAnsi="Arial" w:cs="Arial"/>
          <w:spacing w:val="-8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schemas</w:t>
      </w:r>
      <w:r w:rsidRPr="00786DB6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7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content</w:t>
      </w:r>
      <w:r w:rsidRPr="00786DB6">
        <w:rPr>
          <w:rFonts w:ascii="Arial" w:eastAsia="Arial" w:hAnsi="Arial" w:cs="Arial"/>
          <w:spacing w:val="26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are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rooted</w:t>
      </w:r>
      <w:r w:rsidRPr="00786DB6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xpress</w:t>
      </w:r>
      <w:r w:rsidRPr="00786DB6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7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domain</w:t>
      </w:r>
      <w:r w:rsidRPr="00786DB6">
        <w:rPr>
          <w:rFonts w:ascii="Arial" w:eastAsia="Arial" w:hAnsi="Arial" w:cs="Arial"/>
          <w:spacing w:val="28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ontologies</w:t>
      </w:r>
      <w:r w:rsidRPr="00786DB6">
        <w:rPr>
          <w:rFonts w:ascii="Arial" w:eastAsia="Arial" w:hAnsi="Arial" w:cs="Arial"/>
          <w:spacing w:val="3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inherit</w:t>
      </w:r>
      <w:r w:rsidRPr="00786DB6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constraints</w:t>
      </w:r>
      <w:r w:rsidRPr="00786DB6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from an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upper</w:t>
      </w:r>
      <w:r w:rsidRPr="00786DB6">
        <w:rPr>
          <w:rFonts w:ascii="Arial" w:eastAsia="Arial" w:hAnsi="Arial" w:cs="Arial"/>
          <w:spacing w:val="-9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l</w:t>
      </w:r>
      <w:r w:rsidRPr="00786DB6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el</w:t>
      </w:r>
      <w:r w:rsidRPr="00786DB6">
        <w:rPr>
          <w:rFonts w:ascii="Arial" w:eastAsia="Arial" w:hAnsi="Arial" w:cs="Arial"/>
          <w:spacing w:val="11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ontolog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69320D2B" w14:textId="0E51E5AE" w:rsidR="00E6733B" w:rsidRPr="00786DB6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Content</w:t>
      </w:r>
      <w:r w:rsidRPr="00786DB6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retri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ev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al</w:t>
      </w:r>
      <w:r w:rsidRPr="00786DB6">
        <w:rPr>
          <w:rFonts w:ascii="Arial" w:eastAsia="Arial" w:hAnsi="Arial" w:cs="Arial"/>
          <w:spacing w:val="38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applications</w:t>
      </w:r>
      <w:r w:rsidRPr="00786DB6">
        <w:rPr>
          <w:rFonts w:ascii="Arial" w:eastAsia="Arial" w:hAnsi="Arial" w:cs="Arial"/>
          <w:spacing w:val="3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use</w:t>
      </w:r>
      <w:r w:rsidRPr="00786DB6">
        <w:rPr>
          <w:rFonts w:ascii="Arial" w:eastAsia="Arial" w:hAnsi="Arial" w:cs="Arial"/>
          <w:spacing w:val="-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xisting</w:t>
      </w:r>
      <w:r w:rsidRPr="00786DB6">
        <w:rPr>
          <w:rFonts w:ascii="Arial" w:eastAsia="Arial" w:hAnsi="Arial" w:cs="Arial"/>
          <w:spacing w:val="34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domain</w:t>
      </w:r>
      <w:r w:rsidRPr="00786DB6">
        <w:rPr>
          <w:rFonts w:ascii="Arial" w:eastAsia="Arial" w:hAnsi="Arial" w:cs="Arial"/>
          <w:spacing w:val="2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ontologies</w:t>
      </w:r>
      <w:r w:rsidRPr="00786DB6">
        <w:rPr>
          <w:rFonts w:ascii="Arial" w:eastAsia="Arial" w:hAnsi="Arial" w:cs="Arial"/>
          <w:spacing w:val="3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 xml:space="preserve">as </w:t>
      </w:r>
      <w:ins w:id="1488" w:author="Filipe Santana" w:date="2016-01-03T16:55:00Z">
        <w:r w:rsidR="00115759" w:rsidRPr="00786DB6">
          <w:rPr>
            <w:rFonts w:ascii="Arial" w:eastAsia="Arial" w:hAnsi="Arial" w:cs="Arial"/>
            <w:spacing w:val="-3"/>
            <w:w w:val="89"/>
            <w:sz w:val="16"/>
            <w:szCs w:val="16"/>
            <w:lang w:val="en-GB"/>
          </w:rPr>
          <w:t>v</w:t>
        </w:r>
        <w:r w:rsidR="00115759" w:rsidRPr="00786DB6">
          <w:rPr>
            <w:rFonts w:ascii="Arial" w:eastAsia="Arial" w:hAnsi="Arial" w:cs="Arial"/>
            <w:w w:val="89"/>
            <w:sz w:val="16"/>
            <w:szCs w:val="16"/>
            <w:lang w:val="en-GB"/>
          </w:rPr>
          <w:t>oca</w:t>
        </w:r>
        <w:r w:rsidR="00115759" w:rsidRPr="00786DB6">
          <w:rPr>
            <w:rFonts w:ascii="Arial" w:eastAsia="Arial" w:hAnsi="Arial" w:cs="Arial"/>
            <w:spacing w:val="-3"/>
            <w:w w:val="89"/>
            <w:sz w:val="16"/>
            <w:szCs w:val="16"/>
            <w:lang w:val="en-GB"/>
          </w:rPr>
          <w:t>b</w:t>
        </w:r>
        <w:r w:rsidR="00115759" w:rsidRPr="00786DB6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ularies, </w:t>
        </w:r>
        <w:r w:rsidR="00115759" w:rsidRPr="00786DB6">
          <w:rPr>
            <w:rFonts w:ascii="Arial" w:eastAsia="Arial" w:hAnsi="Arial" w:cs="Arial"/>
            <w:spacing w:val="3"/>
            <w:w w:val="89"/>
            <w:sz w:val="16"/>
            <w:szCs w:val="16"/>
            <w:lang w:val="en-GB"/>
          </w:rPr>
          <w:t>like</w:t>
        </w:r>
        <w:r w:rsidR="00115759" w:rsidRPr="00786DB6">
          <w:rPr>
            <w:rFonts w:ascii="Arial" w:eastAsia="Arial" w:hAnsi="Arial" w:cs="Arial"/>
            <w:sz w:val="16"/>
            <w:szCs w:val="16"/>
            <w:lang w:val="en-GB"/>
          </w:rPr>
          <w:t xml:space="preserve"> </w:t>
        </w:r>
        <w:r w:rsidR="00115759" w:rsidRPr="00786DB6">
          <w:rPr>
            <w:rFonts w:ascii="Arial" w:eastAsia="Arial" w:hAnsi="Arial" w:cs="Arial"/>
            <w:spacing w:val="-22"/>
            <w:sz w:val="16"/>
            <w:szCs w:val="16"/>
            <w:lang w:val="en-GB"/>
          </w:rPr>
          <w:t>the</w:t>
        </w:r>
      </w:ins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ones</w:t>
      </w:r>
      <w:r w:rsidRPr="00786DB6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ins w:id="1489" w:author="Filipe Santana" w:date="2016-01-03T16:55:00Z">
        <w:r w:rsidR="00115759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>der</w:t>
        </w:r>
        <w:r w:rsidR="00115759" w:rsidRPr="00786DB6">
          <w:rPr>
            <w:rFonts w:ascii="Arial" w:eastAsia="Arial" w:hAnsi="Arial" w:cs="Arial"/>
            <w:spacing w:val="-3"/>
            <w:w w:val="87"/>
            <w:sz w:val="16"/>
            <w:szCs w:val="16"/>
            <w:lang w:val="en-GB"/>
          </w:rPr>
          <w:t>i</w:t>
        </w:r>
        <w:r w:rsidR="00115759" w:rsidRPr="00786DB6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</w:rPr>
          <w:t>v</w:t>
        </w:r>
        <w:r w:rsidR="00115759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ed </w:t>
        </w:r>
        <w:r w:rsidR="00115759" w:rsidRPr="00786DB6">
          <w:rPr>
            <w:rFonts w:ascii="Arial" w:eastAsia="Arial" w:hAnsi="Arial" w:cs="Arial"/>
            <w:spacing w:val="6"/>
            <w:w w:val="87"/>
            <w:sz w:val="16"/>
            <w:szCs w:val="16"/>
            <w:lang w:val="en-GB"/>
          </w:rPr>
          <w:t>from</w:t>
        </w:r>
      </w:ins>
      <w:r w:rsidRPr="00786DB6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ins w:id="1490" w:author="Filipe Santana" w:date="2016-01-03T16:55:00Z">
        <w:r w:rsidR="00115759">
          <w:rPr>
            <w:rFonts w:ascii="Arial" w:eastAsia="Arial" w:hAnsi="Arial" w:cs="Arial"/>
            <w:w w:val="90"/>
            <w:sz w:val="16"/>
            <w:szCs w:val="16"/>
            <w:lang w:val="en-GB"/>
          </w:rPr>
          <w:t>OBDA</w:t>
        </w:r>
      </w:ins>
      <w:r w:rsidRPr="00786DB6">
        <w:rPr>
          <w:rFonts w:ascii="Arial" w:eastAsia="Arial" w:hAnsi="Arial" w:cs="Arial"/>
          <w:spacing w:val="1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ould</w:t>
      </w:r>
      <w:r w:rsidRPr="00786DB6">
        <w:rPr>
          <w:rFonts w:ascii="Arial" w:eastAsia="Arial" w:hAnsi="Arial" w:cs="Arial"/>
          <w:spacing w:val="3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possible</w:t>
      </w:r>
      <w:r w:rsidRPr="00786DB6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benefit</w:t>
      </w:r>
      <w:ins w:id="1491" w:author="Filipe Santana" w:date="2016-01-03T16:56:00Z">
        <w:r w:rsidR="00115759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 from ontology interpretation.</w:t>
        </w:r>
      </w:ins>
      <w:r w:rsidRPr="00786DB6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ins w:id="1492" w:author="Filipe Santana" w:date="2016-01-03T16:56:00Z">
        <w:r w:rsidR="00115759">
          <w:rPr>
            <w:rFonts w:ascii="Arial" w:eastAsia="Arial" w:hAnsi="Arial" w:cs="Arial"/>
            <w:w w:val="88"/>
            <w:sz w:val="16"/>
            <w:szCs w:val="16"/>
            <w:lang w:val="en-GB"/>
          </w:rPr>
          <w:t>A</w:t>
        </w:r>
      </w:ins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</w:t>
      </w:r>
      <w:r w:rsidRPr="00786DB6">
        <w:rPr>
          <w:rFonts w:ascii="Arial" w:eastAsia="Arial" w:hAnsi="Arial" w:cs="Arial"/>
          <w:spacing w:val="-10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OD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>B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tools</w:t>
      </w:r>
      <w:r w:rsidRPr="00786DB6">
        <w:rPr>
          <w:rFonts w:ascii="Arial" w:eastAsia="Arial" w:hAnsi="Arial" w:cs="Arial"/>
          <w:spacing w:val="6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are not</w:t>
      </w:r>
      <w:r w:rsidRPr="00786DB6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able</w:t>
      </w:r>
      <w:r w:rsidRPr="00786DB6">
        <w:rPr>
          <w:rFonts w:ascii="Arial" w:eastAsia="Arial" w:hAnsi="Arial" w:cs="Arial"/>
          <w:spacing w:val="12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to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retri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2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generate</w:t>
      </w:r>
      <w:r w:rsidRPr="00786DB6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n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spacing w:val="16"/>
          <w:w w:val="88"/>
          <w:sz w:val="16"/>
          <w:szCs w:val="16"/>
          <w:lang w:val="en-GB"/>
        </w:rPr>
        <w:t xml:space="preserve"> </w:t>
      </w:r>
      <w:ins w:id="1493" w:author="Filipe Santana" w:date="2016-01-03T16:58:00Z">
        <w:r w:rsidR="00A26EA4" w:rsidRPr="00786DB6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ontology </w:t>
        </w:r>
        <w:r w:rsidR="00A26EA4" w:rsidRPr="00786DB6">
          <w:rPr>
            <w:rFonts w:ascii="Arial" w:eastAsia="Arial" w:hAnsi="Arial" w:cs="Arial"/>
            <w:spacing w:val="1"/>
            <w:w w:val="88"/>
            <w:sz w:val="16"/>
            <w:szCs w:val="16"/>
            <w:lang w:val="en-GB"/>
          </w:rPr>
          <w:t>content</w:t>
        </w:r>
        <w:r w:rsidR="00A26EA4">
          <w:rPr>
            <w:rFonts w:ascii="Arial" w:eastAsia="Arial" w:hAnsi="Arial" w:cs="Arial"/>
            <w:spacing w:val="1"/>
            <w:w w:val="88"/>
            <w:sz w:val="16"/>
            <w:szCs w:val="16"/>
            <w:lang w:val="en-GB"/>
          </w:rPr>
          <w:t>, the interpretation goes</w:t>
        </w:r>
      </w:ins>
      <w:r w:rsidRPr="00786DB6">
        <w:rPr>
          <w:rFonts w:ascii="Arial" w:eastAsia="Arial" w:hAnsi="Arial" w:cs="Arial"/>
          <w:spacing w:val="1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b</w:t>
      </w:r>
      <w:r w:rsidRPr="00786DB6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yond</w:t>
      </w:r>
      <w:r w:rsidRPr="00786DB6">
        <w:rPr>
          <w:rFonts w:ascii="Arial" w:eastAsia="Arial" w:hAnsi="Arial" w:cs="Arial"/>
          <w:spacing w:val="14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what</w:t>
      </w:r>
      <w:r w:rsidRPr="00786DB6">
        <w:rPr>
          <w:rFonts w:ascii="Arial" w:eastAsia="Arial" w:hAnsi="Arial" w:cs="Arial"/>
          <w:spacing w:val="20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the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user</w:t>
      </w:r>
      <w:r w:rsidRPr="00786DB6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has</w:t>
      </w:r>
      <w:r w:rsidRPr="00786DB6">
        <w:rPr>
          <w:rFonts w:ascii="Arial" w:eastAsia="Arial" w:hAnsi="Arial" w:cs="Arial"/>
          <w:spacing w:val="-6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specified</w:t>
      </w:r>
      <w:r w:rsidRPr="00786DB6">
        <w:rPr>
          <w:rFonts w:ascii="Arial" w:eastAsia="Arial" w:hAnsi="Arial" w:cs="Arial"/>
          <w:spacing w:val="28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-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task-</w:t>
      </w:r>
      <w:ins w:id="1494" w:author="Filipe Santana" w:date="2016-01-03T16:58:00Z">
        <w:r w:rsidR="00A26EA4" w:rsidRPr="00786DB6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specific </w:t>
        </w:r>
        <w:r w:rsidR="00A26EA4" w:rsidRPr="00786DB6">
          <w:rPr>
            <w:rFonts w:ascii="Arial" w:eastAsia="Arial" w:hAnsi="Arial" w:cs="Arial"/>
            <w:spacing w:val="8"/>
            <w:w w:val="85"/>
            <w:sz w:val="16"/>
            <w:szCs w:val="16"/>
            <w:lang w:val="en-GB"/>
          </w:rPr>
          <w:t>mappings</w:t>
        </w:r>
      </w:ins>
      <w:r w:rsidRPr="00786DB6">
        <w:rPr>
          <w:rFonts w:ascii="Arial" w:eastAsia="Arial" w:hAnsi="Arial" w:cs="Arial"/>
          <w:spacing w:val="30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between</w:t>
      </w:r>
      <w:r w:rsidRPr="00786DB6">
        <w:rPr>
          <w:rFonts w:ascii="Arial" w:eastAsia="Arial" w:hAnsi="Arial" w:cs="Arial"/>
          <w:spacing w:val="15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3"/>
          <w:sz w:val="16"/>
          <w:szCs w:val="16"/>
          <w:lang w:val="en-GB"/>
        </w:rPr>
        <w:t>databases</w:t>
      </w:r>
      <w:r w:rsidRPr="00786DB6">
        <w:rPr>
          <w:rFonts w:ascii="Arial" w:eastAsia="Arial" w:hAnsi="Arial" w:cs="Arial"/>
          <w:spacing w:val="-5"/>
          <w:w w:val="8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3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12"/>
          <w:w w:val="8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onto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logies.</w:t>
      </w:r>
      <w:r w:rsidRPr="00786DB6">
        <w:rPr>
          <w:rFonts w:ascii="Arial" w:eastAsia="Arial" w:hAnsi="Arial" w:cs="Arial"/>
          <w:spacing w:val="33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This</w:t>
      </w:r>
      <w:r w:rsidRPr="00786DB6">
        <w:rPr>
          <w:rFonts w:ascii="Arial" w:eastAsia="Arial" w:hAnsi="Arial" w:cs="Arial"/>
          <w:spacing w:val="31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requires</w:t>
      </w:r>
      <w:r w:rsidRPr="00786DB6">
        <w:rPr>
          <w:rFonts w:ascii="Arial" w:eastAsia="Arial" w:hAnsi="Arial" w:cs="Arial"/>
          <w:spacing w:val="27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17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databases</w:t>
      </w:r>
      <w:r w:rsidRPr="00786DB6">
        <w:rPr>
          <w:rFonts w:ascii="Arial" w:eastAsia="Arial" w:hAnsi="Arial" w:cs="Arial"/>
          <w:spacing w:val="-11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do</w:t>
      </w:r>
      <w:r w:rsidRPr="00786DB6">
        <w:rPr>
          <w:rFonts w:ascii="Arial" w:eastAsia="Arial" w:hAnsi="Arial" w:cs="Arial"/>
          <w:spacing w:val="13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not</w:t>
      </w:r>
      <w:r w:rsidRPr="00786DB6">
        <w:rPr>
          <w:rFonts w:ascii="Arial" w:eastAsia="Arial" w:hAnsi="Arial" w:cs="Arial"/>
          <w:spacing w:val="20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only</w:t>
      </w:r>
      <w:r w:rsidRPr="00786DB6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use</w:t>
      </w:r>
      <w:r w:rsidRPr="00786DB6">
        <w:rPr>
          <w:rFonts w:ascii="Arial" w:eastAsia="Arial" w:hAnsi="Arial" w:cs="Arial"/>
          <w:spacing w:val="-4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domain</w:t>
      </w:r>
      <w:r w:rsidRPr="00786DB6">
        <w:rPr>
          <w:rFonts w:ascii="Arial" w:eastAsia="Arial" w:hAnsi="Arial" w:cs="Arial"/>
          <w:spacing w:val="35"/>
          <w:w w:val="85"/>
          <w:sz w:val="16"/>
          <w:szCs w:val="16"/>
          <w:lang w:val="en-GB"/>
        </w:rPr>
        <w:t xml:space="preserve"> </w:t>
      </w:r>
      <w:ins w:id="1495" w:author="Filipe Santana" w:date="2016-01-03T16:59:00Z">
        <w:r w:rsidR="00A26EA4" w:rsidRPr="00786DB6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ontologies </w:t>
        </w:r>
        <w:r w:rsidR="00A26EA4" w:rsidRPr="00786DB6">
          <w:rPr>
            <w:rFonts w:ascii="Arial" w:eastAsia="Arial" w:hAnsi="Arial" w:cs="Arial"/>
            <w:spacing w:val="10"/>
            <w:w w:val="85"/>
            <w:sz w:val="16"/>
            <w:szCs w:val="16"/>
            <w:lang w:val="en-GB"/>
          </w:rPr>
          <w:t>as</w:t>
        </w:r>
      </w:ins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standardized</w:t>
      </w:r>
      <w:r w:rsidRPr="00786DB6">
        <w:rPr>
          <w:rFonts w:ascii="Arial" w:eastAsia="Arial" w:hAnsi="Arial" w:cs="Arial"/>
          <w:spacing w:val="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oca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b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ularies,</w:t>
      </w:r>
      <w:r w:rsidRPr="00786DB6">
        <w:rPr>
          <w:rFonts w:ascii="Arial" w:eastAsia="Arial" w:hAnsi="Arial" w:cs="Arial"/>
          <w:spacing w:val="3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>b</w:t>
      </w:r>
      <w:r w:rsidRPr="00786DB6">
        <w:rPr>
          <w:rFonts w:ascii="Arial" w:eastAsia="Arial" w:hAnsi="Arial" w:cs="Arial"/>
          <w:sz w:val="16"/>
          <w:szCs w:val="16"/>
          <w:lang w:val="en-GB"/>
        </w:rPr>
        <w:t>ut</w:t>
      </w:r>
      <w:r w:rsidRPr="00786DB6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that</w:t>
      </w:r>
      <w:r w:rsidRPr="00786DB6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meaning</w:t>
      </w:r>
      <w:r w:rsidRPr="00786DB6">
        <w:rPr>
          <w:rFonts w:ascii="Arial" w:eastAsia="Arial" w:hAnsi="Arial" w:cs="Arial"/>
          <w:spacing w:val="20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their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entire</w:t>
      </w:r>
      <w:r w:rsidRPr="00786DB6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 xml:space="preserve">structure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and content</w:t>
      </w:r>
      <w:r w:rsidRPr="00786DB6">
        <w:rPr>
          <w:rFonts w:ascii="Arial" w:eastAsia="Arial" w:hAnsi="Arial" w:cs="Arial"/>
          <w:spacing w:val="13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described</w:t>
      </w:r>
      <w:r w:rsidRPr="00786DB6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ontology</w:t>
      </w:r>
      <w:r w:rsidRPr="00786DB6">
        <w:rPr>
          <w:rFonts w:ascii="Arial" w:eastAsia="Arial" w:hAnsi="Arial" w:cs="Arial"/>
          <w:spacing w:val="3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axioms</w:t>
      </w:r>
      <w:r w:rsidRPr="00786DB6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assertions.</w:t>
      </w:r>
      <w:r w:rsidRPr="00786DB6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This</w:t>
      </w:r>
      <w:r w:rsidRPr="00786DB6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what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we</w:t>
      </w:r>
      <w:r w:rsidRPr="00786DB6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propose.</w:t>
      </w:r>
    </w:p>
    <w:p w14:paraId="40301CD0" w14:textId="77777777" w:rsidR="00E6733B" w:rsidRPr="00786DB6" w:rsidRDefault="00E6733B">
      <w:pPr>
        <w:spacing w:before="8" w:after="0" w:line="240" w:lineRule="exact"/>
        <w:rPr>
          <w:sz w:val="24"/>
          <w:szCs w:val="24"/>
          <w:lang w:val="en-GB"/>
        </w:rPr>
      </w:pPr>
    </w:p>
    <w:p w14:paraId="10CE2A83" w14:textId="77777777" w:rsidR="00E6733B" w:rsidRPr="00786DB6" w:rsidRDefault="002C1A14">
      <w:pPr>
        <w:spacing w:after="0" w:line="240" w:lineRule="auto"/>
        <w:ind w:right="4009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786DB6">
        <w:rPr>
          <w:rFonts w:ascii="Arial" w:eastAsia="Arial" w:hAnsi="Arial" w:cs="Arial"/>
          <w:sz w:val="18"/>
          <w:szCs w:val="18"/>
          <w:lang w:val="en-GB"/>
        </w:rPr>
        <w:t>2.3</w:t>
      </w:r>
      <w:r w:rsidRPr="00786DB6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Desc</w:t>
      </w:r>
      <w:r w:rsidRPr="00786DB6">
        <w:rPr>
          <w:rFonts w:ascii="Arial" w:eastAsia="Arial" w:hAnsi="Arial" w:cs="Arial"/>
          <w:spacing w:val="3"/>
          <w:sz w:val="18"/>
          <w:szCs w:val="18"/>
          <w:lang w:val="en-GB"/>
        </w:rPr>
        <w:t>r</w:t>
      </w:r>
      <w:r w:rsidRPr="00786DB6">
        <w:rPr>
          <w:rFonts w:ascii="Arial" w:eastAsia="Arial" w:hAnsi="Arial" w:cs="Arial"/>
          <w:sz w:val="18"/>
          <w:szCs w:val="18"/>
          <w:lang w:val="en-GB"/>
        </w:rPr>
        <w:t>iption</w:t>
      </w:r>
      <w:r w:rsidRPr="00786DB6">
        <w:rPr>
          <w:rFonts w:ascii="Arial" w:eastAsia="Arial" w:hAnsi="Arial" w:cs="Arial"/>
          <w:spacing w:val="-9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Logics</w:t>
      </w:r>
      <w:r w:rsidRPr="00786DB6">
        <w:rPr>
          <w:rFonts w:ascii="Arial" w:eastAsia="Arial" w:hAnsi="Arial" w:cs="Arial"/>
          <w:spacing w:val="-5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and</w:t>
      </w:r>
      <w:r w:rsidRPr="00786DB6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pacing w:val="-5"/>
          <w:sz w:val="18"/>
          <w:szCs w:val="18"/>
          <w:lang w:val="en-GB"/>
        </w:rPr>
        <w:t>O</w:t>
      </w:r>
      <w:r w:rsidRPr="00786DB6">
        <w:rPr>
          <w:rFonts w:ascii="Arial" w:eastAsia="Arial" w:hAnsi="Arial" w:cs="Arial"/>
          <w:sz w:val="18"/>
          <w:szCs w:val="18"/>
          <w:lang w:val="en-GB"/>
        </w:rPr>
        <w:t>WL2</w:t>
      </w:r>
    </w:p>
    <w:p w14:paraId="504199FD" w14:textId="77777777" w:rsidR="00E6733B" w:rsidRPr="00786DB6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7FBD53CD" w14:textId="3792D2A1" w:rsidR="00E6733B" w:rsidRPr="00786DB6" w:rsidRDefault="002C1A14">
      <w:pPr>
        <w:spacing w:after="0" w:line="280" w:lineRule="auto"/>
        <w:ind w:right="2011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Description</w:t>
      </w:r>
      <w:r w:rsidRPr="00786DB6">
        <w:rPr>
          <w:rFonts w:ascii="Arial" w:eastAsia="Arial" w:hAnsi="Arial" w:cs="Arial"/>
          <w:spacing w:val="24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Logics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(DLs)</w:t>
      </w:r>
      <w:r w:rsidRPr="00786DB6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proofErr w:type="gramStart"/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 xml:space="preserve">representation </w:t>
      </w:r>
      <w:r w:rsidRPr="00786DB6">
        <w:rPr>
          <w:rFonts w:ascii="Arial" w:eastAsia="Arial" w:hAnsi="Arial" w:cs="Arial"/>
          <w:spacing w:val="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languages</w:t>
      </w:r>
      <w:proofErr w:type="gramEnd"/>
      <w:r w:rsidRPr="00786DB6">
        <w:rPr>
          <w:rFonts w:ascii="Arial" w:eastAsia="Arial" w:hAnsi="Arial" w:cs="Arial"/>
          <w:spacing w:val="2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used</w:t>
      </w:r>
      <w:r w:rsidRPr="00786DB6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to</w:t>
      </w:r>
      <w:r w:rsidRPr="00786DB6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forma- </w:t>
      </w:r>
      <w:proofErr w:type="spellStart"/>
      <w:r w:rsidRPr="00786DB6">
        <w:rPr>
          <w:rFonts w:ascii="Arial" w:eastAsia="Arial" w:hAnsi="Arial" w:cs="Arial"/>
          <w:sz w:val="16"/>
          <w:szCs w:val="16"/>
          <w:lang w:val="en-GB"/>
        </w:rPr>
        <w:t>lize</w:t>
      </w:r>
      <w:proofErr w:type="spellEnd"/>
      <w:r w:rsidRPr="00786DB6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ontology</w:t>
      </w:r>
      <w:r w:rsidRPr="00786DB6">
        <w:rPr>
          <w:rFonts w:ascii="Arial" w:eastAsia="Arial" w:hAnsi="Arial" w:cs="Arial"/>
          <w:spacing w:val="1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786DB6">
        <w:rPr>
          <w:rFonts w:ascii="Arial" w:eastAsia="Arial" w:hAnsi="Arial" w:cs="Arial"/>
          <w:w w:val="89"/>
          <w:position w:val="6"/>
          <w:sz w:val="12"/>
          <w:szCs w:val="12"/>
          <w:lang w:val="en-GB"/>
        </w:rPr>
        <w:t>1</w:t>
      </w:r>
      <w:r w:rsidRPr="00786DB6">
        <w:rPr>
          <w:rFonts w:ascii="Arial" w:eastAsia="Arial" w:hAnsi="Arial" w:cs="Arial"/>
          <w:spacing w:val="-23"/>
          <w:position w:val="6"/>
          <w:sz w:val="12"/>
          <w:szCs w:val="12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.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DL</w:t>
      </w:r>
      <w:r w:rsidRPr="00786DB6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classifiers,</w:t>
      </w:r>
      <w:r w:rsidRPr="00786DB6">
        <w:rPr>
          <w:rFonts w:ascii="Arial" w:eastAsia="Arial" w:hAnsi="Arial" w:cs="Arial"/>
          <w:spacing w:val="4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111"/>
          <w:sz w:val="16"/>
          <w:szCs w:val="16"/>
          <w:lang w:val="en-GB"/>
        </w:rPr>
        <w:t>li</w:t>
      </w:r>
      <w:r w:rsidRPr="00786DB6">
        <w:rPr>
          <w:rFonts w:ascii="Arial" w:eastAsia="Arial" w:hAnsi="Arial" w:cs="Arial"/>
          <w:spacing w:val="-2"/>
          <w:w w:val="111"/>
          <w:sz w:val="16"/>
          <w:szCs w:val="16"/>
          <w:lang w:val="en-GB"/>
        </w:rPr>
        <w:t>k</w:t>
      </w:r>
      <w:r w:rsidRPr="00786DB6">
        <w:rPr>
          <w:rFonts w:ascii="Arial" w:eastAsia="Arial" w:hAnsi="Arial" w:cs="Arial"/>
          <w:w w:val="7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w w:val="96"/>
          <w:sz w:val="16"/>
          <w:szCs w:val="16"/>
          <w:lang w:val="en-GB"/>
        </w:rPr>
        <w:t>HermiT</w:t>
      </w:r>
      <w:proofErr w:type="spellEnd"/>
      <w:r w:rsidRPr="00786DB6">
        <w:rPr>
          <w:rFonts w:ascii="Arial" w:eastAsia="Arial" w:hAnsi="Arial" w:cs="Arial"/>
          <w:w w:val="9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</w:t>
      </w:r>
      <w:proofErr w:type="spellStart"/>
      <w:r w:rsidRPr="00786DB6">
        <w:rPr>
          <w:rFonts w:ascii="Arial" w:eastAsia="Arial" w:hAnsi="Arial" w:cs="Arial"/>
          <w:sz w:val="16"/>
          <w:szCs w:val="16"/>
          <w:lang w:val="en-GB"/>
        </w:rPr>
        <w:t>Glimm</w:t>
      </w:r>
      <w:proofErr w:type="spellEnd"/>
      <w:r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2014),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compute</w:t>
      </w:r>
      <w:r w:rsidRPr="00786DB6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ins w:id="1496" w:author="Filipe Santana" w:date="2016-01-03T16:59:00Z">
        <w:r w:rsidR="00FD4D25" w:rsidRPr="00786DB6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additional </w:t>
        </w:r>
        <w:r w:rsidR="00FD4D25" w:rsidRPr="00786DB6">
          <w:rPr>
            <w:rFonts w:ascii="Arial" w:eastAsia="Arial" w:hAnsi="Arial" w:cs="Arial"/>
            <w:spacing w:val="1"/>
            <w:w w:val="89"/>
            <w:sz w:val="16"/>
            <w:szCs w:val="16"/>
            <w:lang w:val="en-GB"/>
          </w:rPr>
          <w:t>subclass</w:t>
        </w:r>
      </w:ins>
      <w:r w:rsidRPr="00786DB6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axioms,</w:t>
      </w:r>
      <w:r w:rsidRPr="00786DB6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find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proofErr w:type="gramStart"/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equ</w:t>
      </w:r>
      <w:r w:rsidRPr="00786DB6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iv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 xml:space="preserve">alent </w:t>
      </w:r>
      <w:r w:rsidRPr="00786DB6">
        <w:rPr>
          <w:rFonts w:ascii="Arial" w:eastAsia="Arial" w:hAnsi="Arial" w:cs="Arial"/>
          <w:spacing w:val="16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classes</w:t>
      </w:r>
      <w:proofErr w:type="gramEnd"/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17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 xml:space="preserve">assure 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satisfiabilit</w:t>
      </w:r>
      <w:r w:rsidRPr="00786DB6">
        <w:rPr>
          <w:rFonts w:ascii="Arial" w:eastAsia="Arial" w:hAnsi="Arial" w:cs="Arial"/>
          <w:spacing w:val="-9"/>
          <w:w w:val="94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2"/>
          <w:w w:val="9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by</w:t>
      </w:r>
      <w:r w:rsidRPr="00786DB6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spotting</w:t>
      </w:r>
      <w:r w:rsidRPr="00786DB6">
        <w:rPr>
          <w:rFonts w:ascii="Arial" w:eastAsia="Arial" w:hAnsi="Arial" w:cs="Arial"/>
          <w:spacing w:val="5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contradictory</w:t>
      </w:r>
      <w:r w:rsidRPr="00786DB6">
        <w:rPr>
          <w:rFonts w:ascii="Arial" w:eastAsia="Arial" w:hAnsi="Arial" w:cs="Arial"/>
          <w:spacing w:val="14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axioms.</w:t>
      </w:r>
      <w:r w:rsidRPr="00786DB6">
        <w:rPr>
          <w:rFonts w:ascii="Arial" w:eastAsia="Arial" w:hAnsi="Arial" w:cs="Arial"/>
          <w:spacing w:val="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DLs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distinguish</w:t>
      </w:r>
      <w:r w:rsidRPr="00786DB6">
        <w:rPr>
          <w:rFonts w:ascii="Arial" w:eastAsia="Arial" w:hAnsi="Arial" w:cs="Arial"/>
          <w:spacing w:val="29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 xml:space="preserve">between </w:t>
      </w:r>
      <w:proofErr w:type="spellStart"/>
      <w:r w:rsidRPr="00786DB6">
        <w:rPr>
          <w:rFonts w:ascii="Arial" w:eastAsia="Arial" w:hAnsi="Arial" w:cs="Arial"/>
          <w:sz w:val="16"/>
          <w:szCs w:val="16"/>
          <w:lang w:val="en-GB"/>
        </w:rPr>
        <w:t>TBox</w:t>
      </w:r>
      <w:proofErr w:type="spellEnd"/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sz w:val="16"/>
          <w:szCs w:val="16"/>
          <w:lang w:val="en-GB"/>
        </w:rPr>
        <w:t>Abox</w:t>
      </w:r>
      <w:proofErr w:type="spellEnd"/>
      <w:r w:rsidRPr="00786DB6">
        <w:rPr>
          <w:rFonts w:ascii="Arial" w:eastAsia="Arial" w:hAnsi="Arial" w:cs="Arial"/>
          <w:sz w:val="16"/>
          <w:szCs w:val="16"/>
          <w:lang w:val="en-GB"/>
        </w:rPr>
        <w:t>.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TBo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x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es</w:t>
      </w:r>
      <w:r w:rsidRPr="00786DB6">
        <w:rPr>
          <w:rFonts w:ascii="Arial" w:eastAsia="Arial" w:hAnsi="Arial" w:cs="Arial"/>
          <w:spacing w:val="39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describe</w:t>
      </w:r>
      <w:r w:rsidRPr="00786DB6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class</w:t>
      </w:r>
      <w:r w:rsidRPr="00786DB6">
        <w:rPr>
          <w:rFonts w:ascii="Arial" w:eastAsia="Arial" w:hAnsi="Arial" w:cs="Arial"/>
          <w:spacing w:val="9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l</w:t>
      </w:r>
      <w:r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sz w:val="16"/>
          <w:szCs w:val="16"/>
          <w:lang w:val="en-GB"/>
        </w:rPr>
        <w:t>el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axioms</w:t>
      </w:r>
      <w:r w:rsidRPr="00786DB6">
        <w:rPr>
          <w:rFonts w:ascii="Arial" w:eastAsia="Arial" w:hAnsi="Arial" w:cs="Arial"/>
          <w:spacing w:val="2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(e.g.,</w:t>
      </w:r>
      <w:r w:rsidRPr="00786DB6">
        <w:rPr>
          <w:rFonts w:ascii="Arial" w:eastAsia="Arial" w:hAnsi="Arial" w:cs="Arial"/>
          <w:spacing w:val="19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"all</w:t>
      </w:r>
      <w:r w:rsidRPr="00786DB6">
        <w:rPr>
          <w:rFonts w:ascii="Arial" w:eastAsia="Arial" w:hAnsi="Arial" w:cs="Arial"/>
          <w:spacing w:val="1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chimps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primates"</w:t>
      </w:r>
      <w:ins w:id="1497" w:author="Filipe Santana" w:date="2016-01-03T17:00:00Z">
        <w:r w:rsidR="00FD4D25" w:rsidRPr="00786DB6">
          <w:rPr>
            <w:rFonts w:ascii="Arial" w:eastAsia="Arial" w:hAnsi="Arial" w:cs="Arial"/>
            <w:w w:val="87"/>
            <w:sz w:val="16"/>
            <w:szCs w:val="16"/>
            <w:lang w:val="en-GB"/>
          </w:rPr>
          <w:t>), whereas</w:t>
        </w:r>
      </w:ins>
      <w:r w:rsidRPr="00786DB6">
        <w:rPr>
          <w:rFonts w:ascii="Arial" w:eastAsia="Arial" w:hAnsi="Arial" w:cs="Arial"/>
          <w:spacing w:val="-5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A-bo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x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es</w:t>
      </w:r>
      <w:r w:rsidRPr="00786DB6">
        <w:rPr>
          <w:rFonts w:ascii="Arial" w:eastAsia="Arial" w:hAnsi="Arial" w:cs="Arial"/>
          <w:spacing w:val="27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describe</w:t>
      </w:r>
      <w:r w:rsidRPr="00786DB6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assertions</w:t>
      </w:r>
      <w:r w:rsidRPr="00786DB6">
        <w:rPr>
          <w:rFonts w:ascii="Arial" w:eastAsia="Arial" w:hAnsi="Arial" w:cs="Arial"/>
          <w:spacing w:val="-7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on</w:t>
      </w:r>
      <w:r w:rsidRPr="00786DB6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ind</w:t>
      </w:r>
      <w:r w:rsidRPr="00786DB6">
        <w:rPr>
          <w:rFonts w:ascii="Arial" w:eastAsia="Arial" w:hAnsi="Arial" w:cs="Arial"/>
          <w:spacing w:val="-4"/>
          <w:w w:val="94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w w:val="94"/>
          <w:sz w:val="16"/>
          <w:szCs w:val="16"/>
          <w:lang w:val="en-GB"/>
        </w:rPr>
        <w:t>viduals,</w:t>
      </w:r>
      <w:r w:rsidRPr="00786DB6">
        <w:rPr>
          <w:rFonts w:ascii="Arial" w:eastAsia="Arial" w:hAnsi="Arial" w:cs="Arial"/>
          <w:spacing w:val="-1"/>
          <w:w w:val="9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(e.g.,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"</w:t>
      </w:r>
      <w:proofErr w:type="spellStart"/>
      <w:r w:rsidRPr="00786DB6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ashoo</w:t>
      </w:r>
      <w:proofErr w:type="spellEnd"/>
      <w:r w:rsidRPr="00786DB6">
        <w:rPr>
          <w:rFonts w:ascii="Arial" w:eastAsia="Arial" w:hAnsi="Arial" w:cs="Arial"/>
          <w:spacing w:val="3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is</w:t>
      </w:r>
      <w:r w:rsidRPr="00786DB6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4"/>
          <w:w w:val="7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chimp").</w:t>
      </w:r>
    </w:p>
    <w:p w14:paraId="1D44D7F6" w14:textId="1FA61038" w:rsidR="00E6733B" w:rsidRPr="00786DB6" w:rsidRDefault="002C1A14">
      <w:pPr>
        <w:spacing w:before="5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Semantic</w:t>
      </w:r>
      <w:r w:rsidRPr="00786DB6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11"/>
          <w:w w:val="88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eb</w:t>
      </w:r>
      <w:r w:rsidRPr="00786DB6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Standard</w:t>
      </w:r>
      <w:r w:rsidRPr="00786DB6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5"/>
          <w:w w:val="88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WL2</w:t>
      </w:r>
      <w:r w:rsidRPr="00786DB6">
        <w:rPr>
          <w:rFonts w:ascii="Arial" w:eastAsia="Arial" w:hAnsi="Arial" w:cs="Arial"/>
          <w:spacing w:val="3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(W3C,</w:t>
      </w:r>
      <w:r w:rsidRPr="00786DB6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2012)</w:t>
      </w:r>
      <w:r w:rsidRPr="00786DB6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3"/>
          <w:sz w:val="16"/>
          <w:szCs w:val="16"/>
          <w:lang w:val="en-GB"/>
        </w:rPr>
        <w:t>uses</w:t>
      </w:r>
      <w:r w:rsidRPr="00786DB6">
        <w:rPr>
          <w:rFonts w:ascii="Arial" w:eastAsia="Arial" w:hAnsi="Arial" w:cs="Arial"/>
          <w:spacing w:val="-10"/>
          <w:w w:val="8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3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5"/>
          <w:w w:val="8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DL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sz w:val="16"/>
          <w:szCs w:val="16"/>
          <w:lang w:val="en-GB"/>
        </w:rPr>
        <w:t>sublan</w:t>
      </w:r>
      <w:proofErr w:type="spellEnd"/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- </w:t>
      </w:r>
      <w:proofErr w:type="spellStart"/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guage</w:t>
      </w:r>
      <w:proofErr w:type="spellEnd"/>
      <w:r w:rsidRPr="00786DB6">
        <w:rPr>
          <w:rFonts w:ascii="Arial" w:eastAsia="Arial" w:hAnsi="Arial" w:cs="Arial"/>
          <w:spacing w:val="6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96"/>
          <w:sz w:val="16"/>
          <w:szCs w:val="16"/>
          <w:lang w:val="en-GB"/>
        </w:rPr>
        <w:t>S</w:t>
      </w:r>
      <w:r w:rsidRPr="00786DB6">
        <w:rPr>
          <w:rFonts w:ascii="Arial" w:eastAsia="Arial" w:hAnsi="Arial" w:cs="Arial"/>
          <w:i/>
          <w:spacing w:val="-3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116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i/>
          <w:spacing w:val="5"/>
          <w:w w:val="116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i/>
          <w:spacing w:val="11"/>
          <w:w w:val="209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i/>
          <w:w w:val="111"/>
          <w:sz w:val="16"/>
          <w:szCs w:val="16"/>
          <w:lang w:val="en-GB"/>
        </w:rPr>
        <w:t>Q</w:t>
      </w:r>
      <w:r w:rsidRPr="00786DB6">
        <w:rPr>
          <w:rFonts w:ascii="Arial" w:eastAsia="Arial" w:hAnsi="Arial" w:cs="Arial"/>
          <w:i/>
          <w:spacing w:val="-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(</w:t>
      </w:r>
      <w:proofErr w:type="spellStart"/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Horrocks</w:t>
      </w:r>
      <w:proofErr w:type="spellEnd"/>
      <w:r w:rsidRPr="00786DB6">
        <w:rPr>
          <w:rFonts w:ascii="Arial" w:eastAsia="Arial" w:hAnsi="Arial" w:cs="Arial"/>
          <w:spacing w:val="3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9"/>
          <w:sz w:val="16"/>
          <w:szCs w:val="16"/>
          <w:lang w:val="en-GB"/>
        </w:rPr>
        <w:t xml:space="preserve">et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2006),</w:t>
      </w:r>
      <w:r w:rsidRPr="00786DB6">
        <w:rPr>
          <w:rFonts w:ascii="Arial" w:eastAsia="Arial" w:hAnsi="Arial" w:cs="Arial"/>
          <w:spacing w:val="4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with</w:t>
      </w:r>
      <w:r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limited</w:t>
      </w:r>
      <w:r w:rsidRPr="00786DB6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xpress</w:t>
      </w:r>
      <w:r w:rsidRPr="00786DB6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eness</w:t>
      </w:r>
      <w:r w:rsidRPr="00786DB6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>b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ut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complete</w:t>
      </w:r>
      <w:r w:rsidRPr="00786DB6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finite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reasoning.</w:t>
      </w:r>
      <w:r w:rsidRPr="00786DB6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WL2</w:t>
      </w:r>
      <w:r w:rsidRPr="00786DB6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supports</w:t>
      </w:r>
      <w:r w:rsidRPr="00786DB6">
        <w:rPr>
          <w:rFonts w:ascii="Arial" w:eastAsia="Arial" w:hAnsi="Arial" w:cs="Arial"/>
          <w:spacing w:val="34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classes,</w:t>
      </w:r>
      <w:r w:rsidRPr="00786DB6">
        <w:rPr>
          <w:rFonts w:ascii="Arial" w:eastAsia="Arial" w:hAnsi="Arial" w:cs="Arial"/>
          <w:spacing w:val="11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binary</w:t>
      </w:r>
      <w:r w:rsidRPr="00786DB6">
        <w:rPr>
          <w:rFonts w:ascii="Arial" w:eastAsia="Arial" w:hAnsi="Arial" w:cs="Arial"/>
          <w:spacing w:val="22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 xml:space="preserve">relations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(called</w:t>
      </w:r>
      <w:r w:rsidRPr="00786DB6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object</w:t>
      </w:r>
      <w:r w:rsidRPr="00786DB6">
        <w:rPr>
          <w:rFonts w:ascii="Arial" w:eastAsia="Arial" w:hAnsi="Arial" w:cs="Arial"/>
          <w:spacing w:val="17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properties),</w:t>
      </w:r>
      <w:r w:rsidRPr="00786DB6">
        <w:rPr>
          <w:rFonts w:ascii="Arial" w:eastAsia="Arial" w:hAnsi="Arial" w:cs="Arial"/>
          <w:spacing w:val="19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2"/>
          <w:w w:val="90"/>
          <w:sz w:val="16"/>
          <w:szCs w:val="16"/>
          <w:lang w:val="en-GB"/>
        </w:rPr>
        <w:t xml:space="preserve"> </w:t>
      </w:r>
      <w:ins w:id="1498" w:author="Filipe Santana" w:date="2016-01-03T17:00:00Z">
        <w:r w:rsidR="00FD4D25" w:rsidRPr="00786DB6">
          <w:rPr>
            <w:rFonts w:ascii="Arial" w:eastAsia="Arial" w:hAnsi="Arial" w:cs="Arial"/>
            <w:w w:val="90"/>
            <w:sz w:val="16"/>
            <w:szCs w:val="16"/>
            <w:lang w:val="en-GB"/>
          </w:rPr>
          <w:t>ind</w:t>
        </w:r>
        <w:r w:rsidR="00FD4D25" w:rsidRPr="00786DB6">
          <w:rPr>
            <w:rFonts w:ascii="Arial" w:eastAsia="Arial" w:hAnsi="Arial" w:cs="Arial"/>
            <w:spacing w:val="-4"/>
            <w:w w:val="90"/>
            <w:sz w:val="16"/>
            <w:szCs w:val="16"/>
            <w:lang w:val="en-GB"/>
          </w:rPr>
          <w:t>i</w:t>
        </w:r>
        <w:r w:rsidR="00FD4D25" w:rsidRPr="00786DB6">
          <w:rPr>
            <w:rFonts w:ascii="Arial" w:eastAsia="Arial" w:hAnsi="Arial" w:cs="Arial"/>
            <w:w w:val="90"/>
            <w:sz w:val="16"/>
            <w:szCs w:val="16"/>
            <w:lang w:val="en-GB"/>
          </w:rPr>
          <w:t xml:space="preserve">viduals, </w:t>
        </w:r>
        <w:r w:rsidR="00FD4D25" w:rsidRPr="00786DB6">
          <w:rPr>
            <w:rFonts w:ascii="Arial" w:eastAsia="Arial" w:hAnsi="Arial" w:cs="Arial"/>
            <w:spacing w:val="12"/>
            <w:w w:val="90"/>
            <w:sz w:val="16"/>
            <w:szCs w:val="16"/>
            <w:lang w:val="en-GB"/>
          </w:rPr>
          <w:t>together</w:t>
        </w:r>
      </w:ins>
      <w:r w:rsidRPr="00786DB6">
        <w:rPr>
          <w:rFonts w:ascii="Arial" w:eastAsia="Arial" w:hAnsi="Arial" w:cs="Arial"/>
          <w:spacing w:val="1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with</w:t>
      </w:r>
      <w:r w:rsidRPr="00786DB6">
        <w:rPr>
          <w:rFonts w:ascii="Arial" w:eastAsia="Arial" w:hAnsi="Arial" w:cs="Arial"/>
          <w:spacing w:val="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related</w:t>
      </w:r>
      <w:r w:rsidRPr="00786DB6">
        <w:rPr>
          <w:rFonts w:ascii="Arial" w:eastAsia="Arial" w:hAnsi="Arial" w:cs="Arial"/>
          <w:spacing w:val="3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 xml:space="preserve">axioms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assertions.</w:t>
      </w:r>
      <w:r w:rsidRPr="00786DB6">
        <w:rPr>
          <w:rFonts w:ascii="Arial" w:eastAsia="Arial" w:hAnsi="Arial" w:cs="Arial"/>
          <w:spacing w:val="1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F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instance,</w:t>
      </w:r>
      <w:r w:rsidRPr="00786DB6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0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WL2</w:t>
      </w:r>
      <w:r w:rsidRPr="00786DB6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class</w:t>
      </w:r>
      <w:r w:rsidRPr="00786DB6">
        <w:rPr>
          <w:rFonts w:ascii="Arial" w:eastAsia="Arial" w:hAnsi="Arial" w:cs="Arial"/>
          <w:spacing w:val="-6"/>
          <w:w w:val="89"/>
          <w:sz w:val="16"/>
          <w:szCs w:val="16"/>
          <w:lang w:val="en-GB"/>
        </w:rPr>
        <w:t xml:space="preserve"> </w:t>
      </w:r>
      <w:ins w:id="1499" w:author="Filipe Santana" w:date="2016-01-03T17:00:00Z">
        <w:r w:rsidR="00FD4D25" w:rsidRPr="00786DB6">
          <w:rPr>
            <w:rFonts w:ascii="Arial" w:eastAsia="Arial" w:hAnsi="Arial" w:cs="Arial"/>
            <w:i/>
            <w:w w:val="89"/>
            <w:sz w:val="16"/>
            <w:szCs w:val="16"/>
            <w:lang w:val="en-GB"/>
          </w:rPr>
          <w:t>D</w:t>
        </w:r>
        <w:r w:rsidR="00FD4D25" w:rsidRPr="00786DB6">
          <w:rPr>
            <w:rFonts w:ascii="Arial" w:eastAsia="Arial" w:hAnsi="Arial" w:cs="Arial"/>
            <w:i/>
            <w:spacing w:val="-6"/>
            <w:w w:val="89"/>
            <w:sz w:val="16"/>
            <w:szCs w:val="16"/>
            <w:lang w:val="en-GB"/>
          </w:rPr>
          <w:t>r</w:t>
        </w:r>
        <w:r w:rsidR="00FD4D25" w:rsidRPr="00786DB6">
          <w:rPr>
            <w:rFonts w:ascii="Arial" w:eastAsia="Arial" w:hAnsi="Arial" w:cs="Arial"/>
            <w:i/>
            <w:w w:val="89"/>
            <w:sz w:val="16"/>
            <w:szCs w:val="16"/>
            <w:lang w:val="en-GB"/>
          </w:rPr>
          <w:t xml:space="preserve">osophila </w:t>
        </w:r>
        <w:r w:rsidR="00FD4D25" w:rsidRPr="00786DB6">
          <w:rPr>
            <w:rFonts w:ascii="Arial" w:eastAsia="Arial" w:hAnsi="Arial" w:cs="Arial"/>
            <w:i/>
            <w:spacing w:val="12"/>
            <w:w w:val="89"/>
            <w:sz w:val="16"/>
            <w:szCs w:val="16"/>
            <w:lang w:val="en-GB"/>
          </w:rPr>
          <w:t>melanogaster</w:t>
        </w:r>
      </w:ins>
      <w:r w:rsidRPr="00786DB6">
        <w:rPr>
          <w:rFonts w:ascii="Arial" w:eastAsia="Arial" w:hAnsi="Arial" w:cs="Arial"/>
          <w:w w:val="149"/>
          <w:sz w:val="16"/>
          <w:szCs w:val="16"/>
          <w:lang w:val="en-GB"/>
        </w:rPr>
        <w:t xml:space="preserve">’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has</w:t>
      </w:r>
      <w:r w:rsidRPr="00786DB6">
        <w:rPr>
          <w:rFonts w:ascii="Arial" w:eastAsia="Arial" w:hAnsi="Arial" w:cs="Arial"/>
          <w:spacing w:val="12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all</w:t>
      </w:r>
      <w:r w:rsidRPr="00786DB6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ins w:id="1500" w:author="Filipe Santana" w:date="2016-01-03T17:01:00Z">
        <w:r w:rsidR="00FD4D25" w:rsidRPr="00786DB6">
          <w:rPr>
            <w:rFonts w:ascii="Arial" w:eastAsia="Arial" w:hAnsi="Arial" w:cs="Arial"/>
            <w:w w:val="89"/>
            <w:sz w:val="16"/>
            <w:szCs w:val="16"/>
            <w:lang w:val="en-GB"/>
          </w:rPr>
          <w:t>ind</w:t>
        </w:r>
        <w:r w:rsidR="00FD4D25" w:rsidRPr="00786DB6">
          <w:rPr>
            <w:rFonts w:ascii="Arial" w:eastAsia="Arial" w:hAnsi="Arial" w:cs="Arial"/>
            <w:spacing w:val="-4"/>
            <w:w w:val="89"/>
            <w:sz w:val="16"/>
            <w:szCs w:val="16"/>
            <w:lang w:val="en-GB"/>
          </w:rPr>
          <w:t>i</w:t>
        </w:r>
        <w:r w:rsidR="00FD4D25" w:rsidRPr="00786DB6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vidual </w:t>
        </w:r>
        <w:r w:rsidR="00FD4D25" w:rsidRPr="00786DB6">
          <w:rPr>
            <w:rFonts w:ascii="Arial" w:eastAsia="Arial" w:hAnsi="Arial" w:cs="Arial"/>
            <w:spacing w:val="19"/>
            <w:w w:val="89"/>
            <w:sz w:val="16"/>
            <w:szCs w:val="16"/>
            <w:lang w:val="en-GB"/>
          </w:rPr>
          <w:t>drosophila</w:t>
        </w:r>
      </w:ins>
      <w:r w:rsidRPr="00786DB6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-10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 xml:space="preserve">members.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As</w:t>
      </w:r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all</w:t>
      </w:r>
      <w:r w:rsidRPr="00786DB6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ind</w:t>
      </w:r>
      <w:r w:rsidRPr="00786DB6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vidual</w:t>
      </w:r>
      <w:r w:rsidRPr="00786DB6">
        <w:rPr>
          <w:rFonts w:ascii="Arial" w:eastAsia="Arial" w:hAnsi="Arial" w:cs="Arial"/>
          <w:spacing w:val="37"/>
          <w:w w:val="92"/>
          <w:sz w:val="16"/>
          <w:szCs w:val="16"/>
          <w:lang w:val="en-GB"/>
        </w:rPr>
        <w:t xml:space="preserve"> </w:t>
      </w:r>
      <w:ins w:id="1501" w:author="Filipe Santana" w:date="2016-01-03T17:01:00Z">
        <w:r w:rsidR="00FD4D25" w:rsidRPr="00786DB6">
          <w:rPr>
            <w:rFonts w:ascii="Arial" w:eastAsia="Arial" w:hAnsi="Arial" w:cs="Arial"/>
            <w:w w:val="92"/>
            <w:sz w:val="16"/>
            <w:szCs w:val="16"/>
            <w:lang w:val="en-GB"/>
          </w:rPr>
          <w:t>drosophila</w:t>
        </w:r>
      </w:ins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6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members</w:t>
      </w:r>
      <w:r w:rsidRPr="00786DB6">
        <w:rPr>
          <w:rFonts w:ascii="Arial" w:eastAsia="Arial" w:hAnsi="Arial" w:cs="Arial"/>
          <w:spacing w:val="22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93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i/>
          <w:spacing w:val="-6"/>
          <w:w w:val="93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i/>
          <w:w w:val="93"/>
          <w:sz w:val="16"/>
          <w:szCs w:val="16"/>
          <w:lang w:val="en-GB"/>
        </w:rPr>
        <w:t>ganis</w:t>
      </w:r>
      <w:r w:rsidRPr="00786DB6">
        <w:rPr>
          <w:rFonts w:ascii="Arial" w:eastAsia="Arial" w:hAnsi="Arial" w:cs="Arial"/>
          <w:i/>
          <w:spacing w:val="2"/>
          <w:w w:val="93"/>
          <w:sz w:val="16"/>
          <w:szCs w:val="16"/>
          <w:lang w:val="en-GB"/>
        </w:rPr>
        <w:t>m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’,</w:t>
      </w:r>
      <w:r w:rsidRPr="00786DB6">
        <w:rPr>
          <w:rFonts w:ascii="Arial" w:eastAsia="Arial" w:hAnsi="Arial" w:cs="Arial"/>
          <w:spacing w:val="17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we</w:t>
      </w:r>
      <w:r w:rsidRPr="00786DB6">
        <w:rPr>
          <w:rFonts w:ascii="Arial" w:eastAsia="Arial" w:hAnsi="Arial" w:cs="Arial"/>
          <w:spacing w:val="-1"/>
          <w:w w:val="9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can</w:t>
      </w:r>
      <w:r w:rsidRPr="00786DB6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infer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taxonomic</w:t>
      </w:r>
      <w:r w:rsidRPr="00786DB6">
        <w:rPr>
          <w:rFonts w:ascii="Arial" w:eastAsia="Arial" w:hAnsi="Arial" w:cs="Arial"/>
          <w:spacing w:val="13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 xml:space="preserve">subsumption: </w:t>
      </w:r>
      <w:r w:rsidRPr="00786DB6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786DB6">
        <w:rPr>
          <w:rFonts w:ascii="Arial" w:eastAsia="Arial" w:hAnsi="Arial" w:cs="Arial"/>
          <w:i/>
          <w:w w:val="104"/>
          <w:sz w:val="16"/>
          <w:szCs w:val="16"/>
          <w:lang w:val="en-GB"/>
        </w:rPr>
        <w:t>D</w:t>
      </w:r>
      <w:r w:rsidRPr="00786DB6">
        <w:rPr>
          <w:rFonts w:ascii="Arial" w:eastAsia="Arial" w:hAnsi="Arial" w:cs="Arial"/>
          <w:i/>
          <w:spacing w:val="-7"/>
          <w:w w:val="104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i/>
          <w:w w:val="93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i/>
          <w:w w:val="92"/>
          <w:sz w:val="16"/>
          <w:szCs w:val="16"/>
          <w:lang w:val="en-GB"/>
        </w:rPr>
        <w:t>sophila</w:t>
      </w:r>
      <w:r w:rsidRPr="00786DB6">
        <w:rPr>
          <w:rFonts w:ascii="Arial" w:eastAsia="Arial" w:hAnsi="Arial" w:cs="Arial"/>
          <w:i/>
          <w:spacing w:val="19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9"/>
          <w:sz w:val="16"/>
          <w:szCs w:val="16"/>
          <w:lang w:val="en-GB"/>
        </w:rPr>
        <w:t>melan</w:t>
      </w:r>
      <w:r w:rsidRPr="00786DB6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i/>
          <w:w w:val="89"/>
          <w:sz w:val="16"/>
          <w:szCs w:val="16"/>
          <w:lang w:val="en-GB"/>
        </w:rPr>
        <w:t>gaste</w:t>
      </w:r>
      <w:r w:rsidRPr="00786DB6">
        <w:rPr>
          <w:rFonts w:ascii="Arial" w:eastAsia="Arial" w:hAnsi="Arial" w:cs="Arial"/>
          <w:i/>
          <w:spacing w:val="8"/>
          <w:w w:val="89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786DB6">
        <w:rPr>
          <w:rFonts w:ascii="Arial" w:eastAsia="Arial" w:hAnsi="Arial" w:cs="Arial"/>
          <w:spacing w:val="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forms</w:t>
      </w:r>
      <w:r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20"/>
          <w:w w:val="82"/>
          <w:sz w:val="16"/>
          <w:szCs w:val="16"/>
          <w:lang w:val="en-GB"/>
        </w:rPr>
        <w:t xml:space="preserve"> </w:t>
      </w:r>
      <w:ins w:id="1502" w:author="Filipe Santana" w:date="2016-01-03T17:01:00Z">
        <w:r w:rsidR="00FD4D25" w:rsidRPr="00786DB6">
          <w:rPr>
            <w:rFonts w:ascii="Arial" w:eastAsia="Arial" w:hAnsi="Arial" w:cs="Arial"/>
            <w:w w:val="82"/>
            <w:sz w:val="16"/>
            <w:szCs w:val="16"/>
            <w:lang w:val="en-GB"/>
          </w:rPr>
          <w:t xml:space="preserve">subclass </w:t>
        </w:r>
        <w:r w:rsidR="00FD4D25" w:rsidRPr="00786DB6">
          <w:rPr>
            <w:rFonts w:ascii="Arial" w:eastAsia="Arial" w:hAnsi="Arial" w:cs="Arial"/>
            <w:spacing w:val="5"/>
            <w:w w:val="82"/>
            <w:sz w:val="16"/>
            <w:szCs w:val="16"/>
            <w:lang w:val="en-GB"/>
          </w:rPr>
          <w:t>of</w:t>
        </w:r>
      </w:ins>
      <w:r w:rsidRPr="00786DB6">
        <w:rPr>
          <w:rFonts w:ascii="Arial" w:eastAsia="Arial" w:hAnsi="Arial" w:cs="Arial"/>
          <w:spacing w:val="1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91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i/>
          <w:spacing w:val="-5"/>
          <w:w w:val="91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i/>
          <w:w w:val="91"/>
          <w:sz w:val="16"/>
          <w:szCs w:val="16"/>
          <w:lang w:val="en-GB"/>
        </w:rPr>
        <w:t>ganism</w:t>
      </w:r>
      <w:r w:rsidRPr="00786DB6">
        <w:rPr>
          <w:rFonts w:ascii="Arial" w:eastAsia="Arial" w:hAnsi="Arial" w:cs="Arial"/>
          <w:i/>
          <w:spacing w:val="24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if</w:t>
      </w:r>
      <w:r w:rsidRPr="00786DB6">
        <w:rPr>
          <w:rFonts w:ascii="Arial" w:eastAsia="Arial" w:hAnsi="Arial" w:cs="Arial"/>
          <w:spacing w:val="3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2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only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if</w:t>
      </w:r>
      <w:r w:rsidRPr="00786DB6">
        <w:rPr>
          <w:rFonts w:ascii="Arial" w:eastAsia="Arial" w:hAnsi="Arial" w:cs="Arial"/>
          <w:spacing w:val="3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all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particular</w:t>
      </w:r>
      <w:r w:rsidRPr="00786DB6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ins w:id="1503" w:author="Filipe Santana" w:date="2016-01-03T17:01:00Z">
        <w:r w:rsidR="00FD4D25" w:rsidRPr="00786DB6">
          <w:rPr>
            <w:rFonts w:ascii="Arial" w:eastAsia="Arial" w:hAnsi="Arial" w:cs="Arial"/>
            <w:w w:val="88"/>
            <w:sz w:val="16"/>
            <w:szCs w:val="16"/>
            <w:lang w:val="en-GB"/>
          </w:rPr>
          <w:t>drosophila</w:t>
        </w:r>
      </w:ins>
      <w:r w:rsidRPr="00786DB6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equally</w:t>
      </w:r>
      <w:r w:rsidRPr="00786DB6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members</w:t>
      </w:r>
      <w:r w:rsidRPr="00786DB6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i/>
          <w:spacing w:val="-6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ganism</w:t>
      </w:r>
      <w:r w:rsidRPr="00786DB6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0EC949F9" w14:textId="1D8045C9" w:rsidR="00E6733B" w:rsidRPr="00FD4D25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2"/>
          <w:szCs w:val="12"/>
          <w:lang w:val="en-GB"/>
        </w:rPr>
        <w:pPrChange w:id="1504" w:author="Filipe Santana" w:date="2016-01-03T17:02:00Z">
          <w:pPr>
            <w:spacing w:before="1" w:after="0" w:line="256" w:lineRule="auto"/>
            <w:ind w:right="2011"/>
            <w:jc w:val="both"/>
          </w:pPr>
        </w:pPrChange>
      </w:pP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Such</w:t>
      </w:r>
      <w:r w:rsidRPr="00786DB6">
        <w:rPr>
          <w:rFonts w:ascii="Arial" w:eastAsia="Arial" w:hAnsi="Arial" w:cs="Arial"/>
          <w:spacing w:val="25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class</w:t>
      </w:r>
      <w:r w:rsidRPr="00786DB6">
        <w:rPr>
          <w:rFonts w:ascii="Arial" w:eastAsia="Arial" w:hAnsi="Arial" w:cs="Arial"/>
          <w:spacing w:val="18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statements</w:t>
      </w:r>
      <w:r w:rsidRPr="00786DB6">
        <w:rPr>
          <w:rFonts w:ascii="Arial" w:eastAsia="Arial" w:hAnsi="Arial" w:cs="Arial"/>
          <w:spacing w:val="18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15"/>
          <w:w w:val="85"/>
          <w:sz w:val="16"/>
          <w:szCs w:val="16"/>
          <w:lang w:val="en-GB"/>
        </w:rPr>
        <w:t xml:space="preserve"> </w:t>
      </w:r>
      <w:ins w:id="1505" w:author="Filipe Santana" w:date="2016-01-03T17:02:00Z">
        <w:r w:rsidR="00FD4D25" w:rsidRPr="00786DB6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constructed </w:t>
        </w:r>
        <w:r w:rsidR="00FD4D25" w:rsidRPr="00786DB6">
          <w:rPr>
            <w:rFonts w:ascii="Arial" w:eastAsia="Arial" w:hAnsi="Arial" w:cs="Arial"/>
            <w:spacing w:val="5"/>
            <w:w w:val="85"/>
            <w:sz w:val="16"/>
            <w:szCs w:val="16"/>
            <w:lang w:val="en-GB"/>
          </w:rPr>
          <w:t>by</w:t>
        </w:r>
      </w:ins>
      <w:r w:rsidRPr="00786DB6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ins w:id="1506" w:author="Filipe Santana" w:date="2016-01-03T17:02:00Z">
        <w:r w:rsidR="00FD4D25" w:rsidRPr="00786DB6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combination </w:t>
        </w:r>
        <w:r w:rsidR="00FD4D25" w:rsidRPr="00786DB6">
          <w:rPr>
            <w:rFonts w:ascii="Arial" w:eastAsia="Arial" w:hAnsi="Arial" w:cs="Arial"/>
            <w:spacing w:val="2"/>
            <w:w w:val="89"/>
            <w:sz w:val="16"/>
            <w:szCs w:val="16"/>
            <w:lang w:val="en-GB"/>
          </w:rPr>
          <w:t>of</w:t>
        </w:r>
      </w:ins>
      <w:r w:rsidRPr="00786DB6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 xml:space="preserve">opera-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tors</w:t>
      </w:r>
      <w:r w:rsidRPr="00786DB6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specified</w:t>
      </w:r>
      <w:r w:rsidRPr="00786DB6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WL2,</w:t>
      </w:r>
      <w:r w:rsidRPr="00786DB6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viz.</w:t>
      </w:r>
      <w:r w:rsidRPr="00786DB6">
        <w:rPr>
          <w:rFonts w:ascii="Arial" w:eastAsia="Arial" w:hAnsi="Arial" w:cs="Arial"/>
          <w:i/>
          <w:spacing w:val="-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’and’</w:t>
      </w:r>
      <w:r w:rsidRPr="00786DB6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ins w:id="1507" w:author="Filipe Santana" w:date="2016-01-03T17:02:00Z">
        <w:r w:rsidR="00FD4D25" w:rsidRPr="00786DB6">
          <w:rPr>
            <w:rFonts w:ascii="Arial" w:eastAsia="Arial" w:hAnsi="Arial" w:cs="Arial"/>
            <w:w w:val="91"/>
            <w:sz w:val="16"/>
            <w:szCs w:val="16"/>
            <w:lang w:val="en-GB"/>
          </w:rPr>
          <w:t>conjunctions</w:t>
        </w:r>
      </w:ins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3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’or’</w:t>
      </w:r>
      <w:r w:rsidRPr="00786DB6">
        <w:rPr>
          <w:rFonts w:ascii="Arial" w:eastAsia="Arial" w:hAnsi="Arial" w:cs="Arial"/>
          <w:spacing w:val="3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disjunctions,</w:t>
      </w:r>
      <w:r w:rsidR="00FD4D25">
        <w:rPr>
          <w:rFonts w:ascii="Arial" w:eastAsia="Arial" w:hAnsi="Arial" w:cs="Arial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9"/>
          <w:w w:val="149"/>
          <w:sz w:val="16"/>
          <w:szCs w:val="16"/>
          <w:lang w:val="en-GB"/>
        </w:rPr>
        <w:t>’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some’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 for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xistential</w:t>
      </w:r>
      <w:r w:rsidRPr="00786DB6">
        <w:rPr>
          <w:rFonts w:ascii="Arial" w:eastAsia="Arial" w:hAnsi="Arial" w:cs="Arial"/>
          <w:spacing w:val="21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restrictions,</w:t>
      </w:r>
      <w:r w:rsidRPr="00786DB6">
        <w:rPr>
          <w:rFonts w:ascii="Arial" w:eastAsia="Arial" w:hAnsi="Arial" w:cs="Arial"/>
          <w:spacing w:val="23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’only’</w:t>
      </w:r>
      <w:r w:rsidRPr="00786DB6">
        <w:rPr>
          <w:rFonts w:ascii="Arial" w:eastAsia="Arial" w:hAnsi="Arial" w:cs="Arial"/>
          <w:spacing w:val="2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alue</w:t>
      </w:r>
      <w:r w:rsidRPr="00786DB6">
        <w:rPr>
          <w:rFonts w:ascii="Arial" w:eastAsia="Arial" w:hAnsi="Arial" w:cs="Arial"/>
          <w:spacing w:val="2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restrictions,</w:t>
      </w:r>
      <w:r w:rsidRPr="00786DB6">
        <w:rPr>
          <w:rFonts w:ascii="Arial" w:eastAsia="Arial" w:hAnsi="Arial" w:cs="Arial"/>
          <w:spacing w:val="15"/>
          <w:w w:val="90"/>
          <w:sz w:val="16"/>
          <w:szCs w:val="16"/>
          <w:lang w:val="en-GB"/>
        </w:rPr>
        <w:t xml:space="preserve"> </w:t>
      </w:r>
      <w:ins w:id="1508" w:author="Filipe Santana" w:date="2016-01-03T17:02:00Z">
        <w:r w:rsidR="00FD4D25">
          <w:rPr>
            <w:rFonts w:ascii="Arial" w:eastAsia="Arial" w:hAnsi="Arial" w:cs="Arial"/>
            <w:sz w:val="16"/>
            <w:szCs w:val="16"/>
            <w:lang w:val="en-GB"/>
          </w:rPr>
          <w:t>under</w:t>
        </w:r>
        <w:r w:rsidR="00FD4D25" w:rsidRPr="00786DB6">
          <w:rPr>
            <w:rFonts w:ascii="Arial" w:eastAsia="Arial" w:hAnsi="Arial" w:cs="Arial"/>
            <w:sz w:val="16"/>
            <w:szCs w:val="16"/>
            <w:lang w:val="en-GB"/>
          </w:rPr>
          <w:t xml:space="preserve"> </w:t>
        </w:r>
      </w:ins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Manchester</w:t>
      </w:r>
      <w:r w:rsidRPr="00786DB6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Syntax</w:t>
      </w:r>
      <w:r w:rsidRPr="00786DB6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for</w:t>
      </w:r>
      <w:r w:rsidRPr="00786DB6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WL2</w:t>
      </w:r>
      <w:r w:rsidRPr="00786DB6">
        <w:rPr>
          <w:rFonts w:ascii="Arial" w:eastAsia="Arial" w:hAnsi="Arial" w:cs="Arial"/>
          <w:spacing w:val="3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(</w:t>
      </w:r>
      <w:proofErr w:type="spellStart"/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Horridge</w:t>
      </w:r>
      <w:proofErr w:type="spellEnd"/>
      <w:r w:rsidRPr="00786DB6">
        <w:rPr>
          <w:rFonts w:ascii="Arial" w:eastAsia="Arial" w:hAnsi="Arial" w:cs="Arial"/>
          <w:spacing w:val="32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9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P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atel-Schneider,</w:t>
      </w:r>
      <w:r w:rsidRPr="00786DB6">
        <w:rPr>
          <w:rFonts w:ascii="Arial" w:eastAsia="Arial" w:hAnsi="Arial" w:cs="Arial"/>
          <w:spacing w:val="-7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2009)</w:t>
      </w:r>
      <w:r w:rsidRPr="00786DB6">
        <w:rPr>
          <w:rFonts w:ascii="Arial" w:eastAsia="Arial" w:hAnsi="Arial" w:cs="Arial"/>
          <w:position w:val="6"/>
          <w:sz w:val="12"/>
          <w:szCs w:val="12"/>
          <w:lang w:val="en-GB"/>
        </w:rPr>
        <w:t>2</w:t>
      </w:r>
    </w:p>
    <w:p w14:paraId="5B277D3E" w14:textId="77777777" w:rsidR="00E6733B" w:rsidRPr="00786DB6" w:rsidRDefault="00E6733B">
      <w:pPr>
        <w:spacing w:before="9" w:after="0" w:line="260" w:lineRule="exact"/>
        <w:rPr>
          <w:sz w:val="26"/>
          <w:szCs w:val="26"/>
          <w:lang w:val="en-GB"/>
        </w:rPr>
      </w:pPr>
    </w:p>
    <w:p w14:paraId="14FC9EAD" w14:textId="77777777" w:rsidR="00E6733B" w:rsidRPr="00786DB6" w:rsidRDefault="002C1A14">
      <w:pPr>
        <w:spacing w:after="0" w:line="240" w:lineRule="auto"/>
        <w:ind w:right="4520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786DB6">
        <w:rPr>
          <w:rFonts w:ascii="Arial" w:eastAsia="Arial" w:hAnsi="Arial" w:cs="Arial"/>
          <w:sz w:val="18"/>
          <w:szCs w:val="18"/>
          <w:lang w:val="en-GB"/>
        </w:rPr>
        <w:t>2.4</w:t>
      </w:r>
      <w:r w:rsidRPr="00786DB6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Application</w:t>
      </w:r>
      <w:r w:rsidRPr="00786DB6">
        <w:rPr>
          <w:rFonts w:ascii="Arial" w:eastAsia="Arial" w:hAnsi="Arial" w:cs="Arial"/>
          <w:spacing w:val="-9"/>
          <w:sz w:val="18"/>
          <w:szCs w:val="18"/>
          <w:lang w:val="en-GB"/>
        </w:rPr>
        <w:t xml:space="preserve"> </w:t>
      </w:r>
      <w:r w:rsidRPr="00786DB6">
        <w:rPr>
          <w:rFonts w:ascii="Arial" w:eastAsia="Arial" w:hAnsi="Arial" w:cs="Arial"/>
          <w:sz w:val="18"/>
          <w:szCs w:val="18"/>
          <w:lang w:val="en-GB"/>
        </w:rPr>
        <w:t>ba</w:t>
      </w:r>
      <w:r w:rsidRPr="00786DB6">
        <w:rPr>
          <w:rFonts w:ascii="Arial" w:eastAsia="Arial" w:hAnsi="Arial" w:cs="Arial"/>
          <w:spacing w:val="-4"/>
          <w:sz w:val="18"/>
          <w:szCs w:val="18"/>
          <w:lang w:val="en-GB"/>
        </w:rPr>
        <w:t>c</w:t>
      </w:r>
      <w:r w:rsidRPr="00786DB6">
        <w:rPr>
          <w:rFonts w:ascii="Arial" w:eastAsia="Arial" w:hAnsi="Arial" w:cs="Arial"/>
          <w:sz w:val="18"/>
          <w:szCs w:val="18"/>
          <w:lang w:val="en-GB"/>
        </w:rPr>
        <w:t>k</w:t>
      </w:r>
      <w:r w:rsidRPr="00786DB6">
        <w:rPr>
          <w:rFonts w:ascii="Arial" w:eastAsia="Arial" w:hAnsi="Arial" w:cs="Arial"/>
          <w:spacing w:val="-2"/>
          <w:sz w:val="18"/>
          <w:szCs w:val="18"/>
          <w:lang w:val="en-GB"/>
        </w:rPr>
        <w:t>g</w:t>
      </w:r>
      <w:r w:rsidRPr="00786DB6">
        <w:rPr>
          <w:rFonts w:ascii="Arial" w:eastAsia="Arial" w:hAnsi="Arial" w:cs="Arial"/>
          <w:sz w:val="18"/>
          <w:szCs w:val="18"/>
          <w:lang w:val="en-GB"/>
        </w:rPr>
        <w:t>round</w:t>
      </w:r>
    </w:p>
    <w:p w14:paraId="3A5FFC95" w14:textId="77777777" w:rsidR="00E6733B" w:rsidRPr="00786DB6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0F69C0A4" w14:textId="51CA87BC" w:rsidR="00E6733B" w:rsidRPr="00786DB6" w:rsidRDefault="002C1A14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F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use</w:t>
      </w:r>
      <w:r w:rsidRPr="00786DB6">
        <w:rPr>
          <w:rFonts w:ascii="Arial" w:eastAsia="Arial" w:hAnsi="Arial" w:cs="Arial"/>
          <w:spacing w:val="21"/>
          <w:w w:val="8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2"/>
          <w:sz w:val="16"/>
          <w:szCs w:val="16"/>
          <w:lang w:val="en-GB"/>
        </w:rPr>
        <w:t>case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we</w:t>
      </w:r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use</w:t>
      </w:r>
      <w:r w:rsidRPr="00786DB6">
        <w:rPr>
          <w:rFonts w:ascii="Arial" w:eastAsia="Arial" w:hAnsi="Arial" w:cs="Arial"/>
          <w:spacing w:val="15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data</w:t>
      </w:r>
      <w:r w:rsidRPr="00786DB6">
        <w:rPr>
          <w:rFonts w:ascii="Arial" w:eastAsia="Arial" w:hAnsi="Arial" w:cs="Arial"/>
          <w:spacing w:val="23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ins w:id="1509" w:author="Filipe Santana" w:date="2016-01-03T17:03:00Z">
        <w:r w:rsidR="00FD4D25">
          <w:rPr>
            <w:rFonts w:ascii="Arial" w:eastAsia="Arial" w:hAnsi="Arial" w:cs="Arial"/>
            <w:sz w:val="16"/>
            <w:szCs w:val="16"/>
            <w:lang w:val="en-GB"/>
          </w:rPr>
          <w:t>ontologies</w:t>
        </w:r>
      </w:ins>
      <w:r w:rsidRPr="00786DB6">
        <w:rPr>
          <w:rFonts w:ascii="Arial" w:eastAsia="Arial" w:hAnsi="Arial" w:cs="Arial"/>
          <w:spacing w:val="10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related</w:t>
      </w:r>
      <w:r w:rsidRPr="00786DB6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to</w:t>
      </w:r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7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metabolism</w:t>
      </w:r>
      <w:r w:rsidRPr="00786DB6">
        <w:rPr>
          <w:rFonts w:ascii="Arial" w:eastAsia="Arial" w:hAnsi="Arial" w:cs="Arial"/>
          <w:spacing w:val="2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homo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c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ysteine</w:t>
      </w:r>
      <w:r w:rsidRPr="00786DB6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(H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c</w:t>
      </w:r>
      <w:r w:rsidRPr="00786DB6">
        <w:rPr>
          <w:rFonts w:ascii="Arial" w:eastAsia="Arial" w:hAnsi="Arial" w:cs="Arial"/>
          <w:sz w:val="16"/>
          <w:szCs w:val="16"/>
          <w:lang w:val="en-GB"/>
        </w:rPr>
        <w:t>y)</w:t>
      </w:r>
      <w:ins w:id="1510" w:author="Filipe Santana" w:date="2016-01-03T17:03:00Z">
        <w:r w:rsidR="00FD4D25">
          <w:rPr>
            <w:rFonts w:ascii="Arial" w:eastAsia="Arial" w:hAnsi="Arial" w:cs="Arial"/>
            <w:sz w:val="16"/>
            <w:szCs w:val="16"/>
            <w:lang w:val="en-GB"/>
          </w:rPr>
          <w:t>.</w:t>
        </w:r>
      </w:ins>
      <w:del w:id="1511" w:author="Filipe Santana" w:date="2016-01-03T17:03:00Z">
        <w:r w:rsidRPr="00786DB6" w:rsidDel="00FD4D25">
          <w:rPr>
            <w:rFonts w:ascii="Arial" w:eastAsia="Arial" w:hAnsi="Arial" w:cs="Arial"/>
            <w:sz w:val="16"/>
            <w:szCs w:val="16"/>
            <w:lang w:val="en-GB"/>
          </w:rPr>
          <w:delText>,</w:delText>
        </w:r>
      </w:del>
      <w:r w:rsidRPr="00786DB6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ins w:id="1512" w:author="Filipe Santana" w:date="2016-01-03T17:04:00Z">
        <w:r w:rsidR="00FD4D25">
          <w:rPr>
            <w:rFonts w:ascii="Arial" w:eastAsia="Arial" w:hAnsi="Arial" w:cs="Arial"/>
            <w:spacing w:val="-7"/>
            <w:sz w:val="16"/>
            <w:szCs w:val="16"/>
            <w:lang w:val="en-GB"/>
          </w:rPr>
          <w:t xml:space="preserve">Hcy is </w:t>
        </w:r>
      </w:ins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an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amino</w:t>
      </w:r>
      <w:r w:rsidRPr="00786DB6">
        <w:rPr>
          <w:rFonts w:ascii="Arial" w:eastAsia="Arial" w:hAnsi="Arial" w:cs="Arial"/>
          <w:spacing w:val="13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acid</w:t>
      </w:r>
      <w:ins w:id="1513" w:author="Filipe Santana" w:date="2016-01-03T17:04:00Z">
        <w:r w:rsidR="00FD4D25">
          <w:rPr>
            <w:rFonts w:ascii="Arial" w:eastAsia="Arial" w:hAnsi="Arial" w:cs="Arial"/>
            <w:spacing w:val="13"/>
            <w:w w:val="90"/>
            <w:sz w:val="16"/>
            <w:szCs w:val="16"/>
            <w:lang w:val="en-GB"/>
          </w:rPr>
          <w:t xml:space="preserve"> </w:t>
        </w:r>
      </w:ins>
      <w:ins w:id="1514" w:author="Filipe Santana" w:date="2016-01-04T20:53:00Z">
        <w:r w:rsidR="00134D6B">
          <w:rPr>
            <w:rFonts w:ascii="Arial" w:eastAsia="Arial" w:hAnsi="Arial" w:cs="Arial"/>
            <w:spacing w:val="13"/>
            <w:w w:val="90"/>
            <w:sz w:val="16"/>
            <w:szCs w:val="16"/>
            <w:lang w:val="en-GB"/>
          </w:rPr>
          <w:t>that plays</w:t>
        </w:r>
      </w:ins>
      <w:r w:rsidRPr="00786DB6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a</w:t>
      </w:r>
      <w:r w:rsidRPr="00786DB6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ke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spacing w:val="24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role</w:t>
      </w:r>
      <w:r w:rsidRPr="00786DB6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vitamin</w:t>
      </w:r>
      <w:r w:rsidRPr="00786DB6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co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f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actor</w:t>
      </w:r>
      <w:r w:rsidRPr="00786DB6">
        <w:rPr>
          <w:rFonts w:ascii="Arial" w:eastAsia="Arial" w:hAnsi="Arial" w:cs="Arial"/>
          <w:spacing w:val="15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 xml:space="preserve">metabolism,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neuronal</w:t>
      </w:r>
      <w:r w:rsidRPr="00786DB6">
        <w:rPr>
          <w:rFonts w:ascii="Arial" w:eastAsia="Arial" w:hAnsi="Arial" w:cs="Arial"/>
          <w:spacing w:val="10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metabolism,</w:t>
      </w:r>
      <w:r w:rsidRPr="00786DB6">
        <w:rPr>
          <w:rFonts w:ascii="Arial" w:eastAsia="Arial" w:hAnsi="Arial" w:cs="Arial"/>
          <w:spacing w:val="23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0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biological</w:t>
      </w:r>
      <w:r w:rsidRPr="00786DB6">
        <w:rPr>
          <w:rFonts w:ascii="Arial" w:eastAsia="Arial" w:hAnsi="Arial" w:cs="Arial"/>
          <w:spacing w:val="22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oxidation</w:t>
      </w:r>
      <w:r w:rsidRPr="00786DB6">
        <w:rPr>
          <w:rFonts w:ascii="Arial" w:eastAsia="Arial" w:hAnsi="Arial" w:cs="Arial"/>
          <w:spacing w:val="15"/>
          <w:w w:val="9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enzymes.</w:t>
      </w:r>
      <w:r w:rsidRPr="00786DB6">
        <w:rPr>
          <w:rFonts w:ascii="Arial" w:eastAsia="Arial" w:hAnsi="Arial" w:cs="Arial"/>
          <w:spacing w:val="6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H</w:t>
      </w:r>
      <w:r w:rsidRPr="00786DB6">
        <w:rPr>
          <w:rFonts w:ascii="Arial" w:eastAsia="Arial" w:hAnsi="Arial" w:cs="Arial"/>
          <w:spacing w:val="-2"/>
          <w:sz w:val="16"/>
          <w:szCs w:val="16"/>
          <w:lang w:val="en-GB"/>
        </w:rPr>
        <w:t>c</w:t>
      </w:r>
      <w:r w:rsidRPr="00786DB6">
        <w:rPr>
          <w:rFonts w:ascii="Arial" w:eastAsia="Arial" w:hAnsi="Arial" w:cs="Arial"/>
          <w:sz w:val="16"/>
          <w:szCs w:val="16"/>
          <w:lang w:val="en-GB"/>
        </w:rPr>
        <w:t>y</w:t>
      </w:r>
      <w:r w:rsidRPr="00786DB6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is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also</w:t>
      </w:r>
      <w:r w:rsidRPr="00786DB6">
        <w:rPr>
          <w:rFonts w:ascii="Arial" w:eastAsia="Arial" w:hAnsi="Arial" w:cs="Arial"/>
          <w:spacing w:val="4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i</w:t>
      </w:r>
      <w:r w:rsidRPr="00786DB6">
        <w:rPr>
          <w:rFonts w:ascii="Arial" w:eastAsia="Arial" w:hAnsi="Arial" w:cs="Arial"/>
          <w:spacing w:val="-5"/>
          <w:w w:val="90"/>
          <w:sz w:val="16"/>
          <w:szCs w:val="16"/>
          <w:lang w:val="en-GB"/>
        </w:rPr>
        <w:t>n</w:t>
      </w:r>
      <w:r w:rsidRPr="00786DB6">
        <w:rPr>
          <w:rFonts w:ascii="Arial" w:eastAsia="Arial" w:hAnsi="Arial" w:cs="Arial"/>
          <w:spacing w:val="-3"/>
          <w:w w:val="90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ol</w:t>
      </w:r>
      <w:r w:rsidRPr="00786DB6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ed</w:t>
      </w:r>
      <w:r w:rsidRPr="00786DB6">
        <w:rPr>
          <w:rFonts w:ascii="Arial" w:eastAsia="Arial" w:hAnsi="Arial" w:cs="Arial"/>
          <w:spacing w:val="37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11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metabolism</w:t>
      </w:r>
      <w:r w:rsidRPr="00786DB6">
        <w:rPr>
          <w:rFonts w:ascii="Arial" w:eastAsia="Arial" w:hAnsi="Arial" w:cs="Arial"/>
          <w:spacing w:val="30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of</w:t>
      </w:r>
      <w:r w:rsidRPr="00786DB6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sulphu</w:t>
      </w:r>
      <w:r w:rsidRPr="00786DB6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r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-based</w:t>
      </w:r>
      <w:r w:rsidRPr="00786DB6">
        <w:rPr>
          <w:rFonts w:ascii="Arial" w:eastAsia="Arial" w:hAnsi="Arial" w:cs="Arial"/>
          <w:spacing w:val="14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amino</w:t>
      </w:r>
      <w:r w:rsidRPr="00786DB6">
        <w:rPr>
          <w:rFonts w:ascii="Arial" w:eastAsia="Arial" w:hAnsi="Arial" w:cs="Arial"/>
          <w:spacing w:val="26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acids,</w:t>
      </w:r>
      <w:r w:rsidRPr="00786DB6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8"/>
          <w:sz w:val="16"/>
          <w:szCs w:val="16"/>
          <w:lang w:val="en-GB"/>
        </w:rPr>
        <w:t>where</w:t>
      </w:r>
      <w:r w:rsidRPr="00786DB6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110"/>
          <w:sz w:val="16"/>
          <w:szCs w:val="16"/>
          <w:lang w:val="en-GB"/>
        </w:rPr>
        <w:t xml:space="preserve">it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can</w:t>
      </w:r>
      <w:r w:rsidRPr="00786DB6">
        <w:rPr>
          <w:rFonts w:ascii="Arial" w:eastAsia="Arial" w:hAnsi="Arial" w:cs="Arial"/>
          <w:spacing w:val="-5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be</w:t>
      </w:r>
      <w:r w:rsidRPr="00786DB6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co</w:t>
      </w:r>
      <w:r w:rsidRPr="00786DB6">
        <w:rPr>
          <w:rFonts w:ascii="Arial" w:eastAsia="Arial" w:hAnsi="Arial" w:cs="Arial"/>
          <w:spacing w:val="-5"/>
          <w:w w:val="86"/>
          <w:sz w:val="16"/>
          <w:szCs w:val="16"/>
          <w:lang w:val="en-GB"/>
        </w:rPr>
        <w:t>n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erted</w:t>
      </w:r>
      <w:r w:rsidRPr="00786DB6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into</w:t>
      </w:r>
      <w:r w:rsidRPr="00786DB6">
        <w:rPr>
          <w:rFonts w:ascii="Arial" w:eastAsia="Arial" w:hAnsi="Arial" w:cs="Arial"/>
          <w:spacing w:val="23"/>
          <w:w w:val="86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methinine</w:t>
      </w:r>
      <w:proofErr w:type="spellEnd"/>
      <w:r w:rsidRPr="00786DB6">
        <w:rPr>
          <w:rFonts w:ascii="Arial" w:eastAsia="Arial" w:hAnsi="Arial" w:cs="Arial"/>
          <w:spacing w:val="32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c</w:t>
      </w:r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ysteine.</w:t>
      </w:r>
      <w:r w:rsidRPr="00786DB6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itamin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B6</w:t>
      </w:r>
      <w:ins w:id="1515" w:author="Filipe Santana" w:date="2016-01-03T17:05:00Z">
        <w:r w:rsidR="00FD4D25">
          <w:rPr>
            <w:rFonts w:ascii="Arial" w:eastAsia="Arial" w:hAnsi="Arial" w:cs="Arial"/>
            <w:sz w:val="16"/>
            <w:szCs w:val="16"/>
            <w:lang w:val="en-GB"/>
          </w:rPr>
          <w:t xml:space="preserve"> dependent</w:t>
        </w:r>
      </w:ins>
      <w:r w:rsidR="00FD4D25" w:rsidRPr="00786DB6">
        <w:rPr>
          <w:rFonts w:ascii="Arial" w:eastAsia="Arial" w:hAnsi="Arial" w:cs="Arial"/>
          <w:sz w:val="16"/>
          <w:szCs w:val="16"/>
          <w:lang w:val="en-GB"/>
        </w:rPr>
        <w:t>)</w:t>
      </w:r>
      <w:r w:rsidR="00FD4D25" w:rsidRPr="00786DB6">
        <w:rPr>
          <w:rFonts w:ascii="Arial" w:eastAsia="Arial" w:hAnsi="Arial" w:cs="Arial"/>
          <w:spacing w:val="-9"/>
          <w:sz w:val="16"/>
          <w:szCs w:val="16"/>
          <w:lang w:val="en-GB"/>
        </w:rPr>
        <w:t>.</w:t>
      </w:r>
      <w:r w:rsidRPr="00786DB6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When</w:t>
      </w:r>
      <w:r w:rsidRPr="00786DB6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co</w:t>
      </w:r>
      <w:r w:rsidRPr="00786DB6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>n</w:t>
      </w:r>
      <w:r w:rsidRPr="00786DB6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erted</w:t>
      </w:r>
      <w:r w:rsidRPr="00786DB6">
        <w:rPr>
          <w:rFonts w:ascii="Arial" w:eastAsia="Arial" w:hAnsi="Arial" w:cs="Arial"/>
          <w:spacing w:val="6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into</w:t>
      </w:r>
      <w:r w:rsidRPr="00786DB6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methionine,</w:t>
      </w:r>
      <w:r w:rsidRPr="00786DB6">
        <w:rPr>
          <w:rFonts w:ascii="Arial" w:eastAsia="Arial" w:hAnsi="Arial" w:cs="Arial"/>
          <w:spacing w:val="17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786DB6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 xml:space="preserve">reaction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depends</w:t>
      </w:r>
      <w:r w:rsidRPr="00786DB6">
        <w:rPr>
          <w:rFonts w:ascii="Arial" w:eastAsia="Arial" w:hAnsi="Arial" w:cs="Arial"/>
          <w:spacing w:val="-8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cobalamin</w:t>
      </w:r>
      <w:r w:rsidRPr="00786DB6">
        <w:rPr>
          <w:rFonts w:ascii="Arial" w:eastAsia="Arial" w:hAnsi="Arial" w:cs="Arial"/>
          <w:spacing w:val="33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</w:t>
      </w:r>
      <w:r w:rsidRPr="00786DB6">
        <w:rPr>
          <w:rFonts w:ascii="Arial" w:eastAsia="Arial" w:hAnsi="Arial" w:cs="Arial"/>
          <w:spacing w:val="-10"/>
          <w:sz w:val="16"/>
          <w:szCs w:val="16"/>
          <w:lang w:val="en-GB"/>
        </w:rPr>
        <w:t>V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itamin</w:t>
      </w:r>
      <w:r w:rsidRPr="00786DB6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B12)</w:t>
      </w:r>
      <w:r w:rsidRPr="00786DB6">
        <w:rPr>
          <w:rFonts w:ascii="Arial" w:eastAsia="Arial" w:hAnsi="Arial" w:cs="Arial"/>
          <w:spacing w:val="20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9"/>
          <w:sz w:val="16"/>
          <w:szCs w:val="16"/>
          <w:lang w:val="en-GB"/>
        </w:rPr>
        <w:t>requires</w:t>
      </w:r>
      <w:r w:rsidRPr="00786DB6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5-met</w:t>
      </w:r>
      <w:r w:rsidRPr="00786DB6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>h</w:t>
      </w:r>
      <w:r w:rsidRPr="00786DB6">
        <w:rPr>
          <w:rFonts w:ascii="Arial" w:eastAsia="Arial" w:hAnsi="Arial" w:cs="Arial"/>
          <w:w w:val="92"/>
          <w:sz w:val="16"/>
          <w:szCs w:val="16"/>
          <w:lang w:val="en-GB"/>
        </w:rPr>
        <w:t>yltetra</w:t>
      </w:r>
      <w:r w:rsidRPr="00786DB6">
        <w:rPr>
          <w:rFonts w:ascii="Arial" w:eastAsia="Arial" w:hAnsi="Arial" w:cs="Arial"/>
          <w:spacing w:val="-1"/>
          <w:w w:val="92"/>
          <w:sz w:val="16"/>
          <w:szCs w:val="16"/>
          <w:lang w:val="en-GB"/>
        </w:rPr>
        <w:t>h</w:t>
      </w:r>
      <w:r w:rsidRPr="00786DB6">
        <w:rPr>
          <w:rFonts w:ascii="Arial" w:eastAsia="Arial" w:hAnsi="Arial" w:cs="Arial"/>
          <w:w w:val="93"/>
          <w:sz w:val="16"/>
          <w:szCs w:val="16"/>
          <w:lang w:val="en-GB"/>
        </w:rPr>
        <w:t>ydrofolate</w:t>
      </w:r>
    </w:p>
    <w:p w14:paraId="67100541" w14:textId="77777777" w:rsidR="00E6733B" w:rsidRPr="00786DB6" w:rsidRDefault="00E6733B">
      <w:pPr>
        <w:spacing w:after="0"/>
        <w:jc w:val="both"/>
        <w:rPr>
          <w:lang w:val="en-GB"/>
        </w:rPr>
        <w:sectPr w:rsidR="00E6733B" w:rsidRPr="00786DB6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6CA678DC" w14:textId="690A6904" w:rsidR="00E6733B" w:rsidRPr="00786DB6" w:rsidRDefault="002C1A14">
      <w:pPr>
        <w:tabs>
          <w:tab w:val="left" w:pos="7120"/>
          <w:tab w:val="left" w:pos="11780"/>
        </w:tabs>
        <w:spacing w:before="35" w:after="0" w:line="240" w:lineRule="auto"/>
        <w:ind w:left="2108" w:right="-20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sz w:val="16"/>
          <w:szCs w:val="16"/>
          <w:lang w:val="en-GB"/>
        </w:rPr>
        <w:lastRenderedPageBreak/>
        <w:tab/>
      </w:r>
      <w:r w:rsidRPr="00786DB6">
        <w:rPr>
          <w:rFonts w:ascii="Arial" w:eastAsia="Arial" w:hAnsi="Arial" w:cs="Arial"/>
          <w:w w:val="89"/>
          <w:sz w:val="16"/>
          <w:szCs w:val="16"/>
          <w:u w:val="single" w:color="000000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u w:val="single" w:color="000000"/>
          <w:lang w:val="en-GB"/>
        </w:rPr>
        <w:tab/>
      </w:r>
    </w:p>
    <w:p w14:paraId="49777F7D" w14:textId="77777777" w:rsidR="00E6733B" w:rsidRPr="00786DB6" w:rsidRDefault="00E6733B">
      <w:pPr>
        <w:spacing w:after="0"/>
        <w:rPr>
          <w:lang w:val="en-GB"/>
        </w:rPr>
        <w:sectPr w:rsidR="00E6733B" w:rsidRPr="00786DB6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50EF6224" w14:textId="77777777" w:rsidR="00E6733B" w:rsidRPr="00786DB6" w:rsidRDefault="002C1A14">
      <w:pPr>
        <w:spacing w:before="12" w:after="0" w:line="240" w:lineRule="auto"/>
        <w:ind w:right="-20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lang w:val="en-GB"/>
        </w:rPr>
        <w:lastRenderedPageBreak/>
        <w:br w:type="column"/>
      </w:r>
      <w:r w:rsidRPr="00786DB6">
        <w:rPr>
          <w:rFonts w:ascii="Arial" w:eastAsia="Arial" w:hAnsi="Arial" w:cs="Arial"/>
          <w:position w:val="6"/>
          <w:sz w:val="12"/>
          <w:szCs w:val="12"/>
          <w:lang w:val="en-GB"/>
        </w:rPr>
        <w:lastRenderedPageBreak/>
        <w:t>1</w:t>
      </w:r>
      <w:r w:rsidRPr="00786DB6">
        <w:rPr>
          <w:rFonts w:ascii="Arial" w:eastAsia="Arial" w:hAnsi="Arial" w:cs="Arial"/>
          <w:spacing w:val="31"/>
          <w:position w:val="6"/>
          <w:sz w:val="12"/>
          <w:szCs w:val="12"/>
          <w:lang w:val="en-GB"/>
        </w:rPr>
        <w:t xml:space="preserve"> </w:t>
      </w:r>
      <w:r w:rsidRPr="00786DB6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>F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or</w:t>
      </w:r>
      <w:r w:rsidRPr="00786DB6">
        <w:rPr>
          <w:rFonts w:ascii="Arial" w:eastAsia="Arial" w:hAnsi="Arial" w:cs="Arial"/>
          <w:spacing w:val="1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DL</w:t>
      </w:r>
      <w:r w:rsidRPr="00786DB6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syntax</w:t>
      </w:r>
      <w:r w:rsidRPr="00786DB6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786DB6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7"/>
          <w:sz w:val="16"/>
          <w:szCs w:val="16"/>
          <w:lang w:val="en-GB"/>
        </w:rPr>
        <w:t>semantics,</w:t>
      </w:r>
      <w:r w:rsidRPr="00786DB6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cf.</w:t>
      </w:r>
      <w:r w:rsidRPr="00786DB6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proofErr w:type="spellStart"/>
      <w:r w:rsidRPr="00786DB6">
        <w:rPr>
          <w:rFonts w:ascii="Arial" w:eastAsia="Arial" w:hAnsi="Arial" w:cs="Arial"/>
          <w:w w:val="86"/>
          <w:sz w:val="16"/>
          <w:szCs w:val="16"/>
          <w:lang w:val="en-GB"/>
        </w:rPr>
        <w:t>Baader</w:t>
      </w:r>
      <w:proofErr w:type="spellEnd"/>
      <w:r w:rsidRPr="00786DB6">
        <w:rPr>
          <w:rFonts w:ascii="Arial" w:eastAsia="Arial" w:hAnsi="Arial" w:cs="Arial"/>
          <w:spacing w:val="6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786DB6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786DB6">
        <w:rPr>
          <w:rFonts w:ascii="Arial" w:eastAsia="Arial" w:hAnsi="Arial" w:cs="Arial"/>
          <w:i/>
          <w:spacing w:val="-12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(2007).</w:t>
      </w:r>
    </w:p>
    <w:p w14:paraId="0A94E91B" w14:textId="77777777" w:rsidR="00E6733B" w:rsidRPr="00786DB6" w:rsidRDefault="002C1A14">
      <w:pPr>
        <w:spacing w:before="32" w:after="0" w:line="257" w:lineRule="auto"/>
        <w:ind w:right="2014"/>
        <w:rPr>
          <w:rFonts w:ascii="Arial" w:eastAsia="Arial" w:hAnsi="Arial" w:cs="Arial"/>
          <w:sz w:val="16"/>
          <w:szCs w:val="16"/>
          <w:lang w:val="en-GB"/>
        </w:rPr>
      </w:pPr>
      <w:r w:rsidRPr="00786DB6">
        <w:rPr>
          <w:rFonts w:ascii="Arial" w:eastAsia="Arial" w:hAnsi="Arial" w:cs="Arial"/>
          <w:position w:val="6"/>
          <w:sz w:val="12"/>
          <w:szCs w:val="12"/>
          <w:lang w:val="en-GB"/>
        </w:rPr>
        <w:t>2</w:t>
      </w:r>
      <w:r w:rsidRPr="00786DB6">
        <w:rPr>
          <w:rFonts w:ascii="Arial" w:eastAsia="Arial" w:hAnsi="Arial" w:cs="Arial"/>
          <w:spacing w:val="31"/>
          <w:position w:val="6"/>
          <w:sz w:val="12"/>
          <w:szCs w:val="12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this</w:t>
      </w:r>
      <w:r w:rsidRPr="00786DB6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proofErr w:type="gramStart"/>
      <w:r w:rsidRPr="00786DB6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>w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 xml:space="preserve">ork, </w:t>
      </w:r>
      <w:r w:rsidRPr="00786DB6">
        <w:rPr>
          <w:rFonts w:ascii="Arial" w:eastAsia="Arial" w:hAnsi="Arial" w:cs="Arial"/>
          <w:spacing w:val="12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classes</w:t>
      </w:r>
      <w:proofErr w:type="gramEnd"/>
      <w:r w:rsidRPr="00786DB6">
        <w:rPr>
          <w:rFonts w:ascii="Arial" w:eastAsia="Arial" w:hAnsi="Arial" w:cs="Arial"/>
          <w:spacing w:val="-6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>are</w:t>
      </w:r>
      <w:r w:rsidRPr="00786DB6">
        <w:rPr>
          <w:rFonts w:ascii="Arial" w:eastAsia="Arial" w:hAnsi="Arial" w:cs="Arial"/>
          <w:spacing w:val="5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4"/>
          <w:sz w:val="16"/>
          <w:szCs w:val="16"/>
          <w:lang w:val="en-GB"/>
        </w:rPr>
        <w:t xml:space="preserve">written </w:t>
      </w:r>
      <w:r w:rsidRPr="00786DB6">
        <w:rPr>
          <w:rFonts w:ascii="Arial" w:eastAsia="Arial" w:hAnsi="Arial" w:cs="Arial"/>
          <w:spacing w:val="20"/>
          <w:w w:val="84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i/>
          <w:sz w:val="16"/>
          <w:szCs w:val="16"/>
          <w:lang w:val="en-GB"/>
        </w:rPr>
        <w:t>italic</w:t>
      </w:r>
      <w:r w:rsidRPr="00786DB6">
        <w:rPr>
          <w:rFonts w:ascii="Arial" w:eastAsia="Arial" w:hAnsi="Arial" w:cs="Arial"/>
          <w:sz w:val="16"/>
          <w:szCs w:val="16"/>
          <w:lang w:val="en-GB"/>
        </w:rPr>
        <w:t>,</w:t>
      </w:r>
      <w:r w:rsidRPr="00786DB6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binary</w:t>
      </w:r>
      <w:r w:rsidRPr="00786DB6">
        <w:rPr>
          <w:rFonts w:ascii="Arial" w:eastAsia="Arial" w:hAnsi="Arial" w:cs="Arial"/>
          <w:spacing w:val="11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91"/>
          <w:sz w:val="16"/>
          <w:szCs w:val="16"/>
          <w:lang w:val="en-GB"/>
        </w:rPr>
        <w:t>relations</w:t>
      </w:r>
      <w:r w:rsidRPr="00786DB6">
        <w:rPr>
          <w:rFonts w:ascii="Arial" w:eastAsia="Arial" w:hAnsi="Arial" w:cs="Arial"/>
          <w:spacing w:val="-4"/>
          <w:w w:val="91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(</w:t>
      </w:r>
      <w:r w:rsidRPr="00786DB6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786DB6">
        <w:rPr>
          <w:rFonts w:ascii="Arial" w:eastAsia="Arial" w:hAnsi="Arial" w:cs="Arial"/>
          <w:sz w:val="16"/>
          <w:szCs w:val="16"/>
          <w:lang w:val="en-GB"/>
        </w:rPr>
        <w:t>WL</w:t>
      </w:r>
      <w:r w:rsidRPr="00786DB6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 xml:space="preserve">object </w:t>
      </w:r>
      <w:r w:rsidRPr="00786DB6">
        <w:rPr>
          <w:rFonts w:ascii="Arial" w:eastAsia="Arial" w:hAnsi="Arial" w:cs="Arial"/>
          <w:w w:val="90"/>
          <w:sz w:val="16"/>
          <w:szCs w:val="16"/>
          <w:lang w:val="en-GB"/>
        </w:rPr>
        <w:t>properties)</w:t>
      </w:r>
      <w:r w:rsidRPr="00786DB6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sz w:val="16"/>
          <w:szCs w:val="16"/>
          <w:lang w:val="en-GB"/>
        </w:rPr>
        <w:t>in</w:t>
      </w:r>
      <w:r w:rsidRPr="00786DB6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b/>
          <w:bCs/>
          <w:w w:val="85"/>
          <w:sz w:val="16"/>
          <w:szCs w:val="16"/>
          <w:lang w:val="en-GB"/>
        </w:rPr>
        <w:t>bold</w:t>
      </w:r>
      <w:r w:rsidRPr="00786DB6">
        <w:rPr>
          <w:rFonts w:ascii="Arial" w:eastAsia="Arial" w:hAnsi="Arial" w:cs="Arial"/>
          <w:b/>
          <w:bCs/>
          <w:spacing w:val="17"/>
          <w:w w:val="85"/>
          <w:sz w:val="16"/>
          <w:szCs w:val="16"/>
          <w:lang w:val="en-GB"/>
        </w:rPr>
        <w:t xml:space="preserve"> </w:t>
      </w:r>
      <w:r w:rsidRPr="00786DB6">
        <w:rPr>
          <w:rFonts w:ascii="Arial" w:eastAsia="Arial" w:hAnsi="Arial" w:cs="Arial"/>
          <w:w w:val="85"/>
          <w:sz w:val="16"/>
          <w:szCs w:val="16"/>
          <w:lang w:val="en-GB"/>
        </w:rPr>
        <w:t>case.</w:t>
      </w:r>
    </w:p>
    <w:p w14:paraId="0DBF651D" w14:textId="77777777" w:rsidR="00E6733B" w:rsidRPr="00786DB6" w:rsidRDefault="00E6733B">
      <w:pPr>
        <w:spacing w:after="0"/>
        <w:rPr>
          <w:lang w:val="en-GB"/>
        </w:rPr>
        <w:sectPr w:rsidR="00E6733B" w:rsidRPr="00786DB6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0296B4C6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6AA1BBFC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9B5AB42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2977E55C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7A6C0DA" w14:textId="77777777" w:rsidR="00E6733B" w:rsidRPr="00786DB6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3416182" w14:textId="77777777" w:rsidR="00E6733B" w:rsidRPr="00786DB6" w:rsidRDefault="00E6733B">
      <w:pPr>
        <w:spacing w:before="3" w:after="0" w:line="260" w:lineRule="exact"/>
        <w:rPr>
          <w:sz w:val="26"/>
          <w:szCs w:val="26"/>
          <w:lang w:val="en-GB"/>
        </w:rPr>
      </w:pPr>
    </w:p>
    <w:p w14:paraId="0E468AE0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15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7E9E7F3">
          <v:group id="_x0000_s1268" style="position:absolute;left:0;text-align:left;margin-left:13.45pt;margin-top:-7.85pt;width:29.9pt;height:.1pt;z-index:-1232;mso-position-horizontal-relative:page" coordorigin="269,-157" coordsize="598,2">
            <v:shape id="_x0000_s1269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517" w:author="Filipe Santana" w:date="2016-01-03T15:57:00Z">
            <w:rPr>
              <w:lang w:val="en-GB"/>
            </w:rPr>
          </w:rPrChange>
        </w:rPr>
        <w:pict w14:anchorId="3374102C">
          <v:group id="_x0000_s1266" style="position:absolute;left:0;text-align:left;margin-left:48.35pt;margin-top:-2.85pt;width:.1pt;height:29.9pt;z-index:-1231;mso-position-horizontal-relative:page" coordorigin="967,-57" coordsize="2,598">
            <v:shape id="_x0000_s1267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518" w:author="Filipe Santana" w:date="2016-01-03T15:57:00Z">
            <w:rPr>
              <w:lang w:val="en-GB"/>
            </w:rPr>
          </w:rPrChange>
        </w:rPr>
        <w:pict w14:anchorId="069D38FC">
          <v:group id="_x0000_s1264" style="position:absolute;left:0;text-align:left;margin-left:665.3pt;margin-top:-7.85pt;width:29.9pt;height:.1pt;z-index:-1230;mso-position-horizontal-relative:page" coordorigin="13306,-157" coordsize="598,2">
            <v:shape id="_x0000_s1265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519" w:author="Filipe Santana" w:date="2016-01-03T15:57:00Z">
            <w:rPr>
              <w:lang w:val="en-GB"/>
            </w:rPr>
          </w:rPrChange>
        </w:rPr>
        <w:pict w14:anchorId="589FDC95">
          <v:group id="_x0000_s1262" style="position:absolute;left:0;text-align:left;margin-left:660.35pt;margin-top:-2.85pt;width:.1pt;height:29.9pt;z-index:-1229;mso-position-horizontal-relative:page" coordorigin="13207,-57" coordsize="2,598">
            <v:shape id="_x0000_s1263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1521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523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1525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527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529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1531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5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533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1534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#2</w:t>
      </w:r>
    </w:p>
    <w:p w14:paraId="434A7443" w14:textId="77777777" w:rsidR="00E6733B" w:rsidRPr="00E52A5C" w:rsidRDefault="00E6733B">
      <w:pPr>
        <w:spacing w:after="0"/>
        <w:jc w:val="center"/>
        <w:rPr>
          <w:lang w:val="en-GB"/>
          <w:rPrChange w:id="1535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1A5B13B8" w14:textId="77777777" w:rsidR="00E6733B" w:rsidRPr="00E52A5C" w:rsidRDefault="00E6733B">
      <w:pPr>
        <w:spacing w:after="0" w:line="170" w:lineRule="exact"/>
        <w:rPr>
          <w:sz w:val="17"/>
          <w:szCs w:val="17"/>
          <w:lang w:val="en-GB"/>
          <w:rPrChange w:id="1536" w:author="Filipe Santana" w:date="2016-01-03T15:57:00Z">
            <w:rPr>
              <w:sz w:val="17"/>
              <w:szCs w:val="17"/>
            </w:rPr>
          </w:rPrChange>
        </w:rPr>
      </w:pPr>
    </w:p>
    <w:p w14:paraId="33104A78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537" w:author="Filipe Santana" w:date="2016-01-03T15:57:00Z">
            <w:rPr>
              <w:sz w:val="20"/>
              <w:szCs w:val="20"/>
            </w:rPr>
          </w:rPrChange>
        </w:rPr>
      </w:pPr>
    </w:p>
    <w:p w14:paraId="1305A228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538" w:author="Filipe Santana" w:date="2016-01-03T15:57:00Z">
            <w:rPr>
              <w:sz w:val="20"/>
              <w:szCs w:val="20"/>
            </w:rPr>
          </w:rPrChange>
        </w:rPr>
      </w:pPr>
    </w:p>
    <w:p w14:paraId="5A2A93B9" w14:textId="77777777" w:rsidR="00E6733B" w:rsidRPr="00E52A5C" w:rsidRDefault="00EC4A1B">
      <w:pPr>
        <w:tabs>
          <w:tab w:val="left" w:pos="11640"/>
        </w:tabs>
        <w:spacing w:before="32" w:after="0" w:line="240" w:lineRule="auto"/>
        <w:ind w:left="2062" w:right="-20"/>
        <w:rPr>
          <w:rFonts w:ascii="Arial" w:eastAsia="Arial" w:hAnsi="Arial" w:cs="Arial"/>
          <w:sz w:val="16"/>
          <w:szCs w:val="16"/>
          <w:lang w:val="en-GB"/>
          <w:rPrChange w:id="15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7DE3373">
          <v:group id="_x0000_s1260" style="position:absolute;left:0;text-align:left;margin-left:111.1pt;margin-top:17.55pt;width:484.2pt;height:.1pt;z-index:-1223;mso-position-horizontal-relative:page" coordorigin="2222,351" coordsize="9684,2">
            <v:shape id="_x0000_s1261" style="position:absolute;left:2222;top:351;width:9684;height:2" coordorigin="2222,351" coordsize="9684,0" path="m2222,351r9684,e" filled="f" strokeweight=".35136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4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Grounding</w:t>
      </w:r>
      <w:r w:rsidR="002C1A14"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1541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4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i/>
          <w:spacing w:val="-3"/>
          <w:sz w:val="16"/>
          <w:szCs w:val="16"/>
          <w:lang w:val="en-GB"/>
          <w:rPrChange w:id="1543" w:author="Filipe Santana" w:date="2016-01-03T15:57:00Z">
            <w:rPr>
              <w:rFonts w:ascii="Arial" w:eastAsia="Arial" w:hAnsi="Arial" w:cs="Arial"/>
              <w:i/>
              <w:spacing w:val="-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4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ret</w:t>
      </w:r>
      <w:r w:rsidR="002C1A14" w:rsidRPr="00E52A5C">
        <w:rPr>
          <w:rFonts w:ascii="Arial" w:eastAsia="Arial" w:hAnsi="Arial" w:cs="Arial"/>
          <w:i/>
          <w:spacing w:val="2"/>
          <w:sz w:val="16"/>
          <w:szCs w:val="16"/>
          <w:lang w:val="en-GB"/>
          <w:rPrChange w:id="1545" w:author="Filipe Santana" w:date="2016-01-03T15:57:00Z">
            <w:rPr>
              <w:rFonts w:ascii="Arial" w:eastAsia="Arial" w:hAnsi="Arial" w:cs="Arial"/>
              <w:i/>
              <w:spacing w:val="2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4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1547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4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ving</w:t>
      </w:r>
      <w:r w:rsidR="002C1A14"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1549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5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biomedical</w:t>
      </w:r>
      <w:r w:rsidR="002C1A14" w:rsidRPr="00E52A5C">
        <w:rPr>
          <w:rFonts w:ascii="Arial" w:eastAsia="Arial" w:hAnsi="Arial" w:cs="Arial"/>
          <w:i/>
          <w:spacing w:val="-8"/>
          <w:sz w:val="16"/>
          <w:szCs w:val="16"/>
          <w:lang w:val="en-GB"/>
          <w:rPrChange w:id="1551" w:author="Filipe Santana" w:date="2016-01-03T15:57:00Z">
            <w:rPr>
              <w:rFonts w:ascii="Arial" w:eastAsia="Arial" w:hAnsi="Arial" w:cs="Arial"/>
              <w:i/>
              <w:spacing w:val="-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5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database</w:t>
      </w:r>
      <w:r w:rsidR="002C1A14"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1553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5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content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1555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5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="002C1A14" w:rsidRPr="00E52A5C">
        <w:rPr>
          <w:rFonts w:ascii="Arial" w:eastAsia="Arial" w:hAnsi="Arial" w:cs="Arial"/>
          <w:i/>
          <w:spacing w:val="-3"/>
          <w:sz w:val="16"/>
          <w:szCs w:val="16"/>
          <w:lang w:val="en-GB"/>
          <w:rPrChange w:id="1557" w:author="Filipe Santana" w:date="2016-01-03T15:57:00Z">
            <w:rPr>
              <w:rFonts w:ascii="Arial" w:eastAsia="Arial" w:hAnsi="Arial" w:cs="Arial"/>
              <w:i/>
              <w:spacing w:val="-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5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ontologies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55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b/>
          <w:bCs/>
          <w:sz w:val="16"/>
          <w:szCs w:val="16"/>
          <w:lang w:val="en-GB"/>
          <w:rPrChange w:id="1560" w:author="Filipe Santana" w:date="2016-01-03T15:57:00Z">
            <w:rPr>
              <w:rFonts w:ascii="Arial" w:eastAsia="Arial" w:hAnsi="Arial" w:cs="Arial"/>
              <w:b/>
              <w:bCs/>
              <w:sz w:val="16"/>
              <w:szCs w:val="16"/>
            </w:rPr>
          </w:rPrChange>
        </w:rPr>
        <w:t>3</w:t>
      </w:r>
    </w:p>
    <w:p w14:paraId="2E720D14" w14:textId="77777777" w:rsidR="00E6733B" w:rsidRPr="00E52A5C" w:rsidRDefault="00E6733B">
      <w:pPr>
        <w:spacing w:before="2" w:after="0" w:line="120" w:lineRule="exact"/>
        <w:rPr>
          <w:sz w:val="12"/>
          <w:szCs w:val="12"/>
          <w:lang w:val="en-GB"/>
          <w:rPrChange w:id="1561" w:author="Filipe Santana" w:date="2016-01-03T15:57:00Z">
            <w:rPr>
              <w:sz w:val="12"/>
              <w:szCs w:val="12"/>
            </w:rPr>
          </w:rPrChange>
        </w:rPr>
      </w:pPr>
    </w:p>
    <w:p w14:paraId="686C8F2E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562" w:author="Filipe Santana" w:date="2016-01-03T15:57:00Z">
            <w:rPr>
              <w:sz w:val="20"/>
              <w:szCs w:val="20"/>
            </w:rPr>
          </w:rPrChange>
        </w:rPr>
      </w:pPr>
    </w:p>
    <w:p w14:paraId="27BDCC87" w14:textId="77777777" w:rsidR="00E6733B" w:rsidRPr="00E52A5C" w:rsidRDefault="00E6733B">
      <w:pPr>
        <w:spacing w:after="0"/>
        <w:rPr>
          <w:lang w:val="en-GB"/>
          <w:rPrChange w:id="1563" w:author="Filipe Santana" w:date="2016-01-03T15:57:00Z">
            <w:rPr/>
          </w:rPrChange>
        </w:rPr>
        <w:sectPr w:rsidR="00E6733B" w:rsidRPr="00E52A5C">
          <w:headerReference w:type="default" r:id="rId9"/>
          <w:pgSz w:w="14180" w:h="20020"/>
          <w:pgMar w:top="2080" w:right="160" w:bottom="280" w:left="160" w:header="1385" w:footer="0" w:gutter="0"/>
          <w:cols w:space="720"/>
        </w:sectPr>
      </w:pPr>
    </w:p>
    <w:p w14:paraId="375C1157" w14:textId="163265CB" w:rsidR="00E6733B" w:rsidRPr="00FD4D25" w:rsidRDefault="002C1A14">
      <w:pPr>
        <w:spacing w:before="32" w:after="0" w:line="240" w:lineRule="auto"/>
        <w:ind w:left="2062" w:right="-4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56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lastRenderedPageBreak/>
        <w:t>(5-met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1565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56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yl-</w:t>
      </w:r>
      <w:ins w:id="1567" w:author="Filipe Santana" w:date="2016-01-03T17:05:00Z">
        <w:r w:rsidR="00FD4D25" w:rsidRPr="00FD4D25">
          <w:rPr>
            <w:rFonts w:ascii="Arial" w:eastAsia="Arial" w:hAnsi="Arial" w:cs="Arial"/>
            <w:w w:val="91"/>
            <w:sz w:val="16"/>
            <w:szCs w:val="16"/>
            <w:lang w:val="en-GB"/>
          </w:rPr>
          <w:t xml:space="preserve">THF) </w:t>
        </w:r>
        <w:r w:rsidR="00FD4D25" w:rsidRPr="00FD4D25">
          <w:rPr>
            <w:rFonts w:ascii="Arial" w:eastAsia="Arial" w:hAnsi="Arial" w:cs="Arial"/>
            <w:spacing w:val="19"/>
            <w:w w:val="91"/>
            <w:sz w:val="16"/>
            <w:szCs w:val="16"/>
            <w:lang w:val="en-GB"/>
          </w:rPr>
          <w:t>(</w:t>
        </w:r>
      </w:ins>
      <w:proofErr w:type="spellStart"/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Selhub</w:t>
      </w:r>
      <w:proofErr w:type="spellEnd"/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5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1999).</w:t>
      </w:r>
      <w:r w:rsidRPr="00FD4D25">
        <w:rPr>
          <w:rFonts w:ascii="Arial" w:eastAsia="Arial" w:hAnsi="Arial" w:cs="Arial"/>
          <w:spacing w:val="21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latter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result</w:t>
      </w:r>
      <w:r w:rsidRPr="00FD4D25">
        <w:rPr>
          <w:rFonts w:ascii="Arial" w:eastAsia="Arial" w:hAnsi="Arial" w:cs="Arial"/>
          <w:spacing w:val="17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reduction</w:t>
      </w:r>
      <w:r w:rsidRPr="00FD4D25">
        <w:rPr>
          <w:rFonts w:ascii="Arial" w:eastAsia="Arial" w:hAnsi="Arial" w:cs="Arial"/>
          <w:spacing w:val="17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</w:p>
    <w:p w14:paraId="6211F638" w14:textId="687BA0DA" w:rsidR="00E6733B" w:rsidRPr="00FD4D25" w:rsidRDefault="002C1A14">
      <w:pPr>
        <w:spacing w:before="35" w:after="0" w:line="285" w:lineRule="auto"/>
        <w:ind w:left="2062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5,10-met</w:t>
      </w:r>
      <w:r w:rsidRPr="00FD4D25">
        <w:rPr>
          <w:rFonts w:ascii="Arial" w:eastAsia="Arial" w:hAnsi="Arial" w:cs="Arial"/>
          <w:spacing w:val="-1"/>
          <w:w w:val="93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yl-THF</w:t>
      </w:r>
      <w:r w:rsidRPr="00FD4D25">
        <w:rPr>
          <w:rFonts w:ascii="Arial" w:eastAsia="Arial" w:hAnsi="Arial" w:cs="Arial"/>
          <w:spacing w:val="-1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via</w:t>
      </w:r>
      <w:r w:rsidRPr="00FD4D25">
        <w:rPr>
          <w:rFonts w:ascii="Arial" w:eastAsia="Arial" w:hAnsi="Arial" w:cs="Arial"/>
          <w:spacing w:val="-4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5,10-met</w:t>
      </w:r>
      <w:r w:rsidRPr="00FD4D25">
        <w:rPr>
          <w:rFonts w:ascii="Arial" w:eastAsia="Arial" w:hAnsi="Arial" w:cs="Arial"/>
          <w:spacing w:val="-1"/>
          <w:w w:val="93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yl-THF</w:t>
      </w:r>
      <w:r w:rsidRPr="00FD4D25">
        <w:rPr>
          <w:rFonts w:ascii="Arial" w:eastAsia="Arial" w:hAnsi="Arial" w:cs="Arial"/>
          <w:spacing w:val="-1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reductase,</w:t>
      </w:r>
      <w:r w:rsidRPr="00FD4D25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an</w:t>
      </w:r>
      <w:r w:rsidRPr="00FD4D25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enzyme</w:t>
      </w:r>
      <w:r w:rsidRPr="00FD4D25">
        <w:rPr>
          <w:rFonts w:ascii="Arial" w:eastAsia="Arial" w:hAnsi="Arial" w:cs="Arial"/>
          <w:spacing w:val="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that</w:t>
      </w:r>
      <w:r w:rsidRPr="00FD4D25">
        <w:rPr>
          <w:rFonts w:ascii="Arial" w:eastAsia="Arial" w:hAnsi="Arial" w:cs="Arial"/>
          <w:spacing w:val="3"/>
          <w:w w:val="86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z w:val="16"/>
          <w:szCs w:val="16"/>
          <w:lang w:val="en-GB"/>
        </w:rPr>
        <w:t>gula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- </w:t>
      </w:r>
      <w:proofErr w:type="spellStart"/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tes</w:t>
      </w:r>
      <w:proofErr w:type="spellEnd"/>
      <w:r w:rsidRPr="00FD4D25">
        <w:rPr>
          <w:rFonts w:ascii="Arial" w:eastAsia="Arial" w:hAnsi="Arial" w:cs="Arial"/>
          <w:spacing w:val="-9"/>
          <w:w w:val="82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spacing w:val="-2"/>
          <w:w w:val="82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y</w:t>
      </w:r>
      <w:proofErr w:type="spellEnd"/>
      <w:r w:rsidRPr="00FD4D25">
        <w:rPr>
          <w:rFonts w:ascii="Arial" w:eastAsia="Arial" w:hAnsi="Arial" w:cs="Arial"/>
          <w:spacing w:val="30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l</w:t>
      </w:r>
      <w:r w:rsidRPr="00FD4D25">
        <w:rPr>
          <w:rFonts w:ascii="Arial" w:eastAsia="Arial" w:hAnsi="Arial" w:cs="Arial"/>
          <w:spacing w:val="-3"/>
          <w:w w:val="82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-2"/>
          <w:w w:val="82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els</w:t>
      </w:r>
      <w:r w:rsidRPr="00FD4D25">
        <w:rPr>
          <w:rFonts w:ascii="Arial" w:eastAsia="Arial" w:hAnsi="Arial" w:cs="Arial"/>
          <w:spacing w:val="24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(</w:t>
      </w:r>
      <w:proofErr w:type="spellStart"/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Selhub</w:t>
      </w:r>
      <w:proofErr w:type="spellEnd"/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33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1999).</w:t>
      </w:r>
      <w:r w:rsidRPr="00FD4D25">
        <w:rPr>
          <w:rFonts w:ascii="Arial" w:eastAsia="Arial" w:hAnsi="Arial" w:cs="Arial"/>
          <w:spacing w:val="31"/>
          <w:w w:val="82"/>
          <w:sz w:val="16"/>
          <w:szCs w:val="16"/>
          <w:lang w:val="en-GB"/>
        </w:rPr>
        <w:t xml:space="preserve"> </w:t>
      </w:r>
      <w:ins w:id="1568" w:author="Filipe Santana" w:date="2016-01-03T17:05:00Z">
        <w:r w:rsidR="00FD4D25" w:rsidRPr="00FD4D25">
          <w:rPr>
            <w:rFonts w:ascii="Arial" w:eastAsia="Arial" w:hAnsi="Arial" w:cs="Arial"/>
            <w:w w:val="82"/>
            <w:sz w:val="16"/>
            <w:szCs w:val="16"/>
            <w:lang w:val="en-GB"/>
          </w:rPr>
          <w:t xml:space="preserve">High </w:t>
        </w:r>
        <w:r w:rsidR="00FD4D25" w:rsidRPr="00FD4D25">
          <w:rPr>
            <w:rFonts w:ascii="Arial" w:eastAsia="Arial" w:hAnsi="Arial" w:cs="Arial"/>
            <w:spacing w:val="1"/>
            <w:w w:val="82"/>
            <w:sz w:val="16"/>
            <w:szCs w:val="16"/>
            <w:lang w:val="en-GB"/>
          </w:rPr>
          <w:t>levels</w:t>
        </w:r>
      </w:ins>
      <w:r w:rsidRPr="00FD4D25">
        <w:rPr>
          <w:rFonts w:ascii="Arial" w:eastAsia="Arial" w:hAnsi="Arial" w:cs="Arial"/>
          <w:spacing w:val="24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4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spacing w:val="-2"/>
          <w:w w:val="82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pacing w:val="30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are</w:t>
      </w:r>
      <w:r w:rsidRPr="00FD4D25">
        <w:rPr>
          <w:rFonts w:ascii="Arial" w:eastAsia="Arial" w:hAnsi="Arial" w:cs="Arial"/>
          <w:spacing w:val="-4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reported</w:t>
      </w:r>
      <w:r w:rsidRPr="00FD4D25">
        <w:rPr>
          <w:rFonts w:ascii="Arial" w:eastAsia="Arial" w:hAnsi="Arial" w:cs="Arial"/>
          <w:spacing w:val="33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4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play</w:t>
      </w:r>
      <w:r w:rsidRPr="00FD4D25">
        <w:rPr>
          <w:rFonts w:ascii="Arial" w:eastAsia="Arial" w:hAnsi="Arial" w:cs="Arial"/>
          <w:spacing w:val="23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8"/>
          <w:w w:val="7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role in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5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pathogenesis</w:t>
      </w:r>
      <w:r w:rsidRPr="00FD4D25">
        <w:rPr>
          <w:rFonts w:ascii="Arial" w:eastAsia="Arial" w:hAnsi="Arial" w:cs="Arial"/>
          <w:spacing w:val="3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atherosclerosis</w:t>
      </w:r>
      <w:r w:rsidRPr="00FD4D25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(Muniz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6"/>
          <w:sz w:val="16"/>
          <w:szCs w:val="16"/>
          <w:lang w:val="en-GB"/>
        </w:rPr>
        <w:t>et</w:t>
      </w:r>
      <w:r w:rsidRPr="00FD4D25">
        <w:rPr>
          <w:rFonts w:ascii="Arial" w:eastAsia="Arial" w:hAnsi="Arial" w:cs="Arial"/>
          <w:i/>
          <w:spacing w:val="3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2006)</w:t>
      </w:r>
      <w:ins w:id="1569" w:author="Filipe Santana" w:date="2016-01-03T17:05:00Z">
        <w:r w:rsid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>,</w:t>
        </w:r>
      </w:ins>
      <w:r w:rsidRPr="00FD4D25">
        <w:rPr>
          <w:rFonts w:ascii="Arial" w:eastAsia="Arial" w:hAnsi="Arial" w:cs="Arial"/>
          <w:spacing w:val="1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hepatic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steatosis</w:t>
      </w:r>
      <w:r w:rsidRPr="00FD4D25">
        <w:rPr>
          <w:rFonts w:ascii="Arial" w:eastAsia="Arial" w:hAnsi="Arial" w:cs="Arial"/>
          <w:spacing w:val="-10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7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hepatitis</w:t>
      </w:r>
      <w:r w:rsidRPr="00FD4D25">
        <w:rPr>
          <w:rFonts w:ascii="Arial" w:eastAsia="Arial" w:hAnsi="Arial" w:cs="Arial"/>
          <w:spacing w:val="19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infected</w:t>
      </w:r>
      <w:r w:rsidRPr="00FD4D25">
        <w:rPr>
          <w:rFonts w:ascii="Arial" w:eastAsia="Arial" w:hAnsi="Arial" w:cs="Arial"/>
          <w:spacing w:val="23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subjects</w:t>
      </w:r>
      <w:r w:rsidRPr="00FD4D25">
        <w:rPr>
          <w:rFonts w:ascii="Arial" w:eastAsia="Arial" w:hAnsi="Arial" w:cs="Arial"/>
          <w:spacing w:val="1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(Siqueira</w:t>
      </w:r>
      <w:r w:rsidRPr="00FD4D25">
        <w:rPr>
          <w:rFonts w:ascii="Arial" w:eastAsia="Arial" w:hAnsi="Arial" w:cs="Arial"/>
          <w:spacing w:val="28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5"/>
          <w:sz w:val="16"/>
          <w:szCs w:val="16"/>
          <w:lang w:val="en-GB"/>
        </w:rPr>
        <w:t>et</w:t>
      </w:r>
      <w:r w:rsidRPr="00FD4D25">
        <w:rPr>
          <w:rFonts w:ascii="Arial" w:eastAsia="Arial" w:hAnsi="Arial" w:cs="Arial"/>
          <w:i/>
          <w:spacing w:val="-9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5"/>
          <w:sz w:val="16"/>
          <w:szCs w:val="16"/>
          <w:lang w:val="en-GB"/>
        </w:rPr>
        <w:t>al.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10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2011).</w:t>
      </w:r>
      <w:r w:rsidRPr="00FD4D25">
        <w:rPr>
          <w:rFonts w:ascii="Arial" w:eastAsia="Arial" w:hAnsi="Arial" w:cs="Arial"/>
          <w:spacing w:val="16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Ma</w:t>
      </w:r>
      <w:r w:rsidRPr="00FD4D25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n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pacing w:val="25"/>
          <w:w w:val="85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- </w:t>
      </w:r>
      <w:proofErr w:type="spellStart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nisms</w:t>
      </w:r>
      <w:proofErr w:type="spellEnd"/>
      <w:r w:rsidRPr="00FD4D25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host</w:t>
      </w:r>
      <w:r w:rsidRPr="00FD4D25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y</w:t>
      </w:r>
      <w:proofErr w:type="spellEnd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-</w:t>
      </w:r>
      <w:ins w:id="1570" w:author="Filipe Santana" w:date="2016-01-03T17:06:00Z">
        <w:r w:rsidR="00FD4D25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>related bioprocesses</w:t>
        </w:r>
      </w:ins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571" w:author="Filipe Santana" w:date="2016-01-03T17:06:00Z">
            <w:rPr>
              <w:rFonts w:ascii="Arial" w:eastAsia="Arial" w:hAnsi="Arial" w:cs="Arial"/>
              <w:i/>
              <w:spacing w:val="-2"/>
              <w:w w:val="88"/>
              <w:sz w:val="16"/>
              <w:szCs w:val="16"/>
              <w:lang w:val="en-GB"/>
            </w:rPr>
          </w:rPrChange>
        </w:rPr>
        <w:t>e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  <w:rPrChange w:id="1572" w:author="Filipe Santana" w:date="2016-01-03T17:06:00Z">
            <w:rPr>
              <w:rFonts w:ascii="Arial" w:eastAsia="Arial" w:hAnsi="Arial" w:cs="Arial"/>
              <w:i/>
              <w:w w:val="88"/>
              <w:sz w:val="16"/>
              <w:szCs w:val="16"/>
              <w:lang w:val="en-GB"/>
            </w:rPr>
          </w:rPrChange>
        </w:rPr>
        <w:t>.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573" w:author="Filipe Santana" w:date="2016-01-03T17:06:00Z">
            <w:rPr>
              <w:rFonts w:ascii="Arial" w:eastAsia="Arial" w:hAnsi="Arial" w:cs="Arial"/>
              <w:i/>
              <w:spacing w:val="-2"/>
              <w:w w:val="88"/>
              <w:sz w:val="16"/>
              <w:szCs w:val="16"/>
              <w:lang w:val="en-GB"/>
            </w:rPr>
          </w:rPrChange>
        </w:rPr>
        <w:t>g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  <w:rPrChange w:id="1574" w:author="Filipe Santana" w:date="2016-01-03T17:06:00Z">
            <w:rPr>
              <w:rFonts w:ascii="Arial" w:eastAsia="Arial" w:hAnsi="Arial" w:cs="Arial"/>
              <w:i/>
              <w:w w:val="88"/>
              <w:sz w:val="16"/>
              <w:szCs w:val="16"/>
              <w:lang w:val="en-GB"/>
            </w:rPr>
          </w:rPrChange>
        </w:rPr>
        <w:t>.</w:t>
      </w:r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  <w:rPrChange w:id="1575" w:author="Filipe Santana" w:date="2016-01-03T17:06:00Z">
            <w:rPr>
              <w:rFonts w:ascii="Arial" w:eastAsia="Arial" w:hAnsi="Arial" w:cs="Arial"/>
              <w:i/>
              <w:spacing w:val="4"/>
              <w:w w:val="88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Mus</w:t>
      </w:r>
      <w:r w:rsidRPr="00FD4D25">
        <w:rPr>
          <w:rFonts w:ascii="Arial" w:eastAsia="Arial" w:hAnsi="Arial" w:cs="Arial"/>
          <w:i/>
          <w:spacing w:val="13"/>
          <w:w w:val="88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musculus</w:t>
      </w:r>
      <w:proofErr w:type="spellEnd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Homo</w:t>
      </w:r>
      <w:r w:rsidRPr="00FD4D25">
        <w:rPr>
          <w:rFonts w:ascii="Arial" w:eastAsia="Arial" w:hAnsi="Arial" w:cs="Arial"/>
          <w:i/>
          <w:spacing w:val="20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6"/>
          <w:sz w:val="16"/>
          <w:szCs w:val="16"/>
          <w:lang w:val="en-GB"/>
        </w:rPr>
        <w:t>sapiens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, </w:t>
      </w:r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Gallus</w:t>
      </w:r>
      <w:r w:rsidRPr="00FD4D25">
        <w:rPr>
          <w:rFonts w:ascii="Arial" w:eastAsia="Arial" w:hAnsi="Arial" w:cs="Arial"/>
          <w:i/>
          <w:spacing w:val="28"/>
          <w:w w:val="87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gallus</w:t>
      </w:r>
      <w:proofErr w:type="spellEnd"/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27"/>
          <w:w w:val="87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S</w:t>
      </w:r>
      <w:r w:rsidRPr="00FD4D25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hizosac</w:t>
      </w:r>
      <w:r w:rsidRPr="00FD4D25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ha</w:t>
      </w:r>
      <w:r w:rsidRPr="00FD4D25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omyces</w:t>
      </w:r>
      <w:proofErr w:type="spellEnd"/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pombe</w:t>
      </w:r>
      <w:proofErr w:type="spellEnd"/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w w:val="87"/>
          <w:sz w:val="16"/>
          <w:szCs w:val="16"/>
          <w:lang w:val="en-GB"/>
        </w:rPr>
        <w:t>Oryza</w:t>
      </w:r>
      <w:proofErr w:type="spellEnd"/>
      <w:r w:rsidRPr="00FD4D25">
        <w:rPr>
          <w:rFonts w:ascii="Arial" w:eastAsia="Arial" w:hAnsi="Arial" w:cs="Arial"/>
          <w:i/>
          <w:spacing w:val="18"/>
          <w:w w:val="87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sz w:val="16"/>
          <w:szCs w:val="16"/>
          <w:lang w:val="en-GB"/>
        </w:rPr>
        <w:t>sativa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661FA459" w14:textId="77777777" w:rsidR="00E6733B" w:rsidRPr="00FD4D25" w:rsidRDefault="00E6733B">
      <w:pPr>
        <w:spacing w:before="5" w:after="0" w:line="100" w:lineRule="exact"/>
        <w:rPr>
          <w:sz w:val="10"/>
          <w:szCs w:val="10"/>
          <w:lang w:val="en-GB"/>
        </w:rPr>
      </w:pPr>
    </w:p>
    <w:p w14:paraId="66F0DAA6" w14:textId="77777777" w:rsidR="00E6733B" w:rsidRPr="00FD4D25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4100F6DC" w14:textId="77777777" w:rsidR="00E6733B" w:rsidRPr="00FD4D25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D0B269E" w14:textId="77777777" w:rsidR="00E6733B" w:rsidRPr="00FD4D25" w:rsidRDefault="002C1A14">
      <w:pPr>
        <w:spacing w:after="0" w:line="240" w:lineRule="auto"/>
        <w:ind w:left="2062" w:right="3432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FD4D25">
        <w:rPr>
          <w:rFonts w:ascii="Arial" w:eastAsia="Arial" w:hAnsi="Arial" w:cs="Arial"/>
          <w:b/>
          <w:bCs/>
          <w:sz w:val="20"/>
          <w:szCs w:val="20"/>
          <w:lang w:val="en-GB"/>
        </w:rPr>
        <w:t>3</w:t>
      </w:r>
      <w:r w:rsidRPr="00FD4D25">
        <w:rPr>
          <w:rFonts w:ascii="Arial" w:eastAsia="Arial" w:hAnsi="Arial" w:cs="Arial"/>
          <w:b/>
          <w:bCs/>
          <w:spacing w:val="-1"/>
          <w:sz w:val="20"/>
          <w:szCs w:val="20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z w:val="20"/>
          <w:szCs w:val="20"/>
          <w:lang w:val="en-GB"/>
        </w:rPr>
        <w:t>Resou</w:t>
      </w:r>
      <w:r w:rsidRPr="00FD4D25">
        <w:rPr>
          <w:rFonts w:ascii="Arial" w:eastAsia="Arial" w:hAnsi="Arial" w:cs="Arial"/>
          <w:b/>
          <w:bCs/>
          <w:spacing w:val="-4"/>
          <w:sz w:val="20"/>
          <w:szCs w:val="20"/>
          <w:lang w:val="en-GB"/>
        </w:rPr>
        <w:t>r</w:t>
      </w:r>
      <w:r w:rsidRPr="00FD4D25">
        <w:rPr>
          <w:rFonts w:ascii="Arial" w:eastAsia="Arial" w:hAnsi="Arial" w:cs="Arial"/>
          <w:b/>
          <w:bCs/>
          <w:sz w:val="20"/>
          <w:szCs w:val="20"/>
          <w:lang w:val="en-GB"/>
        </w:rPr>
        <w:t>ces</w:t>
      </w:r>
    </w:p>
    <w:p w14:paraId="0FD56D4B" w14:textId="77777777" w:rsidR="00E6733B" w:rsidRPr="00FD4D25" w:rsidRDefault="00E6733B">
      <w:pPr>
        <w:spacing w:before="8" w:after="0" w:line="100" w:lineRule="exact"/>
        <w:rPr>
          <w:sz w:val="10"/>
          <w:szCs w:val="10"/>
          <w:lang w:val="en-GB"/>
        </w:rPr>
      </w:pPr>
    </w:p>
    <w:p w14:paraId="09CE8D52" w14:textId="77777777" w:rsidR="00E6733B" w:rsidRPr="00FD4D25" w:rsidRDefault="002C1A14">
      <w:pPr>
        <w:spacing w:after="0" w:line="240" w:lineRule="auto"/>
        <w:ind w:left="2062" w:right="2533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FD4D25">
        <w:rPr>
          <w:rFonts w:ascii="Arial" w:eastAsia="Arial" w:hAnsi="Arial" w:cs="Arial"/>
          <w:sz w:val="18"/>
          <w:szCs w:val="18"/>
          <w:lang w:val="en-GB"/>
        </w:rPr>
        <w:t>3.1</w:t>
      </w:r>
      <w:r w:rsidRPr="00FD4D25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FD4D25">
        <w:rPr>
          <w:rFonts w:ascii="Arial" w:eastAsia="Arial" w:hAnsi="Arial" w:cs="Arial"/>
          <w:sz w:val="18"/>
          <w:szCs w:val="18"/>
          <w:lang w:val="en-GB"/>
        </w:rPr>
        <w:t>Biomedical</w:t>
      </w:r>
      <w:r w:rsidRPr="00FD4D25">
        <w:rPr>
          <w:rFonts w:ascii="Arial" w:eastAsia="Arial" w:hAnsi="Arial" w:cs="Arial"/>
          <w:spacing w:val="-9"/>
          <w:sz w:val="18"/>
          <w:szCs w:val="18"/>
          <w:lang w:val="en-GB"/>
        </w:rPr>
        <w:t xml:space="preserve"> </w:t>
      </w:r>
      <w:r w:rsidRPr="00FD4D25">
        <w:rPr>
          <w:rFonts w:ascii="Arial" w:eastAsia="Arial" w:hAnsi="Arial" w:cs="Arial"/>
          <w:sz w:val="18"/>
          <w:szCs w:val="18"/>
          <w:lang w:val="en-GB"/>
        </w:rPr>
        <w:t>Ontologies</w:t>
      </w:r>
    </w:p>
    <w:p w14:paraId="541049AC" w14:textId="77777777" w:rsidR="00E6733B" w:rsidRPr="00FD4D25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0FE71EE2" w14:textId="58C6B0B3" w:rsidR="00E6733B" w:rsidRPr="00FD4D25" w:rsidRDefault="002C1A14">
      <w:pPr>
        <w:spacing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Gene</w:t>
      </w:r>
      <w:r w:rsidRPr="00FD4D25">
        <w:rPr>
          <w:rFonts w:ascii="Arial" w:eastAsia="Arial" w:hAnsi="Arial" w:cs="Arial"/>
          <w:b/>
          <w:bCs/>
          <w:spacing w:val="1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Ontology</w:t>
      </w:r>
      <w:r w:rsidRPr="00FD4D25">
        <w:rPr>
          <w:rFonts w:ascii="Arial" w:eastAsia="Arial" w:hAnsi="Arial" w:cs="Arial"/>
          <w:b/>
          <w:bCs/>
          <w:spacing w:val="2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(GO)</w:t>
      </w:r>
      <w:r w:rsidRPr="00FD4D25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(The</w:t>
      </w:r>
      <w:r w:rsidRPr="00FD4D25">
        <w:rPr>
          <w:rFonts w:ascii="Arial" w:eastAsia="Arial" w:hAnsi="Arial" w:cs="Arial"/>
          <w:spacing w:val="18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Gene</w:t>
      </w:r>
      <w:r w:rsidRPr="00FD4D25">
        <w:rPr>
          <w:rFonts w:ascii="Arial" w:eastAsia="Arial" w:hAnsi="Arial" w:cs="Arial"/>
          <w:spacing w:val="-5"/>
          <w:w w:val="90"/>
          <w:sz w:val="16"/>
          <w:szCs w:val="16"/>
          <w:lang w:val="en-GB"/>
        </w:rPr>
        <w:t xml:space="preserve"> </w:t>
      </w:r>
      <w:proofErr w:type="gramStart"/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Ontology  Consortium</w:t>
      </w:r>
      <w:proofErr w:type="gramEnd"/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2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2014) </w:t>
      </w:r>
      <w:r w:rsidRPr="00FD4D25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w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2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created</w:t>
      </w:r>
      <w:r w:rsidRPr="00FD4D25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1998</w:t>
      </w:r>
      <w:r w:rsidRPr="00FD4D25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address</w:t>
      </w:r>
      <w:r w:rsidRPr="00FD4D25">
        <w:rPr>
          <w:rFonts w:ascii="Arial" w:eastAsia="Arial" w:hAnsi="Arial" w:cs="Arial"/>
          <w:spacing w:val="-1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biomedical </w:t>
      </w:r>
      <w:r w:rsidRPr="00FD4D25">
        <w:rPr>
          <w:rFonts w:ascii="Arial" w:eastAsia="Arial" w:hAnsi="Arial" w:cs="Arial"/>
          <w:spacing w:val="7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information </w:t>
      </w:r>
      <w:r w:rsidRPr="00FD4D25">
        <w:rPr>
          <w:rFonts w:ascii="Arial" w:eastAsia="Arial" w:hAnsi="Arial" w:cs="Arial"/>
          <w:spacing w:val="3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int</w:t>
      </w:r>
      <w:r w:rsidRPr="00FD4D25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 xml:space="preserve">gration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through</w:t>
      </w:r>
      <w:r w:rsidRPr="00FD4D25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standardization</w:t>
      </w:r>
      <w:r w:rsidRPr="00FD4D25">
        <w:rPr>
          <w:rFonts w:ascii="Arial" w:eastAsia="Arial" w:hAnsi="Arial" w:cs="Arial"/>
          <w:spacing w:val="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terms</w:t>
      </w:r>
      <w:r w:rsidRPr="00FD4D25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for</w:t>
      </w:r>
      <w:r w:rsidRPr="00FD4D25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annotation</w:t>
      </w:r>
      <w:r w:rsidRPr="00FD4D25">
        <w:rPr>
          <w:rFonts w:ascii="Arial" w:eastAsia="Arial" w:hAnsi="Arial" w:cs="Arial"/>
          <w:spacing w:val="1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D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>N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seque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nces</w:t>
      </w:r>
      <w:r w:rsidRPr="00FD4D25">
        <w:rPr>
          <w:rFonts w:ascii="Arial" w:eastAsia="Arial" w:hAnsi="Arial" w:cs="Arial"/>
          <w:spacing w:val="21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29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their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respect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characteristics. </w:t>
      </w:r>
      <w:r w:rsidRPr="00FD4D25">
        <w:rPr>
          <w:rFonts w:ascii="Arial" w:eastAsia="Arial" w:hAnsi="Arial" w:cs="Arial"/>
          <w:spacing w:val="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GO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has</w:t>
      </w:r>
      <w:r w:rsidRPr="00FD4D25">
        <w:rPr>
          <w:rFonts w:ascii="Arial" w:eastAsia="Arial" w:hAnsi="Arial" w:cs="Arial"/>
          <w:spacing w:val="25"/>
          <w:w w:val="82"/>
          <w:sz w:val="16"/>
          <w:szCs w:val="16"/>
          <w:lang w:val="en-GB"/>
        </w:rPr>
        <w:t xml:space="preserve"> </w:t>
      </w:r>
      <w:ins w:id="1576" w:author="Filipe Santana" w:date="2016-01-03T17:06:00Z">
        <w:r w:rsidR="00FD4D25" w:rsidRPr="00FD4D25">
          <w:rPr>
            <w:rFonts w:ascii="Arial" w:eastAsia="Arial" w:hAnsi="Arial" w:cs="Arial"/>
            <w:w w:val="82"/>
            <w:sz w:val="16"/>
            <w:szCs w:val="16"/>
            <w:lang w:val="en-GB"/>
          </w:rPr>
          <w:t xml:space="preserve">become </w:t>
        </w:r>
        <w:r w:rsidR="00FD4D25" w:rsidRPr="00FD4D25">
          <w:rPr>
            <w:rFonts w:ascii="Arial" w:eastAsia="Arial" w:hAnsi="Arial" w:cs="Arial"/>
            <w:spacing w:val="17"/>
            <w:w w:val="82"/>
            <w:sz w:val="16"/>
            <w:szCs w:val="16"/>
            <w:lang w:val="en-GB"/>
          </w:rPr>
          <w:t>a</w:t>
        </w:r>
      </w:ins>
      <w:r w:rsidRPr="00FD4D25">
        <w:rPr>
          <w:rFonts w:ascii="Arial" w:eastAsia="Arial" w:hAnsi="Arial" w:cs="Arial"/>
          <w:spacing w:val="22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crucial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resource</w:t>
      </w:r>
      <w:r w:rsidRPr="00FD4D25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for</w:t>
      </w:r>
      <w:r w:rsidRPr="00FD4D25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ins w:id="1577" w:author="Filipe Santana" w:date="2016-01-03T17:06:00Z">
        <w:r w:rsidR="00FD4D25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functional </w:t>
        </w:r>
        <w:r w:rsidR="00FD4D25" w:rsidRPr="00FD4D25">
          <w:rPr>
            <w:rFonts w:ascii="Arial" w:eastAsia="Arial" w:hAnsi="Arial" w:cs="Arial"/>
            <w:spacing w:val="12"/>
            <w:w w:val="88"/>
            <w:sz w:val="16"/>
            <w:szCs w:val="16"/>
            <w:lang w:val="en-GB"/>
          </w:rPr>
          <w:t>genomics</w:t>
        </w:r>
      </w:ins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2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-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</w:t>
      </w:r>
      <w:r w:rsidRPr="00FD4D25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ongoing</w:t>
      </w:r>
      <w:r w:rsidRPr="00FD4D25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ins w:id="1578" w:author="Filipe Santana" w:date="2016-01-03T17:06:00Z">
        <w:r w:rsidR="00FD4D25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>collaborat</w:t>
        </w:r>
        <w:r w:rsidR="00FD4D25" w:rsidRPr="00FD4D25">
          <w:rPr>
            <w:rFonts w:ascii="Arial" w:eastAsia="Arial" w:hAnsi="Arial" w:cs="Arial"/>
            <w:spacing w:val="-3"/>
            <w:w w:val="88"/>
            <w:sz w:val="16"/>
            <w:szCs w:val="16"/>
            <w:lang w:val="en-GB"/>
          </w:rPr>
          <w:t>i</w:t>
        </w:r>
        <w:r w:rsidR="00FD4D25" w:rsidRPr="00FD4D25">
          <w:rPr>
            <w:rFonts w:ascii="Arial" w:eastAsia="Arial" w:hAnsi="Arial" w:cs="Arial"/>
            <w:spacing w:val="-2"/>
            <w:w w:val="88"/>
            <w:sz w:val="16"/>
            <w:szCs w:val="16"/>
            <w:lang w:val="en-GB"/>
          </w:rPr>
          <w:t>v</w:t>
        </w:r>
        <w:r w:rsidR="00FD4D25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e </w:t>
        </w:r>
        <w:r w:rsidR="00FD4D25" w:rsidRPr="00FD4D25">
          <w:rPr>
            <w:rFonts w:ascii="Arial" w:eastAsia="Arial" w:hAnsi="Arial" w:cs="Arial"/>
            <w:spacing w:val="8"/>
            <w:w w:val="88"/>
            <w:sz w:val="16"/>
            <w:szCs w:val="16"/>
            <w:lang w:val="en-GB"/>
          </w:rPr>
          <w:t>effort</w:t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that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del</w:t>
      </w:r>
      <w:r w:rsidRPr="00FD4D25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ers</w:t>
      </w:r>
      <w:r w:rsidRPr="00FD4D25">
        <w:rPr>
          <w:rFonts w:ascii="Arial" w:eastAsia="Arial" w:hAnsi="Arial" w:cs="Arial"/>
          <w:spacing w:val="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controlled</w:t>
      </w:r>
      <w:r w:rsidRPr="00FD4D25">
        <w:rPr>
          <w:rFonts w:ascii="Arial" w:eastAsia="Arial" w:hAnsi="Arial" w:cs="Arial"/>
          <w:spacing w:val="25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oca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b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ulary</w:t>
      </w:r>
      <w:r w:rsidRPr="00FD4D25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underpinned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by</w:t>
      </w:r>
      <w:r w:rsidRPr="00FD4D25">
        <w:rPr>
          <w:rFonts w:ascii="Arial" w:eastAsia="Arial" w:hAnsi="Arial" w:cs="Arial"/>
          <w:spacing w:val="5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an</w:t>
      </w:r>
      <w:r w:rsidRPr="00FD4D25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ontology</w:t>
      </w:r>
      <w:r w:rsidRPr="00FD4D25">
        <w:rPr>
          <w:rFonts w:ascii="Arial" w:eastAsia="Arial" w:hAnsi="Arial" w:cs="Arial"/>
          <w:spacing w:val="2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lan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guage.</w:t>
      </w:r>
      <w:r w:rsidRPr="00FD4D25">
        <w:rPr>
          <w:rFonts w:ascii="Arial" w:eastAsia="Arial" w:hAnsi="Arial" w:cs="Arial"/>
          <w:spacing w:val="37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GO</w:t>
      </w:r>
      <w:r w:rsidRPr="00FD4D25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pr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vides</w:t>
      </w:r>
      <w:r w:rsidRPr="00FD4D25">
        <w:rPr>
          <w:rFonts w:ascii="Arial" w:eastAsia="Arial" w:hAnsi="Arial" w:cs="Arial"/>
          <w:spacing w:val="3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class</w:t>
      </w:r>
      <w:r w:rsidRPr="00FD4D25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hierarchies</w:t>
      </w:r>
      <w:r w:rsidRPr="00FD4D25">
        <w:rPr>
          <w:rFonts w:ascii="Arial" w:eastAsia="Arial" w:hAnsi="Arial" w:cs="Arial"/>
          <w:spacing w:val="3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under</w:t>
      </w:r>
      <w:r w:rsidRPr="00FD4D25">
        <w:rPr>
          <w:rFonts w:ascii="Arial" w:eastAsia="Arial" w:hAnsi="Arial" w:cs="Arial"/>
          <w:spacing w:val="24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i/>
          <w:w w:val="98"/>
          <w:sz w:val="16"/>
          <w:szCs w:val="16"/>
          <w:lang w:val="en-GB"/>
        </w:rPr>
        <w:t>Cellular</w:t>
      </w:r>
      <w:r w:rsidRPr="00FD4D25">
        <w:rPr>
          <w:rFonts w:ascii="Arial" w:eastAsia="Arial" w:hAnsi="Arial" w:cs="Arial"/>
          <w:i/>
          <w:spacing w:val="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componen</w:t>
      </w:r>
      <w:r w:rsidRPr="00FD4D25">
        <w:rPr>
          <w:rFonts w:ascii="Arial" w:eastAsia="Arial" w:hAnsi="Arial" w:cs="Arial"/>
          <w:i/>
          <w:spacing w:val="8"/>
          <w:w w:val="88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w w:val="116"/>
          <w:sz w:val="16"/>
          <w:szCs w:val="16"/>
          <w:lang w:val="en-GB"/>
        </w:rPr>
        <w:t>’,</w:t>
      </w:r>
    </w:p>
    <w:p w14:paraId="30987DF3" w14:textId="2D41CDB0" w:rsidR="00E6733B" w:rsidRPr="00FD4D25" w:rsidRDefault="002C1A14">
      <w:pPr>
        <w:spacing w:before="1" w:after="0" w:line="285" w:lineRule="auto"/>
        <w:ind w:left="2317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proofErr w:type="gramStart"/>
      <w:r w:rsidRPr="00FD4D25">
        <w:rPr>
          <w:rFonts w:ascii="Arial" w:eastAsia="Arial" w:hAnsi="Arial" w:cs="Arial"/>
          <w:i/>
          <w:w w:val="97"/>
          <w:sz w:val="16"/>
          <w:szCs w:val="16"/>
          <w:lang w:val="en-GB"/>
        </w:rPr>
        <w:t>Biol</w:t>
      </w:r>
      <w:r w:rsidRPr="00FD4D25">
        <w:rPr>
          <w:rFonts w:ascii="Arial" w:eastAsia="Arial" w:hAnsi="Arial" w:cs="Arial"/>
          <w:i/>
          <w:spacing w:val="-2"/>
          <w:w w:val="97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i/>
          <w:w w:val="96"/>
          <w:sz w:val="16"/>
          <w:szCs w:val="16"/>
          <w:lang w:val="en-GB"/>
        </w:rPr>
        <w:t>gical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99"/>
          <w:sz w:val="16"/>
          <w:szCs w:val="16"/>
          <w:lang w:val="en-GB"/>
        </w:rPr>
        <w:t>p</w:t>
      </w:r>
      <w:r w:rsidRPr="00FD4D25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i/>
          <w:w w:val="82"/>
          <w:sz w:val="16"/>
          <w:szCs w:val="16"/>
          <w:lang w:val="en-GB"/>
        </w:rPr>
        <w:t>oces</w:t>
      </w:r>
      <w:r w:rsidRPr="00FD4D25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</w:rPr>
        <w:t>s</w:t>
      </w:r>
      <w:proofErr w:type="gramEnd"/>
      <w:r w:rsidRPr="00FD4D25">
        <w:rPr>
          <w:rFonts w:ascii="Arial" w:eastAsia="Arial" w:hAnsi="Arial" w:cs="Arial"/>
          <w:w w:val="116"/>
          <w:sz w:val="16"/>
          <w:szCs w:val="16"/>
          <w:lang w:val="en-GB"/>
        </w:rPr>
        <w:t>’,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  and</w:t>
      </w:r>
      <w:r w:rsidRPr="00FD4D25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i/>
          <w:w w:val="95"/>
          <w:sz w:val="16"/>
          <w:szCs w:val="16"/>
          <w:lang w:val="en-GB"/>
        </w:rPr>
        <w:t>Molecular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93"/>
          <w:sz w:val="16"/>
          <w:szCs w:val="16"/>
          <w:lang w:val="en-GB"/>
        </w:rPr>
        <w:t>functio</w:t>
      </w:r>
      <w:r w:rsidRPr="00FD4D25">
        <w:rPr>
          <w:rFonts w:ascii="Arial" w:eastAsia="Arial" w:hAnsi="Arial" w:cs="Arial"/>
          <w:i/>
          <w:spacing w:val="1"/>
          <w:w w:val="93"/>
          <w:sz w:val="16"/>
          <w:szCs w:val="16"/>
          <w:lang w:val="en-GB"/>
        </w:rPr>
        <w:t>n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5"/>
          <w:sz w:val="16"/>
          <w:szCs w:val="16"/>
          <w:lang w:val="en-GB"/>
        </w:rPr>
        <w:t>(ontologically</w:t>
      </w:r>
      <w:r w:rsidRPr="00FD4D25">
        <w:rPr>
          <w:rFonts w:ascii="Arial" w:eastAsia="Arial" w:hAnsi="Arial" w:cs="Arial"/>
          <w:spacing w:val="31"/>
          <w:w w:val="9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better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described</w:t>
      </w:r>
      <w:r w:rsidRPr="00FD4D25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-5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molecular</w:t>
      </w:r>
      <w:r w:rsidRPr="00FD4D25">
        <w:rPr>
          <w:rFonts w:ascii="Arial" w:eastAsia="Arial" w:hAnsi="Arial" w:cs="Arial"/>
          <w:spacing w:val="38"/>
          <w:w w:val="87"/>
          <w:sz w:val="16"/>
          <w:szCs w:val="16"/>
          <w:lang w:val="en-GB"/>
        </w:rPr>
        <w:t xml:space="preserve"> </w:t>
      </w:r>
      <w:ins w:id="1579" w:author="Filipe Santana" w:date="2016-01-03T17:07:00Z">
        <w:r w:rsidR="00FD4D25" w:rsidRPr="00FD4D25">
          <w:rPr>
            <w:rFonts w:ascii="Arial" w:eastAsia="Arial" w:hAnsi="Arial" w:cs="Arial"/>
            <w:w w:val="87"/>
            <w:sz w:val="16"/>
            <w:szCs w:val="16"/>
            <w:lang w:val="en-GB"/>
          </w:rPr>
          <w:t>act</w:t>
        </w:r>
        <w:r w:rsidR="00FD4D25" w:rsidRPr="00FD4D25">
          <w:rPr>
            <w:rFonts w:ascii="Arial" w:eastAsia="Arial" w:hAnsi="Arial" w:cs="Arial"/>
            <w:spacing w:val="-3"/>
            <w:w w:val="87"/>
            <w:sz w:val="16"/>
            <w:szCs w:val="16"/>
            <w:lang w:val="en-GB"/>
          </w:rPr>
          <w:t>i</w:t>
        </w:r>
        <w:r w:rsidR="00FD4D25" w:rsidRPr="00FD4D25">
          <w:rPr>
            <w:rFonts w:ascii="Arial" w:eastAsia="Arial" w:hAnsi="Arial" w:cs="Arial"/>
            <w:w w:val="87"/>
            <w:sz w:val="16"/>
            <w:szCs w:val="16"/>
            <w:lang w:val="en-GB"/>
          </w:rPr>
          <w:t>vities</w:t>
        </w:r>
      </w:ins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or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processes),</w:t>
      </w:r>
      <w:r w:rsidRPr="00FD4D25">
        <w:rPr>
          <w:rFonts w:ascii="Arial" w:eastAsia="Arial" w:hAnsi="Arial" w:cs="Arial"/>
          <w:spacing w:val="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together</w:t>
      </w:r>
      <w:r w:rsidRPr="00FD4D25">
        <w:rPr>
          <w:rFonts w:ascii="Arial" w:eastAsia="Arial" w:hAnsi="Arial" w:cs="Arial"/>
          <w:spacing w:val="22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the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relations</w:t>
      </w:r>
      <w:r w:rsidRPr="00FD4D25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between</w:t>
      </w:r>
      <w:r w:rsidRPr="00FD4D25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them.</w:t>
      </w:r>
    </w:p>
    <w:p w14:paraId="65248F71" w14:textId="77777777" w:rsidR="00E6733B" w:rsidRPr="00FD4D25" w:rsidRDefault="002C1A14">
      <w:pPr>
        <w:spacing w:before="1" w:after="0" w:line="240" w:lineRule="auto"/>
        <w:ind w:left="2111" w:right="-50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Chemical</w:t>
      </w:r>
      <w:r w:rsidRPr="00FD4D25">
        <w:rPr>
          <w:rFonts w:ascii="Arial" w:eastAsia="Arial" w:hAnsi="Arial" w:cs="Arial"/>
          <w:b/>
          <w:bCs/>
          <w:spacing w:val="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Entities</w:t>
      </w:r>
      <w:r w:rsidRPr="00FD4D25">
        <w:rPr>
          <w:rFonts w:ascii="Arial" w:eastAsia="Arial" w:hAnsi="Arial" w:cs="Arial"/>
          <w:b/>
          <w:bCs/>
          <w:spacing w:val="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b/>
          <w:bCs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Biological</w:t>
      </w:r>
      <w:r w:rsidRPr="00FD4D25">
        <w:rPr>
          <w:rFonts w:ascii="Arial" w:eastAsia="Arial" w:hAnsi="Arial" w:cs="Arial"/>
          <w:b/>
          <w:bCs/>
          <w:spacing w:val="-9"/>
          <w:w w:val="90"/>
          <w:sz w:val="16"/>
          <w:szCs w:val="16"/>
          <w:lang w:val="en-GB"/>
        </w:rPr>
        <w:t xml:space="preserve"> </w:t>
      </w:r>
      <w:proofErr w:type="gramStart"/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Inte</w:t>
      </w:r>
      <w:r w:rsidRPr="00FD4D25">
        <w:rPr>
          <w:rFonts w:ascii="Arial" w:eastAsia="Arial" w:hAnsi="Arial" w:cs="Arial"/>
          <w:b/>
          <w:bCs/>
          <w:spacing w:val="-3"/>
          <w:w w:val="90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 xml:space="preserve">est </w:t>
      </w:r>
      <w:r w:rsidRPr="00FD4D25">
        <w:rPr>
          <w:rFonts w:ascii="Arial" w:eastAsia="Arial" w:hAnsi="Arial" w:cs="Arial"/>
          <w:b/>
          <w:bCs/>
          <w:spacing w:val="2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</w:t>
      </w:r>
      <w:proofErr w:type="gramEnd"/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 xml:space="preserve">ChEBI) </w:t>
      </w:r>
      <w:r w:rsidRPr="00FD4D25">
        <w:rPr>
          <w:rFonts w:ascii="Arial" w:eastAsia="Arial" w:hAnsi="Arial" w:cs="Arial"/>
          <w:spacing w:val="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(Hastings</w:t>
      </w:r>
      <w:r w:rsidRPr="00FD4D25">
        <w:rPr>
          <w:rFonts w:ascii="Arial" w:eastAsia="Arial" w:hAnsi="Arial" w:cs="Arial"/>
          <w:spacing w:val="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et</w:t>
      </w:r>
      <w:r w:rsidRPr="00FD4D25">
        <w:rPr>
          <w:rFonts w:ascii="Arial" w:eastAsia="Arial" w:hAnsi="Arial" w:cs="Arial"/>
          <w:i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</w:p>
    <w:p w14:paraId="7DE5D2B9" w14:textId="7F98EAD0" w:rsidR="00E6733B" w:rsidRPr="00FD4D25" w:rsidRDefault="002C1A14">
      <w:pPr>
        <w:spacing w:before="35" w:after="0" w:line="285" w:lineRule="auto"/>
        <w:ind w:left="2317" w:right="-48"/>
        <w:jc w:val="both"/>
        <w:rPr>
          <w:rFonts w:ascii="Arial" w:eastAsia="Arial" w:hAnsi="Arial" w:cs="Arial"/>
          <w:sz w:val="16"/>
          <w:szCs w:val="16"/>
          <w:lang w:val="en-GB"/>
        </w:rPr>
        <w:pPrChange w:id="1580" w:author="Filipe Santana" w:date="2016-01-03T17:08:00Z">
          <w:pPr>
            <w:spacing w:before="1" w:after="0" w:line="285" w:lineRule="auto"/>
            <w:ind w:left="2317" w:right="-48"/>
            <w:jc w:val="both"/>
          </w:pPr>
        </w:pPrChange>
      </w:pP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2013)</w:t>
      </w:r>
      <w:r w:rsidRPr="00FD4D25">
        <w:rPr>
          <w:rFonts w:ascii="Arial" w:eastAsia="Arial" w:hAnsi="Arial" w:cs="Arial"/>
          <w:spacing w:val="2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describes</w:t>
      </w:r>
      <w:r w:rsidRPr="00FD4D25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  <w:rPrChange w:id="1581" w:author="Filipe Santana" w:date="2016-01-03T17:08:00Z">
            <w:rPr>
              <w:rFonts w:ascii="Arial" w:eastAsia="Arial" w:hAnsi="Arial" w:cs="Arial"/>
              <w:i/>
              <w:w w:val="90"/>
              <w:sz w:val="16"/>
              <w:szCs w:val="16"/>
              <w:lang w:val="en-GB"/>
            </w:rPr>
          </w:rPrChange>
        </w:rPr>
        <w:t>low-molecula</w:t>
      </w:r>
      <w:r w:rsidRPr="00FD4D25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1582" w:author="Filipe Santana" w:date="2016-01-03T17:08:00Z">
            <w:rPr>
              <w:rFonts w:ascii="Arial" w:eastAsia="Arial" w:hAnsi="Arial" w:cs="Arial"/>
              <w:i/>
              <w:spacing w:val="-3"/>
              <w:w w:val="90"/>
              <w:sz w:val="16"/>
              <w:szCs w:val="16"/>
              <w:lang w:val="en-GB"/>
            </w:rPr>
          </w:rPrChange>
        </w:rPr>
        <w:t>r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  <w:rPrChange w:id="1583" w:author="Filipe Santana" w:date="2016-01-03T17:08:00Z">
            <w:rPr>
              <w:rFonts w:ascii="Arial" w:eastAsia="Arial" w:hAnsi="Arial" w:cs="Arial"/>
              <w:i/>
              <w:w w:val="90"/>
              <w:sz w:val="16"/>
              <w:szCs w:val="16"/>
              <w:lang w:val="en-GB"/>
            </w:rPr>
          </w:rPrChange>
        </w:rPr>
        <w:t>-</w:t>
      </w:r>
      <w:proofErr w:type="gramStart"/>
      <w:r w:rsidRPr="00FD4D25">
        <w:rPr>
          <w:rFonts w:ascii="Arial" w:eastAsia="Arial" w:hAnsi="Arial" w:cs="Arial"/>
          <w:w w:val="90"/>
          <w:sz w:val="16"/>
          <w:szCs w:val="16"/>
          <w:lang w:val="en-GB"/>
          <w:rPrChange w:id="1584" w:author="Filipe Santana" w:date="2016-01-03T17:08:00Z">
            <w:rPr>
              <w:rFonts w:ascii="Arial" w:eastAsia="Arial" w:hAnsi="Arial" w:cs="Arial"/>
              <w:i/>
              <w:w w:val="90"/>
              <w:sz w:val="16"/>
              <w:szCs w:val="16"/>
              <w:lang w:val="en-GB"/>
            </w:rPr>
          </w:rPrChange>
        </w:rPr>
        <w:t xml:space="preserve">weight </w:t>
      </w:r>
      <w:r w:rsidRPr="00FD4D25">
        <w:rPr>
          <w:rFonts w:ascii="Arial" w:eastAsia="Arial" w:hAnsi="Arial" w:cs="Arial"/>
          <w:spacing w:val="36"/>
          <w:w w:val="90"/>
          <w:sz w:val="16"/>
          <w:szCs w:val="16"/>
          <w:lang w:val="en-GB"/>
          <w:rPrChange w:id="1585" w:author="Filipe Santana" w:date="2016-01-03T17:08:00Z">
            <w:rPr>
              <w:rFonts w:ascii="Arial" w:eastAsia="Arial" w:hAnsi="Arial" w:cs="Arial"/>
              <w:i/>
              <w:spacing w:val="36"/>
              <w:w w:val="90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586" w:author="Filipe Santana" w:date="2016-01-03T17:08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  <w:lang w:val="en-GB"/>
            </w:rPr>
          </w:rPrChange>
        </w:rPr>
        <w:t>c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  <w:rPrChange w:id="1587" w:author="Filipe Santana" w:date="2016-01-03T17:08:00Z">
            <w:rPr>
              <w:rFonts w:ascii="Arial" w:eastAsia="Arial" w:hAnsi="Arial" w:cs="Arial"/>
              <w:i/>
              <w:w w:val="90"/>
              <w:sz w:val="16"/>
              <w:szCs w:val="16"/>
              <w:lang w:val="en-GB"/>
            </w:rPr>
          </w:rPrChange>
        </w:rPr>
        <w:t>hemical</w:t>
      </w:r>
      <w:proofErr w:type="gramEnd"/>
      <w:r w:rsidRPr="00FD4D25">
        <w:rPr>
          <w:rFonts w:ascii="Arial" w:eastAsia="Arial" w:hAnsi="Arial" w:cs="Arial"/>
          <w:spacing w:val="30"/>
          <w:w w:val="90"/>
          <w:sz w:val="16"/>
          <w:szCs w:val="16"/>
          <w:lang w:val="en-GB"/>
          <w:rPrChange w:id="1588" w:author="Filipe Santana" w:date="2016-01-03T17:08:00Z">
            <w:rPr>
              <w:rFonts w:ascii="Arial" w:eastAsia="Arial" w:hAnsi="Arial" w:cs="Arial"/>
              <w:i/>
              <w:spacing w:val="30"/>
              <w:w w:val="90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  <w:rPrChange w:id="1589" w:author="Filipe Santana" w:date="2016-01-03T17:08:00Z">
            <w:rPr>
              <w:rFonts w:ascii="Arial" w:eastAsia="Arial" w:hAnsi="Arial" w:cs="Arial"/>
              <w:i/>
              <w:w w:val="90"/>
              <w:sz w:val="16"/>
              <w:szCs w:val="16"/>
              <w:lang w:val="en-GB"/>
            </w:rPr>
          </w:rPrChange>
        </w:rPr>
        <w:t>entities</w:t>
      </w:r>
      <w:r w:rsidRPr="00FD4D25">
        <w:rPr>
          <w:rFonts w:ascii="Arial" w:eastAsia="Arial" w:hAnsi="Arial" w:cs="Arial"/>
          <w:spacing w:val="26"/>
          <w:w w:val="90"/>
          <w:sz w:val="16"/>
          <w:szCs w:val="16"/>
          <w:lang w:val="en-GB"/>
          <w:rPrChange w:id="1590" w:author="Filipe Santana" w:date="2016-01-03T17:08:00Z">
            <w:rPr>
              <w:rFonts w:ascii="Arial" w:eastAsia="Arial" w:hAnsi="Arial" w:cs="Arial"/>
              <w:i/>
              <w:spacing w:val="26"/>
              <w:w w:val="90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  <w:rPrChange w:id="1591" w:author="Filipe Santana" w:date="2016-01-03T17:08:00Z">
            <w:rPr>
              <w:rFonts w:ascii="Arial" w:eastAsia="Arial" w:hAnsi="Arial" w:cs="Arial"/>
              <w:i/>
              <w:sz w:val="16"/>
              <w:szCs w:val="16"/>
              <w:lang w:val="en-GB"/>
            </w:rPr>
          </w:rPrChange>
        </w:rPr>
        <w:t>for</w:t>
      </w:r>
      <w:r w:rsidRPr="00FD4D25">
        <w:rPr>
          <w:rFonts w:ascii="Arial" w:eastAsia="Arial" w:hAnsi="Arial" w:cs="Arial"/>
          <w:spacing w:val="20"/>
          <w:sz w:val="16"/>
          <w:szCs w:val="16"/>
          <w:lang w:val="en-GB"/>
          <w:rPrChange w:id="1592" w:author="Filipe Santana" w:date="2016-01-03T17:08:00Z">
            <w:rPr>
              <w:rFonts w:ascii="Arial" w:eastAsia="Arial" w:hAnsi="Arial" w:cs="Arial"/>
              <w:i/>
              <w:spacing w:val="20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  <w:rPrChange w:id="1593" w:author="Filipe Santana" w:date="2016-01-03T17:08:00Z">
            <w:rPr>
              <w:rFonts w:ascii="Arial" w:eastAsia="Arial" w:hAnsi="Arial" w:cs="Arial"/>
              <w:i/>
              <w:sz w:val="16"/>
              <w:szCs w:val="16"/>
              <w:lang w:val="en-GB"/>
            </w:rPr>
          </w:rPrChange>
        </w:rPr>
        <w:t>unde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  <w:rPrChange w:id="1594" w:author="Filipe Santana" w:date="2016-01-03T17:08:00Z">
            <w:rPr>
              <w:rFonts w:ascii="Arial" w:eastAsia="Arial" w:hAnsi="Arial" w:cs="Arial"/>
              <w:i/>
              <w:spacing w:val="-3"/>
              <w:sz w:val="16"/>
              <w:szCs w:val="16"/>
              <w:lang w:val="en-GB"/>
            </w:rPr>
          </w:rPrChange>
        </w:rPr>
        <w:t>r</w:t>
      </w:r>
      <w:r w:rsidRPr="00FD4D25">
        <w:rPr>
          <w:rFonts w:ascii="Arial" w:eastAsia="Arial" w:hAnsi="Arial" w:cs="Arial"/>
          <w:sz w:val="16"/>
          <w:szCs w:val="16"/>
          <w:lang w:val="en-GB"/>
          <w:rPrChange w:id="1595" w:author="Filipe Santana" w:date="2016-01-03T17:08:00Z">
            <w:rPr>
              <w:rFonts w:ascii="Arial" w:eastAsia="Arial" w:hAnsi="Arial" w:cs="Arial"/>
              <w:i/>
              <w:sz w:val="16"/>
              <w:szCs w:val="16"/>
              <w:lang w:val="en-GB"/>
            </w:rPr>
          </w:rPrChange>
        </w:rPr>
        <w:t xml:space="preserve">-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  <w:rPrChange w:id="1596" w:author="Filipe Santana" w:date="2016-01-03T17:08:00Z">
            <w:rPr>
              <w:rFonts w:ascii="Arial" w:eastAsia="Arial" w:hAnsi="Arial" w:cs="Arial"/>
              <w:i/>
              <w:w w:val="90"/>
              <w:sz w:val="16"/>
              <w:szCs w:val="16"/>
              <w:lang w:val="en-GB"/>
            </w:rPr>
          </w:rPrChange>
        </w:rPr>
        <w:t>standing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  <w:rPrChange w:id="1597" w:author="Filipe Santana" w:date="2016-01-03T17:08:00Z">
            <w:rPr>
              <w:rFonts w:ascii="Arial" w:eastAsia="Arial" w:hAnsi="Arial" w:cs="Arial"/>
              <w:i/>
              <w:spacing w:val="-19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  <w:rPrChange w:id="1598" w:author="Filipe Santana" w:date="2016-01-03T17:08:00Z">
            <w:rPr>
              <w:rFonts w:ascii="Arial" w:eastAsia="Arial" w:hAnsi="Arial" w:cs="Arial"/>
              <w:i/>
              <w:w w:val="89"/>
              <w:sz w:val="16"/>
              <w:szCs w:val="16"/>
              <w:lang w:val="en-GB"/>
            </w:rPr>
          </w:rPrChange>
        </w:rPr>
        <w:t>and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  <w:rPrChange w:id="1599" w:author="Filipe Santana" w:date="2016-01-03T17:08:00Z">
            <w:rPr>
              <w:rFonts w:ascii="Arial" w:eastAsia="Arial" w:hAnsi="Arial" w:cs="Arial"/>
              <w:i/>
              <w:spacing w:val="-19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  <w:rPrChange w:id="1600" w:author="Filipe Santana" w:date="2016-01-03T17:08:00Z">
            <w:rPr>
              <w:rFonts w:ascii="Arial" w:eastAsia="Arial" w:hAnsi="Arial" w:cs="Arial"/>
              <w:i/>
              <w:w w:val="92"/>
              <w:sz w:val="16"/>
              <w:szCs w:val="16"/>
              <w:lang w:val="en-GB"/>
            </w:rPr>
          </w:rPrChange>
        </w:rPr>
        <w:t>intervening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  <w:rPrChange w:id="1601" w:author="Filipe Santana" w:date="2016-01-03T17:08:00Z">
            <w:rPr>
              <w:rFonts w:ascii="Arial" w:eastAsia="Arial" w:hAnsi="Arial" w:cs="Arial"/>
              <w:i/>
              <w:spacing w:val="-19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w w:val="99"/>
          <w:sz w:val="16"/>
          <w:szCs w:val="16"/>
          <w:lang w:val="en-GB"/>
          <w:rPrChange w:id="1602" w:author="Filipe Santana" w:date="2016-01-03T17:08:00Z">
            <w:rPr>
              <w:rFonts w:ascii="Arial" w:eastAsia="Arial" w:hAnsi="Arial" w:cs="Arial"/>
              <w:i/>
              <w:w w:val="99"/>
              <w:sz w:val="16"/>
              <w:szCs w:val="16"/>
              <w:lang w:val="en-GB"/>
            </w:rPr>
          </w:rPrChange>
        </w:rPr>
        <w:t>in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  <w:rPrChange w:id="1603" w:author="Filipe Santana" w:date="2016-01-03T17:08:00Z">
            <w:rPr>
              <w:rFonts w:ascii="Arial" w:eastAsia="Arial" w:hAnsi="Arial" w:cs="Arial"/>
              <w:i/>
              <w:spacing w:val="-19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w w:val="95"/>
          <w:sz w:val="16"/>
          <w:szCs w:val="16"/>
          <w:lang w:val="en-GB"/>
          <w:rPrChange w:id="1604" w:author="Filipe Santana" w:date="2016-01-03T17:08:00Z">
            <w:rPr>
              <w:rFonts w:ascii="Arial" w:eastAsia="Arial" w:hAnsi="Arial" w:cs="Arial"/>
              <w:i/>
              <w:w w:val="95"/>
              <w:sz w:val="16"/>
              <w:szCs w:val="16"/>
              <w:lang w:val="en-GB"/>
            </w:rPr>
          </w:rPrChange>
        </w:rPr>
        <w:t>biol</w:t>
      </w:r>
      <w:r w:rsidRPr="00FD4D25">
        <w:rPr>
          <w:rFonts w:ascii="Arial" w:eastAsia="Arial" w:hAnsi="Arial" w:cs="Arial"/>
          <w:spacing w:val="-2"/>
          <w:w w:val="95"/>
          <w:sz w:val="16"/>
          <w:szCs w:val="16"/>
          <w:lang w:val="en-GB"/>
          <w:rPrChange w:id="1605" w:author="Filipe Santana" w:date="2016-01-03T17:08:00Z">
            <w:rPr>
              <w:rFonts w:ascii="Arial" w:eastAsia="Arial" w:hAnsi="Arial" w:cs="Arial"/>
              <w:i/>
              <w:spacing w:val="-2"/>
              <w:w w:val="95"/>
              <w:sz w:val="16"/>
              <w:szCs w:val="16"/>
              <w:lang w:val="en-GB"/>
            </w:rPr>
          </w:rPrChange>
        </w:rPr>
        <w:t>o</w:t>
      </w:r>
      <w:r w:rsidRPr="00FD4D25">
        <w:rPr>
          <w:rFonts w:ascii="Arial" w:eastAsia="Arial" w:hAnsi="Arial" w:cs="Arial"/>
          <w:w w:val="95"/>
          <w:sz w:val="16"/>
          <w:szCs w:val="16"/>
          <w:lang w:val="en-GB"/>
          <w:rPrChange w:id="1606" w:author="Filipe Santana" w:date="2016-01-03T17:08:00Z">
            <w:rPr>
              <w:rFonts w:ascii="Arial" w:eastAsia="Arial" w:hAnsi="Arial" w:cs="Arial"/>
              <w:i/>
              <w:w w:val="95"/>
              <w:sz w:val="16"/>
              <w:szCs w:val="16"/>
              <w:lang w:val="en-GB"/>
            </w:rPr>
          </w:rPrChange>
        </w:rPr>
        <w:t>gical</w:t>
      </w:r>
      <w:r w:rsidRPr="00FD4D25">
        <w:rPr>
          <w:rFonts w:ascii="Arial" w:eastAsia="Arial" w:hAnsi="Arial" w:cs="Arial"/>
          <w:spacing w:val="-9"/>
          <w:w w:val="95"/>
          <w:sz w:val="16"/>
          <w:szCs w:val="16"/>
          <w:lang w:val="en-GB"/>
          <w:rPrChange w:id="1607" w:author="Filipe Santana" w:date="2016-01-03T17:08:00Z">
            <w:rPr>
              <w:rFonts w:ascii="Arial" w:eastAsia="Arial" w:hAnsi="Arial" w:cs="Arial"/>
              <w:i/>
              <w:spacing w:val="-9"/>
              <w:w w:val="95"/>
              <w:sz w:val="16"/>
              <w:szCs w:val="16"/>
              <w:lang w:val="en-GB"/>
            </w:rPr>
          </w:rPrChange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  <w:rPrChange w:id="1608" w:author="Filipe Santana" w:date="2016-01-03T17:08:00Z">
            <w:rPr>
              <w:rFonts w:ascii="Arial" w:eastAsia="Arial" w:hAnsi="Arial" w:cs="Arial"/>
              <w:i/>
              <w:w w:val="93"/>
              <w:sz w:val="16"/>
              <w:szCs w:val="16"/>
              <w:lang w:val="en-GB"/>
            </w:rPr>
          </w:rPrChange>
        </w:rPr>
        <w:t>functioning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.</w:t>
      </w:r>
      <w:r w:rsidRPr="00FD4D25">
        <w:rPr>
          <w:rFonts w:ascii="Arial" w:eastAsia="Arial" w:hAnsi="Arial" w:cs="Arial"/>
          <w:spacing w:val="19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Each</w:t>
      </w:r>
      <w:r w:rsidRPr="00FD4D25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ins w:id="1609" w:author="Filipe Santana" w:date="2016-01-03T17:08:00Z">
        <w:r w:rsidR="00FD4D25" w:rsidRPr="00FD4D25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ChEBI </w:t>
        </w:r>
        <w:r w:rsidR="00FD4D25" w:rsidRPr="00FD4D25">
          <w:rPr>
            <w:rFonts w:ascii="Arial" w:eastAsia="Arial" w:hAnsi="Arial" w:cs="Arial"/>
            <w:spacing w:val="2"/>
            <w:w w:val="87"/>
            <w:sz w:val="16"/>
            <w:szCs w:val="16"/>
            <w:lang w:val="en-GB"/>
          </w:rPr>
          <w:t>entry</w:t>
        </w:r>
      </w:ins>
      <w:r w:rsidRPr="00FD4D25">
        <w:rPr>
          <w:rFonts w:ascii="Arial" w:eastAsia="Arial" w:hAnsi="Arial" w:cs="Arial"/>
          <w:spacing w:val="2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denotes</w:t>
      </w:r>
      <w:r w:rsidRPr="00FD4D25">
        <w:rPr>
          <w:rFonts w:ascii="Arial" w:eastAsia="Arial" w:hAnsi="Arial" w:cs="Arial"/>
          <w:spacing w:val="-8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chemical</w:t>
      </w:r>
      <w:r w:rsidRPr="00FD4D25">
        <w:rPr>
          <w:rFonts w:ascii="Arial" w:eastAsia="Arial" w:hAnsi="Arial" w:cs="Arial"/>
          <w:spacing w:val="29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structure</w:t>
      </w:r>
      <w:r w:rsidRPr="00FD4D25">
        <w:rPr>
          <w:rFonts w:ascii="Arial" w:eastAsia="Arial" w:hAnsi="Arial" w:cs="Arial"/>
          <w:spacing w:val="16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9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 xml:space="preserve">graphical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form,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together</w:t>
      </w:r>
      <w:r w:rsidRPr="00FD4D25">
        <w:rPr>
          <w:rFonts w:ascii="Arial" w:eastAsia="Arial" w:hAnsi="Arial" w:cs="Arial"/>
          <w:spacing w:val="1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ontological</w:t>
      </w:r>
      <w:r w:rsidRPr="00FD4D25">
        <w:rPr>
          <w:rFonts w:ascii="Arial" w:eastAsia="Arial" w:hAnsi="Arial" w:cs="Arial"/>
          <w:spacing w:val="25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axioms.</w:t>
      </w:r>
      <w:r w:rsidRPr="00FD4D25">
        <w:rPr>
          <w:rFonts w:ascii="Arial" w:eastAsia="Arial" w:hAnsi="Arial" w:cs="Arial"/>
          <w:spacing w:val="10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4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ontology</w:t>
      </w:r>
      <w:r w:rsidRPr="00FD4D25">
        <w:rPr>
          <w:rFonts w:ascii="Arial" w:eastAsia="Arial" w:hAnsi="Arial" w:cs="Arial"/>
          <w:spacing w:val="22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subd</w:t>
      </w:r>
      <w:r w:rsidRPr="00FD4D25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 xml:space="preserve">vided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into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‘</w:t>
      </w:r>
      <w:r w:rsidRPr="00FD4D25">
        <w:rPr>
          <w:rFonts w:ascii="Arial" w:eastAsia="Arial" w:hAnsi="Arial" w:cs="Arial"/>
          <w:i/>
          <w:w w:val="95"/>
          <w:sz w:val="16"/>
          <w:szCs w:val="16"/>
          <w:lang w:val="en-GB"/>
        </w:rPr>
        <w:t>Molecular</w:t>
      </w:r>
      <w:r w:rsidRPr="00FD4D25">
        <w:rPr>
          <w:rFonts w:ascii="Arial" w:eastAsia="Arial" w:hAnsi="Arial" w:cs="Arial"/>
          <w:i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94"/>
          <w:sz w:val="16"/>
          <w:szCs w:val="16"/>
          <w:lang w:val="en-GB"/>
        </w:rPr>
        <w:t>structu</w:t>
      </w:r>
      <w:r w:rsidRPr="00FD4D25">
        <w:rPr>
          <w:rFonts w:ascii="Arial" w:eastAsia="Arial" w:hAnsi="Arial" w:cs="Arial"/>
          <w:i/>
          <w:spacing w:val="-6"/>
          <w:w w:val="94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i/>
          <w:w w:val="7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‘</w:t>
      </w:r>
      <w:r w:rsidRPr="00FD4D25">
        <w:rPr>
          <w:rFonts w:ascii="Arial" w:eastAsia="Arial" w:hAnsi="Arial" w:cs="Arial"/>
          <w:i/>
          <w:w w:val="96"/>
          <w:sz w:val="16"/>
          <w:szCs w:val="16"/>
          <w:lang w:val="en-GB"/>
        </w:rPr>
        <w:t>biol</w:t>
      </w:r>
      <w:r w:rsidRPr="00FD4D25">
        <w:rPr>
          <w:rFonts w:ascii="Arial" w:eastAsia="Arial" w:hAnsi="Arial" w:cs="Arial"/>
          <w:i/>
          <w:spacing w:val="-2"/>
          <w:w w:val="96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i/>
          <w:w w:val="96"/>
          <w:sz w:val="16"/>
          <w:szCs w:val="16"/>
          <w:lang w:val="en-GB"/>
        </w:rPr>
        <w:t>gical</w:t>
      </w:r>
      <w:r w:rsidRPr="00FD4D25">
        <w:rPr>
          <w:rFonts w:ascii="Arial" w:eastAsia="Arial" w:hAnsi="Arial" w:cs="Arial"/>
          <w:i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pacing w:val="-7"/>
          <w:w w:val="116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i/>
          <w:w w:val="91"/>
          <w:sz w:val="16"/>
          <w:szCs w:val="16"/>
          <w:lang w:val="en-GB"/>
        </w:rPr>
        <w:t>ole</w:t>
      </w: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Whereas</w:t>
      </w:r>
      <w:r w:rsidRPr="00FD4D25">
        <w:rPr>
          <w:rFonts w:ascii="Arial" w:eastAsia="Arial" w:hAnsi="Arial" w:cs="Arial"/>
          <w:spacing w:val="1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further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represents</w:t>
      </w:r>
      <w:r w:rsidRPr="00FD4D25">
        <w:rPr>
          <w:rFonts w:ascii="Arial" w:eastAsia="Arial" w:hAnsi="Arial" w:cs="Arial"/>
          <w:spacing w:val="-5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structure</w:t>
      </w:r>
      <w:r w:rsidRPr="00FD4D25">
        <w:rPr>
          <w:rFonts w:ascii="Arial" w:eastAsia="Arial" w:hAnsi="Arial" w:cs="Arial"/>
          <w:spacing w:val="2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small</w:t>
      </w:r>
      <w:r w:rsidRPr="00FD4D25">
        <w:rPr>
          <w:rFonts w:ascii="Arial" w:eastAsia="Arial" w:hAnsi="Arial" w:cs="Arial"/>
          <w:spacing w:val="1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molecules</w:t>
      </w:r>
      <w:r w:rsidRPr="00FD4D25">
        <w:rPr>
          <w:rFonts w:ascii="Arial" w:eastAsia="Arial" w:hAnsi="Arial" w:cs="Arial"/>
          <w:spacing w:val="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7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their</w:t>
      </w:r>
      <w:r w:rsidRPr="00FD4D25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constituents,</w:t>
      </w:r>
      <w:r w:rsidRPr="00FD4D25">
        <w:rPr>
          <w:rFonts w:ascii="Arial" w:eastAsia="Arial" w:hAnsi="Arial" w:cs="Arial"/>
          <w:spacing w:val="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the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latter</w:t>
      </w:r>
      <w:r w:rsidRPr="00FD4D25">
        <w:rPr>
          <w:rFonts w:ascii="Arial" w:eastAsia="Arial" w:hAnsi="Arial" w:cs="Arial"/>
          <w:spacing w:val="7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used</w:t>
      </w:r>
      <w:r w:rsidRPr="00FD4D25">
        <w:rPr>
          <w:rFonts w:ascii="Arial" w:eastAsia="Arial" w:hAnsi="Arial" w:cs="Arial"/>
          <w:spacing w:val="10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classify</w:t>
      </w:r>
      <w:r w:rsidRPr="00FD4D25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molecules</w:t>
      </w:r>
      <w:r w:rsidRPr="00FD4D25">
        <w:rPr>
          <w:rFonts w:ascii="Arial" w:eastAsia="Arial" w:hAnsi="Arial" w:cs="Arial"/>
          <w:spacing w:val="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depending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on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their</w:t>
      </w:r>
      <w:r w:rsidRPr="00FD4D25">
        <w:rPr>
          <w:rFonts w:ascii="Arial" w:eastAsia="Arial" w:hAnsi="Arial" w:cs="Arial"/>
          <w:spacing w:val="10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disposition</w:t>
      </w:r>
      <w:r w:rsidRPr="00FD4D25">
        <w:rPr>
          <w:rFonts w:ascii="Arial" w:eastAsia="Arial" w:hAnsi="Arial" w:cs="Arial"/>
          <w:spacing w:val="7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of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participating</w:t>
      </w:r>
      <w:r w:rsidRPr="00FD4D25">
        <w:rPr>
          <w:rFonts w:ascii="Arial" w:eastAsia="Arial" w:hAnsi="Arial" w:cs="Arial"/>
          <w:spacing w:val="-2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5"/>
          <w:sz w:val="16"/>
          <w:szCs w:val="16"/>
          <w:lang w:val="en-GB"/>
        </w:rPr>
        <w:t>biological</w:t>
      </w:r>
      <w:r w:rsidRPr="00FD4D25">
        <w:rPr>
          <w:rFonts w:ascii="Arial" w:eastAsia="Arial" w:hAnsi="Arial" w:cs="Arial"/>
          <w:spacing w:val="-3"/>
          <w:w w:val="9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processes.</w:t>
      </w:r>
    </w:p>
    <w:p w14:paraId="74D1FCE3" w14:textId="19CDD4BE" w:rsidR="00E6733B" w:rsidRPr="00FD4D25" w:rsidRDefault="002C1A14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P</w:t>
      </w:r>
      <w:r w:rsidRPr="00FD4D25">
        <w:rPr>
          <w:rFonts w:ascii="Arial" w:eastAsia="Arial" w:hAnsi="Arial" w:cs="Arial"/>
          <w:b/>
          <w:bCs/>
          <w:spacing w:val="-3"/>
          <w:w w:val="90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otein</w:t>
      </w:r>
      <w:r w:rsidRPr="00FD4D25">
        <w:rPr>
          <w:rFonts w:ascii="Arial" w:eastAsia="Arial" w:hAnsi="Arial" w:cs="Arial"/>
          <w:b/>
          <w:bCs/>
          <w:spacing w:val="1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 xml:space="preserve">Ontology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(PR)</w:t>
      </w:r>
      <w:r w:rsidRPr="00FD4D25">
        <w:rPr>
          <w:rFonts w:ascii="Arial" w:eastAsia="Arial" w:hAnsi="Arial" w:cs="Arial"/>
          <w:spacing w:val="9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</w:t>
      </w:r>
      <w:proofErr w:type="spellStart"/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Natale</w:t>
      </w:r>
      <w:proofErr w:type="spellEnd"/>
      <w:r w:rsidRPr="00FD4D25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et</w:t>
      </w:r>
      <w:r w:rsidRPr="00FD4D25">
        <w:rPr>
          <w:rFonts w:ascii="Arial" w:eastAsia="Arial" w:hAnsi="Arial" w:cs="Arial"/>
          <w:i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2014)</w:t>
      </w:r>
      <w:r w:rsidRPr="00FD4D25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held</w:t>
      </w:r>
      <w:r w:rsidRPr="00FD4D25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by</w:t>
      </w:r>
      <w:r w:rsidRPr="00FD4D25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P</w:t>
      </w:r>
      <w:r w:rsidRPr="00FD4D25">
        <w:rPr>
          <w:rFonts w:ascii="Arial" w:eastAsia="Arial" w:hAnsi="Arial" w:cs="Arial"/>
          <w:i/>
          <w:spacing w:val="-7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 xml:space="preserve">o- </w:t>
      </w:r>
      <w:proofErr w:type="spellStart"/>
      <w:r w:rsidRPr="00FD4D25">
        <w:rPr>
          <w:rFonts w:ascii="Arial" w:eastAsia="Arial" w:hAnsi="Arial" w:cs="Arial"/>
          <w:i/>
          <w:sz w:val="16"/>
          <w:szCs w:val="16"/>
          <w:lang w:val="en-GB"/>
        </w:rPr>
        <w:t>tein</w:t>
      </w:r>
      <w:proofErr w:type="spellEnd"/>
      <w:r w:rsidRPr="00FD4D25">
        <w:rPr>
          <w:rFonts w:ascii="Arial" w:eastAsia="Arial" w:hAnsi="Arial" w:cs="Arial"/>
          <w:i/>
          <w:spacing w:val="-1"/>
          <w:sz w:val="16"/>
          <w:szCs w:val="16"/>
          <w:lang w:val="en-GB"/>
        </w:rPr>
        <w:t xml:space="preserve"> </w:t>
      </w:r>
      <w:ins w:id="1610" w:author="Filipe Santana" w:date="2016-01-03T17:08:00Z">
        <w:r w:rsidR="00FD4D25" w:rsidRPr="00FD4D25">
          <w:rPr>
            <w:rFonts w:ascii="Arial" w:eastAsia="Arial" w:hAnsi="Arial" w:cs="Arial"/>
            <w:i/>
            <w:w w:val="90"/>
            <w:sz w:val="16"/>
            <w:szCs w:val="16"/>
            <w:lang w:val="en-GB"/>
          </w:rPr>
          <w:t xml:space="preserve">Information </w:t>
        </w:r>
        <w:r w:rsidR="00FD4D25" w:rsidRPr="00FD4D25">
          <w:rPr>
            <w:rFonts w:ascii="Arial" w:eastAsia="Arial" w:hAnsi="Arial" w:cs="Arial"/>
            <w:i/>
            <w:spacing w:val="24"/>
            <w:w w:val="90"/>
            <w:sz w:val="16"/>
            <w:szCs w:val="16"/>
            <w:lang w:val="en-GB"/>
          </w:rPr>
          <w:t>Resource</w:t>
        </w:r>
      </w:ins>
      <w:r w:rsidRPr="00FD4D25">
        <w:rPr>
          <w:rFonts w:ascii="Arial" w:eastAsia="Arial" w:hAnsi="Arial" w:cs="Arial"/>
          <w:i/>
          <w:spacing w:val="-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(PIR),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ins w:id="1611" w:author="Filipe Santana" w:date="2016-01-03T17:09:00Z">
        <w:r w:rsidR="00FD4D25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>int</w:t>
        </w:r>
        <w:r w:rsidR="00FD4D25" w:rsidRPr="00FD4D25">
          <w:rPr>
            <w:rFonts w:ascii="Arial" w:eastAsia="Arial" w:hAnsi="Arial" w:cs="Arial"/>
            <w:spacing w:val="-2"/>
            <w:w w:val="86"/>
            <w:sz w:val="16"/>
            <w:szCs w:val="16"/>
            <w:lang w:val="en-GB"/>
          </w:rPr>
          <w:t>e</w:t>
        </w:r>
        <w:r w:rsidR="00FD4D25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grating </w:t>
        </w:r>
        <w:r w:rsidR="00FD4D25" w:rsidRPr="00FD4D25">
          <w:rPr>
            <w:rFonts w:ascii="Arial" w:eastAsia="Arial" w:hAnsi="Arial" w:cs="Arial"/>
            <w:spacing w:val="33"/>
            <w:w w:val="86"/>
            <w:sz w:val="16"/>
            <w:szCs w:val="16"/>
            <w:lang w:val="en-GB"/>
          </w:rPr>
          <w:t>several</w:t>
        </w:r>
      </w:ins>
      <w:r w:rsidRPr="00FD4D25">
        <w:rPr>
          <w:rFonts w:ascii="Arial" w:eastAsia="Arial" w:hAnsi="Arial" w:cs="Arial"/>
          <w:spacing w:val="30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databases</w:t>
      </w:r>
      <w:r w:rsidRPr="00FD4D25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responsible</w:t>
      </w:r>
      <w:r w:rsidRPr="00FD4D25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current</w:t>
      </w:r>
      <w:r w:rsidRPr="00FD4D25">
        <w:rPr>
          <w:rFonts w:ascii="Arial" w:eastAsia="Arial" w:hAnsi="Arial" w:cs="Arial"/>
          <w:spacing w:val="2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structure</w:t>
      </w:r>
      <w:r w:rsidRPr="00FD4D25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for</w:t>
      </w:r>
      <w:r w:rsidRPr="00FD4D25">
        <w:rPr>
          <w:rFonts w:ascii="Arial" w:eastAsia="Arial" w:hAnsi="Arial" w:cs="Arial"/>
          <w:spacing w:val="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ins w:id="1612" w:author="Filipe Santana" w:date="2016-01-03T17:09:00Z">
        <w:r w:rsidR="00FD4D25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UniProt </w:t>
        </w:r>
        <w:r w:rsidR="00FD4D25" w:rsidRPr="00FD4D25">
          <w:rPr>
            <w:rFonts w:ascii="Arial" w:eastAsia="Arial" w:hAnsi="Arial" w:cs="Arial"/>
            <w:spacing w:val="11"/>
            <w:w w:val="88"/>
            <w:sz w:val="16"/>
            <w:szCs w:val="16"/>
            <w:lang w:val="en-GB"/>
          </w:rPr>
          <w:t>database</w:t>
        </w:r>
      </w:ins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.</w:t>
      </w:r>
      <w:r w:rsidRPr="00FD4D25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It</w:t>
      </w:r>
      <w:r w:rsidRPr="00FD4D25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repre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- </w:t>
      </w:r>
      <w:proofErr w:type="spellStart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sents</w:t>
      </w:r>
      <w:proofErr w:type="spellEnd"/>
      <w:r w:rsidRPr="00FD4D25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ins w:id="1613" w:author="Filipe Santana" w:date="2016-01-03T17:08:00Z">
        <w:r w:rsidR="00FD4D25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modified </w:t>
        </w:r>
        <w:r w:rsidR="00FD4D25" w:rsidRPr="00FD4D25">
          <w:rPr>
            <w:rFonts w:ascii="Arial" w:eastAsia="Arial" w:hAnsi="Arial" w:cs="Arial"/>
            <w:spacing w:val="15"/>
            <w:w w:val="88"/>
            <w:sz w:val="16"/>
            <w:szCs w:val="16"/>
            <w:lang w:val="en-GB"/>
          </w:rPr>
          <w:t>forms</w:t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ins w:id="1614" w:author="Filipe Santana" w:date="2016-01-03T17:08:00Z">
        <w:r w:rsidR="00FD4D25" w:rsidRPr="00FD4D25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isoforms </w:t>
        </w:r>
        <w:r w:rsidR="00FD4D25" w:rsidRPr="00FD4D25">
          <w:rPr>
            <w:rFonts w:ascii="Arial" w:eastAsia="Arial" w:hAnsi="Arial" w:cs="Arial"/>
            <w:spacing w:val="1"/>
            <w:w w:val="89"/>
            <w:sz w:val="16"/>
            <w:szCs w:val="16"/>
            <w:lang w:val="en-GB"/>
          </w:rPr>
          <w:t>and</w:t>
        </w:r>
      </w:ins>
      <w:r w:rsidRPr="00FD4D25">
        <w:rPr>
          <w:rFonts w:ascii="Arial" w:eastAsia="Arial" w:hAnsi="Arial" w:cs="Arial"/>
          <w:spacing w:val="16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protein</w:t>
      </w:r>
      <w:r w:rsidRPr="00FD4D25">
        <w:rPr>
          <w:rFonts w:ascii="Arial" w:eastAsia="Arial" w:hAnsi="Arial" w:cs="Arial"/>
          <w:spacing w:val="3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compl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ex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es</w:t>
      </w:r>
      <w:r w:rsidRPr="00FD4D25">
        <w:rPr>
          <w:rFonts w:ascii="Arial" w:eastAsia="Arial" w:hAnsi="Arial" w:cs="Arial"/>
          <w:spacing w:val="2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24"/>
          <w:sz w:val="16"/>
          <w:szCs w:val="16"/>
          <w:lang w:val="en-GB"/>
        </w:rPr>
        <w:t>l</w:t>
      </w:r>
      <w:r w:rsidRPr="00FD4D25">
        <w:rPr>
          <w:rFonts w:ascii="Arial" w:eastAsia="Arial" w:hAnsi="Arial" w:cs="Arial"/>
          <w:spacing w:val="-4"/>
          <w:w w:val="124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w w:val="96"/>
          <w:sz w:val="16"/>
          <w:szCs w:val="16"/>
          <w:lang w:val="en-GB"/>
        </w:rPr>
        <w:t xml:space="preserve">ving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anisms</w:t>
      </w:r>
      <w:r w:rsidRPr="00FD4D25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pr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vides</w:t>
      </w:r>
      <w:r w:rsidRPr="00FD4D25">
        <w:rPr>
          <w:rFonts w:ascii="Arial" w:eastAsia="Arial" w:hAnsi="Arial" w:cs="Arial"/>
          <w:spacing w:val="14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relations</w:t>
      </w:r>
      <w:r w:rsidRPr="00FD4D25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between</w:t>
      </w:r>
      <w:r w:rsidRPr="00FD4D25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them.</w:t>
      </w:r>
    </w:p>
    <w:p w14:paraId="36DF9012" w14:textId="5DC3312E" w:rsidR="00E6733B" w:rsidRPr="00FD4D25" w:rsidRDefault="002C1A14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z w:val="16"/>
          <w:szCs w:val="16"/>
          <w:lang w:val="en-GB"/>
        </w:rPr>
        <w:t>SNOMED</w:t>
      </w:r>
      <w:r w:rsidRPr="00FD4D25">
        <w:rPr>
          <w:rFonts w:ascii="Arial" w:eastAsia="Arial" w:hAnsi="Arial" w:cs="Arial"/>
          <w:b/>
          <w:bCs/>
          <w:spacing w:val="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z w:val="16"/>
          <w:szCs w:val="16"/>
          <w:lang w:val="en-GB"/>
        </w:rPr>
        <w:t>CT</w:t>
      </w:r>
      <w:r w:rsidRPr="00FD4D25">
        <w:rPr>
          <w:rFonts w:ascii="Arial" w:eastAsia="Arial" w:hAnsi="Arial" w:cs="Arial"/>
          <w:b/>
          <w:bCs/>
          <w:spacing w:val="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(Donnelly,</w:t>
      </w:r>
      <w:r w:rsidRPr="00FD4D25">
        <w:rPr>
          <w:rFonts w:ascii="Arial" w:eastAsia="Arial" w:hAnsi="Arial" w:cs="Arial"/>
          <w:spacing w:val="36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2006)</w:t>
      </w:r>
      <w:r w:rsidRPr="00FD4D25">
        <w:rPr>
          <w:rFonts w:ascii="Arial" w:eastAsia="Arial" w:hAnsi="Arial" w:cs="Arial"/>
          <w:spacing w:val="6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3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15"/>
          <w:w w:val="83"/>
          <w:sz w:val="16"/>
          <w:szCs w:val="16"/>
          <w:lang w:val="en-GB"/>
        </w:rPr>
        <w:t xml:space="preserve"> </w:t>
      </w:r>
      <w:ins w:id="1615" w:author="Filipe Santana" w:date="2016-01-03T17:09:00Z">
        <w:r w:rsidR="0029116E" w:rsidRPr="00FD4D25">
          <w:rPr>
            <w:rFonts w:ascii="Arial" w:eastAsia="Arial" w:hAnsi="Arial" w:cs="Arial"/>
            <w:w w:val="83"/>
            <w:sz w:val="16"/>
            <w:szCs w:val="16"/>
            <w:lang w:val="en-GB"/>
          </w:rPr>
          <w:t>la</w:t>
        </w:r>
        <w:r w:rsidR="0029116E" w:rsidRPr="00FD4D25">
          <w:rPr>
            <w:rFonts w:ascii="Arial" w:eastAsia="Arial" w:hAnsi="Arial" w:cs="Arial"/>
            <w:spacing w:val="-2"/>
            <w:w w:val="83"/>
            <w:sz w:val="16"/>
            <w:szCs w:val="16"/>
            <w:lang w:val="en-GB"/>
          </w:rPr>
          <w:t>r</w:t>
        </w:r>
        <w:r w:rsidR="0029116E" w:rsidRPr="00FD4D25">
          <w:rPr>
            <w:rFonts w:ascii="Arial" w:eastAsia="Arial" w:hAnsi="Arial" w:cs="Arial"/>
            <w:w w:val="83"/>
            <w:sz w:val="16"/>
            <w:szCs w:val="16"/>
            <w:lang w:val="en-GB"/>
          </w:rPr>
          <w:t xml:space="preserve">ge </w:t>
        </w:r>
        <w:r w:rsidR="0029116E" w:rsidRPr="00FD4D25">
          <w:rPr>
            <w:rFonts w:ascii="Arial" w:eastAsia="Arial" w:hAnsi="Arial" w:cs="Arial"/>
            <w:spacing w:val="2"/>
            <w:w w:val="83"/>
            <w:sz w:val="16"/>
            <w:szCs w:val="16"/>
            <w:lang w:val="en-GB"/>
          </w:rPr>
          <w:t>clinical</w:t>
        </w:r>
      </w:ins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terminology</w:t>
      </w:r>
      <w:r w:rsidRPr="00FD4D25">
        <w:rPr>
          <w:rFonts w:ascii="Arial" w:eastAsia="Arial" w:hAnsi="Arial" w:cs="Arial"/>
          <w:spacing w:val="14"/>
          <w:w w:val="9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for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human</w:t>
      </w:r>
      <w:r w:rsidRPr="00FD4D25">
        <w:rPr>
          <w:rFonts w:ascii="Arial" w:eastAsia="Arial" w:hAnsi="Arial" w:cs="Arial"/>
          <w:spacing w:val="-10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eterinary</w:t>
      </w:r>
      <w:r w:rsidRPr="00FD4D25">
        <w:rPr>
          <w:rFonts w:ascii="Arial" w:eastAsia="Arial" w:hAnsi="Arial" w:cs="Arial"/>
          <w:spacing w:val="1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medicine,</w:t>
      </w:r>
      <w:r w:rsidRPr="00FD4D25">
        <w:rPr>
          <w:rFonts w:ascii="Arial" w:eastAsia="Arial" w:hAnsi="Arial" w:cs="Arial"/>
          <w:spacing w:val="6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containing</w:t>
      </w:r>
      <w:r w:rsidRPr="00FD4D25">
        <w:rPr>
          <w:rFonts w:ascii="Arial" w:eastAsia="Arial" w:hAnsi="Arial" w:cs="Arial"/>
          <w:spacing w:val="14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formal</w:t>
      </w:r>
      <w:r w:rsidRPr="00FD4D25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definitions,</w:t>
      </w:r>
      <w:r w:rsidRPr="00FD4D25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which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can</w:t>
      </w:r>
      <w:r w:rsidRPr="00FD4D25">
        <w:rPr>
          <w:rFonts w:ascii="Arial" w:eastAsia="Arial" w:hAnsi="Arial" w:cs="Arial"/>
          <w:spacing w:val="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be transformed</w:t>
      </w:r>
      <w:r w:rsidRPr="00FD4D25">
        <w:rPr>
          <w:rFonts w:ascii="Arial" w:eastAsia="Arial" w:hAnsi="Arial" w:cs="Arial"/>
          <w:spacing w:val="37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into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an</w:t>
      </w:r>
      <w:r w:rsidRPr="00FD4D25">
        <w:rPr>
          <w:rFonts w:ascii="Arial" w:eastAsia="Arial" w:hAnsi="Arial" w:cs="Arial"/>
          <w:spacing w:val="4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WL-EL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ontolog</w:t>
      </w:r>
      <w:r w:rsidRPr="00FD4D25">
        <w:rPr>
          <w:rFonts w:ascii="Arial" w:eastAsia="Arial" w:hAnsi="Arial" w:cs="Arial"/>
          <w:spacing w:val="-9"/>
          <w:w w:val="93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.</w:t>
      </w:r>
      <w:r w:rsidRPr="00FD4D25">
        <w:rPr>
          <w:rFonts w:ascii="Arial" w:eastAsia="Arial" w:hAnsi="Arial" w:cs="Arial"/>
          <w:spacing w:val="-1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SNOMED</w:t>
      </w:r>
      <w:r w:rsidRPr="00FD4D25">
        <w:rPr>
          <w:rFonts w:ascii="Arial" w:eastAsia="Arial" w:hAnsi="Arial" w:cs="Arial"/>
          <w:spacing w:val="14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CT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2"/>
          <w:w w:val="9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3"/>
          <w:sz w:val="16"/>
          <w:szCs w:val="16"/>
          <w:lang w:val="en-GB"/>
        </w:rPr>
        <w:t xml:space="preserve">ers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clinical</w:t>
      </w:r>
      <w:r w:rsidRPr="00FD4D25">
        <w:rPr>
          <w:rFonts w:ascii="Arial" w:eastAsia="Arial" w:hAnsi="Arial" w:cs="Arial"/>
          <w:spacing w:val="3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findings</w:t>
      </w:r>
      <w:r w:rsidRPr="00FD4D25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disorders,</w:t>
      </w:r>
      <w:r w:rsidRPr="00FD4D25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body</w:t>
      </w:r>
      <w:r w:rsidRPr="00FD4D25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parts,</w:t>
      </w:r>
      <w:r w:rsidRPr="00FD4D25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d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vices,</w:t>
      </w:r>
      <w:r w:rsidRPr="00FD4D25">
        <w:rPr>
          <w:rFonts w:ascii="Arial" w:eastAsia="Arial" w:hAnsi="Arial" w:cs="Arial"/>
          <w:spacing w:val="-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drugs,</w:t>
      </w:r>
      <w:r w:rsidRPr="00FD4D25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substances, o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anisms</w:t>
      </w:r>
      <w:ins w:id="1616" w:author="Filipe Santana" w:date="2016-01-03T17:09:00Z">
        <w:r w:rsidR="0029116E">
          <w:rPr>
            <w:rFonts w:ascii="Arial" w:eastAsia="Arial" w:hAnsi="Arial" w:cs="Arial"/>
            <w:w w:val="88"/>
            <w:sz w:val="16"/>
            <w:szCs w:val="16"/>
            <w:lang w:val="en-GB"/>
          </w:rPr>
          <w:t>,</w:t>
        </w:r>
      </w:ins>
      <w:r w:rsidRPr="00FD4D25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ins w:id="1617" w:author="Filipe Santana" w:date="2016-01-03T17:09:00Z">
        <w:r w:rsidR="0029116E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clinical </w:t>
        </w:r>
        <w:r w:rsidR="0029116E" w:rsidRPr="00FD4D25">
          <w:rPr>
            <w:rFonts w:ascii="Arial" w:eastAsia="Arial" w:hAnsi="Arial" w:cs="Arial"/>
            <w:spacing w:val="4"/>
            <w:w w:val="88"/>
            <w:sz w:val="16"/>
            <w:szCs w:val="16"/>
            <w:lang w:val="en-GB"/>
          </w:rPr>
          <w:t>procedures</w:t>
        </w:r>
      </w:ins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among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others.</w:t>
      </w:r>
    </w:p>
    <w:p w14:paraId="39A6C2E7" w14:textId="16F97C35" w:rsidR="00E6733B" w:rsidRPr="00FD4D25" w:rsidRDefault="002C1A14">
      <w:pPr>
        <w:spacing w:before="1" w:after="0" w:line="285" w:lineRule="auto"/>
        <w:ind w:left="2317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92"/>
          <w:sz w:val="16"/>
          <w:szCs w:val="16"/>
          <w:lang w:val="en-GB"/>
        </w:rPr>
        <w:t>Bio</w:t>
      </w:r>
      <w:r w:rsidRPr="00FD4D25">
        <w:rPr>
          <w:rFonts w:ascii="Arial" w:eastAsia="Arial" w:hAnsi="Arial" w:cs="Arial"/>
          <w:b/>
          <w:bCs/>
          <w:spacing w:val="-14"/>
          <w:w w:val="92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b/>
          <w:bCs/>
          <w:w w:val="92"/>
          <w:sz w:val="16"/>
          <w:szCs w:val="16"/>
          <w:lang w:val="en-GB"/>
        </w:rPr>
        <w:t xml:space="preserve">opLite </w:t>
      </w:r>
      <w:r w:rsidRPr="00FD4D25">
        <w:rPr>
          <w:rFonts w:ascii="Arial" w:eastAsia="Arial" w:hAnsi="Arial" w:cs="Arial"/>
          <w:b/>
          <w:bCs/>
          <w:sz w:val="16"/>
          <w:szCs w:val="16"/>
          <w:lang w:val="en-GB"/>
        </w:rPr>
        <w:t>2</w:t>
      </w:r>
      <w:r w:rsidRPr="00FD4D25">
        <w:rPr>
          <w:rFonts w:ascii="Arial" w:eastAsia="Arial" w:hAnsi="Arial" w:cs="Arial"/>
          <w:b/>
          <w:bCs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(BTL2)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(Schulz</w:t>
      </w:r>
      <w:r w:rsidRPr="00FD4D25">
        <w:rPr>
          <w:rFonts w:ascii="Arial" w:eastAsia="Arial" w:hAnsi="Arial" w:cs="Arial"/>
          <w:spacing w:val="1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Boe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k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er</w:t>
      </w:r>
      <w:proofErr w:type="spellEnd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2013)</w:t>
      </w:r>
      <w:r w:rsidRPr="00FD4D25">
        <w:rPr>
          <w:rFonts w:ascii="Arial" w:eastAsia="Arial" w:hAnsi="Arial" w:cs="Arial"/>
          <w:spacing w:val="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6"/>
          <w:sz w:val="16"/>
          <w:szCs w:val="16"/>
          <w:lang w:val="en-GB"/>
        </w:rPr>
        <w:t>lightweight</w:t>
      </w:r>
      <w:r w:rsidRPr="00FD4D25">
        <w:rPr>
          <w:rFonts w:ascii="Arial" w:eastAsia="Arial" w:hAnsi="Arial" w:cs="Arial"/>
          <w:spacing w:val="-7"/>
          <w:w w:val="9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redesigned</w:t>
      </w:r>
      <w:r w:rsidRPr="00FD4D25">
        <w:rPr>
          <w:rFonts w:ascii="Arial" w:eastAsia="Arial" w:hAnsi="Arial" w:cs="Arial"/>
          <w:spacing w:val="10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ersion</w:t>
      </w:r>
      <w:r w:rsidRPr="00FD4D25">
        <w:rPr>
          <w:rFonts w:ascii="Arial" w:eastAsia="Arial" w:hAnsi="Arial" w:cs="Arial"/>
          <w:spacing w:val="3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Bio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op,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created</w:t>
      </w:r>
      <w:r w:rsidRPr="00FD4D25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12"/>
          <w:sz w:val="16"/>
          <w:szCs w:val="16"/>
          <w:lang w:val="en-GB"/>
        </w:rPr>
        <w:t xml:space="preserve"> </w:t>
      </w:r>
      <w:ins w:id="1618" w:author="Filipe Santana" w:date="2016-01-03T17:10:00Z">
        <w:r w:rsidR="0029116E" w:rsidRPr="00FD4D25">
          <w:rPr>
            <w:rFonts w:ascii="Arial" w:eastAsia="Arial" w:hAnsi="Arial" w:cs="Arial"/>
            <w:w w:val="83"/>
            <w:sz w:val="16"/>
            <w:szCs w:val="16"/>
            <w:lang w:val="en-GB"/>
          </w:rPr>
          <w:t xml:space="preserve">2006 </w:t>
        </w:r>
        <w:r w:rsidR="0029116E" w:rsidRPr="00FD4D25">
          <w:rPr>
            <w:rFonts w:ascii="Arial" w:eastAsia="Arial" w:hAnsi="Arial" w:cs="Arial"/>
            <w:spacing w:val="5"/>
            <w:w w:val="83"/>
            <w:sz w:val="16"/>
            <w:szCs w:val="16"/>
            <w:lang w:val="en-GB"/>
          </w:rPr>
          <w:t>as</w:t>
        </w:r>
      </w:ins>
      <w:r w:rsidRPr="00FD4D25">
        <w:rPr>
          <w:rFonts w:ascii="Arial" w:eastAsia="Arial" w:hAnsi="Arial" w:cs="Arial"/>
          <w:spacing w:val="12"/>
          <w:w w:val="8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an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uppe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 xml:space="preserve">-domain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ontological</w:t>
      </w:r>
      <w:r w:rsidRPr="00FD4D25">
        <w:rPr>
          <w:rFonts w:ascii="Arial" w:eastAsia="Arial" w:hAnsi="Arial" w:cs="Arial"/>
          <w:spacing w:val="18"/>
          <w:w w:val="9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layer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enable</w:t>
      </w:r>
      <w:r w:rsidRPr="00FD4D25">
        <w:rPr>
          <w:rFonts w:ascii="Arial" w:eastAsia="Arial" w:hAnsi="Arial" w:cs="Arial"/>
          <w:spacing w:val="2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representation</w:t>
      </w:r>
      <w:r w:rsidRPr="00FD4D25">
        <w:rPr>
          <w:rFonts w:ascii="Arial" w:eastAsia="Arial" w:hAnsi="Arial" w:cs="Arial"/>
          <w:spacing w:val="20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general</w:t>
      </w:r>
      <w:r w:rsidRPr="00FD4D25">
        <w:rPr>
          <w:rFonts w:ascii="Arial" w:eastAsia="Arial" w:hAnsi="Arial" w:cs="Arial"/>
          <w:spacing w:val="32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aspects</w:t>
      </w:r>
      <w:r w:rsidRPr="00FD4D25">
        <w:rPr>
          <w:rFonts w:ascii="Arial" w:eastAsia="Arial" w:hAnsi="Arial" w:cs="Arial"/>
          <w:spacing w:val="11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of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biology</w:t>
      </w:r>
      <w:r w:rsidRPr="00FD4D25">
        <w:rPr>
          <w:rFonts w:ascii="Arial" w:eastAsia="Arial" w:hAnsi="Arial" w:cs="Arial"/>
          <w:spacing w:val="28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0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medicine.</w:t>
      </w:r>
      <w:r w:rsidRPr="00FD4D25">
        <w:rPr>
          <w:rFonts w:ascii="Arial" w:eastAsia="Arial" w:hAnsi="Arial" w:cs="Arial"/>
          <w:spacing w:val="4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BTL2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f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fers</w:t>
      </w:r>
      <w:r w:rsidRPr="00FD4D25">
        <w:rPr>
          <w:rFonts w:ascii="Arial" w:eastAsia="Arial" w:hAnsi="Arial" w:cs="Arial"/>
          <w:spacing w:val="4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highly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constrained</w:t>
      </w:r>
      <w:r w:rsidRPr="00FD4D25">
        <w:rPr>
          <w:rFonts w:ascii="Arial" w:eastAsia="Arial" w:hAnsi="Arial" w:cs="Arial"/>
          <w:spacing w:val="30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classes,</w:t>
      </w:r>
      <w:r w:rsidRPr="00FD4D25">
        <w:rPr>
          <w:rFonts w:ascii="Arial" w:eastAsia="Arial" w:hAnsi="Arial" w:cs="Arial"/>
          <w:spacing w:val="-5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using </w:t>
      </w:r>
      <w:r w:rsidRPr="00FD4D25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28"/>
          <w:w w:val="7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small</w:t>
      </w:r>
      <w:r w:rsidRPr="00FD4D25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2"/>
          <w:sz w:val="16"/>
          <w:szCs w:val="16"/>
          <w:lang w:val="en-GB"/>
        </w:rPr>
        <w:t>set</w:t>
      </w:r>
      <w:r w:rsidRPr="00FD4D25">
        <w:rPr>
          <w:rFonts w:ascii="Arial" w:eastAsia="Arial" w:hAnsi="Arial" w:cs="Arial"/>
          <w:spacing w:val="27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 xml:space="preserve">relations. </w:t>
      </w:r>
      <w:r w:rsidRPr="00FD4D25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Classes</w:t>
      </w:r>
      <w:r w:rsidRPr="00FD4D25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11"/>
          <w:sz w:val="16"/>
          <w:szCs w:val="16"/>
          <w:lang w:val="en-GB"/>
        </w:rPr>
        <w:t>li</w:t>
      </w:r>
      <w:r w:rsidRPr="00FD4D25">
        <w:rPr>
          <w:rFonts w:ascii="Arial" w:eastAsia="Arial" w:hAnsi="Arial" w:cs="Arial"/>
          <w:spacing w:val="-2"/>
          <w:w w:val="111"/>
          <w:sz w:val="16"/>
          <w:szCs w:val="16"/>
          <w:lang w:val="en-GB"/>
        </w:rPr>
        <w:t>k</w:t>
      </w:r>
      <w:r w:rsidRPr="00FD4D25">
        <w:rPr>
          <w:rFonts w:ascii="Arial" w:eastAsia="Arial" w:hAnsi="Arial" w:cs="Arial"/>
          <w:w w:val="7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19"/>
          <w:sz w:val="16"/>
          <w:szCs w:val="16"/>
          <w:lang w:val="en-GB"/>
        </w:rPr>
        <w:t xml:space="preserve"> </w:t>
      </w:r>
      <w:ins w:id="1619" w:author="Filipe Santana" w:date="2016-01-03T17:10:00Z">
        <w:r w:rsidR="0029116E" w:rsidRPr="00FD4D25">
          <w:rPr>
            <w:rFonts w:ascii="Arial" w:eastAsia="Arial" w:hAnsi="Arial" w:cs="Arial"/>
            <w:i/>
            <w:w w:val="90"/>
            <w:sz w:val="16"/>
            <w:szCs w:val="16"/>
            <w:lang w:val="en-GB"/>
          </w:rPr>
          <w:t>o</w:t>
        </w:r>
        <w:r w:rsidR="0029116E" w:rsidRPr="00FD4D25">
          <w:rPr>
            <w:rFonts w:ascii="Arial" w:eastAsia="Arial" w:hAnsi="Arial" w:cs="Arial"/>
            <w:i/>
            <w:spacing w:val="-5"/>
            <w:w w:val="90"/>
            <w:sz w:val="16"/>
            <w:szCs w:val="16"/>
            <w:lang w:val="en-GB"/>
          </w:rPr>
          <w:t>r</w:t>
        </w:r>
        <w:r w:rsidR="0029116E" w:rsidRPr="00FD4D25">
          <w:rPr>
            <w:rFonts w:ascii="Arial" w:eastAsia="Arial" w:hAnsi="Arial" w:cs="Arial"/>
            <w:i/>
            <w:w w:val="90"/>
            <w:sz w:val="16"/>
            <w:szCs w:val="16"/>
            <w:lang w:val="en-GB"/>
          </w:rPr>
          <w:t>ganism</w:t>
        </w:r>
        <w:r w:rsidR="0029116E" w:rsidRPr="00FD4D25">
          <w:rPr>
            <w:rFonts w:ascii="Arial" w:eastAsia="Arial" w:hAnsi="Arial" w:cs="Arial"/>
            <w:w w:val="90"/>
            <w:sz w:val="16"/>
            <w:szCs w:val="16"/>
            <w:lang w:val="en-GB"/>
          </w:rPr>
          <w:t xml:space="preserve">, </w:t>
        </w:r>
        <w:r w:rsidR="0029116E" w:rsidRPr="00FD4D25">
          <w:rPr>
            <w:rFonts w:ascii="Arial" w:eastAsia="Arial" w:hAnsi="Arial" w:cs="Arial"/>
            <w:spacing w:val="2"/>
            <w:w w:val="90"/>
            <w:sz w:val="16"/>
            <w:szCs w:val="16"/>
            <w:lang w:val="en-GB"/>
          </w:rPr>
          <w:t>’</w:t>
        </w:r>
        <w:r w:rsidR="0029116E">
          <w:rPr>
            <w:rFonts w:ascii="Arial" w:eastAsia="Arial" w:hAnsi="Arial" w:cs="Arial"/>
            <w:spacing w:val="2"/>
            <w:w w:val="90"/>
            <w:sz w:val="16"/>
            <w:szCs w:val="16"/>
            <w:lang w:val="en-GB"/>
          </w:rPr>
          <w:t xml:space="preserve">mono </w:t>
        </w:r>
      </w:ins>
      <w:r w:rsidRPr="00FD4D25">
        <w:rPr>
          <w:rFonts w:ascii="Arial" w:eastAsia="Arial" w:hAnsi="Arial" w:cs="Arial"/>
          <w:i/>
          <w:w w:val="93"/>
          <w:sz w:val="16"/>
          <w:szCs w:val="16"/>
          <w:lang w:val="en-GB"/>
        </w:rPr>
        <w:t>molecular</w:t>
      </w:r>
      <w:r w:rsidRPr="00FD4D25">
        <w:rPr>
          <w:rFonts w:ascii="Arial" w:eastAsia="Arial" w:hAnsi="Arial" w:cs="Arial"/>
          <w:i/>
          <w:spacing w:val="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entit</w:t>
      </w:r>
      <w:r w:rsidRPr="00FD4D25">
        <w:rPr>
          <w:rFonts w:ascii="Arial" w:eastAsia="Arial" w:hAnsi="Arial" w:cs="Arial"/>
          <w:i/>
          <w:spacing w:val="2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z w:val="16"/>
          <w:szCs w:val="16"/>
          <w:lang w:val="en-GB"/>
        </w:rPr>
        <w:t>’,</w:t>
      </w:r>
      <w:ins w:id="1620" w:author="Filipe Santana" w:date="2016-01-03T17:10:00Z">
        <w:r w:rsidR="0029116E">
          <w:rPr>
            <w:rFonts w:ascii="Arial" w:eastAsia="Arial" w:hAnsi="Arial" w:cs="Arial"/>
            <w:sz w:val="16"/>
            <w:szCs w:val="16"/>
            <w:lang w:val="en-GB"/>
          </w:rPr>
          <w:t xml:space="preserve"> and</w:t>
        </w:r>
      </w:ins>
    </w:p>
    <w:p w14:paraId="4D8FF2E1" w14:textId="30FB98B0" w:rsidR="00E6733B" w:rsidRPr="00FD4D25" w:rsidRDefault="002C1A14">
      <w:pPr>
        <w:spacing w:before="1" w:after="0" w:line="285" w:lineRule="auto"/>
        <w:ind w:left="2317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i/>
          <w:w w:val="89"/>
          <w:sz w:val="16"/>
          <w:szCs w:val="16"/>
          <w:lang w:val="en-GB"/>
        </w:rPr>
        <w:t>body</w:t>
      </w:r>
      <w:r w:rsidRPr="00FD4D25">
        <w:rPr>
          <w:rFonts w:ascii="Arial" w:eastAsia="Arial" w:hAnsi="Arial" w:cs="Arial"/>
          <w:i/>
          <w:spacing w:val="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par</w:t>
      </w:r>
      <w:r w:rsidRPr="00FD4D25">
        <w:rPr>
          <w:rFonts w:ascii="Arial" w:eastAsia="Arial" w:hAnsi="Arial" w:cs="Arial"/>
          <w:i/>
          <w:spacing w:val="8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sz w:val="16"/>
          <w:szCs w:val="16"/>
          <w:lang w:val="en-GB"/>
        </w:rPr>
        <w:t>’</w:t>
      </w:r>
      <w:r w:rsidRPr="00FD4D25">
        <w:rPr>
          <w:rFonts w:ascii="Arial" w:eastAsia="Arial" w:hAnsi="Arial" w:cs="Arial"/>
          <w:spacing w:val="1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119"/>
          <w:sz w:val="16"/>
          <w:szCs w:val="16"/>
          <w:lang w:val="en-GB"/>
        </w:rPr>
        <w:t>f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acilitate</w:t>
      </w:r>
      <w:r w:rsidRPr="00FD4D25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alignment</w:t>
      </w:r>
      <w:r w:rsidRPr="00FD4D25">
        <w:rPr>
          <w:rFonts w:ascii="Arial" w:eastAsia="Arial" w:hAnsi="Arial" w:cs="Arial"/>
          <w:spacing w:val="2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other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Pr="00FD4D25">
        <w:rPr>
          <w:rFonts w:ascii="Arial" w:eastAsia="Arial" w:hAnsi="Arial" w:cs="Arial"/>
          <w:spacing w:val="-9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111"/>
          <w:sz w:val="16"/>
          <w:szCs w:val="16"/>
          <w:lang w:val="en-GB"/>
        </w:rPr>
        <w:t>li</w:t>
      </w:r>
      <w:r w:rsidRPr="00FD4D25">
        <w:rPr>
          <w:rFonts w:ascii="Arial" w:eastAsia="Arial" w:hAnsi="Arial" w:cs="Arial"/>
          <w:spacing w:val="-2"/>
          <w:w w:val="111"/>
          <w:sz w:val="16"/>
          <w:szCs w:val="16"/>
          <w:lang w:val="en-GB"/>
        </w:rPr>
        <w:t>k</w:t>
      </w:r>
      <w:r w:rsidRPr="00FD4D25">
        <w:rPr>
          <w:rFonts w:ascii="Arial" w:eastAsia="Arial" w:hAnsi="Arial" w:cs="Arial"/>
          <w:w w:val="7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GO,</w:t>
      </w:r>
      <w:r w:rsidRPr="00FD4D25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PR</w:t>
      </w:r>
      <w:r w:rsidRPr="00FD4D25">
        <w:rPr>
          <w:rFonts w:ascii="Arial" w:eastAsia="Arial" w:hAnsi="Arial" w:cs="Arial"/>
          <w:spacing w:val="-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0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ChEBI.</w:t>
      </w:r>
      <w:r w:rsidRPr="00FD4D25">
        <w:rPr>
          <w:rFonts w:ascii="Arial" w:eastAsia="Arial" w:hAnsi="Arial" w:cs="Arial"/>
          <w:spacing w:val="33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BTL2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can</w:t>
      </w:r>
      <w:r w:rsidRPr="00FD4D25">
        <w:rPr>
          <w:rFonts w:ascii="Arial" w:eastAsia="Arial" w:hAnsi="Arial" w:cs="Arial"/>
          <w:spacing w:val="-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be</w:t>
      </w:r>
      <w:r w:rsidRPr="00FD4D25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aligned</w:t>
      </w:r>
      <w:r w:rsidRPr="00FD4D25">
        <w:rPr>
          <w:rFonts w:ascii="Arial" w:eastAsia="Arial" w:hAnsi="Arial" w:cs="Arial"/>
          <w:spacing w:val="14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most</w:t>
      </w:r>
      <w:r w:rsidRPr="00FD4D25">
        <w:rPr>
          <w:rFonts w:ascii="Arial" w:eastAsia="Arial" w:hAnsi="Arial" w:cs="Arial"/>
          <w:spacing w:val="-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 BFO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5"/>
          <w:w w:val="91"/>
          <w:sz w:val="16"/>
          <w:szCs w:val="16"/>
          <w:lang w:val="en-GB"/>
        </w:rPr>
        <w:t xml:space="preserve"> R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O.</w:t>
      </w:r>
      <w:r w:rsidRPr="00FD4D25">
        <w:rPr>
          <w:rFonts w:ascii="Arial" w:eastAsia="Arial" w:hAnsi="Arial" w:cs="Arial"/>
          <w:spacing w:val="9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11"/>
          <w:w w:val="91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4"/>
          <w:w w:val="91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ailable</w:t>
      </w:r>
      <w:r w:rsidRPr="00FD4D25">
        <w:rPr>
          <w:rFonts w:ascii="Arial" w:eastAsia="Arial" w:hAnsi="Arial" w:cs="Arial"/>
          <w:spacing w:val="30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biomedical</w:t>
      </w:r>
      <w:r w:rsidRPr="00FD4D25">
        <w:rPr>
          <w:rFonts w:ascii="Arial" w:eastAsia="Arial" w:hAnsi="Arial" w:cs="Arial"/>
          <w:spacing w:val="16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Pr="00FD4D25">
        <w:rPr>
          <w:rFonts w:ascii="Arial" w:eastAsia="Arial" w:hAnsi="Arial" w:cs="Arial"/>
          <w:spacing w:val="8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compliant</w:t>
      </w:r>
      <w:r w:rsidRPr="00FD4D25">
        <w:rPr>
          <w:rFonts w:ascii="Arial" w:eastAsia="Arial" w:hAnsi="Arial" w:cs="Arial"/>
          <w:spacing w:val="22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3"/>
          <w:sz w:val="16"/>
          <w:szCs w:val="16"/>
          <w:lang w:val="en-GB"/>
        </w:rPr>
        <w:t xml:space="preserve">these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>w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sources</w:t>
      </w:r>
      <w:r w:rsidRPr="00FD4D25">
        <w:rPr>
          <w:rFonts w:ascii="Arial" w:eastAsia="Arial" w:hAnsi="Arial" w:cs="Arial"/>
          <w:spacing w:val="-4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can</w:t>
      </w:r>
      <w:r w:rsidRPr="00FD4D25">
        <w:rPr>
          <w:rFonts w:ascii="Arial" w:eastAsia="Arial" w:hAnsi="Arial" w:cs="Arial"/>
          <w:spacing w:val="-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easily</w:t>
      </w:r>
      <w:r w:rsidRPr="00FD4D25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be</w:t>
      </w:r>
      <w:r w:rsidRPr="00FD4D25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int</w:t>
      </w:r>
      <w:r w:rsidRPr="00FD4D25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grated</w:t>
      </w:r>
      <w:r w:rsidRPr="00FD4D25">
        <w:rPr>
          <w:rFonts w:ascii="Arial" w:eastAsia="Arial" w:hAnsi="Arial" w:cs="Arial"/>
          <w:spacing w:val="2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BTL2.</w:t>
      </w:r>
    </w:p>
    <w:p w14:paraId="26658F36" w14:textId="77777777" w:rsidR="00E6733B" w:rsidRPr="00FD4D25" w:rsidRDefault="00E6733B">
      <w:pPr>
        <w:spacing w:before="17" w:after="0" w:line="260" w:lineRule="exact"/>
        <w:rPr>
          <w:sz w:val="26"/>
          <w:szCs w:val="26"/>
          <w:lang w:val="en-GB"/>
        </w:rPr>
      </w:pPr>
    </w:p>
    <w:p w14:paraId="2133CC8E" w14:textId="77777777" w:rsidR="00E6733B" w:rsidRPr="00FD4D25" w:rsidRDefault="002C1A14">
      <w:pPr>
        <w:spacing w:after="0" w:line="240" w:lineRule="auto"/>
        <w:ind w:left="2062" w:right="2642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FD4D25">
        <w:rPr>
          <w:rFonts w:ascii="Arial" w:eastAsia="Arial" w:hAnsi="Arial" w:cs="Arial"/>
          <w:sz w:val="18"/>
          <w:szCs w:val="18"/>
          <w:lang w:val="en-GB"/>
        </w:rPr>
        <w:t>3.2</w:t>
      </w:r>
      <w:r w:rsidRPr="00FD4D25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FD4D25">
        <w:rPr>
          <w:rFonts w:ascii="Arial" w:eastAsia="Arial" w:hAnsi="Arial" w:cs="Arial"/>
          <w:sz w:val="18"/>
          <w:szCs w:val="18"/>
          <w:lang w:val="en-GB"/>
        </w:rPr>
        <w:t>Biological</w:t>
      </w:r>
      <w:r w:rsidRPr="00FD4D25">
        <w:rPr>
          <w:rFonts w:ascii="Arial" w:eastAsia="Arial" w:hAnsi="Arial" w:cs="Arial"/>
          <w:spacing w:val="-8"/>
          <w:sz w:val="18"/>
          <w:szCs w:val="18"/>
          <w:lang w:val="en-GB"/>
        </w:rPr>
        <w:t xml:space="preserve"> </w:t>
      </w:r>
      <w:r w:rsidRPr="00FD4D25">
        <w:rPr>
          <w:rFonts w:ascii="Arial" w:eastAsia="Arial" w:hAnsi="Arial" w:cs="Arial"/>
          <w:sz w:val="18"/>
          <w:szCs w:val="18"/>
          <w:lang w:val="en-GB"/>
        </w:rPr>
        <w:t>Databases</w:t>
      </w:r>
    </w:p>
    <w:p w14:paraId="5B3B376E" w14:textId="1A05339D" w:rsidR="00E6733B" w:rsidRPr="00FD4D25" w:rsidRDefault="002C1A14">
      <w:pPr>
        <w:spacing w:before="74" w:after="0" w:line="220" w:lineRule="atLeast"/>
        <w:ind w:left="2317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Un</w:t>
      </w:r>
      <w:r w:rsidRPr="00FD4D25">
        <w:rPr>
          <w:rFonts w:ascii="Arial" w:eastAsia="Arial" w:hAnsi="Arial" w:cs="Arial"/>
          <w:b/>
          <w:bCs/>
          <w:spacing w:val="-2"/>
          <w:w w:val="88"/>
          <w:sz w:val="16"/>
          <w:szCs w:val="16"/>
          <w:lang w:val="en-GB"/>
        </w:rPr>
        <w:t>iv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ersal</w:t>
      </w:r>
      <w:r w:rsidRPr="00FD4D25">
        <w:rPr>
          <w:rFonts w:ascii="Arial" w:eastAsia="Arial" w:hAnsi="Arial" w:cs="Arial"/>
          <w:b/>
          <w:bCs/>
          <w:spacing w:val="3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P</w:t>
      </w:r>
      <w:r w:rsidRPr="00FD4D25">
        <w:rPr>
          <w:rFonts w:ascii="Arial" w:eastAsia="Arial" w:hAnsi="Arial" w:cs="Arial"/>
          <w:b/>
          <w:bCs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otein</w:t>
      </w:r>
      <w:r w:rsidRPr="00FD4D25">
        <w:rPr>
          <w:rFonts w:ascii="Arial" w:eastAsia="Arial" w:hAnsi="Arial" w:cs="Arial"/>
          <w:b/>
          <w:bCs/>
          <w:spacing w:val="3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Resou</w:t>
      </w:r>
      <w:r w:rsidRPr="00FD4D25">
        <w:rPr>
          <w:rFonts w:ascii="Arial" w:eastAsia="Arial" w:hAnsi="Arial" w:cs="Arial"/>
          <w:b/>
          <w:bCs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ce</w:t>
      </w:r>
      <w:r w:rsidRPr="00FD4D25">
        <w:rPr>
          <w:rFonts w:ascii="Arial" w:eastAsia="Arial" w:hAnsi="Arial" w:cs="Arial"/>
          <w:b/>
          <w:bCs/>
          <w:spacing w:val="-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(</w:t>
      </w:r>
      <w:ins w:id="1621" w:author="Filipe Santana" w:date="2016-01-03T17:10:00Z">
        <w:r w:rsidR="00365D03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UniProt) </w:t>
        </w:r>
        <w:r w:rsidR="00365D03" w:rsidRPr="00FD4D25">
          <w:rPr>
            <w:rFonts w:ascii="Arial" w:eastAsia="Arial" w:hAnsi="Arial" w:cs="Arial"/>
            <w:spacing w:val="19"/>
            <w:w w:val="88"/>
            <w:sz w:val="16"/>
            <w:szCs w:val="16"/>
            <w:lang w:val="en-GB"/>
          </w:rPr>
          <w:t>was</w:t>
        </w:r>
      </w:ins>
      <w:r w:rsidRPr="00FD4D25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created</w:t>
      </w:r>
      <w:r w:rsidRPr="00FD4D25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order</w:t>
      </w:r>
      <w:r w:rsidRPr="00FD4D25">
        <w:rPr>
          <w:rFonts w:ascii="Arial" w:eastAsia="Arial" w:hAnsi="Arial" w:cs="Arial"/>
          <w:spacing w:val="1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to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enable</w:t>
      </w:r>
      <w:r w:rsidRPr="00FD4D25">
        <w:rPr>
          <w:rFonts w:ascii="Arial" w:eastAsia="Arial" w:hAnsi="Arial" w:cs="Arial"/>
          <w:spacing w:val="-5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quick</w:t>
      </w:r>
      <w:r w:rsidRPr="00FD4D25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understanding</w:t>
      </w:r>
      <w:r w:rsidRPr="00FD4D25">
        <w:rPr>
          <w:rFonts w:ascii="Arial" w:eastAsia="Arial" w:hAnsi="Arial" w:cs="Arial"/>
          <w:spacing w:val="2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field</w:t>
      </w:r>
      <w:r w:rsidRPr="00FD4D25">
        <w:rPr>
          <w:rFonts w:ascii="Arial" w:eastAsia="Arial" w:hAnsi="Arial" w:cs="Arial"/>
          <w:spacing w:val="1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proteomics</w:t>
      </w:r>
      <w:r w:rsidRPr="00FD4D25">
        <w:rPr>
          <w:rFonts w:ascii="Arial" w:eastAsia="Arial" w:hAnsi="Arial" w:cs="Arial"/>
          <w:spacing w:val="-7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(UniProt</w:t>
      </w:r>
      <w:r w:rsidRPr="00FD4D25">
        <w:rPr>
          <w:rFonts w:ascii="Arial" w:eastAsia="Arial" w:hAnsi="Arial" w:cs="Arial"/>
          <w:spacing w:val="2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Con- </w:t>
      </w:r>
      <w:proofErr w:type="spellStart"/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sortium</w:t>
      </w:r>
      <w:proofErr w:type="spellEnd"/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26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2014).</w:t>
      </w:r>
      <w:r w:rsidRPr="00FD4D25">
        <w:rPr>
          <w:rFonts w:ascii="Arial" w:eastAsia="Arial" w:hAnsi="Arial" w:cs="Arial"/>
          <w:spacing w:val="26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It</w:t>
      </w:r>
      <w:r w:rsidRPr="00FD4D25">
        <w:rPr>
          <w:rFonts w:ascii="Arial" w:eastAsia="Arial" w:hAnsi="Arial" w:cs="Arial"/>
          <w:spacing w:val="24"/>
          <w:sz w:val="16"/>
          <w:szCs w:val="16"/>
          <w:lang w:val="en-GB"/>
        </w:rPr>
        <w:t xml:space="preserve"> </w:t>
      </w:r>
      <w:ins w:id="1622" w:author="Filipe Santana" w:date="2016-01-03T17:11:00Z"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>pr</w:t>
        </w:r>
        <w:r w:rsidR="00365D03" w:rsidRPr="00FD4D25">
          <w:rPr>
            <w:rFonts w:ascii="Arial" w:eastAsia="Arial" w:hAnsi="Arial" w:cs="Arial"/>
            <w:spacing w:val="-2"/>
            <w:w w:val="86"/>
            <w:sz w:val="16"/>
            <w:szCs w:val="16"/>
            <w:lang w:val="en-GB"/>
          </w:rPr>
          <w:t>o</w:t>
        </w:r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vides </w:t>
        </w:r>
        <w:r w:rsidR="00365D03" w:rsidRPr="00FD4D25">
          <w:rPr>
            <w:rFonts w:ascii="Arial" w:eastAsia="Arial" w:hAnsi="Arial" w:cs="Arial"/>
            <w:spacing w:val="10"/>
            <w:w w:val="86"/>
            <w:sz w:val="16"/>
            <w:szCs w:val="16"/>
            <w:lang w:val="en-GB"/>
          </w:rPr>
          <w:t>a</w:t>
        </w:r>
      </w:ins>
      <w:r w:rsidRPr="00FD4D25">
        <w:rPr>
          <w:rFonts w:ascii="Arial" w:eastAsia="Arial" w:hAnsi="Arial" w:cs="Arial"/>
          <w:spacing w:val="16"/>
          <w:w w:val="86"/>
          <w:sz w:val="16"/>
          <w:szCs w:val="16"/>
          <w:lang w:val="en-GB"/>
        </w:rPr>
        <w:t xml:space="preserve"> </w:t>
      </w:r>
      <w:ins w:id="1623" w:author="Filipe Santana" w:date="2016-01-03T17:11:00Z"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>comprehens</w:t>
        </w:r>
        <w:r w:rsidR="00365D03" w:rsidRPr="00FD4D25">
          <w:rPr>
            <w:rFonts w:ascii="Arial" w:eastAsia="Arial" w:hAnsi="Arial" w:cs="Arial"/>
            <w:spacing w:val="-3"/>
            <w:w w:val="86"/>
            <w:sz w:val="16"/>
            <w:szCs w:val="16"/>
            <w:lang w:val="en-GB"/>
          </w:rPr>
          <w:t>i</w:t>
        </w:r>
        <w:r w:rsidR="00365D03" w:rsidRPr="00FD4D25">
          <w:rPr>
            <w:rFonts w:ascii="Arial" w:eastAsia="Arial" w:hAnsi="Arial" w:cs="Arial"/>
            <w:spacing w:val="-2"/>
            <w:w w:val="86"/>
            <w:sz w:val="16"/>
            <w:szCs w:val="16"/>
            <w:lang w:val="en-GB"/>
          </w:rPr>
          <w:t>v</w:t>
        </w:r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e, </w:t>
        </w:r>
        <w:r w:rsidR="00365D03" w:rsidRPr="00FD4D25">
          <w:rPr>
            <w:rFonts w:ascii="Arial" w:eastAsia="Arial" w:hAnsi="Arial" w:cs="Arial"/>
            <w:spacing w:val="17"/>
            <w:w w:val="86"/>
            <w:sz w:val="16"/>
            <w:szCs w:val="16"/>
            <w:lang w:val="en-GB"/>
          </w:rPr>
          <w:t>open</w:t>
        </w:r>
      </w:ins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-access</w:t>
      </w:r>
      <w:r w:rsidRPr="00FD4D25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 xml:space="preserve">resource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ins w:id="1624" w:author="Filipe Santana" w:date="2016-01-03T17:11:00Z"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protein </w:t>
        </w:r>
        <w:r w:rsidR="00365D03" w:rsidRPr="00FD4D25">
          <w:rPr>
            <w:rFonts w:ascii="Arial" w:eastAsia="Arial" w:hAnsi="Arial" w:cs="Arial"/>
            <w:spacing w:val="8"/>
            <w:w w:val="86"/>
            <w:sz w:val="16"/>
            <w:szCs w:val="16"/>
            <w:lang w:val="en-GB"/>
          </w:rPr>
          <w:t>sequences</w:t>
        </w:r>
      </w:ins>
      <w:r w:rsidRPr="00FD4D25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functional</w:t>
      </w:r>
      <w:r w:rsidRPr="00FD4D25">
        <w:rPr>
          <w:rFonts w:ascii="Arial" w:eastAsia="Arial" w:hAnsi="Arial" w:cs="Arial"/>
          <w:spacing w:val="14"/>
          <w:w w:val="9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information.</w:t>
      </w:r>
      <w:r w:rsidRPr="00FD4D25">
        <w:rPr>
          <w:rFonts w:ascii="Arial" w:eastAsia="Arial" w:hAnsi="Arial" w:cs="Arial"/>
          <w:spacing w:val="22"/>
          <w:w w:val="9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UniProt</w:t>
      </w:r>
      <w:r w:rsidRPr="00FD4D25">
        <w:rPr>
          <w:rFonts w:ascii="Arial" w:eastAsia="Arial" w:hAnsi="Arial" w:cs="Arial"/>
          <w:spacing w:val="14"/>
          <w:w w:val="9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mainly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composed</w:t>
      </w:r>
      <w:r w:rsidRPr="00FD4D25">
        <w:rPr>
          <w:rFonts w:ascii="Arial" w:eastAsia="Arial" w:hAnsi="Arial" w:cs="Arial"/>
          <w:spacing w:val="16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by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ins w:id="1625" w:author="Filipe Santana" w:date="2016-01-03T17:11:00Z"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>Kn</w:t>
        </w:r>
        <w:r w:rsidR="00365D03" w:rsidRPr="00FD4D25">
          <w:rPr>
            <w:rFonts w:ascii="Arial" w:eastAsia="Arial" w:hAnsi="Arial" w:cs="Arial"/>
            <w:spacing w:val="-3"/>
            <w:w w:val="86"/>
            <w:sz w:val="16"/>
            <w:szCs w:val="16"/>
            <w:lang w:val="en-GB"/>
          </w:rPr>
          <w:t>o</w:t>
        </w:r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wledge </w:t>
        </w:r>
        <w:r w:rsidR="00365D03" w:rsidRPr="00FD4D25">
          <w:rPr>
            <w:rFonts w:ascii="Arial" w:eastAsia="Arial" w:hAnsi="Arial" w:cs="Arial"/>
            <w:spacing w:val="26"/>
            <w:w w:val="86"/>
            <w:sz w:val="16"/>
            <w:szCs w:val="16"/>
            <w:lang w:val="en-GB"/>
          </w:rPr>
          <w:t>Base</w:t>
        </w:r>
      </w:ins>
      <w:r w:rsidRPr="00FD4D25">
        <w:rPr>
          <w:rFonts w:ascii="Arial" w:eastAsia="Arial" w:hAnsi="Arial" w:cs="Arial"/>
          <w:spacing w:val="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UniProtKB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>),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subd</w:t>
      </w:r>
      <w:r w:rsidRPr="00FD4D25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vided</w:t>
      </w:r>
      <w:r w:rsidRPr="00FD4D25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Swis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- </w:t>
      </w:r>
      <w:proofErr w:type="spellStart"/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sProt</w:t>
      </w:r>
      <w:proofErr w:type="spellEnd"/>
      <w:r w:rsidRPr="00FD4D25">
        <w:rPr>
          <w:rFonts w:ascii="Arial" w:eastAsia="Arial" w:hAnsi="Arial" w:cs="Arial"/>
          <w:spacing w:val="2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(</w:t>
      </w:r>
      <w:proofErr w:type="gramStart"/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manually </w:t>
      </w:r>
      <w:r w:rsidRPr="00FD4D25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curated</w:t>
      </w:r>
      <w:proofErr w:type="gramEnd"/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)</w:t>
      </w:r>
      <w:r w:rsidRPr="00FD4D25">
        <w:rPr>
          <w:rFonts w:ascii="Arial" w:eastAsia="Arial" w:hAnsi="Arial" w:cs="Arial"/>
          <w:spacing w:val="2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sz w:val="16"/>
          <w:szCs w:val="16"/>
          <w:lang w:val="en-GB"/>
        </w:rPr>
        <w:t>rEMBL</w:t>
      </w:r>
      <w:proofErr w:type="spellEnd"/>
      <w:r w:rsidRPr="00FD4D25">
        <w:rPr>
          <w:rFonts w:ascii="Arial" w:eastAsia="Arial" w:hAnsi="Arial" w:cs="Arial"/>
          <w:spacing w:val="2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(generated</w:t>
      </w:r>
      <w:r w:rsidRPr="00FD4D25">
        <w:rPr>
          <w:rFonts w:ascii="Arial" w:eastAsia="Arial" w:hAnsi="Arial" w:cs="Arial"/>
          <w:spacing w:val="3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 xml:space="preserve">maintained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by</w:t>
      </w:r>
      <w:r w:rsidRPr="00FD4D25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automated</w:t>
      </w:r>
      <w:r w:rsidRPr="00FD4D25">
        <w:rPr>
          <w:rFonts w:ascii="Arial" w:eastAsia="Arial" w:hAnsi="Arial" w:cs="Arial"/>
          <w:spacing w:val="3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tools).</w:t>
      </w:r>
      <w:r w:rsidRPr="00FD4D25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Other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parts</w:t>
      </w:r>
      <w:r w:rsidRPr="00FD4D25">
        <w:rPr>
          <w:rFonts w:ascii="Arial" w:eastAsia="Arial" w:hAnsi="Arial" w:cs="Arial"/>
          <w:spacing w:val="3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are</w:t>
      </w:r>
      <w:r w:rsidRPr="00FD4D25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ins w:id="1626" w:author="Filipe Santana" w:date="2016-01-03T17:11:00Z">
        <w:r w:rsidR="00365D03">
          <w:rPr>
            <w:rFonts w:ascii="Arial" w:eastAsia="Arial" w:hAnsi="Arial" w:cs="Arial"/>
            <w:spacing w:val="-10"/>
            <w:sz w:val="16"/>
            <w:szCs w:val="16"/>
            <w:lang w:val="en-GB"/>
          </w:rPr>
          <w:t xml:space="preserve">databases for </w:t>
        </w:r>
      </w:ins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sequence</w:t>
      </w:r>
      <w:ins w:id="1627" w:author="Filipe Santana" w:date="2016-01-03T17:12:00Z">
        <w:r w:rsidR="00365D03">
          <w:rPr>
            <w:rFonts w:ascii="Arial" w:eastAsia="Arial" w:hAnsi="Arial" w:cs="Arial"/>
            <w:w w:val="87"/>
            <w:sz w:val="16"/>
            <w:szCs w:val="16"/>
            <w:lang w:val="en-GB"/>
          </w:rPr>
          <w:t>s</w:t>
        </w:r>
      </w:ins>
      <w:del w:id="1628" w:author="Filipe Santana" w:date="2016-01-03T17:12:00Z">
        <w:r w:rsidRPr="00FD4D25" w:rsidDel="00365D03">
          <w:rPr>
            <w:rFonts w:ascii="Arial" w:eastAsia="Arial" w:hAnsi="Arial" w:cs="Arial"/>
            <w:spacing w:val="11"/>
            <w:w w:val="87"/>
            <w:sz w:val="16"/>
            <w:szCs w:val="16"/>
            <w:lang w:val="en-GB"/>
          </w:rPr>
          <w:delText xml:space="preserve"> </w:delText>
        </w:r>
      </w:del>
      <w:ins w:id="1629" w:author="Filipe Santana" w:date="2016-01-03T17:11:00Z">
        <w:r w:rsidR="00365D03" w:rsidRPr="00FD4D25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,  </w:t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closely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related</w:t>
      </w:r>
      <w:r w:rsidRPr="00FD4D25">
        <w:rPr>
          <w:rFonts w:ascii="Arial" w:eastAsia="Arial" w:hAnsi="Arial" w:cs="Arial"/>
          <w:spacing w:val="21"/>
          <w:w w:val="85"/>
          <w:sz w:val="16"/>
          <w:szCs w:val="16"/>
          <w:lang w:val="en-GB"/>
        </w:rPr>
        <w:t xml:space="preserve"> </w:t>
      </w:r>
      <w:ins w:id="1630" w:author="Filipe Santana" w:date="2016-01-03T17:12:00Z">
        <w:r w:rsidR="00365D03" w:rsidRPr="00FD4D25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protein </w:t>
        </w:r>
        <w:r w:rsidR="00365D03" w:rsidRPr="00FD4D25">
          <w:rPr>
            <w:rFonts w:ascii="Arial" w:eastAsia="Arial" w:hAnsi="Arial" w:cs="Arial"/>
            <w:spacing w:val="3"/>
            <w:w w:val="85"/>
            <w:sz w:val="16"/>
            <w:szCs w:val="16"/>
            <w:lang w:val="en-GB"/>
          </w:rPr>
          <w:t>sequences</w:t>
        </w:r>
      </w:ins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8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protein</w:t>
      </w:r>
      <w:r w:rsidRPr="00FD4D25">
        <w:rPr>
          <w:rFonts w:ascii="Arial" w:eastAsia="Arial" w:hAnsi="Arial" w:cs="Arial"/>
          <w:spacing w:val="9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information</w:t>
      </w:r>
      <w:r w:rsidRPr="00FD4D25">
        <w:rPr>
          <w:rFonts w:ascii="Arial" w:eastAsia="Arial" w:hAnsi="Arial" w:cs="Arial"/>
          <w:spacing w:val="36"/>
          <w:w w:val="91"/>
          <w:sz w:val="16"/>
          <w:szCs w:val="16"/>
          <w:lang w:val="en-GB"/>
        </w:rPr>
        <w:t xml:space="preserve"> </w:t>
      </w:r>
      <w:ins w:id="1631" w:author="Filipe Santana" w:date="2016-01-03T17:12:00Z">
        <w:r w:rsidR="00365D03">
          <w:rPr>
            <w:rFonts w:ascii="Arial" w:eastAsia="Arial" w:hAnsi="Arial" w:cs="Arial"/>
            <w:w w:val="91"/>
            <w:sz w:val="16"/>
            <w:szCs w:val="16"/>
            <w:lang w:val="en-GB"/>
          </w:rPr>
          <w:t>from</w:t>
        </w:r>
        <w:r w:rsidR="00365D03" w:rsidRPr="00FD4D25">
          <w:rPr>
            <w:rFonts w:ascii="Arial" w:eastAsia="Arial" w:hAnsi="Arial" w:cs="Arial"/>
            <w:spacing w:val="-8"/>
            <w:w w:val="91"/>
            <w:sz w:val="16"/>
            <w:szCs w:val="16"/>
            <w:lang w:val="en-GB"/>
          </w:rPr>
          <w:t xml:space="preserve"> </w:t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>fully</w:t>
      </w:r>
      <w:r w:rsidRPr="00FD4D25">
        <w:rPr>
          <w:rFonts w:ascii="Arial" w:eastAsia="Arial" w:hAnsi="Arial" w:cs="Arial"/>
          <w:spacing w:val="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 xml:space="preserve">sequenced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7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anisms,</w:t>
      </w:r>
      <w:r w:rsidRPr="00FD4D25">
        <w:rPr>
          <w:rFonts w:ascii="Arial" w:eastAsia="Arial" w:hAnsi="Arial" w:cs="Arial"/>
          <w:spacing w:val="11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ins w:id="1632" w:author="Filipe Santana" w:date="2016-01-03T17:12:00Z">
        <w:r w:rsidR="00365D03" w:rsidRPr="00FD4D25">
          <w:rPr>
            <w:rFonts w:ascii="Arial" w:eastAsia="Arial" w:hAnsi="Arial" w:cs="Arial"/>
            <w:sz w:val="16"/>
            <w:szCs w:val="16"/>
            <w:lang w:val="en-GB"/>
          </w:rPr>
          <w:t>metagenomics</w:t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09CA5A9F" w14:textId="1181C5A7" w:rsidR="00E6733B" w:rsidRPr="00FD4D25" w:rsidRDefault="002C1A14">
      <w:pPr>
        <w:spacing w:before="32" w:after="0" w:line="285" w:lineRule="auto"/>
        <w:ind w:left="255" w:right="2060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lang w:val="en-GB"/>
        </w:rPr>
        <w:br w:type="column"/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lastRenderedPageBreak/>
        <w:t>Data</w:t>
      </w:r>
      <w:r w:rsidRPr="00FD4D25">
        <w:rPr>
          <w:rFonts w:ascii="Arial" w:eastAsia="Arial" w:hAnsi="Arial" w:cs="Arial"/>
          <w:spacing w:val="17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literature</w:t>
      </w:r>
      <w:r w:rsidRPr="00FD4D25">
        <w:rPr>
          <w:rFonts w:ascii="Arial" w:eastAsia="Arial" w:hAnsi="Arial" w:cs="Arial"/>
          <w:spacing w:val="36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ailable</w:t>
      </w:r>
      <w:r w:rsidRPr="00FD4D25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11"/>
          <w:sz w:val="16"/>
          <w:szCs w:val="16"/>
          <w:lang w:val="en-GB"/>
        </w:rPr>
        <w:t xml:space="preserve"> </w:t>
      </w:r>
      <w:ins w:id="1633" w:author="Filipe Santana" w:date="2016-01-03T17:13:00Z">
        <w:r w:rsidR="00365D03" w:rsidRPr="00FD4D25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UniProt </w:t>
        </w:r>
        <w:r w:rsidR="00365D03" w:rsidRPr="00FD4D25">
          <w:rPr>
            <w:rFonts w:ascii="Arial" w:eastAsia="Arial" w:hAnsi="Arial" w:cs="Arial"/>
            <w:spacing w:val="4"/>
            <w:w w:val="89"/>
            <w:sz w:val="16"/>
            <w:szCs w:val="16"/>
            <w:lang w:val="en-GB"/>
          </w:rPr>
          <w:t>are</w:t>
        </w:r>
      </w:ins>
      <w:r w:rsidRPr="00FD4D25">
        <w:rPr>
          <w:rFonts w:ascii="Arial" w:eastAsia="Arial" w:hAnsi="Arial" w:cs="Arial"/>
          <w:spacing w:val="5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anized</w:t>
      </w:r>
      <w:r w:rsidRPr="00FD4D25">
        <w:rPr>
          <w:rFonts w:ascii="Arial" w:eastAsia="Arial" w:hAnsi="Arial" w:cs="Arial"/>
          <w:spacing w:val="17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stored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according</w:t>
      </w:r>
      <w:r w:rsidRPr="00FD4D25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protein</w:t>
      </w:r>
      <w:r w:rsidRPr="00FD4D25">
        <w:rPr>
          <w:rFonts w:ascii="Arial" w:eastAsia="Arial" w:hAnsi="Arial" w:cs="Arial"/>
          <w:spacing w:val="2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gene</w:t>
      </w:r>
      <w:r w:rsidRPr="00FD4D25">
        <w:rPr>
          <w:rFonts w:ascii="Arial" w:eastAsia="Arial" w:hAnsi="Arial" w:cs="Arial"/>
          <w:spacing w:val="-1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names,</w:t>
      </w:r>
      <w:r w:rsidRPr="00FD4D25">
        <w:rPr>
          <w:rFonts w:ascii="Arial" w:eastAsia="Arial" w:hAnsi="Arial" w:cs="Arial"/>
          <w:spacing w:val="-10"/>
          <w:w w:val="88"/>
          <w:sz w:val="16"/>
          <w:szCs w:val="16"/>
          <w:lang w:val="en-GB"/>
        </w:rPr>
        <w:t xml:space="preserve"> </w:t>
      </w:r>
      <w:ins w:id="1634" w:author="Filipe Santana" w:date="2016-01-03T17:13:00Z">
        <w:r w:rsidR="00365D03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function, </w:t>
        </w:r>
        <w:r w:rsidR="00365D03" w:rsidRPr="00FD4D25">
          <w:rPr>
            <w:rFonts w:ascii="Arial" w:eastAsia="Arial" w:hAnsi="Arial" w:cs="Arial"/>
            <w:spacing w:val="2"/>
            <w:w w:val="88"/>
            <w:sz w:val="16"/>
            <w:szCs w:val="16"/>
            <w:lang w:val="en-GB"/>
          </w:rPr>
          <w:t>catalytic</w:t>
        </w:r>
      </w:ins>
      <w:r w:rsidRPr="00FD4D25">
        <w:rPr>
          <w:rFonts w:ascii="Arial" w:eastAsia="Arial" w:hAnsi="Arial" w:cs="Arial"/>
          <w:spacing w:val="3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act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sz w:val="16"/>
          <w:szCs w:val="16"/>
          <w:lang w:val="en-GB"/>
        </w:rPr>
        <w:t>vit</w:t>
      </w:r>
      <w:r w:rsidRPr="00FD4D25">
        <w:rPr>
          <w:rFonts w:ascii="Arial" w:eastAsia="Arial" w:hAnsi="Arial" w:cs="Arial"/>
          <w:spacing w:val="-10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,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co</w:t>
      </w:r>
      <w:r w:rsidRPr="00FD4D25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f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actors,</w:t>
      </w:r>
      <w:r w:rsidRPr="00FD4D25">
        <w:rPr>
          <w:rFonts w:ascii="Arial" w:eastAsia="Arial" w:hAnsi="Arial" w:cs="Arial"/>
          <w:spacing w:val="-8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path</w:t>
      </w:r>
      <w:r w:rsidRPr="00FD4D25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w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ay</w:t>
      </w:r>
      <w:r w:rsidRPr="00FD4D25">
        <w:rPr>
          <w:rFonts w:ascii="Arial" w:eastAsia="Arial" w:hAnsi="Arial" w:cs="Arial"/>
          <w:spacing w:val="-3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information,</w:t>
      </w:r>
      <w:r w:rsidRPr="00FD4D25">
        <w:rPr>
          <w:rFonts w:ascii="Arial" w:eastAsia="Arial" w:hAnsi="Arial" w:cs="Arial"/>
          <w:spacing w:val="26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subcellular</w:t>
      </w:r>
      <w:r w:rsidRPr="00FD4D25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location</w:t>
      </w:r>
      <w:ins w:id="1635" w:author="Filipe Santana" w:date="2016-01-03T17:12:00Z">
        <w:r w:rsidR="00365D03">
          <w:rPr>
            <w:rFonts w:ascii="Arial" w:eastAsia="Arial" w:hAnsi="Arial" w:cs="Arial"/>
            <w:w w:val="92"/>
            <w:sz w:val="16"/>
            <w:szCs w:val="16"/>
            <w:lang w:val="en-GB"/>
          </w:rPr>
          <w:t xml:space="preserve">, </w:t>
        </w:r>
      </w:ins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among</w:t>
      </w:r>
      <w:r w:rsidRPr="00FD4D25">
        <w:rPr>
          <w:rFonts w:ascii="Arial" w:eastAsia="Arial" w:hAnsi="Arial" w:cs="Arial"/>
          <w:spacing w:val="29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others.</w:t>
      </w:r>
      <w:r w:rsidRPr="00FD4D25">
        <w:rPr>
          <w:rFonts w:ascii="Arial" w:eastAsia="Arial" w:hAnsi="Arial" w:cs="Arial"/>
          <w:spacing w:val="35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UniProt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 xml:space="preserve">embeds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NCBI</w:t>
      </w:r>
      <w:r w:rsidRPr="00FD4D25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12"/>
          <w:w w:val="91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axonomy</w:t>
      </w:r>
      <w:r w:rsidRPr="00FD4D25">
        <w:rPr>
          <w:rFonts w:ascii="Arial" w:eastAsia="Arial" w:hAnsi="Arial" w:cs="Arial"/>
          <w:spacing w:val="8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IDs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directly</w:t>
      </w:r>
      <w:r w:rsidRPr="00FD4D25">
        <w:rPr>
          <w:rFonts w:ascii="Arial" w:eastAsia="Arial" w:hAnsi="Arial" w:cs="Arial"/>
          <w:spacing w:val="21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throughout</w:t>
      </w:r>
      <w:r w:rsidRPr="00FD4D25">
        <w:rPr>
          <w:rFonts w:ascii="Arial" w:eastAsia="Arial" w:hAnsi="Arial" w:cs="Arial"/>
          <w:spacing w:val="-7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its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ins w:id="1636" w:author="Filipe Santana" w:date="2016-01-03T17:13:00Z">
        <w:r w:rsidR="00365D03" w:rsidRPr="00FD4D25">
          <w:rPr>
            <w:rFonts w:ascii="Arial" w:eastAsia="Arial" w:hAnsi="Arial" w:cs="Arial"/>
            <w:w w:val="83"/>
            <w:sz w:val="16"/>
            <w:szCs w:val="16"/>
            <w:lang w:val="en-GB"/>
          </w:rPr>
          <w:t xml:space="preserve">structure, </w:t>
        </w:r>
        <w:r w:rsidR="00365D03" w:rsidRPr="00FD4D25">
          <w:rPr>
            <w:rFonts w:ascii="Arial" w:eastAsia="Arial" w:hAnsi="Arial" w:cs="Arial"/>
            <w:spacing w:val="8"/>
            <w:w w:val="83"/>
            <w:sz w:val="16"/>
            <w:szCs w:val="16"/>
            <w:lang w:val="en-GB"/>
          </w:rPr>
          <w:t>as</w:t>
        </w:r>
      </w:ins>
      <w:r w:rsidRPr="00FD4D25">
        <w:rPr>
          <w:rFonts w:ascii="Arial" w:eastAsia="Arial" w:hAnsi="Arial" w:cs="Arial"/>
          <w:spacing w:val="-4"/>
          <w:w w:val="8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well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7"/>
          <w:w w:val="7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GO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annotations</w:t>
      </w:r>
      <w:r w:rsidRPr="00FD4D25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(</w:t>
      </w:r>
      <w:proofErr w:type="spellStart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Camon</w:t>
      </w:r>
      <w:proofErr w:type="spellEnd"/>
      <w:r w:rsidRPr="00FD4D25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et</w:t>
      </w:r>
      <w:r w:rsidRPr="00FD4D25">
        <w:rPr>
          <w:rFonts w:ascii="Arial" w:eastAsia="Arial" w:hAnsi="Arial" w:cs="Arial"/>
          <w:i/>
          <w:spacing w:val="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2003;</w:t>
      </w:r>
      <w:r w:rsidRPr="00FD4D25">
        <w:rPr>
          <w:rFonts w:ascii="Arial" w:eastAsia="Arial" w:hAnsi="Arial" w:cs="Arial"/>
          <w:spacing w:val="7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Huntl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pacing w:val="2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9"/>
          <w:sz w:val="16"/>
          <w:szCs w:val="16"/>
          <w:lang w:val="en-GB"/>
        </w:rPr>
        <w:t>et</w:t>
      </w:r>
      <w:r w:rsidRPr="00FD4D25">
        <w:rPr>
          <w:rFonts w:ascii="Arial" w:eastAsia="Arial" w:hAnsi="Arial" w:cs="Arial"/>
          <w:i/>
          <w:spacing w:val="-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al.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2014),</w:t>
      </w:r>
      <w:r w:rsidRPr="00FD4D25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together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with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mappings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s</w:t>
      </w:r>
      <w:r w:rsidRPr="00FD4D25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eral</w:t>
      </w:r>
      <w:r w:rsidRPr="00FD4D25">
        <w:rPr>
          <w:rFonts w:ascii="Arial" w:eastAsia="Arial" w:hAnsi="Arial" w:cs="Arial"/>
          <w:spacing w:val="-11"/>
          <w:w w:val="89"/>
          <w:sz w:val="16"/>
          <w:szCs w:val="16"/>
          <w:lang w:val="en-GB"/>
        </w:rPr>
        <w:t xml:space="preserve"> </w:t>
      </w:r>
      <w:ins w:id="1637" w:author="Filipe Santana" w:date="2016-01-03T17:13:00Z">
        <w:r w:rsidR="00365D03" w:rsidRPr="00FD4D25">
          <w:rPr>
            <w:rFonts w:ascii="Arial" w:eastAsia="Arial" w:hAnsi="Arial" w:cs="Arial"/>
            <w:w w:val="89"/>
            <w:sz w:val="16"/>
            <w:szCs w:val="16"/>
            <w:lang w:val="en-GB"/>
          </w:rPr>
          <w:t>biological databases</w:t>
        </w:r>
      </w:ins>
      <w:r w:rsidRPr="00FD4D25">
        <w:rPr>
          <w:rFonts w:ascii="Arial" w:eastAsia="Arial" w:hAnsi="Arial" w:cs="Arial"/>
          <w:spacing w:val="3"/>
          <w:w w:val="8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5"/>
          <w:sz w:val="16"/>
          <w:szCs w:val="16"/>
          <w:lang w:val="en-GB"/>
        </w:rPr>
        <w:t>including</w:t>
      </w:r>
      <w:r w:rsidRPr="00FD4D25">
        <w:rPr>
          <w:rFonts w:ascii="Arial" w:eastAsia="Arial" w:hAnsi="Arial" w:cs="Arial"/>
          <w:spacing w:val="-3"/>
          <w:w w:val="9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Ensembl.</w:t>
      </w:r>
    </w:p>
    <w:p w14:paraId="33032934" w14:textId="67CA35DE" w:rsidR="00E6733B" w:rsidRPr="00FD4D25" w:rsidRDefault="002C1A14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Ensembl</w:t>
      </w:r>
      <w:r w:rsidRPr="00FD4D25">
        <w:rPr>
          <w:rFonts w:ascii="Arial" w:eastAsia="Arial" w:hAnsi="Arial" w:cs="Arial"/>
          <w:b/>
          <w:bCs/>
          <w:spacing w:val="2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project</w:t>
      </w:r>
      <w:r w:rsidRPr="00FD4D25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w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launched</w:t>
      </w:r>
      <w:r w:rsidRPr="00FD4D25">
        <w:rPr>
          <w:rFonts w:ascii="Arial" w:eastAsia="Arial" w:hAnsi="Arial" w:cs="Arial"/>
          <w:spacing w:val="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1999</w:t>
      </w:r>
      <w:r w:rsidRPr="00FD4D25">
        <w:rPr>
          <w:rFonts w:ascii="Arial" w:eastAsia="Arial" w:hAnsi="Arial" w:cs="Arial"/>
          <w:spacing w:val="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 xml:space="preserve">order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 xml:space="preserve">automatically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 xml:space="preserve">annotate genomes and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int</w:t>
      </w:r>
      <w:r w:rsidRPr="00FD4D25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grate</w:t>
      </w:r>
      <w:r w:rsidRPr="00FD4D25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this</w:t>
      </w:r>
      <w:r w:rsidRPr="00FD4D25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data</w:t>
      </w:r>
      <w:r w:rsidRPr="00FD4D25">
        <w:rPr>
          <w:rFonts w:ascii="Arial" w:eastAsia="Arial" w:hAnsi="Arial" w:cs="Arial"/>
          <w:spacing w:val="-10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other</w:t>
      </w:r>
      <w:r w:rsidRPr="00FD4D25">
        <w:rPr>
          <w:rFonts w:ascii="Arial" w:eastAsia="Arial" w:hAnsi="Arial" w:cs="Arial"/>
          <w:spacing w:val="-13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biological</w:t>
      </w:r>
      <w:r w:rsidRPr="00FD4D25">
        <w:rPr>
          <w:rFonts w:ascii="Arial" w:eastAsia="Arial" w:hAnsi="Arial" w:cs="Arial"/>
          <w:spacing w:val="18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data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sources,</w:t>
      </w:r>
      <w:r w:rsidRPr="00FD4D25">
        <w:rPr>
          <w:rFonts w:ascii="Arial" w:eastAsia="Arial" w:hAnsi="Arial" w:cs="Arial"/>
          <w:spacing w:val="-9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thus</w:t>
      </w:r>
      <w:r w:rsidRPr="00FD4D25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creating</w:t>
      </w:r>
      <w:r w:rsidRPr="00FD4D25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5"/>
          <w:sz w:val="16"/>
          <w:szCs w:val="16"/>
          <w:lang w:val="en-GB"/>
        </w:rPr>
        <w:t>freely</w:t>
      </w:r>
      <w:r w:rsidRPr="00FD4D25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3"/>
          <w:w w:val="7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4"/>
          <w:w w:val="9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ailable</w:t>
      </w:r>
      <w:r w:rsidRPr="00FD4D25">
        <w:rPr>
          <w:rFonts w:ascii="Arial" w:eastAsia="Arial" w:hAnsi="Arial" w:cs="Arial"/>
          <w:spacing w:val="-2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online</w:t>
      </w:r>
      <w:r w:rsidRPr="00FD4D25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source.</w:t>
      </w:r>
      <w:r w:rsidRPr="00FD4D25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Ensembl</w:t>
      </w:r>
      <w:r w:rsidRPr="00FD4D25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proces</w:t>
      </w:r>
      <w:r w:rsidRPr="00FD4D25">
        <w:rPr>
          <w:rFonts w:ascii="Arial" w:eastAsia="Arial" w:hAnsi="Arial" w:cs="Arial"/>
          <w:w w:val="78"/>
          <w:sz w:val="16"/>
          <w:szCs w:val="16"/>
          <w:lang w:val="en-GB"/>
        </w:rPr>
        <w:t>ses</w:t>
      </w:r>
      <w:r w:rsidRPr="00FD4D25">
        <w:rPr>
          <w:rFonts w:ascii="Arial" w:eastAsia="Arial" w:hAnsi="Arial" w:cs="Arial"/>
          <w:spacing w:val="-2"/>
          <w:w w:val="7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summarizes</w:t>
      </w:r>
      <w:r w:rsidRPr="00FD4D25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la</w:t>
      </w:r>
      <w:r w:rsidRPr="00FD4D25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ge-scale</w:t>
      </w:r>
      <w:r w:rsidRPr="00FD4D25">
        <w:rPr>
          <w:rFonts w:ascii="Arial" w:eastAsia="Arial" w:hAnsi="Arial" w:cs="Arial"/>
          <w:spacing w:val="8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genomic</w:t>
      </w:r>
      <w:r w:rsidRPr="00FD4D25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data</w:t>
      </w:r>
      <w:r w:rsidRPr="00FD4D25">
        <w:rPr>
          <w:rFonts w:ascii="Arial" w:eastAsia="Arial" w:hAnsi="Arial" w:cs="Arial"/>
          <w:spacing w:val="-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for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chordates</w:t>
      </w:r>
      <w:r w:rsidRPr="00FD4D25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model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anisms.</w:t>
      </w:r>
      <w:r w:rsidRPr="00FD4D25">
        <w:rPr>
          <w:rFonts w:ascii="Arial" w:eastAsia="Arial" w:hAnsi="Arial" w:cs="Arial"/>
          <w:spacing w:val="-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Its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FD4D25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related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annotation</w:t>
      </w:r>
      <w:r w:rsidRPr="00FD4D25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9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gene</w:t>
      </w:r>
      <w:r w:rsidRPr="00FD4D25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 xml:space="preserve">transcript </w:t>
      </w:r>
      <w:ins w:id="1638" w:author="Filipe Santana" w:date="2016-01-03T17:13:00Z"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locations, </w:t>
        </w:r>
        <w:r w:rsidR="00365D03" w:rsidRPr="00FD4D25">
          <w:rPr>
            <w:rFonts w:ascii="Arial" w:eastAsia="Arial" w:hAnsi="Arial" w:cs="Arial"/>
            <w:spacing w:val="4"/>
            <w:w w:val="86"/>
            <w:sz w:val="16"/>
            <w:szCs w:val="16"/>
            <w:lang w:val="en-GB"/>
          </w:rPr>
          <w:t>gene</w:t>
        </w:r>
      </w:ins>
      <w:r w:rsidRPr="00FD4D25">
        <w:rPr>
          <w:rFonts w:ascii="Arial" w:eastAsia="Arial" w:hAnsi="Arial" w:cs="Arial"/>
          <w:spacing w:val="-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sequence</w:t>
      </w:r>
      <w:r w:rsidRPr="00FD4D25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ins w:id="1639" w:author="Filipe Santana" w:date="2016-01-03T17:13:00Z">
        <w:r w:rsidR="00365D03" w:rsidRPr="00FD4D25">
          <w:rPr>
            <w:rFonts w:ascii="Arial" w:eastAsia="Arial" w:hAnsi="Arial" w:cs="Arial"/>
            <w:spacing w:val="-3"/>
            <w:w w:val="86"/>
            <w:sz w:val="16"/>
            <w:szCs w:val="16"/>
            <w:lang w:val="en-GB"/>
          </w:rPr>
          <w:t>ev</w:t>
        </w:r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olution, </w:t>
        </w:r>
        <w:r w:rsidR="00365D03" w:rsidRPr="00FD4D25">
          <w:rPr>
            <w:rFonts w:ascii="Arial" w:eastAsia="Arial" w:hAnsi="Arial" w:cs="Arial"/>
            <w:spacing w:val="20"/>
            <w:w w:val="86"/>
            <w:sz w:val="16"/>
            <w:szCs w:val="16"/>
            <w:lang w:val="en-GB"/>
          </w:rPr>
          <w:t>genome</w:t>
        </w:r>
      </w:ins>
      <w:r w:rsidRPr="00FD4D25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ins w:id="1640" w:author="Filipe Santana" w:date="2016-01-03T17:14:00Z">
        <w:r w:rsidR="00365D03" w:rsidRPr="00FD4D25">
          <w:rPr>
            <w:rFonts w:ascii="Arial" w:eastAsia="Arial" w:hAnsi="Arial" w:cs="Arial"/>
            <w:spacing w:val="-3"/>
            <w:w w:val="86"/>
            <w:sz w:val="16"/>
            <w:szCs w:val="16"/>
            <w:lang w:val="en-GB"/>
          </w:rPr>
          <w:t>ev</w:t>
        </w:r>
        <w:r w:rsidR="00365D03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olution, </w:t>
        </w:r>
        <w:r w:rsidR="00365D03" w:rsidRPr="00FD4D25">
          <w:rPr>
            <w:rFonts w:ascii="Arial" w:eastAsia="Arial" w:hAnsi="Arial" w:cs="Arial"/>
            <w:spacing w:val="20"/>
            <w:w w:val="86"/>
            <w:sz w:val="16"/>
            <w:szCs w:val="16"/>
            <w:lang w:val="en-GB"/>
          </w:rPr>
          <w:t>sequence</w:t>
        </w:r>
      </w:ins>
      <w:r w:rsidRPr="00FD4D25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structural</w:t>
      </w:r>
      <w:r w:rsidRPr="00FD4D25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ariants</w:t>
      </w:r>
      <w:r w:rsidRPr="00FD4D25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8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gulatory</w:t>
      </w:r>
      <w:r w:rsidRPr="00FD4D25">
        <w:rPr>
          <w:rFonts w:ascii="Arial" w:eastAsia="Arial" w:hAnsi="Arial" w:cs="Arial"/>
          <w:spacing w:val="2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elements.</w:t>
      </w:r>
    </w:p>
    <w:p w14:paraId="1B508683" w14:textId="68F80A3D" w:rsidR="00E6733B" w:rsidRPr="00FD4D25" w:rsidRDefault="002C1A14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z w:val="16"/>
          <w:szCs w:val="16"/>
          <w:lang w:val="en-GB"/>
        </w:rPr>
        <w:t>NCBI</w:t>
      </w:r>
      <w:r w:rsidRPr="00FD4D25">
        <w:rPr>
          <w:rFonts w:ascii="Arial" w:eastAsia="Arial" w:hAnsi="Arial" w:cs="Arial"/>
          <w:b/>
          <w:bCs/>
          <w:spacing w:val="-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pacing w:val="-13"/>
          <w:w w:val="90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b/>
          <w:bCs/>
          <w:w w:val="90"/>
          <w:sz w:val="16"/>
          <w:szCs w:val="16"/>
          <w:lang w:val="en-GB"/>
        </w:rPr>
        <w:t>axonomy</w:t>
      </w:r>
      <w:r w:rsidRPr="00FD4D25">
        <w:rPr>
          <w:rFonts w:ascii="Arial" w:eastAsia="Arial" w:hAnsi="Arial" w:cs="Arial"/>
          <w:b/>
          <w:bCs/>
          <w:spacing w:val="-7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(NCBI</w:t>
      </w:r>
      <w:r w:rsidRPr="00FD4D25">
        <w:rPr>
          <w:rFonts w:ascii="Arial" w:eastAsia="Arial" w:hAnsi="Arial" w:cs="Arial"/>
          <w:spacing w:val="28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Resource</w:t>
      </w:r>
      <w:r w:rsidRPr="00FD4D25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Coordinators,</w:t>
      </w:r>
      <w:r w:rsidRPr="00FD4D25">
        <w:rPr>
          <w:rFonts w:ascii="Arial" w:eastAsia="Arial" w:hAnsi="Arial" w:cs="Arial"/>
          <w:spacing w:val="2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2015)</w:t>
      </w:r>
      <w:r w:rsidRPr="00FD4D25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w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-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deri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sz w:val="16"/>
          <w:szCs w:val="16"/>
          <w:lang w:val="en-GB"/>
        </w:rPr>
        <w:t>ed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35"/>
          <w:w w:val="7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project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on</w:t>
      </w:r>
      <w:r w:rsidRPr="00FD4D25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taxonomy</w:t>
      </w:r>
      <w:r w:rsidRPr="00FD4D25">
        <w:rPr>
          <w:rFonts w:ascii="Arial" w:eastAsia="Arial" w:hAnsi="Arial" w:cs="Arial"/>
          <w:spacing w:val="29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2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biological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anisms</w:t>
      </w:r>
      <w:r w:rsidRPr="00FD4D25">
        <w:rPr>
          <w:rFonts w:ascii="Arial" w:eastAsia="Arial" w:hAnsi="Arial" w:cs="Arial"/>
          <w:spacing w:val="3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that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aimed</w:t>
      </w:r>
      <w:r w:rsidRPr="00FD4D25">
        <w:rPr>
          <w:rFonts w:ascii="Arial" w:eastAsia="Arial" w:hAnsi="Arial" w:cs="Arial"/>
          <w:spacing w:val="2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at </w:t>
      </w:r>
      <w:proofErr w:type="gramStart"/>
      <w:r w:rsidRPr="00FD4D25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 xml:space="preserve">xtracting </w:t>
      </w:r>
      <w:r w:rsidRPr="00FD4D25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sequences</w:t>
      </w:r>
      <w:proofErr w:type="gramEnd"/>
      <w:r w:rsidRPr="00FD4D25">
        <w:rPr>
          <w:rFonts w:ascii="Arial" w:eastAsia="Arial" w:hAnsi="Arial" w:cs="Arial"/>
          <w:spacing w:val="-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not</w:t>
      </w:r>
      <w:r w:rsidRPr="00FD4D25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3"/>
          <w:w w:val="90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ailable</w:t>
      </w:r>
      <w:r w:rsidRPr="00FD4D25">
        <w:rPr>
          <w:rFonts w:ascii="Arial" w:eastAsia="Arial" w:hAnsi="Arial" w:cs="Arial"/>
          <w:spacing w:val="24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 xml:space="preserve">dedicated </w:t>
      </w:r>
      <w:r w:rsidRPr="00FD4D25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 xml:space="preserve">databases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from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genomic</w:t>
      </w:r>
      <w:r w:rsidRPr="00FD4D25">
        <w:rPr>
          <w:rFonts w:ascii="Arial" w:eastAsia="Arial" w:hAnsi="Arial" w:cs="Arial"/>
          <w:spacing w:val="11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literature.</w:t>
      </w:r>
      <w:r w:rsidRPr="00FD4D25">
        <w:rPr>
          <w:rFonts w:ascii="Arial" w:eastAsia="Arial" w:hAnsi="Arial" w:cs="Arial"/>
          <w:spacing w:val="33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This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coincided</w:t>
      </w:r>
      <w:r w:rsidRPr="00FD4D25">
        <w:rPr>
          <w:rFonts w:ascii="Arial" w:eastAsia="Arial" w:hAnsi="Arial" w:cs="Arial"/>
          <w:spacing w:val="17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collection</w:t>
      </w:r>
      <w:r w:rsidRPr="00FD4D25">
        <w:rPr>
          <w:rFonts w:ascii="Arial" w:eastAsia="Arial" w:hAnsi="Arial" w:cs="Arial"/>
          <w:spacing w:val="16"/>
          <w:w w:val="9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data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about</w:t>
      </w:r>
      <w:r w:rsidRPr="00FD4D25">
        <w:rPr>
          <w:rFonts w:ascii="Arial" w:eastAsia="Arial" w:hAnsi="Arial" w:cs="Arial"/>
          <w:spacing w:val="12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taxonomic</w:t>
      </w:r>
      <w:r w:rsidRPr="00FD4D25">
        <w:rPr>
          <w:rFonts w:ascii="Arial" w:eastAsia="Arial" w:hAnsi="Arial" w:cs="Arial"/>
          <w:spacing w:val="37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classifications.</w:t>
      </w:r>
      <w:r w:rsidRPr="00FD4D25">
        <w:rPr>
          <w:rFonts w:ascii="Arial" w:eastAsia="Arial" w:hAnsi="Arial" w:cs="Arial"/>
          <w:spacing w:val="3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5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goal</w:t>
      </w:r>
      <w:r w:rsidRPr="00FD4D25">
        <w:rPr>
          <w:rFonts w:ascii="Arial" w:eastAsia="Arial" w:hAnsi="Arial" w:cs="Arial"/>
          <w:spacing w:val="1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NCBI</w:t>
      </w:r>
      <w:r w:rsidRPr="00FD4D25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12"/>
          <w:w w:val="91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axonomy</w:t>
      </w:r>
      <w:r w:rsidRPr="00FD4D25">
        <w:rPr>
          <w:rFonts w:ascii="Arial" w:eastAsia="Arial" w:hAnsi="Arial" w:cs="Arial"/>
          <w:spacing w:val="22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to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combine</w:t>
      </w:r>
      <w:r w:rsidRPr="00FD4D25">
        <w:rPr>
          <w:rFonts w:ascii="Arial" w:eastAsia="Arial" w:hAnsi="Arial" w:cs="Arial"/>
          <w:spacing w:val="15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xistent,</w:t>
      </w:r>
      <w:r w:rsidRPr="00FD4D25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distri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b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uted</w:t>
      </w:r>
      <w:r w:rsidRPr="00FD4D25">
        <w:rPr>
          <w:rFonts w:ascii="Arial" w:eastAsia="Arial" w:hAnsi="Arial" w:cs="Arial"/>
          <w:spacing w:val="3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anism</w:t>
      </w:r>
      <w:r w:rsidRPr="00FD4D25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taxonomies</w:t>
      </w:r>
      <w:r w:rsidRPr="00FD4D25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into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5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single</w:t>
      </w:r>
      <w:r w:rsidRPr="00FD4D25">
        <w:rPr>
          <w:rFonts w:ascii="Arial" w:eastAsia="Arial" w:hAnsi="Arial" w:cs="Arial"/>
          <w:spacing w:val="36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one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that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is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included</w:t>
      </w:r>
      <w:r w:rsidRPr="00FD4D25">
        <w:rPr>
          <w:rFonts w:ascii="Arial" w:eastAsia="Arial" w:hAnsi="Arial" w:cs="Arial"/>
          <w:spacing w:val="-1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NCBI</w:t>
      </w:r>
      <w:r w:rsidRPr="00FD4D25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GenBank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7B45022A" w14:textId="77777777" w:rsidR="00E6733B" w:rsidRPr="00FD4D25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2170F667" w14:textId="77777777" w:rsidR="00E6733B" w:rsidRPr="00FD4D25" w:rsidRDefault="00E6733B">
      <w:pPr>
        <w:spacing w:before="8" w:after="0" w:line="280" w:lineRule="exact"/>
        <w:rPr>
          <w:sz w:val="28"/>
          <w:szCs w:val="28"/>
          <w:lang w:val="en-GB"/>
        </w:rPr>
      </w:pPr>
    </w:p>
    <w:p w14:paraId="05A98BB0" w14:textId="77777777" w:rsidR="00E6733B" w:rsidRPr="00FD4D25" w:rsidRDefault="002C1A14">
      <w:pPr>
        <w:spacing w:after="0" w:line="240" w:lineRule="auto"/>
        <w:ind w:right="5735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00FD4D25">
        <w:rPr>
          <w:rFonts w:ascii="Arial" w:eastAsia="Arial" w:hAnsi="Arial" w:cs="Arial"/>
          <w:b/>
          <w:bCs/>
          <w:sz w:val="20"/>
          <w:szCs w:val="20"/>
          <w:lang w:val="en-GB"/>
        </w:rPr>
        <w:t>4</w:t>
      </w:r>
      <w:r w:rsidRPr="00FD4D25">
        <w:rPr>
          <w:rFonts w:ascii="Arial" w:eastAsia="Arial" w:hAnsi="Arial" w:cs="Arial"/>
          <w:b/>
          <w:bCs/>
          <w:spacing w:val="-1"/>
          <w:sz w:val="20"/>
          <w:szCs w:val="20"/>
          <w:lang w:val="en-GB"/>
        </w:rPr>
        <w:t xml:space="preserve"> </w:t>
      </w:r>
      <w:r w:rsidRPr="00FD4D25">
        <w:rPr>
          <w:rFonts w:ascii="Arial" w:eastAsia="Arial" w:hAnsi="Arial" w:cs="Arial"/>
          <w:b/>
          <w:bCs/>
          <w:sz w:val="20"/>
          <w:szCs w:val="20"/>
          <w:lang w:val="en-GB"/>
        </w:rPr>
        <w:t>Methods</w:t>
      </w:r>
    </w:p>
    <w:p w14:paraId="5460903D" w14:textId="77777777" w:rsidR="00E6733B" w:rsidRPr="00FD4D25" w:rsidRDefault="00E6733B">
      <w:pPr>
        <w:spacing w:before="6" w:after="0" w:line="100" w:lineRule="exact"/>
        <w:rPr>
          <w:sz w:val="10"/>
          <w:szCs w:val="10"/>
          <w:lang w:val="en-GB"/>
        </w:rPr>
      </w:pPr>
    </w:p>
    <w:p w14:paraId="178A61EF" w14:textId="436B8658" w:rsidR="00E6733B" w:rsidRPr="00FD4D25" w:rsidRDefault="002C1A14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sz w:val="16"/>
          <w:szCs w:val="16"/>
          <w:lang w:val="en-GB"/>
        </w:rPr>
        <w:t>This</w:t>
      </w:r>
      <w:r w:rsidRPr="00FD4D25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section</w:t>
      </w:r>
      <w:r w:rsidRPr="00FD4D25">
        <w:rPr>
          <w:rFonts w:ascii="Arial" w:eastAsia="Arial" w:hAnsi="Arial" w:cs="Arial"/>
          <w:spacing w:val="28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describes</w:t>
      </w:r>
      <w:r w:rsidRPr="00FD4D25">
        <w:rPr>
          <w:rFonts w:ascii="Arial" w:eastAsia="Arial" w:hAnsi="Arial" w:cs="Arial"/>
          <w:spacing w:val="11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data</w:t>
      </w:r>
      <w:r w:rsidRPr="00FD4D25">
        <w:rPr>
          <w:rFonts w:ascii="Arial" w:eastAsia="Arial" w:hAnsi="Arial" w:cs="Arial"/>
          <w:spacing w:val="12"/>
          <w:w w:val="87"/>
          <w:sz w:val="16"/>
          <w:szCs w:val="16"/>
          <w:lang w:val="en-GB"/>
        </w:rPr>
        <w:t xml:space="preserve"> </w:t>
      </w:r>
      <w:ins w:id="1641" w:author="Filipe Santana" w:date="2016-01-03T17:14:00Z">
        <w:r w:rsidR="00365D03" w:rsidRPr="00FD4D25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acquisition </w:t>
        </w:r>
        <w:r w:rsidR="00365D03" w:rsidRPr="00FD4D25">
          <w:rPr>
            <w:rFonts w:ascii="Arial" w:eastAsia="Arial" w:hAnsi="Arial" w:cs="Arial"/>
            <w:spacing w:val="17"/>
            <w:w w:val="87"/>
            <w:sz w:val="16"/>
            <w:szCs w:val="16"/>
            <w:lang w:val="en-GB"/>
          </w:rPr>
          <w:t>and</w:t>
        </w:r>
      </w:ins>
      <w:r w:rsidRPr="00FD4D25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methodology</w:t>
      </w:r>
      <w:r w:rsidRPr="00FD4D25">
        <w:rPr>
          <w:rFonts w:ascii="Arial" w:eastAsia="Arial" w:hAnsi="Arial" w:cs="Arial"/>
          <w:spacing w:val="16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d</w:t>
      </w:r>
      <w:r w:rsidRPr="00FD4D25">
        <w:rPr>
          <w:rFonts w:ascii="Arial" w:eastAsia="Arial" w:hAnsi="Arial" w:cs="Arial"/>
          <w:spacing w:val="-4"/>
          <w:w w:val="84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-2"/>
          <w:w w:val="9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eloped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for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co</w:t>
      </w:r>
      <w:r w:rsidRPr="00FD4D25">
        <w:rPr>
          <w:rFonts w:ascii="Arial" w:eastAsia="Arial" w:hAnsi="Arial" w:cs="Arial"/>
          <w:spacing w:val="-5"/>
          <w:w w:val="91"/>
          <w:sz w:val="16"/>
          <w:szCs w:val="16"/>
          <w:lang w:val="en-GB"/>
        </w:rPr>
        <w:t>n</w:t>
      </w:r>
      <w:r w:rsidRPr="00FD4D25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erting</w:t>
      </w:r>
      <w:r w:rsidRPr="00FD4D25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database</w:t>
      </w:r>
      <w:r w:rsidRPr="00FD4D25">
        <w:rPr>
          <w:rFonts w:ascii="Arial" w:eastAsia="Arial" w:hAnsi="Arial" w:cs="Arial"/>
          <w:spacing w:val="-10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content</w:t>
      </w:r>
      <w:r w:rsidRPr="00FD4D25">
        <w:rPr>
          <w:rFonts w:ascii="Arial" w:eastAsia="Arial" w:hAnsi="Arial" w:cs="Arial"/>
          <w:spacing w:val="22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into</w:t>
      </w:r>
      <w:r w:rsidRPr="00FD4D25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ontology</w:t>
      </w:r>
      <w:r w:rsidRPr="00FD4D25">
        <w:rPr>
          <w:rFonts w:ascii="Arial" w:eastAsia="Arial" w:hAnsi="Arial" w:cs="Arial"/>
          <w:spacing w:val="2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axioms.</w:t>
      </w:r>
      <w:r w:rsidRPr="00FD4D25">
        <w:rPr>
          <w:rFonts w:ascii="Arial" w:eastAsia="Arial" w:hAnsi="Arial" w:cs="Arial"/>
          <w:spacing w:val="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Content</w:t>
      </w:r>
      <w:r w:rsidRPr="00FD4D25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related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files,</w:t>
      </w:r>
      <w:r w:rsidRPr="00FD4D25">
        <w:rPr>
          <w:rFonts w:ascii="Arial" w:eastAsia="Arial" w:hAnsi="Arial" w:cs="Arial"/>
          <w:spacing w:val="31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such</w:t>
      </w:r>
      <w:r w:rsidRPr="00FD4D25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-6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spreadsheets,</w:t>
      </w:r>
      <w:r w:rsidRPr="00FD4D25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scripts,</w:t>
      </w:r>
      <w:r w:rsidRPr="00FD4D25">
        <w:rPr>
          <w:rFonts w:ascii="Arial" w:eastAsia="Arial" w:hAnsi="Arial" w:cs="Arial"/>
          <w:spacing w:val="33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8"/>
          <w:w w:val="85"/>
          <w:sz w:val="16"/>
          <w:szCs w:val="16"/>
          <w:lang w:val="en-GB"/>
        </w:rPr>
        <w:t xml:space="preserve"> </w:t>
      </w:r>
      <w:proofErr w:type="gramStart"/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 xml:space="preserve">ontology </w:t>
      </w:r>
      <w:r w:rsidRPr="00FD4D25">
        <w:rPr>
          <w:rFonts w:ascii="Arial" w:eastAsia="Arial" w:hAnsi="Arial" w:cs="Arial"/>
          <w:spacing w:val="16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files</w:t>
      </w:r>
      <w:proofErr w:type="gramEnd"/>
      <w:r w:rsidRPr="00FD4D25">
        <w:rPr>
          <w:rFonts w:ascii="Arial" w:eastAsia="Arial" w:hAnsi="Arial" w:cs="Arial"/>
          <w:spacing w:val="28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are</w:t>
      </w:r>
      <w:r w:rsidRPr="00FD4D25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av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 xml:space="preserve">ailable 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in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the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project</w:t>
      </w:r>
      <w:r w:rsidRPr="00FD4D25">
        <w:rPr>
          <w:rFonts w:ascii="Arial" w:eastAsia="Arial" w:hAnsi="Arial" w:cs="Arial"/>
          <w:spacing w:val="9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website</w:t>
      </w:r>
      <w:r w:rsidRPr="00FD4D25">
        <w:rPr>
          <w:rFonts w:ascii="Arial" w:eastAsia="Arial" w:hAnsi="Arial" w:cs="Arial"/>
          <w:spacing w:val="-6"/>
          <w:w w:val="90"/>
          <w:sz w:val="16"/>
          <w:szCs w:val="16"/>
          <w:lang w:val="en-GB"/>
        </w:rPr>
        <w:t xml:space="preserve"> </w:t>
      </w:r>
      <w:ins w:id="1642" w:author="Filipe Santana" w:date="2016-01-03T17:14:00Z">
        <w:r w:rsidR="00365D03" w:rsidRPr="00E52A5C">
          <w:rPr>
            <w:lang w:val="en-GB"/>
            <w:rPrChange w:id="1643" w:author="Filipe Santana" w:date="2016-01-03T15:57:00Z">
              <w:rPr/>
            </w:rPrChange>
          </w:rPr>
          <w:fldChar w:fldCharType="begin"/>
        </w:r>
        <w:r w:rsidR="00365D03" w:rsidRPr="00FD4D25">
          <w:rPr>
            <w:lang w:val="en-GB"/>
          </w:rPr>
          <w:instrText xml:space="preserve"> HYPERLINK "http://www.cin.ufpe.br/" \h </w:instrText>
        </w:r>
        <w:r w:rsidR="00365D03" w:rsidRPr="00E52A5C">
          <w:rPr>
            <w:lang w:val="en-GB"/>
            <w:rPrChange w:id="1644" w:author="Filipe Santana" w:date="2016-01-03T15:57:00Z">
              <w:rPr>
                <w:rFonts w:ascii="Arial" w:eastAsia="Arial" w:hAnsi="Arial" w:cs="Arial"/>
                <w:spacing w:val="4"/>
                <w:w w:val="94"/>
                <w:sz w:val="16"/>
                <w:szCs w:val="16"/>
              </w:rPr>
            </w:rPrChange>
          </w:rPr>
          <w:fldChar w:fldCharType="separate"/>
        </w:r>
        <w:r w:rsidR="00365D03" w:rsidRPr="00FD4D25">
          <w:rPr>
            <w:rFonts w:ascii="Arial" w:eastAsia="Arial" w:hAnsi="Arial" w:cs="Arial"/>
            <w:w w:val="94"/>
            <w:sz w:val="16"/>
            <w:szCs w:val="16"/>
            <w:lang w:val="en-GB"/>
          </w:rPr>
          <w:t>(http://ww</w:t>
        </w:r>
        <w:r w:rsidR="00365D03" w:rsidRPr="00FD4D25">
          <w:rPr>
            <w:rFonts w:ascii="Arial" w:eastAsia="Arial" w:hAnsi="Arial" w:cs="Arial"/>
            <w:spacing w:val="-9"/>
            <w:w w:val="94"/>
            <w:sz w:val="16"/>
            <w:szCs w:val="16"/>
            <w:lang w:val="en-GB"/>
          </w:rPr>
          <w:t>w</w:t>
        </w:r>
        <w:r w:rsidR="00365D03" w:rsidRPr="00FD4D25">
          <w:rPr>
            <w:rFonts w:ascii="Arial" w:eastAsia="Arial" w:hAnsi="Arial" w:cs="Arial"/>
            <w:w w:val="94"/>
            <w:sz w:val="16"/>
            <w:szCs w:val="16"/>
            <w:lang w:val="en-GB"/>
          </w:rPr>
          <w:t>.cin.ufpe.br/</w:t>
        </w:r>
        <w:r w:rsidR="00365D03">
          <w:rPr>
            <w:rFonts w:ascii="Arial" w:eastAsia="Arial" w:hAnsi="Arial" w:cs="Arial"/>
            <w:spacing w:val="4"/>
            <w:w w:val="94"/>
            <w:sz w:val="16"/>
            <w:szCs w:val="16"/>
            <w:lang w:val="en-GB"/>
          </w:rPr>
          <w:t>~</w:t>
        </w:r>
        <w:r w:rsidR="00365D03" w:rsidRPr="00E52A5C">
          <w:rPr>
            <w:rFonts w:ascii="Arial" w:eastAsia="Arial" w:hAnsi="Arial" w:cs="Arial"/>
            <w:spacing w:val="4"/>
            <w:w w:val="94"/>
            <w:sz w:val="16"/>
            <w:szCs w:val="16"/>
            <w:lang w:val="en-GB"/>
            <w:rPrChange w:id="1645" w:author="Filipe Santana" w:date="2016-01-03T15:57:00Z">
              <w:rPr>
                <w:rFonts w:ascii="Arial" w:eastAsia="Arial" w:hAnsi="Arial" w:cs="Arial"/>
                <w:spacing w:val="4"/>
                <w:w w:val="94"/>
                <w:sz w:val="16"/>
                <w:szCs w:val="16"/>
              </w:rPr>
            </w:rPrChange>
          </w:rPr>
          <w:fldChar w:fldCharType="end"/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>int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z w:val="16"/>
          <w:szCs w:val="16"/>
          <w:lang w:val="en-GB"/>
        </w:rPr>
        <w:t>grat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>i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o).</w:t>
      </w:r>
    </w:p>
    <w:p w14:paraId="32DBC546" w14:textId="77777777" w:rsidR="00E6733B" w:rsidRPr="00FD4D25" w:rsidRDefault="00E6733B">
      <w:pPr>
        <w:spacing w:before="19" w:after="0" w:line="220" w:lineRule="exact"/>
        <w:rPr>
          <w:lang w:val="en-GB"/>
        </w:rPr>
      </w:pPr>
    </w:p>
    <w:p w14:paraId="342BD1CB" w14:textId="77777777" w:rsidR="00E6733B" w:rsidRPr="00FD4D25" w:rsidRDefault="002C1A14">
      <w:pPr>
        <w:spacing w:after="0" w:line="240" w:lineRule="auto"/>
        <w:ind w:right="5677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FD4D25">
        <w:rPr>
          <w:rFonts w:ascii="Arial" w:eastAsia="Arial" w:hAnsi="Arial" w:cs="Arial"/>
          <w:sz w:val="18"/>
          <w:szCs w:val="18"/>
          <w:lang w:val="en-GB"/>
        </w:rPr>
        <w:t>4.1</w:t>
      </w:r>
      <w:r w:rsidRPr="00FD4D25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FD4D25">
        <w:rPr>
          <w:rFonts w:ascii="Arial" w:eastAsia="Arial" w:hAnsi="Arial" w:cs="Arial"/>
          <w:sz w:val="18"/>
          <w:szCs w:val="18"/>
          <w:lang w:val="en-GB"/>
        </w:rPr>
        <w:t>Sampling</w:t>
      </w:r>
    </w:p>
    <w:p w14:paraId="101C178A" w14:textId="2E9A6359" w:rsidR="00E6733B" w:rsidRPr="00FD4D25" w:rsidRDefault="002C1A14">
      <w:pPr>
        <w:spacing w:before="88" w:after="0" w:line="264" w:lineRule="auto"/>
        <w:ind w:right="2057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Data</w:t>
      </w:r>
      <w:r w:rsidRPr="00FD4D25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related</w:t>
      </w:r>
      <w:r w:rsidRPr="00FD4D25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21</w:t>
      </w:r>
      <w:r w:rsidRPr="00FD4D25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pacing w:val="-3"/>
          <w:w w:val="93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>g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anisms</w:t>
      </w:r>
      <w:proofErr w:type="gramStart"/>
      <w:r w:rsidRPr="00FD4D25">
        <w:rPr>
          <w:rFonts w:ascii="Arial" w:eastAsia="Arial" w:hAnsi="Arial" w:cs="Arial"/>
          <w:w w:val="89"/>
          <w:position w:val="6"/>
          <w:sz w:val="12"/>
          <w:szCs w:val="12"/>
          <w:lang w:val="en-GB"/>
        </w:rPr>
        <w:t>3</w:t>
      </w:r>
      <w:r w:rsidRPr="00FD4D25">
        <w:rPr>
          <w:rFonts w:ascii="Arial" w:eastAsia="Arial" w:hAnsi="Arial" w:cs="Arial"/>
          <w:spacing w:val="-23"/>
          <w:position w:val="6"/>
          <w:sz w:val="12"/>
          <w:szCs w:val="12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proofErr w:type="gramEnd"/>
      <w:r w:rsidRPr="00FD4D25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together</w:t>
      </w:r>
      <w:r w:rsidRPr="00FD4D25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processes</w:t>
      </w:r>
      <w:r w:rsidRPr="00FD4D25">
        <w:rPr>
          <w:rFonts w:ascii="Arial" w:eastAsia="Arial" w:hAnsi="Arial" w:cs="Arial"/>
          <w:spacing w:val="8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19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 xml:space="preserve">by-products </w:t>
      </w:r>
      <w:ins w:id="1646" w:author="Filipe Santana" w:date="2016-01-03T17:14:00Z">
        <w:r w:rsidR="00365D03">
          <w:rPr>
            <w:rFonts w:ascii="Arial" w:eastAsia="Arial" w:hAnsi="Arial" w:cs="Arial"/>
            <w:w w:val="88"/>
            <w:sz w:val="16"/>
            <w:szCs w:val="16"/>
            <w:lang w:val="en-GB"/>
          </w:rPr>
          <w:t>from</w:t>
        </w:r>
        <w:r w:rsidR="00365D03" w:rsidRPr="00FD4D25">
          <w:rPr>
            <w:rFonts w:ascii="Arial" w:eastAsia="Arial" w:hAnsi="Arial" w:cs="Arial"/>
            <w:spacing w:val="11"/>
            <w:w w:val="88"/>
            <w:sz w:val="16"/>
            <w:szCs w:val="16"/>
            <w:lang w:val="en-GB"/>
          </w:rPr>
          <w:t xml:space="preserve"> </w:t>
        </w:r>
      </w:ins>
      <w:r w:rsidRPr="00FD4D25">
        <w:rPr>
          <w:rFonts w:ascii="Arial" w:eastAsia="Arial" w:hAnsi="Arial" w:cs="Arial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metabolism</w:t>
      </w:r>
      <w:r w:rsidRPr="00FD4D25">
        <w:rPr>
          <w:rFonts w:ascii="Arial" w:eastAsia="Arial" w:hAnsi="Arial" w:cs="Arial"/>
          <w:spacing w:val="1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were</w:t>
      </w:r>
      <w:r w:rsidRPr="00FD4D25">
        <w:rPr>
          <w:rFonts w:ascii="Arial" w:eastAsia="Arial" w:hAnsi="Arial" w:cs="Arial"/>
          <w:spacing w:val="1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retri</w:t>
      </w:r>
      <w:r w:rsidRPr="00FD4D25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ed</w:t>
      </w:r>
      <w:r w:rsidRPr="00FD4D25">
        <w:rPr>
          <w:rFonts w:ascii="Arial" w:eastAsia="Arial" w:hAnsi="Arial" w:cs="Arial"/>
          <w:spacing w:val="2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4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UniProt</w:t>
      </w:r>
      <w:r w:rsidRPr="00FD4D25">
        <w:rPr>
          <w:rFonts w:ascii="Arial" w:eastAsia="Arial" w:hAnsi="Arial" w:cs="Arial"/>
          <w:spacing w:val="3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Ensembl</w:t>
      </w:r>
      <w:r w:rsidRPr="00FD4D25">
        <w:rPr>
          <w:rFonts w:ascii="Arial" w:eastAsia="Arial" w:hAnsi="Arial" w:cs="Arial"/>
          <w:w w:val="89"/>
          <w:position w:val="6"/>
          <w:sz w:val="12"/>
          <w:szCs w:val="12"/>
          <w:lang w:val="en-GB"/>
        </w:rPr>
        <w:t>4</w:t>
      </w:r>
      <w:r w:rsidRPr="00FD4D25">
        <w:rPr>
          <w:rFonts w:ascii="Arial" w:eastAsia="Arial" w:hAnsi="Arial" w:cs="Arial"/>
          <w:spacing w:val="-23"/>
          <w:position w:val="6"/>
          <w:sz w:val="12"/>
          <w:szCs w:val="12"/>
          <w:lang w:val="en-GB"/>
        </w:rPr>
        <w:t xml:space="preserve"> </w:t>
      </w:r>
      <w:r w:rsidR="00365D03">
        <w:rPr>
          <w:rFonts w:ascii="Arial" w:eastAsia="Arial" w:hAnsi="Arial" w:cs="Arial"/>
          <w:sz w:val="16"/>
          <w:szCs w:val="16"/>
          <w:lang w:val="en-GB"/>
        </w:rPr>
        <w:t>websites.</w:t>
      </w:r>
      <w:r w:rsidRPr="00FD4D25">
        <w:rPr>
          <w:rFonts w:ascii="Arial" w:eastAsia="Arial" w:hAnsi="Arial" w:cs="Arial"/>
          <w:spacing w:val="3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Pr="00FD4D25">
        <w:rPr>
          <w:rFonts w:ascii="Arial" w:eastAsia="Arial" w:hAnsi="Arial" w:cs="Arial"/>
          <w:spacing w:val="26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GO, ChEBI</w:t>
      </w:r>
      <w:r w:rsidRPr="00FD4D25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BTL2</w:t>
      </w:r>
      <w:r w:rsidRPr="00FD4D25">
        <w:rPr>
          <w:rFonts w:ascii="Arial" w:eastAsia="Arial" w:hAnsi="Arial" w:cs="Arial"/>
          <w:spacing w:val="1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were</w:t>
      </w:r>
      <w:r w:rsidRPr="00FD4D25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ins w:id="1647" w:author="Filipe Santana" w:date="2016-01-03T17:16:00Z">
        <w:r w:rsidR="00365D03" w:rsidRPr="00FD4D25">
          <w:rPr>
            <w:rFonts w:ascii="Arial" w:eastAsia="Arial" w:hAnsi="Arial" w:cs="Arial"/>
            <w:w w:val="91"/>
            <w:sz w:val="16"/>
            <w:szCs w:val="16"/>
            <w:lang w:val="en-GB"/>
          </w:rPr>
          <w:t>d</w:t>
        </w:r>
        <w:r w:rsidR="00365D03" w:rsidRPr="00FD4D25">
          <w:rPr>
            <w:rFonts w:ascii="Arial" w:eastAsia="Arial" w:hAnsi="Arial" w:cs="Arial"/>
            <w:spacing w:val="-4"/>
            <w:w w:val="91"/>
            <w:sz w:val="16"/>
            <w:szCs w:val="16"/>
            <w:lang w:val="en-GB"/>
          </w:rPr>
          <w:t>o</w:t>
        </w:r>
        <w:r w:rsidR="00365D03" w:rsidRPr="00FD4D25">
          <w:rPr>
            <w:rFonts w:ascii="Arial" w:eastAsia="Arial" w:hAnsi="Arial" w:cs="Arial"/>
            <w:w w:val="91"/>
            <w:sz w:val="16"/>
            <w:szCs w:val="16"/>
            <w:lang w:val="en-GB"/>
          </w:rPr>
          <w:t>wnloaded</w:t>
        </w:r>
      </w:ins>
      <w:r w:rsidRPr="00FD4D25">
        <w:rPr>
          <w:rFonts w:ascii="Arial" w:eastAsia="Arial" w:hAnsi="Arial" w:cs="Arial"/>
          <w:spacing w:val="30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in </w:t>
      </w:r>
      <w:r w:rsidRPr="00FD4D25">
        <w:rPr>
          <w:rFonts w:ascii="Arial" w:eastAsia="Arial" w:hAnsi="Arial" w:cs="Arial"/>
          <w:spacing w:val="-6"/>
          <w:w w:val="97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w w:val="97"/>
          <w:sz w:val="16"/>
          <w:szCs w:val="16"/>
          <w:lang w:val="en-GB"/>
        </w:rPr>
        <w:t>WL2</w:t>
      </w:r>
      <w:r w:rsidRPr="00FD4D25">
        <w:rPr>
          <w:rFonts w:ascii="Arial" w:eastAsia="Arial" w:hAnsi="Arial" w:cs="Arial"/>
          <w:spacing w:val="-3"/>
          <w:w w:val="9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3"/>
          <w:sz w:val="16"/>
          <w:szCs w:val="16"/>
          <w:lang w:val="en-GB"/>
        </w:rPr>
        <w:t>format</w:t>
      </w:r>
      <w:proofErr w:type="gramStart"/>
      <w:r w:rsidRPr="00FD4D25">
        <w:rPr>
          <w:rFonts w:ascii="Arial" w:eastAsia="Arial" w:hAnsi="Arial" w:cs="Arial"/>
          <w:w w:val="89"/>
          <w:position w:val="6"/>
          <w:sz w:val="12"/>
          <w:szCs w:val="12"/>
          <w:lang w:val="en-GB"/>
        </w:rPr>
        <w:t>5</w:t>
      </w:r>
      <w:r w:rsidRPr="00FD4D25">
        <w:rPr>
          <w:rFonts w:ascii="Arial" w:eastAsia="Arial" w:hAnsi="Arial" w:cs="Arial"/>
          <w:spacing w:val="-23"/>
          <w:position w:val="6"/>
          <w:sz w:val="12"/>
          <w:szCs w:val="12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.</w:t>
      </w:r>
      <w:proofErr w:type="gramEnd"/>
    </w:p>
    <w:p w14:paraId="7E3D249E" w14:textId="44612086" w:rsidR="00365D03" w:rsidRDefault="002C1A14">
      <w:pPr>
        <w:spacing w:before="15" w:after="0" w:line="285" w:lineRule="auto"/>
        <w:ind w:right="2060" w:firstLine="239"/>
        <w:jc w:val="both"/>
        <w:rPr>
          <w:ins w:id="1648" w:author="Filipe Santana" w:date="2016-01-03T17:17:00Z"/>
          <w:rFonts w:ascii="Arial" w:eastAsia="Arial" w:hAnsi="Arial" w:cs="Arial"/>
          <w:spacing w:val="21"/>
          <w:w w:val="89"/>
          <w:sz w:val="16"/>
          <w:szCs w:val="16"/>
          <w:lang w:val="en-GB"/>
        </w:rPr>
      </w:pP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F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or</w:t>
      </w:r>
      <w:r w:rsidRPr="00FD4D25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creation</w:t>
      </w:r>
      <w:r w:rsidRPr="00FD4D25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of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1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6"/>
          <w:w w:val="8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1"/>
          <w:sz w:val="16"/>
          <w:szCs w:val="16"/>
          <w:lang w:val="en-GB"/>
        </w:rPr>
        <w:t>subset</w:t>
      </w:r>
      <w:r w:rsidRPr="00FD4D25">
        <w:rPr>
          <w:rFonts w:ascii="Arial" w:eastAsia="Arial" w:hAnsi="Arial" w:cs="Arial"/>
          <w:spacing w:val="22"/>
          <w:w w:val="8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UniProt</w:t>
      </w:r>
      <w:r w:rsidRPr="00FD4D25">
        <w:rPr>
          <w:rFonts w:ascii="Arial" w:eastAsia="Arial" w:hAnsi="Arial" w:cs="Arial"/>
          <w:spacing w:val="2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-7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Ensembl,</w:t>
      </w:r>
      <w:r w:rsidRPr="00FD4D25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UniProt</w:t>
      </w:r>
      <w:r w:rsidRPr="00FD4D25">
        <w:rPr>
          <w:rFonts w:ascii="Arial" w:eastAsia="Arial" w:hAnsi="Arial" w:cs="Arial"/>
          <w:spacing w:val="2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data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were</w:t>
      </w:r>
      <w:r w:rsidRPr="00FD4D25">
        <w:rPr>
          <w:rFonts w:ascii="Arial" w:eastAsia="Arial" w:hAnsi="Arial" w:cs="Arial"/>
          <w:spacing w:val="-10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filtered</w:t>
      </w:r>
      <w:r w:rsidRPr="00FD4D25">
        <w:rPr>
          <w:rFonts w:ascii="Arial" w:eastAsia="Arial" w:hAnsi="Arial" w:cs="Arial"/>
          <w:spacing w:val="11"/>
          <w:w w:val="91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by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9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string</w:t>
      </w:r>
      <w:r w:rsidRPr="00FD4D25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“homo</w:t>
      </w:r>
      <w:r w:rsidRPr="00FD4D25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ysteine",</w:t>
      </w:r>
      <w:r w:rsidRPr="00FD4D25">
        <w:rPr>
          <w:rFonts w:ascii="Arial" w:eastAsia="Arial" w:hAnsi="Arial" w:cs="Arial"/>
          <w:spacing w:val="25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thus</w:t>
      </w:r>
      <w:r w:rsidRPr="00FD4D25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retri</w:t>
      </w:r>
      <w:r w:rsidRPr="00FD4D25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ving</w:t>
      </w:r>
      <w:r w:rsidRPr="00FD4D25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all</w:t>
      </w:r>
      <w:r w:rsidRPr="00FD4D25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w w:val="95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spacing w:val="-2"/>
          <w:w w:val="95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>y</w:t>
      </w:r>
      <w:proofErr w:type="spellEnd"/>
      <w:r w:rsidRPr="00FD4D25">
        <w:rPr>
          <w:rFonts w:ascii="Arial" w:eastAsia="Arial" w:hAnsi="Arial" w:cs="Arial"/>
          <w:w w:val="91"/>
          <w:sz w:val="16"/>
          <w:szCs w:val="16"/>
          <w:lang w:val="en-GB"/>
        </w:rPr>
        <w:t xml:space="preserve">-related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data</w:t>
      </w:r>
      <w:r w:rsidRPr="00FD4D25">
        <w:rPr>
          <w:rFonts w:ascii="Arial" w:eastAsia="Arial" w:hAnsi="Arial" w:cs="Arial"/>
          <w:spacing w:val="-5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4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UniProt/</w:t>
      </w:r>
      <w:proofErr w:type="spellStart"/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SwissProt+</w:t>
      </w:r>
      <w:r w:rsidRPr="00FD4D25">
        <w:rPr>
          <w:rFonts w:ascii="Arial" w:eastAsia="Arial" w:hAnsi="Arial" w:cs="Arial"/>
          <w:spacing w:val="-6"/>
          <w:w w:val="92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rembl</w:t>
      </w:r>
      <w:proofErr w:type="spellEnd"/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.</w:t>
      </w:r>
      <w:r w:rsidRPr="00FD4D25">
        <w:rPr>
          <w:rFonts w:ascii="Arial" w:eastAsia="Arial" w:hAnsi="Arial" w:cs="Arial"/>
          <w:spacing w:val="-6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-8"/>
          <w:w w:val="9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obtained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212,156</w:t>
      </w:r>
      <w:r w:rsidRPr="00FD4D25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records</w:t>
      </w:r>
      <w:ins w:id="1649" w:author="Filipe Santana" w:date="2016-01-03T17:16:00Z">
        <w:r w:rsidR="00365D03">
          <w:rPr>
            <w:rFonts w:ascii="Arial" w:eastAsia="Arial" w:hAnsi="Arial" w:cs="Arial"/>
            <w:w w:val="88"/>
            <w:sz w:val="16"/>
            <w:szCs w:val="16"/>
            <w:lang w:val="en-GB"/>
          </w:rPr>
          <w:t>,</w:t>
        </w:r>
      </w:ins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0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5"/>
          <w:sz w:val="16"/>
          <w:szCs w:val="16"/>
          <w:lang w:val="en-GB"/>
        </w:rPr>
        <w:t>ones</w:t>
      </w:r>
      <w:r w:rsidRPr="00FD4D25">
        <w:rPr>
          <w:rFonts w:ascii="Arial" w:eastAsia="Arial" w:hAnsi="Arial" w:cs="Arial"/>
          <w:spacing w:val="2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GO</w:t>
      </w:r>
      <w:r w:rsidRPr="00FD4D25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annotations,</w:t>
      </w:r>
      <w:r w:rsidRPr="00FD4D25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specified</w:t>
      </w:r>
      <w:r w:rsidRPr="00FD4D25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gene</w:t>
      </w:r>
      <w:r w:rsidRPr="00FD4D25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names</w:t>
      </w:r>
      <w:r w:rsidRPr="00FD4D25">
        <w:rPr>
          <w:rFonts w:ascii="Arial" w:eastAsia="Arial" w:hAnsi="Arial" w:cs="Arial"/>
          <w:spacing w:val="-10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FD4D25">
        <w:rPr>
          <w:rFonts w:ascii="Arial" w:eastAsia="Arial" w:hAnsi="Arial" w:cs="Arial"/>
          <w:spacing w:val="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proteins</w:t>
      </w:r>
      <w:r w:rsidRPr="00FD4D25">
        <w:rPr>
          <w:rFonts w:ascii="Arial" w:eastAsia="Arial" w:hAnsi="Arial" w:cs="Arial"/>
          <w:spacing w:val="22"/>
          <w:w w:val="87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sz w:val="16"/>
          <w:szCs w:val="16"/>
          <w:lang w:val="en-GB"/>
        </w:rPr>
        <w:t>descri</w:t>
      </w:r>
      <w:proofErr w:type="spellEnd"/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-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bed</w:t>
      </w:r>
      <w:r w:rsidRPr="00FD4D25">
        <w:rPr>
          <w:rFonts w:ascii="Arial" w:eastAsia="Arial" w:hAnsi="Arial" w:cs="Arial"/>
          <w:spacing w:val="22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by</w:t>
      </w:r>
      <w:r w:rsidRPr="00FD4D25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Selhub</w:t>
      </w:r>
      <w:proofErr w:type="spellEnd"/>
      <w:r w:rsidRPr="00FD4D25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(1999)</w:t>
      </w:r>
      <w:r w:rsidRPr="00FD4D25">
        <w:rPr>
          <w:rFonts w:ascii="Arial" w:eastAsia="Arial" w:hAnsi="Arial" w:cs="Arial"/>
          <w:spacing w:val="3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were</w:t>
      </w:r>
      <w:r w:rsidRPr="00FD4D25">
        <w:rPr>
          <w:rFonts w:ascii="Arial" w:eastAsia="Arial" w:hAnsi="Arial" w:cs="Arial"/>
          <w:spacing w:val="25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selected.</w:t>
      </w:r>
      <w:r w:rsidRPr="00FD4D25">
        <w:rPr>
          <w:rFonts w:ascii="Arial" w:eastAsia="Arial" w:hAnsi="Arial" w:cs="Arial"/>
          <w:spacing w:val="1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resulting</w:t>
      </w:r>
      <w:r w:rsidRPr="00FD4D25">
        <w:rPr>
          <w:rFonts w:ascii="Arial" w:eastAsia="Arial" w:hAnsi="Arial" w:cs="Arial"/>
          <w:spacing w:val="39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1,716</w:t>
      </w:r>
      <w:r w:rsidRPr="00FD4D25">
        <w:rPr>
          <w:rFonts w:ascii="Arial" w:eastAsia="Arial" w:hAnsi="Arial" w:cs="Arial"/>
          <w:spacing w:val="2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records</w:t>
      </w:r>
      <w:ins w:id="1650" w:author="Filipe Santana" w:date="2016-01-03T17:16:00Z">
        <w:r w:rsidR="00365D03">
          <w:rPr>
            <w:rFonts w:ascii="Arial" w:eastAsia="Arial" w:hAnsi="Arial" w:cs="Arial"/>
            <w:w w:val="89"/>
            <w:sz w:val="16"/>
            <w:szCs w:val="16"/>
            <w:lang w:val="en-GB"/>
          </w:rPr>
          <w:t>,</w:t>
        </w:r>
      </w:ins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fragments,</w:t>
      </w:r>
      <w:r w:rsidRPr="00FD4D25">
        <w:rPr>
          <w:rFonts w:ascii="Arial" w:eastAsia="Arial" w:hAnsi="Arial" w:cs="Arial"/>
          <w:spacing w:val="29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isoforms</w:t>
      </w:r>
      <w:r w:rsidRPr="00FD4D25">
        <w:rPr>
          <w:rFonts w:ascii="Arial" w:eastAsia="Arial" w:hAnsi="Arial" w:cs="Arial"/>
          <w:spacing w:val="37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or</w:t>
      </w:r>
      <w:r w:rsidRPr="00FD4D25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homologue</w:t>
      </w:r>
      <w:r w:rsidRPr="00FD4D25">
        <w:rPr>
          <w:rFonts w:ascii="Arial" w:eastAsia="Arial" w:hAnsi="Arial" w:cs="Arial"/>
          <w:spacing w:val="3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entries</w:t>
      </w:r>
      <w:r w:rsidRPr="00FD4D25">
        <w:rPr>
          <w:rFonts w:ascii="Arial" w:eastAsia="Arial" w:hAnsi="Arial" w:cs="Arial"/>
          <w:spacing w:val="2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are</w:t>
      </w:r>
      <w:r w:rsidRPr="00FD4D25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xcluded. </w:t>
      </w:r>
      <w:r w:rsidRPr="00FD4D25">
        <w:rPr>
          <w:rFonts w:ascii="Arial" w:eastAsia="Arial" w:hAnsi="Arial" w:cs="Arial"/>
          <w:spacing w:val="1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2"/>
          <w:sz w:val="16"/>
          <w:szCs w:val="16"/>
          <w:lang w:val="en-GB"/>
        </w:rPr>
        <w:t xml:space="preserve">resulting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set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included</w:t>
      </w:r>
      <w:r w:rsidRPr="00FD4D25">
        <w:rPr>
          <w:rFonts w:ascii="Arial" w:eastAsia="Arial" w:hAnsi="Arial" w:cs="Arial"/>
          <w:spacing w:val="3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8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proteins</w:t>
      </w:r>
      <w:r w:rsidRPr="00FD4D25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ins w:id="1651" w:author="Filipe Santana" w:date="2016-01-03T21:37:00Z">
        <w:r w:rsidR="0049103C" w:rsidRPr="00FD4D25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Methionine </w:t>
        </w:r>
        <w:r w:rsidR="0049103C" w:rsidRPr="00FD4D25">
          <w:rPr>
            <w:rFonts w:ascii="Arial" w:eastAsia="Arial" w:hAnsi="Arial" w:cs="Arial"/>
            <w:spacing w:val="9"/>
            <w:w w:val="88"/>
            <w:sz w:val="16"/>
            <w:szCs w:val="16"/>
            <w:lang w:val="en-GB"/>
          </w:rPr>
          <w:t>synthase</w:t>
        </w:r>
      </w:ins>
      <w:r w:rsidRPr="00FD4D25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(MS</w:t>
      </w:r>
      <w:proofErr w:type="gramStart"/>
      <w:r w:rsidRPr="00FD4D25">
        <w:rPr>
          <w:rFonts w:ascii="Arial" w:eastAsia="Arial" w:hAnsi="Arial" w:cs="Arial"/>
          <w:sz w:val="16"/>
          <w:szCs w:val="16"/>
          <w:lang w:val="en-GB"/>
        </w:rPr>
        <w:t>)</w:t>
      </w:r>
      <w:r w:rsidRPr="00FD4D25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proofErr w:type="gramEnd"/>
      <w:r w:rsidRPr="00FD4D25">
        <w:rPr>
          <w:rFonts w:ascii="Arial" w:eastAsia="Arial" w:hAnsi="Arial" w:cs="Arial"/>
          <w:spacing w:val="-1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w w:val="94"/>
          <w:sz w:val="16"/>
          <w:szCs w:val="16"/>
          <w:lang w:val="en-GB"/>
        </w:rPr>
        <w:t>Met</w:t>
      </w:r>
      <w:r w:rsidRPr="00FD4D25">
        <w:rPr>
          <w:rFonts w:ascii="Arial" w:eastAsia="Arial" w:hAnsi="Arial" w:cs="Arial"/>
          <w:spacing w:val="-1"/>
          <w:w w:val="94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ylenetetra</w:t>
      </w:r>
      <w:r w:rsidRPr="00FD4D25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w w:val="99"/>
          <w:sz w:val="16"/>
          <w:szCs w:val="16"/>
          <w:lang w:val="en-GB"/>
        </w:rPr>
        <w:t>y</w:t>
      </w:r>
      <w:proofErr w:type="spellEnd"/>
      <w:r w:rsidRPr="00FD4D25">
        <w:rPr>
          <w:rFonts w:ascii="Arial" w:eastAsia="Arial" w:hAnsi="Arial" w:cs="Arial"/>
          <w:w w:val="99"/>
          <w:sz w:val="16"/>
          <w:szCs w:val="16"/>
          <w:lang w:val="en-GB"/>
        </w:rPr>
        <w:t xml:space="preserve">- </w:t>
      </w:r>
      <w:proofErr w:type="spellStart"/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drofolate</w:t>
      </w:r>
      <w:proofErr w:type="spellEnd"/>
      <w:r w:rsidRPr="00FD4D25">
        <w:rPr>
          <w:rFonts w:ascii="Arial" w:eastAsia="Arial" w:hAnsi="Arial" w:cs="Arial"/>
          <w:spacing w:val="3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reductase</w:t>
      </w:r>
      <w:r w:rsidRPr="00FD4D25">
        <w:rPr>
          <w:rFonts w:ascii="Arial" w:eastAsia="Arial" w:hAnsi="Arial" w:cs="Arial"/>
          <w:spacing w:val="-8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(MTHFR)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 xml:space="preserve">Cystathionine </w:t>
      </w:r>
      <w:r w:rsidRPr="00FD4D25">
        <w:rPr>
          <w:rFonts w:ascii="Arial" w:eastAsia="Arial" w:hAnsi="Arial" w:cs="Arial"/>
          <w:spacing w:val="6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beta-synthase</w:t>
      </w:r>
      <w:r w:rsidRPr="00FD4D25">
        <w:rPr>
          <w:rFonts w:ascii="Arial" w:eastAsia="Arial" w:hAnsi="Arial" w:cs="Arial"/>
          <w:spacing w:val="-4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(CBS)</w:t>
      </w:r>
      <w:r w:rsidRPr="00FD4D25">
        <w:rPr>
          <w:rFonts w:ascii="Arial" w:eastAsia="Arial" w:hAnsi="Arial" w:cs="Arial"/>
          <w:spacing w:val="3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 xml:space="preserve">and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Gamma-</w:t>
      </w:r>
      <w:proofErr w:type="spellStart"/>
      <w:r w:rsidRPr="00FD4D25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ystathionase</w:t>
      </w:r>
      <w:proofErr w:type="spellEnd"/>
      <w:r w:rsidRPr="00FD4D25">
        <w:rPr>
          <w:rFonts w:ascii="Arial" w:eastAsia="Arial" w:hAnsi="Arial" w:cs="Arial"/>
          <w:spacing w:val="-6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(CSE).</w:t>
      </w:r>
      <w:r w:rsidRPr="00FD4D25">
        <w:rPr>
          <w:rFonts w:ascii="Arial" w:eastAsia="Arial" w:hAnsi="Arial" w:cs="Arial"/>
          <w:spacing w:val="21"/>
          <w:w w:val="89"/>
          <w:sz w:val="16"/>
          <w:szCs w:val="16"/>
          <w:lang w:val="en-GB"/>
        </w:rPr>
        <w:t xml:space="preserve"> </w:t>
      </w:r>
    </w:p>
    <w:p w14:paraId="20BFC4DA" w14:textId="322402D6" w:rsidR="00E6733B" w:rsidRPr="00FD4D25" w:rsidRDefault="002C1A14">
      <w:pPr>
        <w:spacing w:before="15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From</w:t>
      </w:r>
      <w:r w:rsidRPr="00FD4D25">
        <w:rPr>
          <w:rFonts w:ascii="Arial" w:eastAsia="Arial" w:hAnsi="Arial" w:cs="Arial"/>
          <w:spacing w:val="2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this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dataset</w:t>
      </w:r>
      <w:r w:rsidRPr="00FD4D25">
        <w:rPr>
          <w:rFonts w:ascii="Arial" w:eastAsia="Arial" w:hAnsi="Arial" w:cs="Arial"/>
          <w:spacing w:val="14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64</w:t>
      </w:r>
      <w:r w:rsidRPr="00FD4D25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 xml:space="preserve">records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without</w:t>
      </w:r>
      <w:r w:rsidRPr="00FD4D25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Ensembl</w:t>
      </w:r>
      <w:r w:rsidRPr="00FD4D25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IDs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were</w:t>
      </w:r>
      <w:r w:rsidRPr="00FD4D25">
        <w:rPr>
          <w:rFonts w:ascii="Arial" w:eastAsia="Arial" w:hAnsi="Arial" w:cs="Arial"/>
          <w:spacing w:val="21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rem</w:t>
      </w:r>
      <w:r w:rsidRPr="00FD4D25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ov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ed,</w:t>
      </w:r>
      <w:r w:rsidRPr="00FD4D25">
        <w:rPr>
          <w:rFonts w:ascii="Arial" w:eastAsia="Arial" w:hAnsi="Arial" w:cs="Arial"/>
          <w:spacing w:val="32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thus</w:t>
      </w:r>
      <w:r w:rsidRPr="00FD4D25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proofErr w:type="gramStart"/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 xml:space="preserve">obtaining </w:t>
      </w:r>
      <w:r w:rsidRPr="00FD4D25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proofErr w:type="gramEnd"/>
      <w:r w:rsidRPr="00FD4D25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final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sample</w:t>
      </w:r>
      <w:r w:rsidRPr="00FD4D25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</w:p>
    <w:p w14:paraId="77EFB01D" w14:textId="199C3172" w:rsidR="00E6733B" w:rsidRPr="00FD4D25" w:rsidRDefault="002C1A14">
      <w:pPr>
        <w:spacing w:before="1"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46</w:t>
      </w:r>
      <w:r w:rsidRPr="00FD4D25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H</w:t>
      </w:r>
      <w:r w:rsidRPr="00FD4D25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c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y-</w:t>
      </w:r>
      <w:ins w:id="1652" w:author="Filipe Santana" w:date="2016-01-03T21:37:00Z">
        <w:r w:rsidR="0049103C" w:rsidRPr="00FD4D25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related </w:t>
        </w:r>
        <w:r w:rsidR="0049103C" w:rsidRPr="00FD4D25">
          <w:rPr>
            <w:rFonts w:ascii="Arial" w:eastAsia="Arial" w:hAnsi="Arial" w:cs="Arial"/>
            <w:spacing w:val="15"/>
            <w:w w:val="86"/>
            <w:sz w:val="16"/>
            <w:szCs w:val="16"/>
            <w:lang w:val="en-GB"/>
          </w:rPr>
          <w:t>records</w:t>
        </w:r>
      </w:ins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,</w:t>
      </w:r>
      <w:r w:rsidRPr="00FD4D25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made</w:t>
      </w:r>
      <w:r w:rsidRPr="00FD4D25">
        <w:rPr>
          <w:rFonts w:ascii="Arial" w:eastAsia="Arial" w:hAnsi="Arial" w:cs="Arial"/>
          <w:spacing w:val="5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av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ailable</w:t>
      </w:r>
      <w:r w:rsidRPr="00FD4D25">
        <w:rPr>
          <w:rFonts w:ascii="Arial" w:eastAsia="Arial" w:hAnsi="Arial" w:cs="Arial"/>
          <w:spacing w:val="32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as</w:t>
      </w:r>
      <w:r w:rsidRPr="00FD4D25">
        <w:rPr>
          <w:rFonts w:ascii="Arial" w:eastAsia="Arial" w:hAnsi="Arial" w:cs="Arial"/>
          <w:spacing w:val="-8"/>
          <w:w w:val="8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6"/>
          <w:sz w:val="16"/>
          <w:szCs w:val="16"/>
          <w:lang w:val="en-GB"/>
        </w:rPr>
        <w:t>a</w:t>
      </w:r>
      <w:r w:rsidRPr="00FD4D25">
        <w:rPr>
          <w:rFonts w:ascii="Arial" w:eastAsia="Arial" w:hAnsi="Arial" w:cs="Arial"/>
          <w:spacing w:val="-1"/>
          <w:w w:val="86"/>
          <w:sz w:val="16"/>
          <w:szCs w:val="16"/>
          <w:lang w:val="en-GB"/>
        </w:rPr>
        <w:t xml:space="preserve"> </w:t>
      </w:r>
      <w:proofErr w:type="gramStart"/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Microsoft </w:t>
      </w:r>
      <w:r w:rsidRPr="00FD4D25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Excel</w:t>
      </w:r>
      <w:proofErr w:type="gramEnd"/>
      <w:r w:rsidRPr="00FD4D25">
        <w:rPr>
          <w:rFonts w:ascii="Arial" w:eastAsia="Arial" w:hAnsi="Arial" w:cs="Arial"/>
          <w:spacing w:val="16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 xml:space="preserve">spreadsheet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with</w:t>
      </w:r>
      <w:r w:rsidRPr="00FD4D25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FD4D25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foll</w:t>
      </w:r>
      <w:r w:rsidRPr="00FD4D25">
        <w:rPr>
          <w:rFonts w:ascii="Arial" w:eastAsia="Arial" w:hAnsi="Arial" w:cs="Arial"/>
          <w:spacing w:val="-4"/>
          <w:sz w:val="16"/>
          <w:szCs w:val="16"/>
          <w:lang w:val="en-GB"/>
        </w:rPr>
        <w:t>o</w:t>
      </w:r>
      <w:r w:rsidRPr="00FD4D25">
        <w:rPr>
          <w:rFonts w:ascii="Arial" w:eastAsia="Arial" w:hAnsi="Arial" w:cs="Arial"/>
          <w:sz w:val="16"/>
          <w:szCs w:val="16"/>
          <w:lang w:val="en-GB"/>
        </w:rPr>
        <w:t>wing</w:t>
      </w:r>
      <w:r w:rsidRPr="00FD4D25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ta</w:t>
      </w:r>
      <w:r w:rsidRPr="00FD4D25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b</w:t>
      </w:r>
      <w:r w:rsidRPr="00FD4D25">
        <w:rPr>
          <w:rFonts w:ascii="Arial" w:eastAsia="Arial" w:hAnsi="Arial" w:cs="Arial"/>
          <w:w w:val="89"/>
          <w:sz w:val="16"/>
          <w:szCs w:val="16"/>
          <w:lang w:val="en-GB"/>
        </w:rPr>
        <w:t>ular</w:t>
      </w:r>
      <w:r w:rsidRPr="00FD4D25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structure:</w:t>
      </w:r>
    </w:p>
    <w:p w14:paraId="41444F55" w14:textId="77777777" w:rsidR="00E6733B" w:rsidRPr="00FD4D25" w:rsidRDefault="00E6733B">
      <w:pPr>
        <w:spacing w:before="1" w:after="0" w:line="140" w:lineRule="exact"/>
        <w:rPr>
          <w:sz w:val="14"/>
          <w:szCs w:val="14"/>
          <w:lang w:val="en-GB"/>
        </w:rPr>
      </w:pPr>
    </w:p>
    <w:p w14:paraId="74A44106" w14:textId="77777777" w:rsidR="00E6733B" w:rsidRPr="00FD4D25" w:rsidRDefault="002C1A14">
      <w:pPr>
        <w:spacing w:after="0" w:line="240" w:lineRule="auto"/>
        <w:ind w:left="49" w:right="495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One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Protein</w:t>
      </w:r>
      <w:r w:rsidRPr="00FD4D25">
        <w:rPr>
          <w:rFonts w:ascii="Arial" w:eastAsia="Arial" w:hAnsi="Arial" w:cs="Arial"/>
          <w:spacing w:val="10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(e.g. </w:t>
      </w:r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CBS)</w:t>
      </w:r>
      <w:r w:rsidRPr="00FD4D25">
        <w:rPr>
          <w:rFonts w:ascii="Arial" w:eastAsia="Arial" w:hAnsi="Arial" w:cs="Arial"/>
          <w:w w:val="99"/>
          <w:sz w:val="16"/>
          <w:szCs w:val="16"/>
          <w:lang w:val="en-GB"/>
        </w:rPr>
        <w:t>;</w:t>
      </w:r>
    </w:p>
    <w:p w14:paraId="5C5F7884" w14:textId="77777777" w:rsidR="00E6733B" w:rsidRPr="00FD4D25" w:rsidRDefault="002C1A14">
      <w:pPr>
        <w:spacing w:before="35" w:after="0" w:line="240" w:lineRule="auto"/>
        <w:ind w:left="49" w:right="416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One</w:t>
      </w:r>
      <w:r w:rsidRPr="00FD4D25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pacing w:val="-11"/>
          <w:w w:val="88"/>
          <w:sz w:val="16"/>
          <w:szCs w:val="16"/>
          <w:lang w:val="en-GB"/>
        </w:rPr>
        <w:t>T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>axon</w:t>
      </w:r>
      <w:r w:rsidRPr="00FD4D25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8"/>
          <w:sz w:val="16"/>
          <w:szCs w:val="16"/>
          <w:lang w:val="en-GB"/>
        </w:rPr>
        <w:t xml:space="preserve">(e.g. </w:t>
      </w:r>
      <w:proofErr w:type="spellStart"/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>Rattus</w:t>
      </w:r>
      <w:proofErr w:type="spellEnd"/>
      <w:r w:rsidRPr="00FD4D25">
        <w:rPr>
          <w:rFonts w:ascii="Arial" w:eastAsia="Arial" w:hAnsi="Arial" w:cs="Arial"/>
          <w:i/>
          <w:w w:val="88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w w:val="90"/>
          <w:sz w:val="16"/>
          <w:szCs w:val="16"/>
          <w:lang w:val="en-GB"/>
        </w:rPr>
        <w:t>norv</w:t>
      </w:r>
      <w:r w:rsidRPr="00FD4D25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</w:rPr>
        <w:t>e</w:t>
      </w:r>
      <w:r w:rsidRPr="00FD4D25">
        <w:rPr>
          <w:rFonts w:ascii="Arial" w:eastAsia="Arial" w:hAnsi="Arial" w:cs="Arial"/>
          <w:i/>
          <w:w w:val="90"/>
          <w:sz w:val="16"/>
          <w:szCs w:val="16"/>
          <w:lang w:val="en-GB"/>
        </w:rPr>
        <w:t>gicu</w:t>
      </w:r>
      <w:r w:rsidRPr="00FD4D25">
        <w:rPr>
          <w:rFonts w:ascii="Arial" w:eastAsia="Arial" w:hAnsi="Arial" w:cs="Arial"/>
          <w:i/>
          <w:spacing w:val="1"/>
          <w:w w:val="90"/>
          <w:sz w:val="16"/>
          <w:szCs w:val="16"/>
          <w:lang w:val="en-GB"/>
        </w:rPr>
        <w:t>s</w:t>
      </w:r>
      <w:proofErr w:type="spellEnd"/>
      <w:r w:rsidRPr="00FD4D25">
        <w:rPr>
          <w:rFonts w:ascii="Arial" w:eastAsia="Arial" w:hAnsi="Arial" w:cs="Arial"/>
          <w:w w:val="99"/>
          <w:sz w:val="16"/>
          <w:szCs w:val="16"/>
          <w:lang w:val="en-GB"/>
        </w:rPr>
        <w:t>);</w:t>
      </w:r>
    </w:p>
    <w:p w14:paraId="559F4B2D" w14:textId="77777777" w:rsidR="00E6733B" w:rsidRPr="00FD4D25" w:rsidRDefault="002C1A14">
      <w:pPr>
        <w:spacing w:before="35" w:after="0" w:line="240" w:lineRule="auto"/>
        <w:ind w:left="49" w:right="205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One</w:t>
      </w:r>
      <w:r w:rsidRPr="00FD4D25">
        <w:rPr>
          <w:rFonts w:ascii="Arial" w:eastAsia="Arial" w:hAnsi="Arial" w:cs="Arial"/>
          <w:spacing w:val="-1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ma</w:t>
      </w:r>
      <w:r w:rsidRPr="00FD4D25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n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pacing w:val="-3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GO</w:t>
      </w:r>
      <w:r w:rsidRPr="00FD4D25">
        <w:rPr>
          <w:rFonts w:ascii="Arial" w:eastAsia="Arial" w:hAnsi="Arial" w:cs="Arial"/>
          <w:spacing w:val="1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90"/>
          <w:sz w:val="16"/>
          <w:szCs w:val="16"/>
          <w:lang w:val="en-GB"/>
        </w:rPr>
        <w:t>biological</w:t>
      </w:r>
      <w:r w:rsidRPr="00FD4D25">
        <w:rPr>
          <w:rFonts w:ascii="Arial" w:eastAsia="Arial" w:hAnsi="Arial" w:cs="Arial"/>
          <w:spacing w:val="30"/>
          <w:w w:val="90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processes</w:t>
      </w:r>
      <w:r w:rsidRPr="00FD4D25">
        <w:rPr>
          <w:rFonts w:ascii="Arial" w:eastAsia="Arial" w:hAnsi="Arial" w:cs="Arial"/>
          <w:spacing w:val="-8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w w:val="84"/>
          <w:sz w:val="16"/>
          <w:szCs w:val="16"/>
          <w:lang w:val="en-GB"/>
        </w:rPr>
        <w:t>(e.g.,</w:t>
      </w:r>
      <w:r w:rsidRPr="00FD4D25">
        <w:rPr>
          <w:rFonts w:ascii="Arial" w:eastAsia="Arial" w:hAnsi="Arial" w:cs="Arial"/>
          <w:spacing w:val="15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4"/>
          <w:sz w:val="16"/>
          <w:szCs w:val="16"/>
          <w:lang w:val="en-GB"/>
        </w:rPr>
        <w:t>Blood</w:t>
      </w:r>
      <w:r w:rsidRPr="00FD4D25">
        <w:rPr>
          <w:rFonts w:ascii="Arial" w:eastAsia="Arial" w:hAnsi="Arial" w:cs="Arial"/>
          <w:i/>
          <w:spacing w:val="36"/>
          <w:w w:val="84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w w:val="84"/>
          <w:sz w:val="16"/>
          <w:szCs w:val="16"/>
          <w:lang w:val="en-GB"/>
        </w:rPr>
        <w:t>vessel</w:t>
      </w:r>
      <w:r w:rsidRPr="00FD4D25">
        <w:rPr>
          <w:rFonts w:ascii="Arial" w:eastAsia="Arial" w:hAnsi="Arial" w:cs="Arial"/>
          <w:i/>
          <w:spacing w:val="-5"/>
          <w:w w:val="84"/>
          <w:sz w:val="16"/>
          <w:szCs w:val="16"/>
          <w:lang w:val="en-GB"/>
        </w:rPr>
        <w:t xml:space="preserve"> </w:t>
      </w:r>
      <w:proofErr w:type="spellStart"/>
      <w:r w:rsidRPr="00FD4D25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</w:rPr>
        <w:t>r</w:t>
      </w:r>
      <w:r w:rsidRPr="00FD4D25">
        <w:rPr>
          <w:rFonts w:ascii="Arial" w:eastAsia="Arial" w:hAnsi="Arial" w:cs="Arial"/>
          <w:i/>
          <w:w w:val="89"/>
          <w:sz w:val="16"/>
          <w:szCs w:val="16"/>
          <w:lang w:val="en-GB"/>
        </w:rPr>
        <w:t>emodeling</w:t>
      </w:r>
      <w:proofErr w:type="spellEnd"/>
      <w:r w:rsidRPr="00FD4D25">
        <w:rPr>
          <w:rFonts w:ascii="Arial" w:eastAsia="Arial" w:hAnsi="Arial" w:cs="Arial"/>
          <w:w w:val="99"/>
          <w:sz w:val="16"/>
          <w:szCs w:val="16"/>
          <w:lang w:val="en-GB"/>
        </w:rPr>
        <w:t>)</w:t>
      </w:r>
    </w:p>
    <w:p w14:paraId="5B13D46A" w14:textId="6959085A" w:rsidR="00E6733B" w:rsidRPr="00FD4D25" w:rsidRDefault="002C1A14">
      <w:pPr>
        <w:spacing w:before="35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FD4D25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FD4D25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One</w:t>
      </w:r>
      <w:r w:rsidRPr="00FD4D25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to</w:t>
      </w:r>
      <w:r w:rsidRPr="00FD4D25">
        <w:rPr>
          <w:rFonts w:ascii="Arial" w:eastAsia="Arial" w:hAnsi="Arial" w:cs="Arial"/>
          <w:spacing w:val="26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ma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>n</w:t>
      </w:r>
      <w:r w:rsidRPr="00FD4D25">
        <w:rPr>
          <w:rFonts w:ascii="Arial" w:eastAsia="Arial" w:hAnsi="Arial" w:cs="Arial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GO</w:t>
      </w:r>
      <w:r w:rsidRPr="00FD4D25">
        <w:rPr>
          <w:rFonts w:ascii="Arial" w:eastAsia="Arial" w:hAnsi="Arial" w:cs="Arial"/>
          <w:spacing w:val="17"/>
          <w:sz w:val="16"/>
          <w:szCs w:val="16"/>
          <w:lang w:val="en-GB"/>
        </w:rPr>
        <w:t xml:space="preserve"> </w:t>
      </w:r>
      <w:ins w:id="1653" w:author="Filipe Santana" w:date="2016-01-03T21:37:00Z">
        <w:r w:rsidR="0049103C" w:rsidRPr="00FD4D25">
          <w:rPr>
            <w:rFonts w:ascii="Arial" w:eastAsia="Arial" w:hAnsi="Arial" w:cs="Arial"/>
            <w:w w:val="91"/>
            <w:sz w:val="16"/>
            <w:szCs w:val="16"/>
            <w:lang w:val="en-GB"/>
          </w:rPr>
          <w:t>molecular functions</w:t>
        </w:r>
      </w:ins>
      <w:r w:rsidRPr="00FD4D25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sz w:val="16"/>
          <w:szCs w:val="16"/>
          <w:lang w:val="en-GB"/>
        </w:rPr>
        <w:t>(e.g.,</w:t>
      </w:r>
      <w:r w:rsidRPr="00FD4D25">
        <w:rPr>
          <w:rFonts w:ascii="Arial" w:eastAsia="Arial" w:hAnsi="Arial" w:cs="Arial"/>
          <w:spacing w:val="14"/>
          <w:sz w:val="16"/>
          <w:szCs w:val="16"/>
          <w:lang w:val="en-GB"/>
        </w:rPr>
        <w:t xml:space="preserve"> </w:t>
      </w:r>
      <w:proofErr w:type="gramStart"/>
      <w:r w:rsidRPr="00FD4D25">
        <w:rPr>
          <w:rFonts w:ascii="Arial" w:eastAsia="Arial" w:hAnsi="Arial" w:cs="Arial"/>
          <w:i/>
          <w:w w:val="91"/>
          <w:sz w:val="16"/>
          <w:szCs w:val="16"/>
          <w:lang w:val="en-GB"/>
        </w:rPr>
        <w:t xml:space="preserve">Cystathionine 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beta</w:t>
      </w:r>
      <w:proofErr w:type="gramEnd"/>
      <w:r w:rsidRPr="00FD4D25">
        <w:rPr>
          <w:rFonts w:ascii="Arial" w:eastAsia="Arial" w:hAnsi="Arial" w:cs="Arial"/>
          <w:i/>
          <w:sz w:val="16"/>
          <w:szCs w:val="16"/>
          <w:lang w:val="en-GB"/>
        </w:rPr>
        <w:t xml:space="preserve">- </w:t>
      </w:r>
      <w:r w:rsidRPr="00FD4D25">
        <w:rPr>
          <w:rFonts w:ascii="Arial" w:eastAsia="Arial" w:hAnsi="Arial" w:cs="Arial"/>
          <w:i/>
          <w:w w:val="85"/>
          <w:sz w:val="16"/>
          <w:szCs w:val="16"/>
          <w:lang w:val="en-GB"/>
        </w:rPr>
        <w:t>synthase</w:t>
      </w:r>
      <w:r w:rsidRPr="00FD4D25">
        <w:rPr>
          <w:rFonts w:ascii="Arial" w:eastAsia="Arial" w:hAnsi="Arial" w:cs="Arial"/>
          <w:i/>
          <w:spacing w:val="2"/>
          <w:w w:val="85"/>
          <w:sz w:val="16"/>
          <w:szCs w:val="16"/>
          <w:lang w:val="en-GB"/>
        </w:rPr>
        <w:t xml:space="preserve"> </w:t>
      </w:r>
      <w:r w:rsidRPr="00FD4D25">
        <w:rPr>
          <w:rFonts w:ascii="Arial" w:eastAsia="Arial" w:hAnsi="Arial" w:cs="Arial"/>
          <w:i/>
          <w:sz w:val="16"/>
          <w:szCs w:val="16"/>
          <w:lang w:val="en-GB"/>
        </w:rPr>
        <w:t>activit</w:t>
      </w:r>
      <w:r w:rsidRPr="00FD4D25">
        <w:rPr>
          <w:rFonts w:ascii="Arial" w:eastAsia="Arial" w:hAnsi="Arial" w:cs="Arial"/>
          <w:i/>
          <w:spacing w:val="2"/>
          <w:sz w:val="16"/>
          <w:szCs w:val="16"/>
          <w:lang w:val="en-GB"/>
        </w:rPr>
        <w:t>y</w:t>
      </w:r>
      <w:r w:rsidRPr="00FD4D25">
        <w:rPr>
          <w:rFonts w:ascii="Arial" w:eastAsia="Arial" w:hAnsi="Arial" w:cs="Arial"/>
          <w:sz w:val="16"/>
          <w:szCs w:val="16"/>
          <w:lang w:val="en-GB"/>
        </w:rPr>
        <w:t>)</w:t>
      </w:r>
    </w:p>
    <w:p w14:paraId="22C8C2E6" w14:textId="77777777" w:rsidR="00E6733B" w:rsidRPr="00FD4D25" w:rsidRDefault="00E6733B">
      <w:pPr>
        <w:spacing w:before="13" w:after="0" w:line="260" w:lineRule="exact"/>
        <w:rPr>
          <w:sz w:val="26"/>
          <w:szCs w:val="26"/>
          <w:lang w:val="en-GB"/>
        </w:rPr>
      </w:pPr>
    </w:p>
    <w:p w14:paraId="0AE9A39C" w14:textId="77777777" w:rsidR="00E6733B" w:rsidRPr="00365D03" w:rsidRDefault="00EC4A1B">
      <w:pPr>
        <w:spacing w:after="0" w:line="259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0624E2">
        <w:rPr>
          <w:lang w:val="en-GB"/>
        </w:rPr>
        <w:pict w14:anchorId="726864CB">
          <v:group id="_x0000_s1258" style="position:absolute;left:0;text-align:left;margin-left:362.15pt;margin-top:-.6pt;width:233.15pt;height:.1pt;z-index:-1222;mso-position-horizontal-relative:page" coordorigin="7243,-12" coordsize="4663,2">
            <v:shape id="_x0000_s1259" style="position:absolute;left:7243;top:-12;width:4663;height:2" coordorigin="7243,-12" coordsize="4663,0" path="m7243,-12r4663,e" filled="f" strokeweight=".17569mm">
              <v:path arrowok="t"/>
            </v:shape>
            <w10:wrap anchorx="page"/>
          </v:group>
        </w:pict>
      </w:r>
      <w:r w:rsidR="002C1A14" w:rsidRPr="00365D03">
        <w:rPr>
          <w:rFonts w:ascii="Arial" w:eastAsia="Arial" w:hAnsi="Arial" w:cs="Arial"/>
          <w:position w:val="6"/>
          <w:sz w:val="12"/>
          <w:szCs w:val="12"/>
          <w:lang w:val="en-GB"/>
        </w:rPr>
        <w:t>3</w:t>
      </w:r>
      <w:r w:rsidR="002C1A14" w:rsidRPr="00365D03">
        <w:rPr>
          <w:rFonts w:ascii="Arial" w:eastAsia="Arial" w:hAnsi="Arial" w:cs="Arial"/>
          <w:spacing w:val="31"/>
          <w:position w:val="6"/>
          <w:sz w:val="12"/>
          <w:szCs w:val="12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Giant</w:t>
      </w:r>
      <w:r w:rsidR="002C1A14" w:rsidRPr="00365D03">
        <w:rPr>
          <w:rFonts w:ascii="Arial" w:eastAsia="Arial" w:hAnsi="Arial" w:cs="Arial"/>
          <w:spacing w:val="22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panda,</w:t>
      </w:r>
      <w:r w:rsidR="002C1A14" w:rsidRPr="00365D03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proofErr w:type="gramStart"/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B</w:t>
      </w:r>
      <w:r w:rsidR="002C1A14" w:rsidRPr="00365D03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o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 xml:space="preserve">vine, </w:t>
      </w:r>
      <w:r w:rsidR="002C1A14" w:rsidRPr="00365D03">
        <w:rPr>
          <w:rFonts w:ascii="Arial" w:eastAsia="Arial" w:hAnsi="Arial" w:cs="Arial"/>
          <w:spacing w:val="2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white</w:t>
      </w:r>
      <w:proofErr w:type="gramEnd"/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 xml:space="preserve">-tufted </w:t>
      </w:r>
      <w:r w:rsidR="002C1A14" w:rsidRPr="00365D03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marmoset,</w:t>
      </w:r>
      <w:r w:rsidR="002C1A14" w:rsidRPr="00365D03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dog,</w:t>
      </w:r>
      <w:r w:rsidR="002C1A14" w:rsidRPr="00365D03">
        <w:rPr>
          <w:rFonts w:ascii="Arial" w:eastAsia="Arial" w:hAnsi="Arial" w:cs="Arial"/>
          <w:spacing w:val="17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zebrafish,</w:t>
      </w:r>
      <w:r w:rsidR="002C1A14" w:rsidRPr="00365D03">
        <w:rPr>
          <w:rFonts w:ascii="Arial" w:eastAsia="Arial" w:hAnsi="Arial" w:cs="Arial"/>
          <w:spacing w:val="10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94"/>
          <w:sz w:val="16"/>
          <w:szCs w:val="16"/>
          <w:lang w:val="en-GB"/>
        </w:rPr>
        <w:t>chic</w:t>
      </w:r>
      <w:r w:rsidR="002C1A14" w:rsidRPr="00365D03">
        <w:rPr>
          <w:rFonts w:ascii="Arial" w:eastAsia="Arial" w:hAnsi="Arial" w:cs="Arial"/>
          <w:spacing w:val="-2"/>
          <w:w w:val="94"/>
          <w:sz w:val="16"/>
          <w:szCs w:val="16"/>
          <w:lang w:val="en-GB"/>
        </w:rPr>
        <w:t>k</w:t>
      </w:r>
      <w:r w:rsidR="002C1A14" w:rsidRPr="00365D03">
        <w:rPr>
          <w:rFonts w:ascii="Arial" w:eastAsia="Arial" w:hAnsi="Arial" w:cs="Arial"/>
          <w:w w:val="85"/>
          <w:sz w:val="16"/>
          <w:szCs w:val="16"/>
          <w:lang w:val="en-GB"/>
        </w:rPr>
        <w:t>en, human,</w:t>
      </w:r>
      <w:r w:rsidR="002C1A14" w:rsidRPr="00365D03">
        <w:rPr>
          <w:rFonts w:ascii="Arial" w:eastAsia="Arial" w:hAnsi="Arial" w:cs="Arial"/>
          <w:spacing w:val="10"/>
          <w:w w:val="85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spacing w:val="-11"/>
          <w:w w:val="85"/>
          <w:sz w:val="16"/>
          <w:szCs w:val="16"/>
          <w:lang w:val="en-GB"/>
        </w:rPr>
        <w:t>W</w:t>
      </w:r>
      <w:r w:rsidR="002C1A14" w:rsidRPr="00365D03">
        <w:rPr>
          <w:rFonts w:ascii="Arial" w:eastAsia="Arial" w:hAnsi="Arial" w:cs="Arial"/>
          <w:w w:val="85"/>
          <w:sz w:val="16"/>
          <w:szCs w:val="16"/>
          <w:lang w:val="en-GB"/>
        </w:rPr>
        <w:t>est</w:t>
      </w:r>
      <w:r w:rsidR="002C1A14" w:rsidRPr="00365D03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5"/>
          <w:sz w:val="16"/>
          <w:szCs w:val="16"/>
          <w:lang w:val="en-GB"/>
        </w:rPr>
        <w:t>Indian</w:t>
      </w:r>
      <w:r w:rsidR="002C1A14" w:rsidRPr="00365D03">
        <w:rPr>
          <w:rFonts w:ascii="Arial" w:eastAsia="Arial" w:hAnsi="Arial" w:cs="Arial"/>
          <w:spacing w:val="26"/>
          <w:w w:val="85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5"/>
          <w:sz w:val="16"/>
          <w:szCs w:val="16"/>
          <w:lang w:val="en-GB"/>
        </w:rPr>
        <w:t>ocean</w:t>
      </w:r>
      <w:r w:rsidR="002C1A14" w:rsidRPr="00365D03">
        <w:rPr>
          <w:rFonts w:ascii="Arial" w:eastAsia="Arial" w:hAnsi="Arial" w:cs="Arial"/>
          <w:spacing w:val="-9"/>
          <w:w w:val="85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5"/>
          <w:sz w:val="16"/>
          <w:szCs w:val="16"/>
          <w:lang w:val="en-GB"/>
        </w:rPr>
        <w:t>coelacanth,</w:t>
      </w:r>
      <w:r w:rsidR="002C1A14" w:rsidRPr="00365D03">
        <w:rPr>
          <w:rFonts w:ascii="Arial" w:eastAsia="Arial" w:hAnsi="Arial" w:cs="Arial"/>
          <w:spacing w:val="18"/>
          <w:w w:val="85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7"/>
          <w:sz w:val="16"/>
          <w:szCs w:val="16"/>
          <w:lang w:val="en-GB"/>
        </w:rPr>
        <w:t xml:space="preserve">African </w:t>
      </w:r>
      <w:r w:rsidR="002C1A14" w:rsidRPr="00365D03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7"/>
          <w:sz w:val="16"/>
          <w:szCs w:val="16"/>
          <w:lang w:val="en-GB"/>
        </w:rPr>
        <w:t>elephant,</w:t>
      </w:r>
      <w:r w:rsidR="002C1A14" w:rsidRPr="00365D03">
        <w:rPr>
          <w:rFonts w:ascii="Arial" w:eastAsia="Arial" w:hAnsi="Arial" w:cs="Arial"/>
          <w:spacing w:val="-1"/>
          <w:w w:val="87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7"/>
          <w:sz w:val="16"/>
          <w:szCs w:val="16"/>
          <w:lang w:val="en-GB"/>
        </w:rPr>
        <w:t>mouse,</w:t>
      </w:r>
      <w:r w:rsidR="002C1A14" w:rsidRPr="00365D03">
        <w:rPr>
          <w:rFonts w:ascii="Arial" w:eastAsia="Arial" w:hAnsi="Arial" w:cs="Arial"/>
          <w:spacing w:val="-11"/>
          <w:w w:val="87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8"/>
          <w:sz w:val="16"/>
          <w:szCs w:val="16"/>
          <w:lang w:val="en-GB"/>
        </w:rPr>
        <w:t xml:space="preserve">European 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domestic</w:t>
      </w:r>
      <w:r w:rsidR="002C1A14" w:rsidRPr="00365D03">
        <w:rPr>
          <w:rFonts w:ascii="Arial" w:eastAsia="Arial" w:hAnsi="Arial" w:cs="Arial"/>
          <w:spacing w:val="-13"/>
          <w:w w:val="90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ferret,</w:t>
      </w:r>
      <w:r w:rsidR="002C1A14" w:rsidRPr="00365D03">
        <w:rPr>
          <w:rFonts w:ascii="Arial" w:eastAsia="Arial" w:hAnsi="Arial" w:cs="Arial"/>
          <w:spacing w:val="4"/>
          <w:w w:val="90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sz w:val="16"/>
          <w:szCs w:val="16"/>
          <w:lang w:val="en-GB"/>
        </w:rPr>
        <w:t>Nile</w:t>
      </w:r>
      <w:r w:rsidR="002C1A14" w:rsidRPr="00365D03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8"/>
          <w:sz w:val="16"/>
          <w:szCs w:val="16"/>
          <w:lang w:val="en-GB"/>
        </w:rPr>
        <w:t>tilapia,</w:t>
      </w:r>
      <w:r w:rsidR="002C1A14" w:rsidRPr="00365D03">
        <w:rPr>
          <w:rFonts w:ascii="Arial" w:eastAsia="Arial" w:hAnsi="Arial" w:cs="Arial"/>
          <w:spacing w:val="24"/>
          <w:w w:val="88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8"/>
          <w:sz w:val="16"/>
          <w:szCs w:val="16"/>
          <w:lang w:val="en-GB"/>
        </w:rPr>
        <w:t>rabbit,</w:t>
      </w:r>
      <w:r w:rsidR="002C1A14" w:rsidRPr="00365D03">
        <w:rPr>
          <w:rFonts w:ascii="Arial" w:eastAsia="Arial" w:hAnsi="Arial" w:cs="Arial"/>
          <w:spacing w:val="14"/>
          <w:w w:val="88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8"/>
          <w:sz w:val="16"/>
          <w:szCs w:val="16"/>
          <w:lang w:val="en-GB"/>
        </w:rPr>
        <w:t>chimpanzee,</w:t>
      </w:r>
      <w:r w:rsidR="002C1A14" w:rsidRPr="00365D03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8"/>
          <w:sz w:val="16"/>
          <w:szCs w:val="16"/>
          <w:lang w:val="en-GB"/>
        </w:rPr>
        <w:t>Sumatran</w:t>
      </w:r>
      <w:r w:rsidR="002C1A14" w:rsidRPr="00365D03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8"/>
          <w:sz w:val="16"/>
          <w:szCs w:val="16"/>
          <w:lang w:val="en-GB"/>
        </w:rPr>
        <w:t>orangutan,</w:t>
      </w:r>
      <w:r w:rsidR="002C1A14" w:rsidRPr="00365D03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sz w:val="16"/>
          <w:szCs w:val="16"/>
          <w:lang w:val="en-GB"/>
        </w:rPr>
        <w:t xml:space="preserve">rat, </w:t>
      </w:r>
      <w:r w:rsidR="002C1A14" w:rsidRPr="00365D03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>T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asmanian</w:t>
      </w:r>
      <w:r w:rsidR="002C1A14" w:rsidRPr="00365D03">
        <w:rPr>
          <w:rFonts w:ascii="Arial" w:eastAsia="Arial" w:hAnsi="Arial" w:cs="Arial"/>
          <w:spacing w:val="-13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d</w:t>
      </w:r>
      <w:r w:rsidR="002C1A14" w:rsidRPr="00365D03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e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vil,</w:t>
      </w:r>
      <w:r w:rsidR="002C1A14" w:rsidRPr="00365D03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9"/>
          <w:sz w:val="16"/>
          <w:szCs w:val="16"/>
          <w:lang w:val="en-GB"/>
        </w:rPr>
        <w:t>pig,</w:t>
      </w:r>
      <w:r w:rsidR="002C1A14" w:rsidRPr="00365D03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81"/>
          <w:sz w:val="16"/>
          <w:szCs w:val="16"/>
          <w:lang w:val="en-GB"/>
        </w:rPr>
        <w:t>Japanese</w:t>
      </w:r>
      <w:r w:rsidR="002C1A14" w:rsidRPr="00365D03">
        <w:rPr>
          <w:rFonts w:ascii="Arial" w:eastAsia="Arial" w:hAnsi="Arial" w:cs="Arial"/>
          <w:spacing w:val="3"/>
          <w:w w:val="81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pu</w:t>
      </w:r>
      <w:r w:rsidR="002C1A14" w:rsidRPr="00365D03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f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ferfish.</w:t>
      </w:r>
      <w:r w:rsidR="002C1A14" w:rsidRPr="00365D03">
        <w:rPr>
          <w:rFonts w:ascii="Arial" w:eastAsia="Arial" w:hAnsi="Arial" w:cs="Arial"/>
          <w:spacing w:val="25"/>
          <w:w w:val="90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>W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estern</w:t>
      </w:r>
      <w:r w:rsidR="002C1A14" w:rsidRPr="00365D03">
        <w:rPr>
          <w:rFonts w:ascii="Arial" w:eastAsia="Arial" w:hAnsi="Arial" w:cs="Arial"/>
          <w:spacing w:val="-10"/>
          <w:w w:val="90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cl</w:t>
      </w:r>
      <w:r w:rsidR="002C1A14" w:rsidRPr="00365D03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a</w:t>
      </w:r>
      <w:r w:rsidR="002C1A14" w:rsidRPr="00365D03">
        <w:rPr>
          <w:rFonts w:ascii="Arial" w:eastAsia="Arial" w:hAnsi="Arial" w:cs="Arial"/>
          <w:w w:val="90"/>
          <w:sz w:val="16"/>
          <w:szCs w:val="16"/>
          <w:lang w:val="en-GB"/>
        </w:rPr>
        <w:t>wed</w:t>
      </w:r>
      <w:r w:rsidR="002C1A14" w:rsidRPr="00365D03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="002C1A14" w:rsidRPr="00365D03">
        <w:rPr>
          <w:rFonts w:ascii="Arial" w:eastAsia="Arial" w:hAnsi="Arial" w:cs="Arial"/>
          <w:sz w:val="16"/>
          <w:szCs w:val="16"/>
          <w:lang w:val="en-GB"/>
        </w:rPr>
        <w:t>frog</w:t>
      </w:r>
    </w:p>
    <w:p w14:paraId="40365809" w14:textId="77777777" w:rsidR="00E6733B" w:rsidRPr="00365D03" w:rsidRDefault="002C1A14">
      <w:pPr>
        <w:spacing w:before="18" w:after="0" w:line="240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365D03">
        <w:rPr>
          <w:rFonts w:ascii="Arial" w:eastAsia="Arial" w:hAnsi="Arial" w:cs="Arial"/>
          <w:position w:val="6"/>
          <w:sz w:val="12"/>
          <w:szCs w:val="12"/>
          <w:lang w:val="en-GB"/>
        </w:rPr>
        <w:t>4</w:t>
      </w:r>
      <w:r w:rsidRPr="00365D03">
        <w:rPr>
          <w:rFonts w:ascii="Arial" w:eastAsia="Arial" w:hAnsi="Arial" w:cs="Arial"/>
          <w:spacing w:val="31"/>
          <w:position w:val="6"/>
          <w:sz w:val="12"/>
          <w:szCs w:val="12"/>
          <w:lang w:val="en-GB"/>
        </w:rPr>
        <w:t xml:space="preserve"> </w:t>
      </w:r>
      <w:r w:rsidRPr="00365D03">
        <w:rPr>
          <w:rFonts w:ascii="Arial" w:eastAsia="Arial" w:hAnsi="Arial" w:cs="Arial"/>
          <w:sz w:val="16"/>
          <w:szCs w:val="16"/>
          <w:lang w:val="en-GB"/>
        </w:rPr>
        <w:t>UniProt:</w:t>
      </w:r>
      <w:r w:rsidRPr="00365D03">
        <w:rPr>
          <w:rFonts w:ascii="Arial" w:eastAsia="Arial" w:hAnsi="Arial" w:cs="Arial"/>
          <w:spacing w:val="19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Release</w:t>
      </w:r>
      <w:r w:rsidRPr="00365D03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2015_</w:t>
      </w:r>
      <w:proofErr w:type="gramStart"/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 xml:space="preserve">04, </w:t>
      </w:r>
      <w:r w:rsidRPr="00365D03">
        <w:rPr>
          <w:rFonts w:ascii="Arial" w:eastAsia="Arial" w:hAnsi="Arial" w:cs="Arial"/>
          <w:spacing w:val="35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Ensembl</w:t>
      </w:r>
      <w:proofErr w:type="gramEnd"/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Release</w:t>
      </w:r>
      <w:r w:rsidRPr="00365D03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sz w:val="16"/>
          <w:szCs w:val="16"/>
          <w:lang w:val="en-GB"/>
        </w:rPr>
        <w:t>79,</w:t>
      </w:r>
      <w:r w:rsidRPr="00365D03">
        <w:rPr>
          <w:rFonts w:ascii="Arial" w:eastAsia="Arial" w:hAnsi="Arial" w:cs="Arial"/>
          <w:spacing w:val="23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sz w:val="16"/>
          <w:szCs w:val="16"/>
          <w:lang w:val="en-GB"/>
        </w:rPr>
        <w:t>NCBI</w:t>
      </w:r>
      <w:r w:rsidRPr="00365D03">
        <w:rPr>
          <w:rFonts w:ascii="Arial" w:eastAsia="Arial" w:hAnsi="Arial" w:cs="Arial"/>
          <w:spacing w:val="27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spacing w:val="-13"/>
          <w:w w:val="99"/>
          <w:sz w:val="16"/>
          <w:szCs w:val="16"/>
          <w:lang w:val="en-GB"/>
        </w:rPr>
        <w:t>T</w:t>
      </w:r>
      <w:r w:rsidRPr="00365D03">
        <w:rPr>
          <w:rFonts w:ascii="Arial" w:eastAsia="Arial" w:hAnsi="Arial" w:cs="Arial"/>
          <w:w w:val="91"/>
          <w:sz w:val="16"/>
          <w:szCs w:val="16"/>
          <w:lang w:val="en-GB"/>
        </w:rPr>
        <w:t>axonomy</w:t>
      </w:r>
    </w:p>
    <w:p w14:paraId="7FDC2C3B" w14:textId="77777777" w:rsidR="00E6733B" w:rsidRPr="00365D03" w:rsidRDefault="002C1A14">
      <w:pPr>
        <w:spacing w:before="15" w:after="0" w:line="240" w:lineRule="auto"/>
        <w:ind w:right="6137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365D03">
        <w:rPr>
          <w:rFonts w:ascii="Arial" w:eastAsia="Arial" w:hAnsi="Arial" w:cs="Arial"/>
          <w:w w:val="95"/>
          <w:sz w:val="16"/>
          <w:szCs w:val="16"/>
          <w:lang w:val="en-GB"/>
        </w:rPr>
        <w:t>2015AA.</w:t>
      </w:r>
    </w:p>
    <w:p w14:paraId="3C99C0E8" w14:textId="77777777" w:rsidR="00E6733B" w:rsidRPr="00365D03" w:rsidRDefault="002C1A14">
      <w:pPr>
        <w:spacing w:before="32" w:after="0" w:line="257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365D03">
        <w:rPr>
          <w:rFonts w:ascii="Arial" w:eastAsia="Arial" w:hAnsi="Arial" w:cs="Arial"/>
          <w:position w:val="6"/>
          <w:sz w:val="12"/>
          <w:szCs w:val="12"/>
          <w:lang w:val="en-GB"/>
        </w:rPr>
        <w:t>5</w:t>
      </w:r>
      <w:r w:rsidRPr="00365D03">
        <w:rPr>
          <w:rFonts w:ascii="Arial" w:eastAsia="Arial" w:hAnsi="Arial" w:cs="Arial"/>
          <w:spacing w:val="31"/>
          <w:position w:val="6"/>
          <w:sz w:val="12"/>
          <w:szCs w:val="12"/>
          <w:lang w:val="en-GB"/>
        </w:rPr>
        <w:t xml:space="preserve"> </w:t>
      </w:r>
      <w:r w:rsidRPr="00365D03">
        <w:rPr>
          <w:rFonts w:ascii="Arial" w:eastAsia="Arial" w:hAnsi="Arial" w:cs="Arial"/>
          <w:w w:val="92"/>
          <w:sz w:val="16"/>
          <w:szCs w:val="16"/>
          <w:lang w:val="en-GB"/>
        </w:rPr>
        <w:t>GO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9"/>
          <w:sz w:val="16"/>
          <w:szCs w:val="16"/>
          <w:lang w:val="en-GB"/>
        </w:rPr>
        <w:t>R</w:t>
      </w:r>
      <w:r w:rsidRPr="00365D03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e</w:t>
      </w:r>
      <w:r w:rsidRPr="00365D03">
        <w:rPr>
          <w:rFonts w:ascii="Arial" w:eastAsia="Arial" w:hAnsi="Arial" w:cs="Arial"/>
          <w:w w:val="89"/>
          <w:sz w:val="16"/>
          <w:szCs w:val="16"/>
          <w:lang w:val="en-GB"/>
        </w:rPr>
        <w:t>vision</w:t>
      </w:r>
      <w:r w:rsidRPr="00365D03">
        <w:rPr>
          <w:rFonts w:ascii="Arial" w:eastAsia="Arial" w:hAnsi="Arial" w:cs="Arial"/>
          <w:spacing w:val="2"/>
          <w:w w:val="89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9"/>
          <w:sz w:val="16"/>
          <w:szCs w:val="16"/>
          <w:lang w:val="en-GB"/>
        </w:rPr>
        <w:t>25527,</w:t>
      </w:r>
      <w:r w:rsidRPr="00365D03">
        <w:rPr>
          <w:rFonts w:ascii="Arial" w:eastAsia="Arial" w:hAnsi="Arial" w:cs="Arial"/>
          <w:spacing w:val="-11"/>
          <w:w w:val="89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95"/>
          <w:sz w:val="16"/>
          <w:szCs w:val="16"/>
          <w:lang w:val="en-GB"/>
        </w:rPr>
        <w:t>ChEBI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4"/>
          <w:sz w:val="16"/>
          <w:szCs w:val="16"/>
          <w:lang w:val="en-GB"/>
        </w:rPr>
        <w:t>Release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9"/>
          <w:sz w:val="16"/>
          <w:szCs w:val="16"/>
          <w:lang w:val="en-GB"/>
        </w:rPr>
        <w:t>127,</w:t>
      </w:r>
      <w:r w:rsidRPr="00365D03">
        <w:rPr>
          <w:rFonts w:ascii="Arial" w:eastAsia="Arial" w:hAnsi="Arial" w:cs="Arial"/>
          <w:spacing w:val="-11"/>
          <w:w w:val="89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99"/>
          <w:sz w:val="16"/>
          <w:szCs w:val="16"/>
          <w:lang w:val="en-GB"/>
        </w:rPr>
        <w:t>BTL2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4"/>
          <w:sz w:val="16"/>
          <w:szCs w:val="16"/>
          <w:lang w:val="en-GB"/>
        </w:rPr>
        <w:t>Release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91"/>
          <w:sz w:val="16"/>
          <w:szCs w:val="16"/>
          <w:lang w:val="en-GB"/>
        </w:rPr>
        <w:t>8th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9"/>
          <w:sz w:val="16"/>
          <w:szCs w:val="16"/>
          <w:lang w:val="en-GB"/>
        </w:rPr>
        <w:t>march</w:t>
      </w:r>
      <w:r w:rsidRPr="00365D03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sz w:val="16"/>
          <w:szCs w:val="16"/>
          <w:lang w:val="en-GB"/>
        </w:rPr>
        <w:t xml:space="preserve">2015,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PR</w:t>
      </w:r>
      <w:r w:rsidRPr="00365D03">
        <w:rPr>
          <w:rFonts w:ascii="Arial" w:eastAsia="Arial" w:hAnsi="Arial" w:cs="Arial"/>
          <w:spacing w:val="3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release</w:t>
      </w:r>
      <w:r w:rsidRPr="00365D03">
        <w:rPr>
          <w:rFonts w:ascii="Arial" w:eastAsia="Arial" w:hAnsi="Arial" w:cs="Arial"/>
          <w:spacing w:val="-9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22nd</w:t>
      </w:r>
      <w:r w:rsidRPr="00365D03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w w:val="86"/>
          <w:sz w:val="16"/>
          <w:szCs w:val="16"/>
          <w:lang w:val="en-GB"/>
        </w:rPr>
        <w:t>may</w:t>
      </w:r>
      <w:r w:rsidRPr="00365D03">
        <w:rPr>
          <w:rFonts w:ascii="Arial" w:eastAsia="Arial" w:hAnsi="Arial" w:cs="Arial"/>
          <w:spacing w:val="13"/>
          <w:w w:val="86"/>
          <w:sz w:val="16"/>
          <w:szCs w:val="16"/>
          <w:lang w:val="en-GB"/>
        </w:rPr>
        <w:t xml:space="preserve"> </w:t>
      </w:r>
      <w:r w:rsidRPr="00365D03">
        <w:rPr>
          <w:rFonts w:ascii="Arial" w:eastAsia="Arial" w:hAnsi="Arial" w:cs="Arial"/>
          <w:sz w:val="16"/>
          <w:szCs w:val="16"/>
          <w:lang w:val="en-GB"/>
        </w:rPr>
        <w:t>2015</w:t>
      </w:r>
    </w:p>
    <w:p w14:paraId="718A464A" w14:textId="77777777" w:rsidR="00E6733B" w:rsidRPr="00365D03" w:rsidRDefault="00E6733B">
      <w:pPr>
        <w:spacing w:after="0"/>
        <w:jc w:val="both"/>
        <w:rPr>
          <w:lang w:val="en-GB"/>
        </w:rPr>
        <w:sectPr w:rsidR="00E6733B" w:rsidRPr="00365D03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60B7860F" w14:textId="77777777" w:rsidR="00E6733B" w:rsidRPr="00365D03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B9ECCFB" w14:textId="77777777" w:rsidR="00E6733B" w:rsidRPr="00365D03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162AA9BB" w14:textId="77777777" w:rsidR="00E6733B" w:rsidRPr="00365D03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7DBE17D0" w14:textId="77777777" w:rsidR="00E6733B" w:rsidRPr="00365D03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00A47F34" w14:textId="77777777" w:rsidR="00E6733B" w:rsidRPr="00365D03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41B08C16" w14:textId="77777777" w:rsidR="00E6733B" w:rsidRPr="00365D03" w:rsidRDefault="00E6733B">
      <w:pPr>
        <w:spacing w:before="4" w:after="0" w:line="280" w:lineRule="exact"/>
        <w:rPr>
          <w:sz w:val="28"/>
          <w:szCs w:val="28"/>
          <w:lang w:val="en-GB"/>
        </w:rPr>
      </w:pPr>
    </w:p>
    <w:p w14:paraId="2CFB098D" w14:textId="77777777" w:rsidR="00E6733B" w:rsidRPr="0049103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</w:rPr>
      </w:pPr>
      <w:r w:rsidRPr="000624E2">
        <w:rPr>
          <w:lang w:val="en-GB"/>
        </w:rPr>
        <w:pict w14:anchorId="29EFAB6B">
          <v:group id="_x0000_s1256" style="position:absolute;left:0;text-align:left;margin-left:13.45pt;margin-top:-7.85pt;width:29.9pt;height:.1pt;z-index:-1227;mso-position-horizontal-relative:page" coordorigin="269,-157" coordsize="598,2">
            <v:shape id="_x0000_s1257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654" w:author="Filipe Santana" w:date="2016-01-03T15:57:00Z">
            <w:rPr>
              <w:lang w:val="en-GB"/>
            </w:rPr>
          </w:rPrChange>
        </w:rPr>
        <w:pict w14:anchorId="6A900275">
          <v:group id="_x0000_s1254" style="position:absolute;left:0;text-align:left;margin-left:48.35pt;margin-top:-2.85pt;width:.1pt;height:29.9pt;z-index:-1226;mso-position-horizontal-relative:page" coordorigin="967,-57" coordsize="2,598">
            <v:shape id="_x0000_s1255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655" w:author="Filipe Santana" w:date="2016-01-03T15:57:00Z">
            <w:rPr>
              <w:lang w:val="en-GB"/>
            </w:rPr>
          </w:rPrChange>
        </w:rPr>
        <w:pict w14:anchorId="31BB337F">
          <v:group id="_x0000_s1252" style="position:absolute;left:0;text-align:left;margin-left:665.3pt;margin-top:-7.85pt;width:29.9pt;height:.1pt;z-index:-1225;mso-position-horizontal-relative:page" coordorigin="13306,-157" coordsize="598,2">
            <v:shape id="_x0000_s1253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656" w:author="Filipe Santana" w:date="2016-01-03T15:57:00Z">
            <w:rPr>
              <w:lang w:val="en-GB"/>
            </w:rPr>
          </w:rPrChange>
        </w:rPr>
        <w:pict w14:anchorId="75B365AD">
          <v:group id="_x0000_s1250" style="position:absolute;left:0;text-align:left;margin-left:660.35pt;margin-top:-2.85pt;width:.1pt;height:29.9pt;z-index:-1224;mso-position-horizontal-relative:page" coordorigin="13207,-57" coordsize="2,598">
            <v:shape id="_x0000_s1251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“main”</w:t>
      </w:r>
      <w:r w:rsidR="002C1A14" w:rsidRPr="0049103C">
        <w:rPr>
          <w:rFonts w:ascii="Arial" w:eastAsia="Arial" w:hAnsi="Arial" w:cs="Arial"/>
          <w:spacing w:val="17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—</w:t>
      </w:r>
      <w:r w:rsidR="002C1A14" w:rsidRPr="0049103C">
        <w:rPr>
          <w:rFonts w:ascii="Arial" w:eastAsia="Arial" w:hAnsi="Arial" w:cs="Arial"/>
          <w:spacing w:val="20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2016/1/3</w:t>
      </w:r>
      <w:r w:rsidR="002C1A14" w:rsidRPr="0049103C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—</w:t>
      </w:r>
      <w:r w:rsidR="002C1A14" w:rsidRPr="0049103C">
        <w:rPr>
          <w:rFonts w:ascii="Arial" w:eastAsia="Arial" w:hAnsi="Arial" w:cs="Arial"/>
          <w:spacing w:val="20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page</w:t>
      </w:r>
      <w:r w:rsidR="002C1A14" w:rsidRPr="0049103C">
        <w:rPr>
          <w:rFonts w:ascii="Arial" w:eastAsia="Arial" w:hAnsi="Arial" w:cs="Arial"/>
          <w:spacing w:val="18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3</w:t>
      </w:r>
      <w:r w:rsidR="002C1A14" w:rsidRPr="0049103C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sz w:val="16"/>
          <w:szCs w:val="16"/>
          <w:lang w:val="en-GB"/>
        </w:rPr>
        <w:t>—</w:t>
      </w:r>
      <w:r w:rsidR="002C1A14" w:rsidRPr="0049103C">
        <w:rPr>
          <w:rFonts w:ascii="Arial" w:eastAsia="Arial" w:hAnsi="Arial" w:cs="Arial"/>
          <w:spacing w:val="20"/>
          <w:sz w:val="16"/>
          <w:szCs w:val="16"/>
          <w:lang w:val="en-GB"/>
        </w:rPr>
        <w:t xml:space="preserve"> </w:t>
      </w:r>
      <w:r w:rsidR="002C1A14" w:rsidRPr="0049103C">
        <w:rPr>
          <w:rFonts w:ascii="Arial" w:eastAsia="Arial" w:hAnsi="Arial" w:cs="Arial"/>
          <w:w w:val="99"/>
          <w:sz w:val="16"/>
          <w:szCs w:val="16"/>
          <w:lang w:val="en-GB"/>
        </w:rPr>
        <w:t>#3</w:t>
      </w:r>
    </w:p>
    <w:p w14:paraId="35AA3832" w14:textId="77777777" w:rsidR="00E6733B" w:rsidRPr="0049103C" w:rsidRDefault="00E6733B">
      <w:pPr>
        <w:spacing w:after="0"/>
        <w:jc w:val="center"/>
        <w:rPr>
          <w:lang w:val="en-GB"/>
        </w:rPr>
        <w:sectPr w:rsidR="00E6733B" w:rsidRPr="0049103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5E3AA510" w14:textId="77777777" w:rsidR="00E6733B" w:rsidRPr="0049103C" w:rsidRDefault="00E6733B">
      <w:pPr>
        <w:spacing w:before="5" w:after="0" w:line="170" w:lineRule="exact"/>
        <w:rPr>
          <w:sz w:val="17"/>
          <w:szCs w:val="17"/>
          <w:lang w:val="en-GB"/>
        </w:rPr>
      </w:pPr>
    </w:p>
    <w:p w14:paraId="0ADB3AEC" w14:textId="77777777" w:rsidR="00E6733B" w:rsidRPr="0049103C" w:rsidRDefault="00E6733B">
      <w:pPr>
        <w:spacing w:after="0"/>
        <w:rPr>
          <w:lang w:val="en-GB"/>
        </w:rPr>
        <w:sectPr w:rsidR="00E6733B" w:rsidRPr="0049103C">
          <w:headerReference w:type="default" r:id="rId10"/>
          <w:pgSz w:w="14180" w:h="20020"/>
          <w:pgMar w:top="3020" w:right="160" w:bottom="280" w:left="160" w:header="1385" w:footer="0" w:gutter="0"/>
          <w:cols w:space="720"/>
        </w:sectPr>
      </w:pPr>
    </w:p>
    <w:p w14:paraId="177016A0" w14:textId="77777777" w:rsidR="00E6733B" w:rsidRPr="0049103C" w:rsidRDefault="002C1A14">
      <w:pPr>
        <w:spacing w:before="33" w:after="0" w:line="240" w:lineRule="auto"/>
        <w:ind w:left="2157" w:right="79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lastRenderedPageBreak/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One</w:t>
      </w:r>
      <w:r w:rsidRPr="0049103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ma</w:t>
      </w:r>
      <w:r w:rsidRPr="0049103C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n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pacing w:val="5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GO</w:t>
      </w:r>
      <w:r w:rsidRPr="0049103C">
        <w:rPr>
          <w:rFonts w:ascii="Arial" w:eastAsia="Arial" w:hAnsi="Arial" w:cs="Arial"/>
          <w:spacing w:val="7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cellular</w:t>
      </w:r>
      <w:r w:rsidRPr="0049103C">
        <w:rPr>
          <w:rFonts w:ascii="Arial" w:eastAsia="Arial" w:hAnsi="Arial" w:cs="Arial"/>
          <w:spacing w:val="25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components</w:t>
      </w:r>
      <w:r w:rsidRPr="0049103C">
        <w:rPr>
          <w:rFonts w:ascii="Arial" w:eastAsia="Arial" w:hAnsi="Arial" w:cs="Arial"/>
          <w:spacing w:val="-9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(e.g.,</w:t>
      </w:r>
      <w:r w:rsidRPr="0049103C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w w:val="90"/>
          <w:sz w:val="16"/>
          <w:szCs w:val="16"/>
          <w:lang w:val="en-GB"/>
        </w:rPr>
        <w:t>Cytoplas</w:t>
      </w:r>
      <w:r w:rsidRPr="0049103C">
        <w:rPr>
          <w:rFonts w:ascii="Arial" w:eastAsia="Arial" w:hAnsi="Arial" w:cs="Arial"/>
          <w:i/>
          <w:spacing w:val="2"/>
          <w:w w:val="90"/>
          <w:sz w:val="16"/>
          <w:szCs w:val="16"/>
          <w:lang w:val="en-GB"/>
        </w:rPr>
        <w:t>m</w:t>
      </w:r>
      <w:r w:rsidRPr="0049103C">
        <w:rPr>
          <w:rFonts w:ascii="Arial" w:eastAsia="Arial" w:hAnsi="Arial" w:cs="Arial"/>
          <w:w w:val="99"/>
          <w:sz w:val="16"/>
          <w:szCs w:val="16"/>
          <w:lang w:val="en-GB"/>
        </w:rPr>
        <w:t>)</w:t>
      </w:r>
    </w:p>
    <w:p w14:paraId="4220B604" w14:textId="77777777" w:rsidR="00E6733B" w:rsidRPr="0049103C" w:rsidRDefault="002C1A14">
      <w:pPr>
        <w:spacing w:before="35" w:after="0" w:line="240" w:lineRule="auto"/>
        <w:ind w:left="2157" w:right="6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Zero</w:t>
      </w:r>
      <w:r w:rsidRPr="0049103C">
        <w:rPr>
          <w:rFonts w:ascii="Arial" w:eastAsia="Arial" w:hAnsi="Arial" w:cs="Arial"/>
          <w:spacing w:val="-1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ma</w:t>
      </w:r>
      <w:r w:rsidRPr="0049103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n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phenotypes</w:t>
      </w:r>
      <w:r w:rsidRPr="0049103C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(e.g., </w:t>
      </w:r>
      <w:r w:rsidRPr="0049103C">
        <w:rPr>
          <w:rFonts w:ascii="Arial" w:eastAsia="Arial" w:hAnsi="Arial" w:cs="Arial"/>
          <w:i/>
          <w:w w:val="88"/>
          <w:sz w:val="16"/>
          <w:szCs w:val="16"/>
          <w:lang w:val="en-GB"/>
        </w:rPr>
        <w:t>Endocrine</w:t>
      </w:r>
      <w:r w:rsidRPr="0049103C">
        <w:rPr>
          <w:rFonts w:ascii="Arial" w:eastAsia="Arial" w:hAnsi="Arial" w:cs="Arial"/>
          <w:i/>
          <w:spacing w:val="29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w w:val="88"/>
          <w:sz w:val="16"/>
          <w:szCs w:val="16"/>
          <w:lang w:val="en-GB"/>
        </w:rPr>
        <w:t>panc</w:t>
      </w:r>
      <w:r w:rsidRPr="0049103C">
        <w:rPr>
          <w:rFonts w:ascii="Arial" w:eastAsia="Arial" w:hAnsi="Arial" w:cs="Arial"/>
          <w:i/>
          <w:spacing w:val="-5"/>
          <w:w w:val="88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i/>
          <w:w w:val="88"/>
          <w:sz w:val="16"/>
          <w:szCs w:val="16"/>
          <w:lang w:val="en-GB"/>
        </w:rPr>
        <w:t>eas inc</w:t>
      </w:r>
      <w:r w:rsidRPr="0049103C">
        <w:rPr>
          <w:rFonts w:ascii="Arial" w:eastAsia="Arial" w:hAnsi="Arial" w:cs="Arial"/>
          <w:i/>
          <w:spacing w:val="-5"/>
          <w:w w:val="88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i/>
          <w:w w:val="88"/>
          <w:sz w:val="16"/>
          <w:szCs w:val="16"/>
          <w:lang w:val="en-GB"/>
        </w:rPr>
        <w:t>eased</w:t>
      </w:r>
      <w:r w:rsidRPr="0049103C">
        <w:rPr>
          <w:rFonts w:ascii="Arial" w:eastAsia="Arial" w:hAnsi="Arial" w:cs="Arial"/>
          <w:i/>
          <w:spacing w:val="6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sz w:val="16"/>
          <w:szCs w:val="16"/>
          <w:lang w:val="en-GB"/>
        </w:rPr>
        <w:t>size</w:t>
      </w:r>
      <w:r w:rsidRPr="0049103C">
        <w:rPr>
          <w:rFonts w:ascii="Arial" w:eastAsia="Arial" w:hAnsi="Arial" w:cs="Arial"/>
          <w:sz w:val="16"/>
          <w:szCs w:val="16"/>
          <w:lang w:val="en-GB"/>
        </w:rPr>
        <w:t>)</w:t>
      </w:r>
    </w:p>
    <w:p w14:paraId="7BF392A3" w14:textId="77777777" w:rsidR="00E6733B" w:rsidRPr="0049103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4A4D7997" w14:textId="77777777" w:rsidR="00E6733B" w:rsidRPr="0049103C" w:rsidRDefault="00E6733B">
      <w:pPr>
        <w:spacing w:before="18" w:after="0" w:line="200" w:lineRule="exact"/>
        <w:rPr>
          <w:sz w:val="20"/>
          <w:szCs w:val="20"/>
          <w:lang w:val="en-GB"/>
        </w:rPr>
      </w:pPr>
    </w:p>
    <w:p w14:paraId="193E71CC" w14:textId="77777777" w:rsidR="00E6733B" w:rsidRPr="0049103C" w:rsidRDefault="002C1A14">
      <w:pPr>
        <w:spacing w:after="0" w:line="240" w:lineRule="auto"/>
        <w:ind w:left="2108" w:right="602"/>
        <w:jc w:val="both"/>
        <w:rPr>
          <w:rFonts w:ascii="Arial" w:eastAsia="Arial" w:hAnsi="Arial" w:cs="Arial"/>
          <w:sz w:val="18"/>
          <w:szCs w:val="18"/>
          <w:lang w:val="en-GB"/>
        </w:rPr>
      </w:pPr>
      <w:r w:rsidRPr="0049103C">
        <w:rPr>
          <w:rFonts w:ascii="Arial" w:eastAsia="Arial" w:hAnsi="Arial" w:cs="Arial"/>
          <w:sz w:val="18"/>
          <w:szCs w:val="18"/>
          <w:lang w:val="en-GB"/>
        </w:rPr>
        <w:t>4.2</w:t>
      </w:r>
      <w:r w:rsidRPr="0049103C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Ontological</w:t>
      </w:r>
      <w:r w:rsidRPr="0049103C">
        <w:rPr>
          <w:rFonts w:ascii="Arial" w:eastAsia="Arial" w:hAnsi="Arial" w:cs="Arial"/>
          <w:spacing w:val="-9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sz w:val="18"/>
          <w:szCs w:val="18"/>
          <w:lang w:val="en-GB"/>
        </w:rPr>
        <w:t>g</w:t>
      </w:r>
      <w:r w:rsidRPr="0049103C">
        <w:rPr>
          <w:rFonts w:ascii="Arial" w:eastAsia="Arial" w:hAnsi="Arial" w:cs="Arial"/>
          <w:sz w:val="18"/>
          <w:szCs w:val="18"/>
          <w:lang w:val="en-GB"/>
        </w:rPr>
        <w:t>rounding</w:t>
      </w:r>
      <w:r w:rsidRPr="0049103C">
        <w:rPr>
          <w:rFonts w:ascii="Arial" w:eastAsia="Arial" w:hAnsi="Arial" w:cs="Arial"/>
          <w:spacing w:val="-8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and</w:t>
      </w:r>
      <w:r w:rsidRPr="0049103C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ontology</w:t>
      </w:r>
      <w:r w:rsidRPr="0049103C">
        <w:rPr>
          <w:rFonts w:ascii="Arial" w:eastAsia="Arial" w:hAnsi="Arial" w:cs="Arial"/>
          <w:spacing w:val="-7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gene</w:t>
      </w:r>
      <w:r w:rsidRPr="0049103C">
        <w:rPr>
          <w:rFonts w:ascii="Arial" w:eastAsia="Arial" w:hAnsi="Arial" w:cs="Arial"/>
          <w:spacing w:val="-2"/>
          <w:sz w:val="18"/>
          <w:szCs w:val="18"/>
          <w:lang w:val="en-GB"/>
        </w:rPr>
        <w:t>r</w:t>
      </w:r>
      <w:r w:rsidRPr="0049103C">
        <w:rPr>
          <w:rFonts w:ascii="Arial" w:eastAsia="Arial" w:hAnsi="Arial" w:cs="Arial"/>
          <w:sz w:val="18"/>
          <w:szCs w:val="18"/>
          <w:lang w:val="en-GB"/>
        </w:rPr>
        <w:t>ation</w:t>
      </w:r>
    </w:p>
    <w:p w14:paraId="0BA04DB8" w14:textId="77777777" w:rsidR="00E6733B" w:rsidRPr="0049103C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1FD23E93" w14:textId="49C996F6" w:rsidR="00E6733B" w:rsidRPr="0049103C" w:rsidRDefault="002C1A14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19"/>
          <w:w w:val="88"/>
          <w:sz w:val="16"/>
          <w:szCs w:val="16"/>
          <w:lang w:val="en-GB"/>
        </w:rPr>
        <w:t xml:space="preserve"> </w:t>
      </w:r>
      <w:proofErr w:type="gramStart"/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grounding </w:t>
      </w:r>
      <w:r w:rsidRPr="0049103C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process</w:t>
      </w:r>
      <w:proofErr w:type="gramEnd"/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intellectually</w:t>
      </w:r>
      <w:r w:rsidRPr="0049103C">
        <w:rPr>
          <w:rFonts w:ascii="Arial" w:eastAsia="Arial" w:hAnsi="Arial" w:cs="Arial"/>
          <w:spacing w:val="32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challenging,</w:t>
      </w:r>
      <w:r w:rsidRPr="0049103C">
        <w:rPr>
          <w:rFonts w:ascii="Arial" w:eastAsia="Arial" w:hAnsi="Arial" w:cs="Arial"/>
          <w:spacing w:val="5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because</w:t>
      </w:r>
      <w:r w:rsidRPr="0049103C">
        <w:rPr>
          <w:rFonts w:ascii="Arial" w:eastAsia="Arial" w:hAnsi="Arial" w:cs="Arial"/>
          <w:spacing w:val="19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it</w:t>
      </w:r>
      <w:r w:rsidRPr="0049103C">
        <w:rPr>
          <w:rFonts w:ascii="Arial" w:eastAsia="Arial" w:hAnsi="Arial" w:cs="Arial"/>
          <w:spacing w:val="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requires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in-depth</w:t>
      </w:r>
      <w:r w:rsidRPr="0049103C">
        <w:rPr>
          <w:rFonts w:ascii="Arial" w:eastAsia="Arial" w:hAnsi="Arial" w:cs="Arial"/>
          <w:spacing w:val="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biology</w:t>
      </w:r>
      <w:r w:rsidRPr="0049103C">
        <w:rPr>
          <w:rFonts w:ascii="Arial" w:eastAsia="Arial" w:hAnsi="Arial" w:cs="Arial"/>
          <w:spacing w:val="26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kn</w:t>
      </w:r>
      <w:r w:rsidRPr="0049103C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wledge,</w:t>
      </w:r>
      <w:r w:rsidRPr="0049103C">
        <w:rPr>
          <w:rFonts w:ascii="Arial" w:eastAsia="Arial" w:hAnsi="Arial" w:cs="Arial"/>
          <w:spacing w:val="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insight</w:t>
      </w:r>
      <w:r w:rsidRPr="0049103C">
        <w:rPr>
          <w:rFonts w:ascii="Arial" w:eastAsia="Arial" w:hAnsi="Arial" w:cs="Arial"/>
          <w:spacing w:val="9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into</w:t>
      </w:r>
      <w:r w:rsidRPr="0049103C">
        <w:rPr>
          <w:rFonts w:ascii="Arial" w:eastAsia="Arial" w:hAnsi="Arial" w:cs="Arial"/>
          <w:spacing w:val="1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w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ay</w:t>
      </w:r>
      <w:r w:rsidRPr="0049103C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biological</w:t>
      </w:r>
      <w:r w:rsidRPr="0049103C">
        <w:rPr>
          <w:rFonts w:ascii="Arial" w:eastAsia="Arial" w:hAnsi="Arial" w:cs="Arial"/>
          <w:spacing w:val="29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 xml:space="preserve">databases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are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populated, as</w:t>
      </w:r>
      <w:r w:rsidRPr="0049103C">
        <w:rPr>
          <w:rFonts w:ascii="Arial" w:eastAsia="Arial" w:hAnsi="Arial" w:cs="Arial"/>
          <w:spacing w:val="-1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well</w:t>
      </w:r>
      <w:r w:rsidRPr="0049103C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9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 xml:space="preserve">ontology </w:t>
      </w:r>
      <w:r w:rsidRPr="0049103C">
        <w:rPr>
          <w:rFonts w:ascii="Arial" w:eastAsia="Arial" w:hAnsi="Arial" w:cs="Arial"/>
          <w:spacing w:val="3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engineering</w:t>
      </w:r>
      <w:r w:rsidRPr="0049103C">
        <w:rPr>
          <w:rFonts w:ascii="Arial" w:eastAsia="Arial" w:hAnsi="Arial" w:cs="Arial"/>
          <w:spacing w:val="3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skills</w:t>
      </w:r>
      <w:r w:rsidRPr="0049103C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guided</w:t>
      </w:r>
      <w:r w:rsidRPr="0049103C">
        <w:rPr>
          <w:rFonts w:ascii="Arial" w:eastAsia="Arial" w:hAnsi="Arial" w:cs="Arial"/>
          <w:spacing w:val="4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by</w:t>
      </w:r>
      <w:r w:rsidRPr="0049103C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5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rigour</w:t>
      </w:r>
      <w:r w:rsidRPr="0049103C">
        <w:rPr>
          <w:rFonts w:ascii="Arial" w:eastAsia="Arial" w:hAnsi="Arial" w:cs="Arial"/>
          <w:spacing w:val="20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of </w:t>
      </w:r>
      <w:r w:rsidRPr="0049103C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4"/>
          <w:w w:val="7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rich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upper</w:t>
      </w:r>
      <w:r w:rsidRPr="0049103C">
        <w:rPr>
          <w:rFonts w:ascii="Arial" w:eastAsia="Arial" w:hAnsi="Arial" w:cs="Arial"/>
          <w:spacing w:val="-9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l</w:t>
      </w:r>
      <w:r w:rsidRPr="0049103C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el</w:t>
      </w:r>
      <w:r w:rsidRPr="0049103C">
        <w:rPr>
          <w:rFonts w:ascii="Arial" w:eastAsia="Arial" w:hAnsi="Arial" w:cs="Arial"/>
          <w:spacing w:val="1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ontolog</w:t>
      </w:r>
      <w:r w:rsidRPr="0049103C">
        <w:rPr>
          <w:rFonts w:ascii="Arial" w:eastAsia="Arial" w:hAnsi="Arial" w:cs="Arial"/>
          <w:spacing w:val="-10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5FB73FC1" w14:textId="2FB4F9F8" w:rsidR="00E6733B" w:rsidRPr="0049103C" w:rsidRDefault="002C1A14">
      <w:pPr>
        <w:spacing w:before="1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pacing w:val="-14"/>
          <w:w w:val="92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w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11"/>
          <w:w w:val="9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that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straightfor</w:t>
      </w:r>
      <w:r w:rsidRPr="0049103C">
        <w:rPr>
          <w:rFonts w:ascii="Arial" w:eastAsia="Arial" w:hAnsi="Arial" w:cs="Arial"/>
          <w:spacing w:val="-2"/>
          <w:w w:val="92"/>
          <w:sz w:val="16"/>
          <w:szCs w:val="16"/>
          <w:lang w:val="en-GB"/>
        </w:rPr>
        <w:t>w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ard,</w:t>
      </w:r>
      <w:r w:rsidRPr="0049103C">
        <w:rPr>
          <w:rFonts w:ascii="Arial" w:eastAsia="Arial" w:hAnsi="Arial" w:cs="Arial"/>
          <w:spacing w:val="-5"/>
          <w:w w:val="9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automatized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5"/>
          <w:sz w:val="16"/>
          <w:szCs w:val="16"/>
          <w:lang w:val="en-GB"/>
        </w:rPr>
        <w:t>"ontologization"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9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 xml:space="preserve">data-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base</w:t>
      </w:r>
      <w:r w:rsidRPr="0049103C">
        <w:rPr>
          <w:rFonts w:ascii="Arial" w:eastAsia="Arial" w:hAnsi="Arial" w:cs="Arial"/>
          <w:spacing w:val="-1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schema</w:t>
      </w:r>
      <w:r w:rsidRPr="0049103C">
        <w:rPr>
          <w:rFonts w:ascii="Arial" w:eastAsia="Arial" w:hAnsi="Arial" w:cs="Arial"/>
          <w:spacing w:val="17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ins w:id="1657" w:author="Filipe Santana" w:date="2016-01-03T21:38:00Z">
        <w:r w:rsidR="0049103C">
          <w:rPr>
            <w:rFonts w:ascii="Arial" w:eastAsia="Arial" w:hAnsi="Arial" w:cs="Arial"/>
            <w:w w:val="88"/>
            <w:sz w:val="16"/>
            <w:szCs w:val="16"/>
            <w:lang w:val="en-GB"/>
          </w:rPr>
          <w:t>not</w:t>
        </w:r>
        <w:r w:rsidR="0049103C" w:rsidRPr="0049103C">
          <w:rPr>
            <w:rFonts w:ascii="Arial" w:eastAsia="Arial" w:hAnsi="Arial" w:cs="Arial"/>
            <w:spacing w:val="13"/>
            <w:w w:val="88"/>
            <w:sz w:val="16"/>
            <w:szCs w:val="16"/>
            <w:lang w:val="en-GB"/>
          </w:rPr>
          <w:t xml:space="preserve"> </w:t>
        </w:r>
      </w:ins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possible, the</w:t>
      </w:r>
      <w:r w:rsidRPr="0049103C">
        <w:rPr>
          <w:rFonts w:ascii="Arial" w:eastAsia="Arial" w:hAnsi="Arial" w:cs="Arial"/>
          <w:spacing w:val="1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ontology</w:t>
      </w:r>
      <w:r w:rsidRPr="0049103C">
        <w:rPr>
          <w:rFonts w:ascii="Arial" w:eastAsia="Arial" w:hAnsi="Arial" w:cs="Arial"/>
          <w:spacing w:val="34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engineer</w:t>
      </w:r>
      <w:r w:rsidRPr="0049103C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has</w:t>
      </w:r>
      <w:r w:rsidRPr="0049103C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 critically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0"/>
          <w:sz w:val="16"/>
          <w:szCs w:val="16"/>
          <w:lang w:val="en-GB"/>
        </w:rPr>
        <w:t>assess</w:t>
      </w:r>
      <w:r w:rsidRPr="0049103C">
        <w:rPr>
          <w:rFonts w:ascii="Arial" w:eastAsia="Arial" w:hAnsi="Arial" w:cs="Arial"/>
          <w:spacing w:val="-7"/>
          <w:w w:val="8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0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18"/>
          <w:w w:val="8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0"/>
          <w:sz w:val="16"/>
          <w:szCs w:val="16"/>
          <w:lang w:val="en-GB"/>
        </w:rPr>
        <w:t>pros</w:t>
      </w:r>
      <w:r w:rsidRPr="0049103C">
        <w:rPr>
          <w:rFonts w:ascii="Arial" w:eastAsia="Arial" w:hAnsi="Arial" w:cs="Arial"/>
          <w:spacing w:val="28"/>
          <w:w w:val="8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0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19"/>
          <w:w w:val="8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0"/>
          <w:sz w:val="16"/>
          <w:szCs w:val="16"/>
          <w:lang w:val="en-GB"/>
        </w:rPr>
        <w:t>cons</w:t>
      </w:r>
      <w:r w:rsidRPr="0049103C">
        <w:rPr>
          <w:rFonts w:ascii="Arial" w:eastAsia="Arial" w:hAnsi="Arial" w:cs="Arial"/>
          <w:spacing w:val="23"/>
          <w:w w:val="8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competing</w:t>
      </w:r>
      <w:r w:rsidRPr="0049103C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ins w:id="1658" w:author="Filipe Santana" w:date="2016-01-03T21:40:00Z">
        <w:r w:rsidR="0049103C" w:rsidRPr="0049103C">
          <w:rPr>
            <w:rFonts w:ascii="Arial" w:eastAsia="Arial" w:hAnsi="Arial" w:cs="Arial"/>
            <w:w w:val="88"/>
            <w:sz w:val="16"/>
            <w:szCs w:val="16"/>
            <w:lang w:val="en-GB"/>
          </w:rPr>
          <w:t>modelling</w:t>
        </w:r>
      </w:ins>
      <w:r w:rsidRPr="0049103C">
        <w:rPr>
          <w:rFonts w:ascii="Arial" w:eastAsia="Arial" w:hAnsi="Arial" w:cs="Arial"/>
          <w:spacing w:val="25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strat</w:t>
      </w:r>
      <w:r w:rsidRPr="0049103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gies.</w:t>
      </w:r>
      <w:r w:rsidRPr="0049103C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This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must</w:t>
      </w:r>
      <w:r w:rsidRPr="0049103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be</w:t>
      </w:r>
      <w:r w:rsidRPr="0049103C">
        <w:rPr>
          <w:rFonts w:ascii="Arial" w:eastAsia="Arial" w:hAnsi="Arial" w:cs="Arial"/>
          <w:spacing w:val="-12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performed</w:t>
      </w:r>
      <w:r w:rsidRPr="0049103C">
        <w:rPr>
          <w:rFonts w:ascii="Arial" w:eastAsia="Arial" w:hAnsi="Arial" w:cs="Arial"/>
          <w:spacing w:val="23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11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w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ay</w:t>
      </w:r>
      <w:r w:rsidRPr="0049103C">
        <w:rPr>
          <w:rFonts w:ascii="Arial" w:eastAsia="Arial" w:hAnsi="Arial" w:cs="Arial"/>
          <w:spacing w:val="17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that</w:t>
      </w:r>
      <w:r w:rsidRPr="0049103C">
        <w:rPr>
          <w:rFonts w:ascii="Arial" w:eastAsia="Arial" w:hAnsi="Arial" w:cs="Arial"/>
          <w:spacing w:val="5"/>
          <w:w w:val="85"/>
          <w:sz w:val="16"/>
          <w:szCs w:val="16"/>
          <w:lang w:val="en-GB"/>
        </w:rPr>
        <w:t xml:space="preserve"> </w:t>
      </w:r>
      <w:ins w:id="1659" w:author="Filipe Santana" w:date="2016-01-03T21:39:00Z">
        <w:r w:rsidR="0049103C" w:rsidRPr="0049103C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correctly </w:t>
        </w:r>
        <w:r w:rsidR="0049103C" w:rsidRPr="0049103C">
          <w:rPr>
            <w:rFonts w:ascii="Arial" w:eastAsia="Arial" w:hAnsi="Arial" w:cs="Arial"/>
            <w:spacing w:val="5"/>
            <w:w w:val="85"/>
            <w:sz w:val="16"/>
            <w:szCs w:val="16"/>
            <w:lang w:val="en-GB"/>
          </w:rPr>
          <w:t>accounts</w:t>
        </w:r>
      </w:ins>
      <w:r w:rsidRPr="0049103C">
        <w:rPr>
          <w:rFonts w:ascii="Arial" w:eastAsia="Arial" w:hAnsi="Arial" w:cs="Arial"/>
          <w:spacing w:val="7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underlying</w:t>
      </w:r>
      <w:r w:rsidRPr="0049103C">
        <w:rPr>
          <w:rFonts w:ascii="Arial" w:eastAsia="Arial" w:hAnsi="Arial" w:cs="Arial"/>
          <w:spacing w:val="22"/>
          <w:w w:val="89"/>
          <w:sz w:val="16"/>
          <w:szCs w:val="16"/>
          <w:lang w:val="en-GB"/>
        </w:rPr>
        <w:t xml:space="preserve"> </w:t>
      </w:r>
      <w:ins w:id="1660" w:author="Filipe Santana" w:date="2016-01-03T21:40:00Z">
        <w:r w:rsidR="0049103C" w:rsidRPr="0049103C">
          <w:rPr>
            <w:rFonts w:ascii="Arial" w:eastAsia="Arial" w:hAnsi="Arial" w:cs="Arial"/>
            <w:sz w:val="16"/>
            <w:szCs w:val="16"/>
            <w:lang w:val="en-GB"/>
          </w:rPr>
          <w:t>bio</w:t>
        </w:r>
        <w:r w:rsidR="0049103C" w:rsidRPr="0049103C">
          <w:rPr>
            <w:rFonts w:ascii="Arial" w:eastAsia="Arial" w:hAnsi="Arial" w:cs="Arial"/>
            <w:w w:val="85"/>
            <w:sz w:val="16"/>
            <w:szCs w:val="16"/>
            <w:lang w:val="en-GB"/>
          </w:rPr>
          <w:t>logical reality</w:t>
        </w:r>
      </w:ins>
      <w:r w:rsidRPr="0049103C">
        <w:rPr>
          <w:rFonts w:ascii="Arial" w:eastAsia="Arial" w:hAnsi="Arial" w:cs="Arial"/>
          <w:spacing w:val="3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on the</w:t>
      </w:r>
      <w:r w:rsidRPr="0049103C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one</w:t>
      </w:r>
      <w:r w:rsidRPr="0049103C">
        <w:rPr>
          <w:rFonts w:ascii="Arial" w:eastAsia="Arial" w:hAnsi="Arial" w:cs="Arial"/>
          <w:spacing w:val="-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hand,</w:t>
      </w:r>
      <w:r w:rsidRPr="0049103C">
        <w:rPr>
          <w:rFonts w:ascii="Arial" w:eastAsia="Arial" w:hAnsi="Arial" w:cs="Arial"/>
          <w:spacing w:val="4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that</w:t>
      </w:r>
      <w:r w:rsidRPr="0049103C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pr</w:t>
      </w:r>
      <w:r w:rsidRPr="0049103C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vides</w:t>
      </w:r>
      <w:r w:rsidRPr="0049103C">
        <w:rPr>
          <w:rFonts w:ascii="Arial" w:eastAsia="Arial" w:hAnsi="Arial" w:cs="Arial"/>
          <w:spacing w:val="2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enough</w:t>
      </w:r>
      <w:r w:rsidRPr="0049103C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xpress</w:t>
      </w:r>
      <w:r w:rsidRPr="0049103C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i</w:t>
      </w:r>
      <w:r w:rsidRPr="0049103C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eness</w:t>
      </w:r>
      <w:r w:rsidRPr="0049103C">
        <w:rPr>
          <w:rFonts w:ascii="Arial" w:eastAsia="Arial" w:hAnsi="Arial" w:cs="Arial"/>
          <w:spacing w:val="-4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to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address</w:t>
      </w:r>
      <w:r w:rsidRPr="0049103C">
        <w:rPr>
          <w:rFonts w:ascii="Arial" w:eastAsia="Arial" w:hAnsi="Arial" w:cs="Arial"/>
          <w:spacing w:val="4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13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use</w:t>
      </w:r>
      <w:r w:rsidRPr="0049103C">
        <w:rPr>
          <w:rFonts w:ascii="Arial" w:eastAsia="Arial" w:hAnsi="Arial" w:cs="Arial"/>
          <w:spacing w:val="1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cases</w:t>
      </w:r>
      <w:r w:rsidRPr="0049103C">
        <w:rPr>
          <w:rFonts w:ascii="Arial" w:eastAsia="Arial" w:hAnsi="Arial" w:cs="Arial"/>
          <w:spacing w:val="-9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 xml:space="preserve">(formulated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competen</w:t>
      </w:r>
      <w:r w:rsidRPr="0049103C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c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pacing w:val="28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questions),</w:t>
      </w:r>
      <w:r w:rsidRPr="0049103C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on</w:t>
      </w:r>
      <w:r w:rsidRPr="0049103C">
        <w:rPr>
          <w:rFonts w:ascii="Arial" w:eastAsia="Arial" w:hAnsi="Arial" w:cs="Arial"/>
          <w:spacing w:val="9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other</w:t>
      </w:r>
    </w:p>
    <w:p w14:paraId="1415AB5A" w14:textId="77777777" w:rsidR="00E6733B" w:rsidRPr="0049103C" w:rsidRDefault="002C1A14">
      <w:pPr>
        <w:spacing w:before="1" w:after="0" w:line="240" w:lineRule="auto"/>
        <w:ind w:left="2108" w:right="426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hand.</w:t>
      </w:r>
    </w:p>
    <w:p w14:paraId="1E5B662D" w14:textId="58BDC76B" w:rsidR="00E6733B" w:rsidRPr="0049103C" w:rsidRDefault="002C1A14">
      <w:pPr>
        <w:spacing w:before="33" w:after="0" w:line="285" w:lineRule="auto"/>
        <w:ind w:left="290" w:right="2014" w:hanging="24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lang w:val="en-GB"/>
        </w:rPr>
        <w:br w:type="column"/>
      </w:r>
      <w:r w:rsidRPr="0049103C">
        <w:rPr>
          <w:rFonts w:ascii="Arial" w:eastAsia="Arial" w:hAnsi="Arial" w:cs="Arial"/>
          <w:sz w:val="16"/>
          <w:szCs w:val="16"/>
          <w:lang w:val="en-GB"/>
        </w:rPr>
        <w:lastRenderedPageBreak/>
        <w:t xml:space="preserve">1. </w:t>
      </w:r>
      <w:r w:rsidRPr="0049103C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One</w:t>
      </w:r>
      <w:r w:rsidRPr="0049103C">
        <w:rPr>
          <w:rFonts w:ascii="Arial" w:eastAsia="Arial" w:hAnsi="Arial" w:cs="Arial"/>
          <w:spacing w:val="26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or</w:t>
      </w:r>
      <w:r w:rsidRPr="0049103C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more</w:t>
      </w:r>
      <w:r w:rsidRPr="0049103C">
        <w:rPr>
          <w:rFonts w:ascii="Arial" w:eastAsia="Arial" w:hAnsi="Arial" w:cs="Arial"/>
          <w:spacing w:val="33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references</w:t>
      </w:r>
      <w:r w:rsidRPr="0049103C">
        <w:rPr>
          <w:rFonts w:ascii="Arial" w:eastAsia="Arial" w:hAnsi="Arial" w:cs="Arial"/>
          <w:spacing w:val="18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GO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>classes</w:t>
      </w:r>
      <w:r w:rsidRPr="0049103C">
        <w:rPr>
          <w:rFonts w:ascii="Arial" w:eastAsia="Arial" w:hAnsi="Arial" w:cs="Arial"/>
          <w:spacing w:val="28"/>
          <w:w w:val="8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UniProt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annotations</w:t>
      </w:r>
      <w:r w:rsidRPr="0049103C">
        <w:rPr>
          <w:rFonts w:ascii="Arial" w:eastAsia="Arial" w:hAnsi="Arial" w:cs="Arial"/>
          <w:spacing w:val="25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 GO</w:t>
      </w:r>
      <w:r w:rsidRPr="0049103C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ins w:id="1661" w:author="Filipe Santana" w:date="2016-01-03T21:45:00Z">
        <w:r w:rsidR="0049103C" w:rsidRPr="0049103C">
          <w:rPr>
            <w:rFonts w:ascii="Arial" w:eastAsia="Arial" w:hAnsi="Arial" w:cs="Arial"/>
            <w:w w:val="82"/>
            <w:sz w:val="16"/>
            <w:szCs w:val="16"/>
            <w:lang w:val="en-GB"/>
          </w:rPr>
          <w:t xml:space="preserve">classes, </w:t>
        </w:r>
        <w:proofErr w:type="gramStart"/>
        <w:r w:rsidR="0049103C" w:rsidRPr="0049103C">
          <w:rPr>
            <w:rFonts w:ascii="Arial" w:eastAsia="Arial" w:hAnsi="Arial" w:cs="Arial"/>
            <w:spacing w:val="4"/>
            <w:w w:val="82"/>
            <w:sz w:val="16"/>
            <w:szCs w:val="16"/>
            <w:lang w:val="en-GB"/>
          </w:rPr>
          <w:t>such</w:t>
        </w:r>
      </w:ins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1"/>
          <w:w w:val="8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>as</w:t>
      </w:r>
      <w:proofErr w:type="gramEnd"/>
      <w:r w:rsidRPr="0049103C">
        <w:rPr>
          <w:rFonts w:ascii="Arial" w:eastAsia="Arial" w:hAnsi="Arial" w:cs="Arial"/>
          <w:spacing w:val="17"/>
          <w:w w:val="82"/>
          <w:sz w:val="16"/>
          <w:szCs w:val="16"/>
          <w:lang w:val="en-GB"/>
        </w:rPr>
        <w:t xml:space="preserve"> </w:t>
      </w:r>
      <w:proofErr w:type="spellStart"/>
      <w:r w:rsidRPr="0049103C">
        <w:rPr>
          <w:rFonts w:ascii="Arial" w:eastAsia="Arial" w:hAnsi="Arial" w:cs="Arial"/>
          <w:sz w:val="16"/>
          <w:szCs w:val="16"/>
          <w:lang w:val="en-GB"/>
        </w:rPr>
        <w:t>go:’</w:t>
      </w:r>
      <w:r w:rsidRPr="0049103C">
        <w:rPr>
          <w:rFonts w:ascii="Arial" w:eastAsia="Arial" w:hAnsi="Arial" w:cs="Arial"/>
          <w:i/>
          <w:sz w:val="16"/>
          <w:szCs w:val="16"/>
          <w:lang w:val="en-GB"/>
        </w:rPr>
        <w:t>Biol</w:t>
      </w:r>
      <w:r w:rsidRPr="0049103C">
        <w:rPr>
          <w:rFonts w:ascii="Arial" w:eastAsia="Arial" w:hAnsi="Arial" w:cs="Arial"/>
          <w:i/>
          <w:spacing w:val="-2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i/>
          <w:sz w:val="16"/>
          <w:szCs w:val="16"/>
          <w:lang w:val="en-GB"/>
        </w:rPr>
        <w:t>gical</w:t>
      </w:r>
      <w:proofErr w:type="spellEnd"/>
      <w:r w:rsidRPr="0049103C">
        <w:rPr>
          <w:rFonts w:ascii="Arial" w:eastAsia="Arial" w:hAnsi="Arial" w:cs="Arial"/>
          <w:i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w w:val="99"/>
          <w:sz w:val="16"/>
          <w:szCs w:val="16"/>
          <w:lang w:val="en-GB"/>
        </w:rPr>
        <w:t>p</w:t>
      </w:r>
      <w:r w:rsidRPr="0049103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i/>
          <w:w w:val="82"/>
          <w:sz w:val="16"/>
          <w:szCs w:val="16"/>
          <w:lang w:val="en-GB"/>
        </w:rPr>
        <w:t>oces</w:t>
      </w:r>
      <w:r w:rsidRPr="0049103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</w:rPr>
        <w:t>s</w:t>
      </w:r>
      <w:r w:rsidRPr="0049103C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49103C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ins w:id="1662" w:author="Filipe Santana" w:date="2016-01-03T21:46:00Z">
        <w:r w:rsidR="0049103C">
          <w:rPr>
            <w:rFonts w:ascii="Arial" w:eastAsia="Arial" w:hAnsi="Arial" w:cs="Arial"/>
            <w:spacing w:val="16"/>
            <w:sz w:val="16"/>
            <w:szCs w:val="16"/>
            <w:lang w:val="en-GB"/>
          </w:rPr>
          <w:t xml:space="preserve">and </w:t>
        </w:r>
      </w:ins>
      <w:proofErr w:type="spellStart"/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go:</w:t>
      </w:r>
      <w:r w:rsidRPr="0049103C">
        <w:rPr>
          <w:rFonts w:ascii="Arial" w:eastAsia="Arial" w:hAnsi="Arial" w:cs="Arial"/>
          <w:i/>
          <w:w w:val="93"/>
          <w:sz w:val="16"/>
          <w:szCs w:val="16"/>
          <w:lang w:val="en-GB"/>
        </w:rPr>
        <w:t>Methylation</w:t>
      </w:r>
      <w:proofErr w:type="spellEnd"/>
      <w:r w:rsidRPr="0049103C">
        <w:rPr>
          <w:rFonts w:ascii="Arial" w:eastAsia="Arial" w:hAnsi="Arial" w:cs="Arial"/>
          <w:i/>
          <w:spacing w:val="24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inclu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ded</w:t>
      </w:r>
      <w:r w:rsidRPr="0049103C">
        <w:rPr>
          <w:rFonts w:ascii="Arial" w:eastAsia="Arial" w:hAnsi="Arial" w:cs="Arial"/>
          <w:spacing w:val="22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7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 xml:space="preserve">annotation </w:t>
      </w:r>
      <w:r w:rsidRPr="0049103C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 xml:space="preserve">’Methionine </w:t>
      </w:r>
      <w:r w:rsidRPr="0049103C">
        <w:rPr>
          <w:rFonts w:ascii="Arial" w:eastAsia="Arial" w:hAnsi="Arial" w:cs="Arial"/>
          <w:spacing w:val="5"/>
          <w:w w:val="9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synthase’</w:t>
      </w:r>
      <w:r w:rsidRPr="0049103C">
        <w:rPr>
          <w:rFonts w:ascii="Arial" w:eastAsia="Arial" w:hAnsi="Arial" w:cs="Arial"/>
          <w:spacing w:val="-7"/>
          <w:w w:val="9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UniProt,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20"/>
          <w:w w:val="7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well</w:t>
      </w:r>
      <w:r w:rsidRPr="0049103C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8"/>
          <w:sz w:val="16"/>
          <w:szCs w:val="16"/>
          <w:lang w:val="en-GB"/>
        </w:rPr>
        <w:t xml:space="preserve">as </w:t>
      </w:r>
      <w:proofErr w:type="spellStart"/>
      <w:r w:rsidRPr="0049103C">
        <w:rPr>
          <w:rFonts w:ascii="Arial" w:eastAsia="Arial" w:hAnsi="Arial" w:cs="Arial"/>
          <w:w w:val="98"/>
          <w:sz w:val="16"/>
          <w:szCs w:val="16"/>
          <w:lang w:val="en-GB"/>
        </w:rPr>
        <w:t>go:’</w:t>
      </w:r>
      <w:r w:rsidRPr="0049103C">
        <w:rPr>
          <w:rFonts w:ascii="Arial" w:eastAsia="Arial" w:hAnsi="Arial" w:cs="Arial"/>
          <w:i/>
          <w:w w:val="98"/>
          <w:sz w:val="16"/>
          <w:szCs w:val="16"/>
          <w:lang w:val="en-GB"/>
        </w:rPr>
        <w:t>Cellular</w:t>
      </w:r>
      <w:proofErr w:type="spellEnd"/>
      <w:r w:rsidRPr="0049103C">
        <w:rPr>
          <w:rFonts w:ascii="Arial" w:eastAsia="Arial" w:hAnsi="Arial" w:cs="Arial"/>
          <w:i/>
          <w:spacing w:val="-2"/>
          <w:w w:val="9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w w:val="88"/>
          <w:sz w:val="16"/>
          <w:szCs w:val="16"/>
          <w:lang w:val="en-GB"/>
        </w:rPr>
        <w:t>componen</w:t>
      </w:r>
      <w:r w:rsidRPr="0049103C">
        <w:rPr>
          <w:rFonts w:ascii="Arial" w:eastAsia="Arial" w:hAnsi="Arial" w:cs="Arial"/>
          <w:i/>
          <w:spacing w:val="8"/>
          <w:w w:val="88"/>
          <w:sz w:val="16"/>
          <w:szCs w:val="16"/>
          <w:lang w:val="en-GB"/>
        </w:rPr>
        <w:t>t</w:t>
      </w:r>
      <w:r w:rsidRPr="0049103C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49103C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1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9"/>
          <w:sz w:val="16"/>
          <w:szCs w:val="16"/>
          <w:lang w:val="en-GB"/>
        </w:rPr>
        <w:t>go:’</w:t>
      </w:r>
      <w:proofErr w:type="spellStart"/>
      <w:r w:rsidRPr="0049103C">
        <w:rPr>
          <w:rFonts w:ascii="Arial" w:eastAsia="Arial" w:hAnsi="Arial" w:cs="Arial"/>
          <w:i/>
          <w:w w:val="92"/>
          <w:sz w:val="16"/>
          <w:szCs w:val="16"/>
          <w:lang w:val="en-GB"/>
        </w:rPr>
        <w:t>molecular_functio</w:t>
      </w:r>
      <w:r w:rsidRPr="0049103C">
        <w:rPr>
          <w:rFonts w:ascii="Arial" w:eastAsia="Arial" w:hAnsi="Arial" w:cs="Arial"/>
          <w:i/>
          <w:spacing w:val="1"/>
          <w:w w:val="92"/>
          <w:sz w:val="16"/>
          <w:szCs w:val="16"/>
          <w:lang w:val="en-GB"/>
        </w:rPr>
        <w:t>n</w:t>
      </w:r>
      <w:proofErr w:type="spellEnd"/>
      <w:r w:rsidRPr="0049103C">
        <w:rPr>
          <w:rFonts w:ascii="Arial" w:eastAsia="Arial" w:hAnsi="Arial" w:cs="Arial"/>
          <w:w w:val="149"/>
          <w:sz w:val="16"/>
          <w:szCs w:val="16"/>
          <w:lang w:val="en-GB"/>
        </w:rPr>
        <w:t>’</w:t>
      </w:r>
      <w:r w:rsidRPr="0049103C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classes;</w:t>
      </w:r>
    </w:p>
    <w:p w14:paraId="336B94F4" w14:textId="354A8BD4" w:rsidR="00E6733B" w:rsidRPr="0049103C" w:rsidRDefault="002C1A14">
      <w:pPr>
        <w:spacing w:before="1" w:after="0" w:line="240" w:lineRule="auto"/>
        <w:ind w:left="46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2. </w:t>
      </w:r>
      <w:r w:rsidRPr="0049103C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Reference</w:t>
      </w:r>
      <w:r w:rsidRPr="0049103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 xml:space="preserve">Proteins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from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PR</w:t>
      </w:r>
      <w:r w:rsidRPr="0049103C">
        <w:rPr>
          <w:rFonts w:ascii="Arial" w:eastAsia="Arial" w:hAnsi="Arial" w:cs="Arial"/>
          <w:spacing w:val="-10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directly</w:t>
      </w:r>
      <w:r w:rsidRPr="0049103C">
        <w:rPr>
          <w:rFonts w:ascii="Arial" w:eastAsia="Arial" w:hAnsi="Arial" w:cs="Arial"/>
          <w:spacing w:val="24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8"/>
          <w:w w:val="84"/>
          <w:sz w:val="16"/>
          <w:szCs w:val="16"/>
          <w:lang w:val="en-GB"/>
        </w:rPr>
        <w:t xml:space="preserve"> </w:t>
      </w:r>
      <w:ins w:id="1663" w:author="Filipe Santana" w:date="2016-01-03T21:46:00Z">
        <w:r w:rsidR="0049103C" w:rsidRPr="0049103C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protein </w:t>
        </w:r>
        <w:r w:rsidR="0049103C" w:rsidRPr="0049103C">
          <w:rPr>
            <w:rFonts w:ascii="Arial" w:eastAsia="Arial" w:hAnsi="Arial" w:cs="Arial"/>
            <w:spacing w:val="4"/>
            <w:w w:val="84"/>
            <w:sz w:val="16"/>
            <w:szCs w:val="16"/>
            <w:lang w:val="en-GB"/>
          </w:rPr>
          <w:t>names</w:t>
        </w:r>
      </w:ins>
      <w:r w:rsidRPr="0049103C">
        <w:rPr>
          <w:rFonts w:ascii="Arial" w:eastAsia="Arial" w:hAnsi="Arial" w:cs="Arial"/>
          <w:spacing w:val="2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UniProt;</w:t>
      </w:r>
    </w:p>
    <w:p w14:paraId="413E2EDB" w14:textId="77777777" w:rsidR="00E6733B" w:rsidRPr="0049103C" w:rsidRDefault="002C1A14">
      <w:pPr>
        <w:spacing w:before="35" w:after="0" w:line="240" w:lineRule="auto"/>
        <w:ind w:left="46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3. </w:t>
      </w:r>
      <w:r w:rsidRPr="0049103C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Database</w:t>
      </w:r>
      <w:r w:rsidRPr="0049103C">
        <w:rPr>
          <w:rFonts w:ascii="Arial" w:eastAsia="Arial" w:hAnsi="Arial" w:cs="Arial"/>
          <w:spacing w:val="2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IDs</w:t>
      </w:r>
      <w:r w:rsidRPr="0049103C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from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 xml:space="preserve">Ensembl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UniProt,</w:t>
      </w:r>
      <w:r w:rsidRPr="0049103C">
        <w:rPr>
          <w:rFonts w:ascii="Arial" w:eastAsia="Arial" w:hAnsi="Arial" w:cs="Arial"/>
          <w:spacing w:val="23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vice-</w:t>
      </w:r>
      <w:r w:rsidRPr="0049103C">
        <w:rPr>
          <w:rFonts w:ascii="Arial" w:eastAsia="Arial" w:hAnsi="Arial" w:cs="Arial"/>
          <w:spacing w:val="-2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sz w:val="16"/>
          <w:szCs w:val="16"/>
          <w:lang w:val="en-GB"/>
        </w:rPr>
        <w:t>ersa;</w:t>
      </w:r>
    </w:p>
    <w:p w14:paraId="099855B6" w14:textId="77777777" w:rsidR="00E6733B" w:rsidRPr="0049103C" w:rsidRDefault="002C1A14">
      <w:pPr>
        <w:spacing w:before="35" w:after="0" w:line="240" w:lineRule="auto"/>
        <w:ind w:left="12" w:right="2008"/>
        <w:jc w:val="center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4. </w:t>
      </w:r>
      <w:r w:rsidRPr="0049103C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spacing w:val="-3"/>
          <w:w w:val="84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spacing w:val="-1"/>
          <w:w w:val="84"/>
          <w:sz w:val="16"/>
          <w:szCs w:val="16"/>
          <w:lang w:val="en-GB"/>
        </w:rPr>
        <w:t>g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anism</w:t>
      </w:r>
      <w:r w:rsidRPr="0049103C">
        <w:rPr>
          <w:rFonts w:ascii="Arial" w:eastAsia="Arial" w:hAnsi="Arial" w:cs="Arial"/>
          <w:spacing w:val="33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names</w:t>
      </w:r>
      <w:r w:rsidRPr="0049103C">
        <w:rPr>
          <w:rFonts w:ascii="Arial" w:eastAsia="Arial" w:hAnsi="Arial" w:cs="Arial"/>
          <w:spacing w:val="-10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7"/>
          <w:w w:val="7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described</w:t>
      </w:r>
      <w:r w:rsidRPr="0049103C">
        <w:rPr>
          <w:rFonts w:ascii="Arial" w:eastAsia="Arial" w:hAnsi="Arial" w:cs="Arial"/>
          <w:spacing w:val="3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5"/>
          <w:w w:val="86"/>
          <w:sz w:val="16"/>
          <w:szCs w:val="16"/>
          <w:lang w:val="en-GB"/>
        </w:rPr>
        <w:t xml:space="preserve"> </w:t>
      </w:r>
      <w:proofErr w:type="gramStart"/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 xml:space="preserve">NCBI </w:t>
      </w:r>
      <w:r w:rsidRPr="0049103C">
        <w:rPr>
          <w:rFonts w:ascii="Arial" w:eastAsia="Arial" w:hAnsi="Arial" w:cs="Arial"/>
          <w:spacing w:val="1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>T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axonomy</w:t>
      </w:r>
      <w:proofErr w:type="gramEnd"/>
      <w:r w:rsidRPr="0049103C">
        <w:rPr>
          <w:rFonts w:ascii="Arial" w:eastAsia="Arial" w:hAnsi="Arial" w:cs="Arial"/>
          <w:spacing w:val="33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inside</w:t>
      </w:r>
      <w:r w:rsidRPr="0049103C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Ensembl</w:t>
      </w:r>
      <w:r w:rsidRPr="0049103C">
        <w:rPr>
          <w:rFonts w:ascii="Arial" w:eastAsia="Arial" w:hAnsi="Arial" w:cs="Arial"/>
          <w:spacing w:val="8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</w:p>
    <w:p w14:paraId="341CEBE7" w14:textId="77777777" w:rsidR="00E6733B" w:rsidRPr="0049103C" w:rsidRDefault="002C1A14">
      <w:pPr>
        <w:spacing w:before="35" w:after="0" w:line="240" w:lineRule="auto"/>
        <w:ind w:left="290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z w:val="16"/>
          <w:szCs w:val="16"/>
          <w:lang w:val="en-GB"/>
        </w:rPr>
        <w:t>UniProt;</w:t>
      </w:r>
    </w:p>
    <w:p w14:paraId="5492CD04" w14:textId="77777777" w:rsidR="00E6733B" w:rsidRPr="0049103C" w:rsidRDefault="002C1A14">
      <w:pPr>
        <w:spacing w:before="35" w:after="0" w:line="285" w:lineRule="auto"/>
        <w:ind w:left="290" w:right="2014" w:hanging="244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5. </w:t>
      </w:r>
      <w:r w:rsidRPr="0049103C">
        <w:rPr>
          <w:rFonts w:ascii="Arial" w:eastAsia="Arial" w:hAnsi="Arial" w:cs="Arial"/>
          <w:spacing w:val="2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Phenotypes</w:t>
      </w:r>
      <w:r w:rsidRPr="0049103C">
        <w:rPr>
          <w:rFonts w:ascii="Arial" w:eastAsia="Arial" w:hAnsi="Arial" w:cs="Arial"/>
          <w:spacing w:val="-12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according</w:t>
      </w:r>
      <w:r w:rsidRPr="0049103C">
        <w:rPr>
          <w:rFonts w:ascii="Arial" w:eastAsia="Arial" w:hAnsi="Arial" w:cs="Arial"/>
          <w:spacing w:val="18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3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Ensembl</w:t>
      </w:r>
      <w:r w:rsidRPr="0049103C">
        <w:rPr>
          <w:rFonts w:ascii="Arial" w:eastAsia="Arial" w:hAnsi="Arial" w:cs="Arial"/>
          <w:spacing w:val="9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6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included</w:t>
      </w:r>
      <w:r w:rsidRPr="0049103C">
        <w:rPr>
          <w:rFonts w:ascii="Arial" w:eastAsia="Arial" w:hAnsi="Arial" w:cs="Arial"/>
          <w:spacing w:val="27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1"/>
          <w:w w:val="7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8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2"/>
          <w:w w:val="7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list</w:t>
      </w:r>
      <w:r w:rsidRPr="0049103C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 xml:space="preserve">subclasses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BTL2</w:t>
      </w:r>
      <w:r w:rsidRPr="0049103C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w w:val="90"/>
          <w:sz w:val="16"/>
          <w:szCs w:val="16"/>
          <w:lang w:val="en-GB"/>
        </w:rPr>
        <w:t>Situation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,</w:t>
      </w:r>
      <w:r w:rsidRPr="0049103C">
        <w:rPr>
          <w:rFonts w:ascii="Arial" w:eastAsia="Arial" w:hAnsi="Arial" w:cs="Arial"/>
          <w:spacing w:val="11"/>
          <w:w w:val="90"/>
          <w:sz w:val="16"/>
          <w:szCs w:val="16"/>
          <w:lang w:val="en-GB"/>
        </w:rPr>
        <w:t xml:space="preserve"> </w:t>
      </w:r>
      <w:proofErr w:type="spellStart"/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alinged</w:t>
      </w:r>
      <w:proofErr w:type="spellEnd"/>
      <w:r w:rsidRPr="0049103C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with</w:t>
      </w:r>
      <w:r w:rsidRPr="0049103C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sz w:val="16"/>
          <w:szCs w:val="16"/>
          <w:lang w:val="en-GB"/>
        </w:rPr>
        <w:t>Clinical</w:t>
      </w:r>
      <w:r w:rsidRPr="0049103C">
        <w:rPr>
          <w:rFonts w:ascii="Arial" w:eastAsia="Arial" w:hAnsi="Arial" w:cs="Arial"/>
          <w:i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i/>
          <w:w w:val="93"/>
          <w:sz w:val="16"/>
          <w:szCs w:val="16"/>
          <w:lang w:val="en-GB"/>
        </w:rPr>
        <w:t>finding</w:t>
      </w:r>
      <w:r w:rsidRPr="0049103C">
        <w:rPr>
          <w:rFonts w:ascii="Arial" w:eastAsia="Arial" w:hAnsi="Arial" w:cs="Arial"/>
          <w:i/>
          <w:spacing w:val="-1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5"/>
          <w:sz w:val="16"/>
          <w:szCs w:val="16"/>
          <w:lang w:val="en-GB"/>
        </w:rPr>
        <w:t>SNOMED</w:t>
      </w:r>
      <w:r w:rsidRPr="0049103C">
        <w:rPr>
          <w:rFonts w:ascii="Arial" w:eastAsia="Arial" w:hAnsi="Arial" w:cs="Arial"/>
          <w:spacing w:val="-3"/>
          <w:w w:val="9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C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>T</w:t>
      </w:r>
      <w:r w:rsidRPr="0049103C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1ECFF2F7" w14:textId="77777777" w:rsidR="00E6733B" w:rsidRPr="0049103C" w:rsidRDefault="00E6733B">
      <w:pPr>
        <w:spacing w:before="1" w:after="0" w:line="140" w:lineRule="exact"/>
        <w:rPr>
          <w:sz w:val="14"/>
          <w:szCs w:val="14"/>
          <w:lang w:val="en-GB"/>
        </w:rPr>
      </w:pPr>
    </w:p>
    <w:p w14:paraId="2AA89F69" w14:textId="77777777" w:rsidR="00E6733B" w:rsidRPr="0049103C" w:rsidRDefault="002C1A14">
      <w:pPr>
        <w:spacing w:after="0" w:line="240" w:lineRule="auto"/>
        <w:ind w:left="239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Figure 1</w:t>
      </w:r>
      <w:r w:rsidRPr="0049103C">
        <w:rPr>
          <w:rFonts w:ascii="Arial" w:eastAsia="Arial" w:hAnsi="Arial" w:cs="Arial"/>
          <w:spacing w:val="-5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illustrates</w:t>
      </w:r>
      <w:r w:rsidRPr="0049103C">
        <w:rPr>
          <w:rFonts w:ascii="Arial" w:eastAsia="Arial" w:hAnsi="Arial" w:cs="Arial"/>
          <w:spacing w:val="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final</w:t>
      </w:r>
      <w:r w:rsidRPr="0049103C">
        <w:rPr>
          <w:rFonts w:ascii="Arial" w:eastAsia="Arial" w:hAnsi="Arial" w:cs="Arial"/>
          <w:spacing w:val="13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mapping</w:t>
      </w:r>
      <w:r w:rsidRPr="0049103C">
        <w:rPr>
          <w:rFonts w:ascii="Arial" w:eastAsia="Arial" w:hAnsi="Arial" w:cs="Arial"/>
          <w:spacing w:val="-5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structure</w:t>
      </w:r>
      <w:r w:rsidRPr="0049103C">
        <w:rPr>
          <w:rFonts w:ascii="Arial" w:eastAsia="Arial" w:hAnsi="Arial" w:cs="Arial"/>
          <w:spacing w:val="-1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GO</w:t>
      </w:r>
      <w:r w:rsidRPr="0049103C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ChEBI</w:t>
      </w:r>
      <w:r w:rsidRPr="0049103C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with</w:t>
      </w:r>
    </w:p>
    <w:p w14:paraId="21F84308" w14:textId="77777777" w:rsidR="00E6733B" w:rsidRPr="0049103C" w:rsidRDefault="002C1A14">
      <w:pPr>
        <w:spacing w:before="35" w:after="0" w:line="240" w:lineRule="auto"/>
        <w:ind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z w:val="16"/>
          <w:szCs w:val="16"/>
          <w:lang w:val="en-GB"/>
        </w:rPr>
        <w:t>BTL2.</w:t>
      </w:r>
    </w:p>
    <w:p w14:paraId="4C30531C" w14:textId="77777777" w:rsidR="00E6733B" w:rsidRPr="0049103C" w:rsidRDefault="00E6733B">
      <w:pPr>
        <w:spacing w:before="5" w:after="0" w:line="110" w:lineRule="exact"/>
        <w:rPr>
          <w:sz w:val="11"/>
          <w:szCs w:val="11"/>
          <w:lang w:val="en-GB"/>
        </w:rPr>
      </w:pPr>
    </w:p>
    <w:p w14:paraId="74F144C4" w14:textId="77777777" w:rsidR="00E6733B" w:rsidRPr="0049103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66E80D1C" w14:textId="77777777" w:rsidR="00E6733B" w:rsidRPr="00E52A5C" w:rsidRDefault="00EC4A1B">
      <w:pPr>
        <w:spacing w:after="0" w:line="265" w:lineRule="auto"/>
        <w:ind w:left="1867" w:right="3956"/>
        <w:jc w:val="center"/>
        <w:rPr>
          <w:rFonts w:ascii="Arial" w:eastAsia="Arial" w:hAnsi="Arial" w:cs="Arial"/>
          <w:sz w:val="13"/>
          <w:szCs w:val="13"/>
          <w:lang w:val="en-GB"/>
          <w:rPrChange w:id="1664" w:author="Filipe Santana" w:date="2016-01-03T15:57:00Z">
            <w:rPr>
              <w:rFonts w:ascii="Arial" w:eastAsia="Arial" w:hAnsi="Arial" w:cs="Arial"/>
              <w:sz w:val="13"/>
              <w:szCs w:val="13"/>
            </w:rPr>
          </w:rPrChange>
        </w:rPr>
      </w:pPr>
      <w:r w:rsidRPr="000624E2">
        <w:rPr>
          <w:lang w:val="en-GB"/>
        </w:rPr>
        <w:pict w14:anchorId="7E50962E">
          <v:group id="_x0000_s1153" style="position:absolute;left:0;text-align:left;margin-left:365.7pt;margin-top:.9pt;width:228.05pt;height:141.45pt;z-index:-1216;mso-position-horizontal-relative:page" coordorigin="7314,18" coordsize="4561,2829">
            <v:group id="_x0000_s1248" style="position:absolute;left:9592;top:323;width:4;height:2" coordorigin="9592,323" coordsize="4,2">
              <v:shape id="_x0000_s1249" style="position:absolute;left:9592;top:323;width:4;height:2" coordorigin="9592,323" coordsize="4,0" path="m9592,323r4,e" filled="f" strokeweight=".71906mm">
                <v:path arrowok="t"/>
              </v:shape>
            </v:group>
            <v:group id="_x0000_s1246" style="position:absolute;left:9579;top:302;width:32;height:33" coordorigin="9579,302" coordsize="32,33">
              <v:shape id="_x0000_s1247" style="position:absolute;left:9579;top:302;width:32;height:33" coordorigin="9579,302" coordsize="32,33" path="m9594,302r-15,33l9610,335r-16,-33e" fillcolor="black" stroked="f">
                <v:path arrowok="t"/>
              </v:shape>
            </v:group>
            <v:group id="_x0000_s1244" style="position:absolute;left:9594;top:331;width:357;height:149" coordorigin="9594,331" coordsize="357,149">
              <v:shape id="_x0000_s1245" style="position:absolute;left:9594;top:331;width:357;height:149" coordorigin="9594,331" coordsize="357,149" path="m9951,480r,-61l9594,419r,-88e" filled="f" strokeweight=".07536mm">
                <v:path arrowok="t"/>
              </v:shape>
            </v:group>
            <v:group id="_x0000_s1242" style="position:absolute;left:9579;top:302;width:32;height:33" coordorigin="9579,302" coordsize="32,33">
              <v:shape id="_x0000_s1243" style="position:absolute;left:9579;top:302;width:32;height:33" coordorigin="9579,302" coordsize="32,33" path="m9594,302r-15,33l9610,335r-16,-33e" fillcolor="black" stroked="f">
                <v:path arrowok="t"/>
              </v:shape>
            </v:group>
            <v:group id="_x0000_s1240" style="position:absolute;left:7791;top:331;width:1803;height:149" coordorigin="7791,331" coordsize="1803,149">
              <v:shape id="_x0000_s1241" style="position:absolute;left:7791;top:331;width:1803;height:149" coordorigin="7791,331" coordsize="1803,149" path="m7791,480r,-61l9594,419r,-88e" filled="f" strokeweight=".07536mm">
                <v:path arrowok="t"/>
              </v:shape>
            </v:group>
            <v:group id="_x0000_s1238" style="position:absolute;left:9579;top:302;width:32;height:33" coordorigin="9579,302" coordsize="32,33">
              <v:shape id="_x0000_s1239" style="position:absolute;left:9579;top:302;width:32;height:33" coordorigin="9579,302" coordsize="32,33" path="m9594,302r-15,33l9610,335r-16,-33e" fillcolor="black" stroked="f">
                <v:path arrowok="t"/>
              </v:shape>
            </v:group>
            <v:group id="_x0000_s1236" style="position:absolute;left:9594;top:331;width:1395;height:149" coordorigin="9594,331" coordsize="1395,149">
              <v:shape id="_x0000_s1237" style="position:absolute;left:9594;top:331;width:1395;height:149" coordorigin="9594,331" coordsize="1395,149" path="m10989,480r,-61l9594,419r,-88e" filled="f" strokeweight=".07536mm">
                <v:path arrowok="t"/>
              </v:shape>
            </v:group>
            <v:group id="_x0000_s1234" style="position:absolute;left:9579;top:302;width:32;height:33" coordorigin="9579,302" coordsize="32,33">
              <v:shape id="_x0000_s1235" style="position:absolute;left:9579;top:302;width:32;height:33" coordorigin="9579,302" coordsize="32,33" path="m9594,302r-15,33l9610,335r-16,-33e" fillcolor="black" stroked="f">
                <v:path arrowok="t"/>
              </v:shape>
            </v:group>
            <v:group id="_x0000_s1232" style="position:absolute;left:9119;top:20;width:951;height:282" coordorigin="9119,20" coordsize="951,282">
              <v:shape id="_x0000_s1233" style="position:absolute;left:9119;top:20;width:951;height:282" coordorigin="9119,20" coordsize="951,282" path="m9119,302r951,l10070,20r-951,l9119,302xe" filled="f" strokeweight=".07536mm">
                <v:path arrowok="t"/>
              </v:shape>
            </v:group>
            <v:group id="_x0000_s1230" style="position:absolute;left:8911;top:331;width:683;height:149" coordorigin="8911,331" coordsize="683,149">
              <v:shape id="_x0000_s1231" style="position:absolute;left:8911;top:331;width:683;height:149" coordorigin="8911,331" coordsize="683,149" path="m8911,480r,-61l9594,419r,-88e" filled="f" strokeweight=".07536mm">
                <v:path arrowok="t"/>
              </v:shape>
            </v:group>
            <v:group id="_x0000_s1228" style="position:absolute;left:9579;top:302;width:32;height:33" coordorigin="9579,302" coordsize="32,33">
              <v:shape id="_x0000_s1229" style="position:absolute;left:9579;top:302;width:32;height:33" coordorigin="9579,302" coordsize="32,33" path="m9594,302r-15,33l9610,335r-16,-33e" fillcolor="black" stroked="f">
                <v:path arrowok="t"/>
              </v:shape>
            </v:group>
            <v:group id="_x0000_s1226" style="position:absolute;left:9555;top:480;width:790;height:364" coordorigin="9555,480" coordsize="790,364">
              <v:shape id="_x0000_s1227" style="position:absolute;left:9555;top:480;width:790;height:364" coordorigin="9555,480" coordsize="790,364" path="m9555,843r790,l10345,480r-790,l9555,843xe" filled="f" strokeweight=".07536mm">
                <v:path arrowok="t"/>
              </v:shape>
            </v:group>
            <v:group id="_x0000_s1224" style="position:absolute;left:8911;top:872;width:2;height:144" coordorigin="8911,872" coordsize="2,144">
              <v:shape id="_x0000_s1225" style="position:absolute;left:8911;top:872;width:2;height:144" coordorigin="8911,872" coordsize="0,144" path="m8911,1016r,-144e" filled="f" strokeweight=".07536mm">
                <v:path arrowok="t"/>
              </v:shape>
            </v:group>
            <v:group id="_x0000_s1222" style="position:absolute;left:8895;top:843;width:32;height:32" coordorigin="8895,843" coordsize="32,32">
              <v:shape id="_x0000_s1223" style="position:absolute;left:8895;top:843;width:32;height:32" coordorigin="8895,843" coordsize="32,32" path="m8911,843r-16,32l8927,875r-16,-32e" fillcolor="black" stroked="f">
                <v:path arrowok="t"/>
              </v:shape>
            </v:group>
            <v:group id="_x0000_s1220" style="position:absolute;left:8435;top:480;width:951;height:364" coordorigin="8435,480" coordsize="951,364">
              <v:shape id="_x0000_s1221" style="position:absolute;left:8435;top:480;width:951;height:364" coordorigin="8435,480" coordsize="951,364" path="m8435,843r951,l9386,480r-951,l8435,843xe" filled="f" strokeweight=".07536mm">
                <v:path arrowok="t"/>
              </v:shape>
            </v:group>
            <v:group id="_x0000_s1218" style="position:absolute;left:8435;top:1016;width:951;height:283" coordorigin="8435,1016" coordsize="951,283">
              <v:shape id="_x0000_s1219" style="position:absolute;left:8435;top:1016;width:951;height:283" coordorigin="8435,1016" coordsize="951,283" path="m8435,1299r951,l9386,1016r-951,l8435,1299xe" filled="f" strokeweight=".07536mm">
                <v:path arrowok="t"/>
              </v:shape>
            </v:group>
            <v:group id="_x0000_s1216" style="position:absolute;left:7791;top:872;width:2;height:144" coordorigin="7791,872" coordsize="2,144">
              <v:shape id="_x0000_s1217" style="position:absolute;left:7791;top:872;width:2;height:144" coordorigin="7791,872" coordsize="0,144" path="m7791,1016r,-144e" filled="f" strokeweight=".07536mm">
                <v:path arrowok="t"/>
              </v:shape>
            </v:group>
            <v:group id="_x0000_s1214" style="position:absolute;left:7775;top:843;width:32;height:32" coordorigin="7775,843" coordsize="32,32">
              <v:shape id="_x0000_s1215" style="position:absolute;left:7775;top:843;width:32;height:32" coordorigin="7775,843" coordsize="32,32" path="m7791,843r-16,32l7807,875r-16,-32e" fillcolor="black" stroked="f">
                <v:path arrowok="t"/>
              </v:shape>
            </v:group>
            <v:group id="_x0000_s1212" style="position:absolute;left:7316;top:480;width:950;height:364" coordorigin="7316,480" coordsize="950,364">
              <v:shape id="_x0000_s1213" style="position:absolute;left:7316;top:480;width:950;height:364" coordorigin="7316,480" coordsize="950,364" path="m7316,843r950,l8266,480r-950,l7316,843xe" filled="f" strokeweight=".07536mm">
                <v:path arrowok="t"/>
              </v:shape>
            </v:group>
            <v:group id="_x0000_s1210" style="position:absolute;left:7457;top:1016;width:669;height:283" coordorigin="7457,1016" coordsize="669,283">
              <v:shape id="_x0000_s1211" style="position:absolute;left:7457;top:1016;width:669;height:283" coordorigin="7457,1016" coordsize="669,283" path="m7457,1299r669,l8126,1016r-669,l7457,1299xe" filled="f" strokeweight=".07536mm">
                <v:path arrowok="t"/>
              </v:shape>
            </v:group>
            <v:group id="_x0000_s1208" style="position:absolute;left:10514;top:480;width:950;height:364" coordorigin="10514,480" coordsize="950,364">
              <v:shape id="_x0000_s1209" style="position:absolute;left:10514;top:480;width:950;height:364" coordorigin="10514,480" coordsize="950,364" path="m10514,843r950,l11464,480r-950,l10514,843xe" filled="f" strokeweight=".07536mm">
                <v:path arrowok="t"/>
              </v:shape>
            </v:group>
            <v:group id="_x0000_s1206" style="position:absolute;left:10500;top:872;width:489;height:144" coordorigin="10500,872" coordsize="489,144">
              <v:shape id="_x0000_s1207" style="position:absolute;left:10500;top:872;width:489;height:144" coordorigin="10500,872" coordsize="489,144" path="m10500,1016r,-60l10989,956r,-84e" filled="f" strokeweight=".07536mm">
                <v:path arrowok="t"/>
              </v:shape>
            </v:group>
            <v:group id="_x0000_s1204" style="position:absolute;left:10974;top:843;width:32;height:32" coordorigin="10974,843" coordsize="32,32">
              <v:shape id="_x0000_s1205" style="position:absolute;left:10974;top:843;width:32;height:32" coordorigin="10974,843" coordsize="32,32" path="m10989,843r-15,32l11006,875r-17,-32e" fillcolor="black" stroked="f">
                <v:path arrowok="t"/>
              </v:shape>
            </v:group>
            <v:group id="_x0000_s1202" style="position:absolute;left:10989;top:872;width:489;height:144" coordorigin="10989,872" coordsize="489,144">
              <v:shape id="_x0000_s1203" style="position:absolute;left:10989;top:872;width:489;height:144" coordorigin="10989,872" coordsize="489,144" path="m11478,1016r,-60l10989,956r,-84e" filled="f" strokeweight=".07536mm">
                <v:path arrowok="t"/>
              </v:shape>
            </v:group>
            <v:group id="_x0000_s1200" style="position:absolute;left:10974;top:843;width:32;height:32" coordorigin="10974,843" coordsize="32,32">
              <v:shape id="_x0000_s1201" style="position:absolute;left:10974;top:843;width:32;height:32" coordorigin="10974,843" coordsize="32,32" path="m10989,843r-15,32l11006,875r-17,-32e" fillcolor="black" stroked="f">
                <v:path arrowok="t"/>
              </v:shape>
            </v:group>
            <v:group id="_x0000_s1198" style="position:absolute;left:10106;top:1016;width:790;height:365" coordorigin="10106,1016" coordsize="790,365">
              <v:shape id="_x0000_s1199" style="position:absolute;left:10106;top:1016;width:790;height:365" coordorigin="10106,1016" coordsize="790,365" path="m10106,1381r790,l10896,1016r-790,l10106,1381xe" filled="f" strokeweight=".07536mm">
                <v:path arrowok="t"/>
              </v:shape>
            </v:group>
            <v:group id="_x0000_s1196" style="position:absolute;left:11084;top:1016;width:789;height:365" coordorigin="11084,1016" coordsize="789,365">
              <v:shape id="_x0000_s1197" style="position:absolute;left:11084;top:1016;width:789;height:365" coordorigin="11084,1016" coordsize="789,365" path="m11084,1381r789,l11873,1016r-789,l11084,1381xe" filled="f" strokeweight=".07536mm">
                <v:path arrowok="t"/>
              </v:shape>
            </v:group>
            <v:group id="_x0000_s1194" style="position:absolute;left:7316;top:1559;width:1224;height:327" coordorigin="7316,1559" coordsize="1224,327">
              <v:shape id="_x0000_s1195" style="position:absolute;left:7316;top:1559;width:1224;height:327" coordorigin="7316,1559" coordsize="1224,327" path="m7316,1886r1224,l8540,1559r-1224,l7316,1886xe" filled="f" strokeweight=".07536mm">
                <v:path arrowok="t"/>
              </v:shape>
            </v:group>
            <v:group id="_x0000_s1192" style="position:absolute;left:7316;top:1995;width:1224;height:327" coordorigin="7316,1995" coordsize="1224,327">
              <v:shape id="_x0000_s1193" style="position:absolute;left:7316;top:1995;width:1224;height:327" coordorigin="7316,1995" coordsize="1224,327" path="m7316,2322r1224,l8540,1995r-1224,l7316,2322xe" filled="f" strokeweight=".07536mm">
                <v:path arrowok="t"/>
              </v:shape>
            </v:group>
            <v:group id="_x0000_s1190" style="position:absolute;left:7928;top:1914;width:2;height:82" coordorigin="7928,1914" coordsize="2,82">
              <v:shape id="_x0000_s1191" style="position:absolute;left:7928;top:1914;width:2;height:82" coordorigin="7928,1914" coordsize="0,82" path="m7928,1995r,-81e" filled="f" strokeweight=".07536mm">
                <v:path arrowok="t"/>
              </v:shape>
            </v:group>
            <v:group id="_x0000_s1188" style="position:absolute;left:7913;top:1886;width:32;height:32" coordorigin="7913,1886" coordsize="32,32">
              <v:shape id="_x0000_s1189" style="position:absolute;left:7913;top:1886;width:32;height:32" coordorigin="7913,1886" coordsize="32,32" path="m7928,1886r-15,32l7944,1918r-16,-32e" fillcolor="black" stroked="f">
                <v:path arrowok="t"/>
              </v:shape>
            </v:group>
            <v:group id="_x0000_s1186" style="position:absolute;left:7552;top:2431;width:753;height:254" coordorigin="7552,2431" coordsize="753,254">
              <v:shape id="_x0000_s1187" style="position:absolute;left:7552;top:2431;width:753;height:254" coordorigin="7552,2431" coordsize="753,254" path="m7552,2685r753,l8305,2431r-753,l7552,2685xe" filled="f" strokeweight=".07536mm">
                <v:path arrowok="t"/>
              </v:shape>
            </v:group>
            <v:group id="_x0000_s1184" style="position:absolute;left:7928;top:2350;width:2;height:82" coordorigin="7928,2350" coordsize="2,82">
              <v:shape id="_x0000_s1185" style="position:absolute;left:7928;top:2350;width:2;height:82" coordorigin="7928,2350" coordsize="0,82" path="m7928,2431r,-81e" filled="f" strokeweight=".07536mm">
                <v:path arrowok="t"/>
              </v:shape>
            </v:group>
            <v:group id="_x0000_s1182" style="position:absolute;left:7913;top:2322;width:32;height:32" coordorigin="7913,2322" coordsize="32,32">
              <v:shape id="_x0000_s1183" style="position:absolute;left:7913;top:2322;width:32;height:32" coordorigin="7913,2322" coordsize="32,32" path="m7928,2322r-15,32l7944,2354r-16,-32e" fillcolor="black" stroked="f">
                <v:path arrowok="t"/>
              </v:shape>
            </v:group>
            <v:group id="_x0000_s1180" style="position:absolute;left:7928;top:1299;width:983;height:232" coordorigin="7928,1299" coordsize="983,232">
              <v:shape id="_x0000_s1181" style="position:absolute;left:7928;top:1299;width:983;height:232" coordorigin="7928,1299" coordsize="983,232" path="m8911,1299r,61l7928,1360r,171e" filled="f" strokeweight=".07536mm">
                <v:path arrowok="t"/>
              </v:shape>
            </v:group>
            <v:group id="_x0000_s1178" style="position:absolute;left:7913;top:1527;width:32;height:32" coordorigin="7913,1527" coordsize="32,32">
              <v:shape id="_x0000_s1179" style="position:absolute;left:7913;top:1527;width:32;height:32" coordorigin="7913,1527" coordsize="32,32" path="m7944,1527r-31,l7928,1559r16,-32e" fillcolor="black" stroked="f">
                <v:path arrowok="t"/>
              </v:shape>
            </v:group>
            <v:group id="_x0000_s1176" style="position:absolute;left:9186;top:2365;width:623;height:197" coordorigin="9186,2365" coordsize="623,197">
              <v:shape id="_x0000_s1177" style="position:absolute;left:9186;top:2365;width:623;height:197" coordorigin="9186,2365" coordsize="623,197" path="m9186,2562r,-61l9809,2501r,-136e" filled="f" strokeweight=".07536mm">
                <v:path arrowok="t"/>
              </v:shape>
            </v:group>
            <v:group id="_x0000_s1174" style="position:absolute;left:9793;top:2338;width:32;height:32" coordorigin="9793,2338" coordsize="32,32">
              <v:shape id="_x0000_s1175" style="position:absolute;left:9793;top:2338;width:32;height:32" coordorigin="9793,2338" coordsize="32,32" path="m9809,2338r-16,31l9824,2369r-15,-31e" fillcolor="black" stroked="f">
                <v:path arrowok="t"/>
              </v:shape>
            </v:group>
            <v:group id="_x0000_s1172" style="position:absolute;left:9809;top:2365;width:565;height:197" coordorigin="9809,2365" coordsize="565,197">
              <v:shape id="_x0000_s1173" style="position:absolute;left:9809;top:2365;width:565;height:197" coordorigin="9809,2365" coordsize="565,197" path="m10374,2562r,-61l9809,2501r,-136e" filled="f" strokeweight=".07536mm">
                <v:path arrowok="t"/>
              </v:shape>
            </v:group>
            <v:group id="_x0000_s1170" style="position:absolute;left:9793;top:2338;width:32;height:32" coordorigin="9793,2338" coordsize="32,32">
              <v:shape id="_x0000_s1171" style="position:absolute;left:9793;top:2338;width:32;height:32" coordorigin="9793,2338" coordsize="32,32" path="m9809,2338r-16,31l9824,2369r-15,-31e" fillcolor="black" stroked="f">
                <v:path arrowok="t"/>
              </v:shape>
            </v:group>
            <v:group id="_x0000_s1168" style="position:absolute;left:9809;top:1905;width:2;height:102" coordorigin="9809,1905" coordsize="2,102">
              <v:shape id="_x0000_s1169" style="position:absolute;left:9809;top:1905;width:2;height:102" coordorigin="9809,1905" coordsize="0,102" path="m9809,2007r,-102e" filled="f" strokeweight=".07536mm">
                <v:path arrowok="t"/>
              </v:shape>
            </v:group>
            <v:group id="_x0000_s1166" style="position:absolute;left:9793;top:1878;width:32;height:32" coordorigin="9793,1878" coordsize="32,32">
              <v:shape id="_x0000_s1167" style="position:absolute;left:9793;top:1878;width:32;height:32" coordorigin="9793,1878" coordsize="32,32" path="m9809,1878r-16,32l9824,1910r-15,-32e" fillcolor="black" stroked="f">
                <v:path arrowok="t"/>
              </v:shape>
            </v:group>
            <v:group id="_x0000_s1164" style="position:absolute;left:9144;top:1548;width:1331;height:330" coordorigin="9144,1548" coordsize="1331,330">
              <v:shape id="_x0000_s1165" style="position:absolute;left:9144;top:1548;width:1331;height:330" coordorigin="9144,1548" coordsize="1331,330" path="m9144,1878r1331,l10475,1548r-1331,l9144,1878xe" filled="f" strokeweight=".07536mm">
                <v:path arrowok="t"/>
              </v:shape>
            </v:group>
            <v:group id="_x0000_s1162" style="position:absolute;left:9144;top:2007;width:1331;height:330" coordorigin="9144,2007" coordsize="1331,330">
              <v:shape id="_x0000_s1163" style="position:absolute;left:9144;top:2007;width:1331;height:330" coordorigin="9144,2007" coordsize="1331,330" path="m9144,2338r1331,l10475,2007r-1331,l9144,2338xe" filled="f" strokeweight=".07536mm">
                <v:path arrowok="t"/>
              </v:shape>
            </v:group>
            <v:group id="_x0000_s1160" style="position:absolute;left:8712;top:2562;width:950;height:283" coordorigin="8712,2562" coordsize="950,283">
              <v:shape id="_x0000_s1161" style="position:absolute;left:8712;top:2562;width:950;height:283" coordorigin="8712,2562" coordsize="950,283" path="m8712,2845r949,l9661,2562r-949,l8712,2845xe" filled="f" strokeweight=".07536mm">
                <v:path arrowok="t"/>
              </v:shape>
            </v:group>
            <v:group id="_x0000_s1158" style="position:absolute;left:9851;top:2562;width:1046;height:283" coordorigin="9851,2562" coordsize="1046,283">
              <v:shape id="_x0000_s1159" style="position:absolute;left:9851;top:2562;width:1046;height:283" coordorigin="9851,2562" coordsize="1046,283" path="m9851,2845r1046,l10897,2562r-1046,l9851,2845xe" filled="f" strokeweight=".07536mm">
                <v:path arrowok="t"/>
              </v:shape>
            </v:group>
            <v:group id="_x0000_s1156" style="position:absolute;left:8911;top:1299;width:898;height:221" coordorigin="8911,1299" coordsize="898,221">
              <v:shape id="_x0000_s1157" style="position:absolute;left:8911;top:1299;width:898;height:221" coordorigin="8911,1299" coordsize="898,221" path="m8911,1299r,61l9809,1360r,160e" filled="f" strokeweight=".07536mm">
                <v:path arrowok="t"/>
              </v:shape>
            </v:group>
            <v:group id="_x0000_s1154" style="position:absolute;left:9793;top:1516;width:32;height:32" coordorigin="9793,1516" coordsize="32,32">
              <v:shape id="_x0000_s1155" style="position:absolute;left:9793;top:1516;width:32;height:32" coordorigin="9793,1516" coordsize="32,32" path="m9824,1516r-31,l9809,1548r15,-32e" fillcolor="black" stroked="f">
                <v:path arrowok="t"/>
              </v:shape>
            </v:group>
            <w10:wrap anchorx="page"/>
          </v:group>
        </w:pict>
      </w:r>
      <w:r w:rsidR="002C1A14" w:rsidRPr="00E52A5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  <w:rPrChange w:id="1665" w:author="Filipe Santana" w:date="2016-01-03T15:57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</w:rPr>
          </w:rPrChange>
        </w:rPr>
        <w:t>b</w:t>
      </w:r>
      <w:r w:rsidR="002C1A14" w:rsidRPr="00E52A5C">
        <w:rPr>
          <w:rFonts w:ascii="Times New Roman" w:eastAsia="Times New Roman" w:hAnsi="Times New Roman" w:cs="Times New Roman"/>
          <w:w w:val="106"/>
          <w:sz w:val="13"/>
          <w:szCs w:val="13"/>
          <w:lang w:val="en-GB"/>
          <w:rPrChange w:id="1666" w:author="Filipe Santana" w:date="2016-01-03T15:57:00Z">
            <w:rPr>
              <w:rFonts w:ascii="Times New Roman" w:eastAsia="Times New Roman" w:hAnsi="Times New Roman" w:cs="Times New Roman"/>
              <w:w w:val="106"/>
              <w:sz w:val="13"/>
              <w:szCs w:val="13"/>
            </w:rPr>
          </w:rPrChange>
        </w:rPr>
        <w:t>tl</w:t>
      </w:r>
      <w:proofErr w:type="gramStart"/>
      <w:r w:rsidR="002C1A14" w:rsidRPr="00E52A5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  <w:rPrChange w:id="1667" w:author="Filipe Santana" w:date="2016-01-03T15:57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</w:rPr>
          </w:rPrChange>
        </w:rPr>
        <w:t>2</w:t>
      </w:r>
      <w:r w:rsidR="002C1A14" w:rsidRPr="00E52A5C">
        <w:rPr>
          <w:rFonts w:ascii="Times New Roman" w:eastAsia="Times New Roman" w:hAnsi="Times New Roman" w:cs="Times New Roman"/>
          <w:w w:val="106"/>
          <w:sz w:val="13"/>
          <w:szCs w:val="13"/>
          <w:lang w:val="en-GB"/>
          <w:rPrChange w:id="1668" w:author="Filipe Santana" w:date="2016-01-03T15:57:00Z">
            <w:rPr>
              <w:rFonts w:ascii="Times New Roman" w:eastAsia="Times New Roman" w:hAnsi="Times New Roman" w:cs="Times New Roman"/>
              <w:w w:val="106"/>
              <w:sz w:val="13"/>
              <w:szCs w:val="13"/>
            </w:rPr>
          </w:rPrChange>
        </w:rPr>
        <w:t>:</w:t>
      </w:r>
      <w:r w:rsidR="002C1A14" w:rsidRPr="00E52A5C">
        <w:rPr>
          <w:rFonts w:ascii="Arial" w:eastAsia="Arial" w:hAnsi="Arial" w:cs="Arial"/>
          <w:w w:val="158"/>
          <w:sz w:val="13"/>
          <w:szCs w:val="13"/>
          <w:lang w:val="en-GB"/>
          <w:rPrChange w:id="1669" w:author="Filipe Santana" w:date="2016-01-03T15:57:00Z">
            <w:rPr>
              <w:rFonts w:ascii="Arial" w:eastAsia="Arial" w:hAnsi="Arial" w:cs="Arial"/>
              <w:w w:val="158"/>
              <w:sz w:val="13"/>
              <w:szCs w:val="13"/>
            </w:rPr>
          </w:rPrChange>
        </w:rPr>
        <w:t>‘</w:t>
      </w:r>
      <w:proofErr w:type="gramEnd"/>
      <w:r w:rsidR="002C1A14" w:rsidRPr="00E52A5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  <w:rPrChange w:id="1670" w:author="Filipe Santana" w:date="2016-01-03T15:57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</w:rPr>
          </w:rPrChange>
        </w:rPr>
        <w:t>p</w:t>
      </w:r>
      <w:r w:rsidR="002C1A14" w:rsidRPr="00E52A5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  <w:rPrChange w:id="1671" w:author="Filipe Santana" w:date="2016-01-03T15:57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</w:rPr>
          </w:rPrChange>
        </w:rPr>
        <w:t>a</w:t>
      </w:r>
      <w:r w:rsidR="002C1A14" w:rsidRPr="00E52A5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  <w:rPrChange w:id="1672" w:author="Filipe Santana" w:date="2016-01-03T15:57:00Z">
            <w:rPr>
              <w:rFonts w:ascii="Times New Roman" w:eastAsia="Times New Roman" w:hAnsi="Times New Roman" w:cs="Times New Roman"/>
              <w:i/>
              <w:spacing w:val="-2"/>
              <w:w w:val="106"/>
              <w:sz w:val="13"/>
              <w:szCs w:val="13"/>
            </w:rPr>
          </w:rPrChange>
        </w:rPr>
        <w:t>r</w:t>
      </w:r>
      <w:r w:rsidR="002C1A14" w:rsidRPr="00E52A5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  <w:rPrChange w:id="1673" w:author="Filipe Santana" w:date="2016-01-03T15:57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</w:rPr>
          </w:rPrChange>
        </w:rPr>
        <w:t>tic</w:t>
      </w:r>
      <w:r w:rsidR="002C1A14" w:rsidRPr="00E52A5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  <w:rPrChange w:id="1674" w:author="Filipe Santana" w:date="2016-01-03T15:57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</w:rPr>
          </w:rPrChange>
        </w:rPr>
        <w:t>u</w:t>
      </w:r>
      <w:r w:rsidR="002C1A14" w:rsidRPr="00E52A5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  <w:rPrChange w:id="1675" w:author="Filipe Santana" w:date="2016-01-03T15:57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</w:rPr>
          </w:rPrChange>
        </w:rPr>
        <w:t xml:space="preserve">lar </w:t>
      </w:r>
      <w:r w:rsidR="002C1A14" w:rsidRPr="00E52A5C">
        <w:rPr>
          <w:rFonts w:ascii="Times New Roman" w:eastAsia="Times New Roman" w:hAnsi="Times New Roman" w:cs="Times New Roman"/>
          <w:i/>
          <w:sz w:val="13"/>
          <w:szCs w:val="13"/>
          <w:lang w:val="en-GB"/>
          <w:rPrChange w:id="1676" w:author="Filipe Santana" w:date="2016-01-03T15:57:00Z">
            <w:rPr>
              <w:rFonts w:ascii="Times New Roman" w:eastAsia="Times New Roman" w:hAnsi="Times New Roman" w:cs="Times New Roman"/>
              <w:i/>
              <w:sz w:val="13"/>
              <w:szCs w:val="13"/>
            </w:rPr>
          </w:rPrChange>
        </w:rPr>
        <w:t>at</w:t>
      </w:r>
      <w:r w:rsidR="002C1A14" w:rsidRPr="00E52A5C">
        <w:rPr>
          <w:rFonts w:ascii="Times New Roman" w:eastAsia="Times New Roman" w:hAnsi="Times New Roman" w:cs="Times New Roman"/>
          <w:i/>
          <w:spacing w:val="9"/>
          <w:sz w:val="13"/>
          <w:szCs w:val="13"/>
          <w:lang w:val="en-GB"/>
          <w:rPrChange w:id="1677" w:author="Filipe Santana" w:date="2016-01-03T15:57:00Z">
            <w:rPr>
              <w:rFonts w:ascii="Times New Roman" w:eastAsia="Times New Roman" w:hAnsi="Times New Roman" w:cs="Times New Roman"/>
              <w:i/>
              <w:spacing w:val="9"/>
              <w:sz w:val="13"/>
              <w:szCs w:val="13"/>
            </w:rPr>
          </w:rPrChange>
        </w:rPr>
        <w:t xml:space="preserve"> </w:t>
      </w:r>
      <w:r w:rsidR="002C1A14" w:rsidRPr="00E52A5C">
        <w:rPr>
          <w:rFonts w:ascii="Times New Roman" w:eastAsia="Times New Roman" w:hAnsi="Times New Roman" w:cs="Times New Roman"/>
          <w:i/>
          <w:spacing w:val="-2"/>
          <w:sz w:val="13"/>
          <w:szCs w:val="13"/>
          <w:lang w:val="en-GB"/>
          <w:rPrChange w:id="1678" w:author="Filipe Santana" w:date="2016-01-03T15:57:00Z">
            <w:rPr>
              <w:rFonts w:ascii="Times New Roman" w:eastAsia="Times New Roman" w:hAnsi="Times New Roman" w:cs="Times New Roman"/>
              <w:i/>
              <w:spacing w:val="-2"/>
              <w:sz w:val="13"/>
              <w:szCs w:val="13"/>
            </w:rPr>
          </w:rPrChange>
        </w:rPr>
        <w:t>s</w:t>
      </w:r>
      <w:r w:rsidR="002C1A14" w:rsidRPr="00E52A5C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en-GB"/>
          <w:rPrChange w:id="1679" w:author="Filipe Santana" w:date="2016-01-03T15:57:00Z">
            <w:rPr>
              <w:rFonts w:ascii="Times New Roman" w:eastAsia="Times New Roman" w:hAnsi="Times New Roman" w:cs="Times New Roman"/>
              <w:i/>
              <w:spacing w:val="-1"/>
              <w:sz w:val="13"/>
              <w:szCs w:val="13"/>
            </w:rPr>
          </w:rPrChange>
        </w:rPr>
        <w:t>o</w:t>
      </w:r>
      <w:r w:rsidR="002C1A14" w:rsidRPr="00E52A5C">
        <w:rPr>
          <w:rFonts w:ascii="Times New Roman" w:eastAsia="Times New Roman" w:hAnsi="Times New Roman" w:cs="Times New Roman"/>
          <w:i/>
          <w:sz w:val="13"/>
          <w:szCs w:val="13"/>
          <w:lang w:val="en-GB"/>
          <w:rPrChange w:id="1680" w:author="Filipe Santana" w:date="2016-01-03T15:57:00Z">
            <w:rPr>
              <w:rFonts w:ascii="Times New Roman" w:eastAsia="Times New Roman" w:hAnsi="Times New Roman" w:cs="Times New Roman"/>
              <w:i/>
              <w:sz w:val="13"/>
              <w:szCs w:val="13"/>
            </w:rPr>
          </w:rPrChange>
        </w:rPr>
        <w:t>me</w:t>
      </w:r>
      <w:r w:rsidR="002C1A14" w:rsidRPr="00E52A5C">
        <w:rPr>
          <w:rFonts w:ascii="Times New Roman" w:eastAsia="Times New Roman" w:hAnsi="Times New Roman" w:cs="Times New Roman"/>
          <w:i/>
          <w:spacing w:val="21"/>
          <w:sz w:val="13"/>
          <w:szCs w:val="13"/>
          <w:lang w:val="en-GB"/>
          <w:rPrChange w:id="1681" w:author="Filipe Santana" w:date="2016-01-03T15:57:00Z">
            <w:rPr>
              <w:rFonts w:ascii="Times New Roman" w:eastAsia="Times New Roman" w:hAnsi="Times New Roman" w:cs="Times New Roman"/>
              <w:i/>
              <w:spacing w:val="21"/>
              <w:sz w:val="13"/>
              <w:szCs w:val="13"/>
            </w:rPr>
          </w:rPrChange>
        </w:rPr>
        <w:t xml:space="preserve"> </w:t>
      </w:r>
      <w:r w:rsidR="002C1A14" w:rsidRPr="00E52A5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  <w:rPrChange w:id="1682" w:author="Filipe Santana" w:date="2016-01-03T15:57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</w:rPr>
          </w:rPrChange>
        </w:rPr>
        <w:t>t</w:t>
      </w:r>
      <w:r w:rsidR="002C1A14" w:rsidRPr="00E52A5C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en-GB"/>
          <w:rPrChange w:id="1683" w:author="Filipe Santana" w:date="2016-01-03T15:57:00Z">
            <w:rPr>
              <w:rFonts w:ascii="Times New Roman" w:eastAsia="Times New Roman" w:hAnsi="Times New Roman" w:cs="Times New Roman"/>
              <w:i/>
              <w:spacing w:val="-4"/>
              <w:w w:val="106"/>
              <w:sz w:val="13"/>
              <w:szCs w:val="13"/>
            </w:rPr>
          </w:rPrChange>
        </w:rPr>
        <w:t>i</w:t>
      </w:r>
      <w:r w:rsidR="002C1A14" w:rsidRPr="00E52A5C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en-GB"/>
          <w:rPrChange w:id="1684" w:author="Filipe Santana" w:date="2016-01-03T15:57:00Z">
            <w:rPr>
              <w:rFonts w:ascii="Times New Roman" w:eastAsia="Times New Roman" w:hAnsi="Times New Roman" w:cs="Times New Roman"/>
              <w:i/>
              <w:spacing w:val="3"/>
              <w:w w:val="106"/>
              <w:sz w:val="13"/>
              <w:szCs w:val="13"/>
            </w:rPr>
          </w:rPrChange>
        </w:rPr>
        <w:t>m</w:t>
      </w:r>
      <w:r w:rsidR="002C1A14" w:rsidRPr="00E52A5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  <w:rPrChange w:id="1685" w:author="Filipe Santana" w:date="2016-01-03T15:57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</w:rPr>
          </w:rPrChange>
        </w:rPr>
        <w:t>e</w:t>
      </w:r>
      <w:r w:rsidR="002C1A14" w:rsidRPr="00E52A5C">
        <w:rPr>
          <w:rFonts w:ascii="Arial" w:eastAsia="Arial" w:hAnsi="Arial" w:cs="Arial"/>
          <w:w w:val="158"/>
          <w:sz w:val="13"/>
          <w:szCs w:val="13"/>
          <w:lang w:val="en-GB"/>
          <w:rPrChange w:id="1686" w:author="Filipe Santana" w:date="2016-01-03T15:57:00Z">
            <w:rPr>
              <w:rFonts w:ascii="Arial" w:eastAsia="Arial" w:hAnsi="Arial" w:cs="Arial"/>
              <w:w w:val="158"/>
              <w:sz w:val="13"/>
              <w:szCs w:val="13"/>
            </w:rPr>
          </w:rPrChange>
        </w:rPr>
        <w:t>’</w:t>
      </w:r>
    </w:p>
    <w:p w14:paraId="6F4BD964" w14:textId="77777777" w:rsidR="00E6733B" w:rsidRPr="00E52A5C" w:rsidRDefault="00E6733B">
      <w:pPr>
        <w:spacing w:after="0"/>
        <w:jc w:val="center"/>
        <w:rPr>
          <w:lang w:val="en-GB"/>
          <w:rPrChange w:id="1687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4BDFB296" w14:textId="32C0941B" w:rsidR="00E6733B" w:rsidRPr="00E52A5C" w:rsidRDefault="002C1A14">
      <w:pPr>
        <w:spacing w:before="35" w:after="0" w:line="240" w:lineRule="auto"/>
        <w:ind w:left="2347" w:right="-20"/>
        <w:rPr>
          <w:rFonts w:ascii="Arial" w:eastAsia="Arial" w:hAnsi="Arial" w:cs="Arial"/>
          <w:sz w:val="16"/>
          <w:szCs w:val="16"/>
          <w:lang w:val="en-GB"/>
          <w:rPrChange w:id="16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68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lastRenderedPageBreak/>
        <w:t>The</w:t>
      </w:r>
      <w:r w:rsidRPr="00E52A5C">
        <w:rPr>
          <w:rFonts w:ascii="Arial" w:eastAsia="Arial" w:hAnsi="Arial" w:cs="Arial"/>
          <w:spacing w:val="-13"/>
          <w:w w:val="93"/>
          <w:sz w:val="16"/>
          <w:szCs w:val="16"/>
          <w:lang w:val="en-GB"/>
          <w:rPrChange w:id="1690" w:author="Filipe Santana" w:date="2016-01-03T15:57:00Z">
            <w:rPr>
              <w:rFonts w:ascii="Arial" w:eastAsia="Arial" w:hAnsi="Arial" w:cs="Arial"/>
              <w:spacing w:val="-13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3"/>
          <w:sz w:val="16"/>
          <w:szCs w:val="16"/>
          <w:lang w:val="en-GB"/>
          <w:rPrChange w:id="1691" w:author="Filipe Santana" w:date="2016-01-03T15:57:00Z">
            <w:rPr>
              <w:rFonts w:ascii="Arial" w:eastAsia="Arial" w:hAnsi="Arial" w:cs="Arial"/>
              <w:spacing w:val="-2"/>
              <w:w w:val="93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692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orkfl</w:t>
      </w:r>
      <w:r w:rsidRPr="00E52A5C">
        <w:rPr>
          <w:rFonts w:ascii="Arial" w:eastAsia="Arial" w:hAnsi="Arial" w:cs="Arial"/>
          <w:spacing w:val="-4"/>
          <w:w w:val="93"/>
          <w:sz w:val="16"/>
          <w:szCs w:val="16"/>
          <w:lang w:val="en-GB"/>
          <w:rPrChange w:id="1693" w:author="Filipe Santana" w:date="2016-01-03T15:57:00Z">
            <w:rPr>
              <w:rFonts w:ascii="Arial" w:eastAsia="Arial" w:hAnsi="Arial" w:cs="Arial"/>
              <w:spacing w:val="-4"/>
              <w:w w:val="93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694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27"/>
          <w:w w:val="93"/>
          <w:sz w:val="16"/>
          <w:szCs w:val="16"/>
          <w:lang w:val="en-GB"/>
          <w:rPrChange w:id="1695" w:author="Filipe Santana" w:date="2016-01-03T15:57:00Z">
            <w:rPr>
              <w:rFonts w:ascii="Arial" w:eastAsia="Arial" w:hAnsi="Arial" w:cs="Arial"/>
              <w:spacing w:val="27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69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8"/>
          <w:w w:val="83"/>
          <w:sz w:val="16"/>
          <w:szCs w:val="16"/>
          <w:lang w:val="en-GB"/>
          <w:rPrChange w:id="1697" w:author="Filipe Santana" w:date="2016-01-03T15:57:00Z">
            <w:rPr>
              <w:rFonts w:ascii="Arial" w:eastAsia="Arial" w:hAnsi="Arial" w:cs="Arial"/>
              <w:spacing w:val="8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69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4"/>
          <w:w w:val="83"/>
          <w:sz w:val="16"/>
          <w:szCs w:val="16"/>
          <w:lang w:val="en-GB"/>
          <w:rPrChange w:id="1699" w:author="Filipe Santana" w:date="2016-01-03T15:57:00Z">
            <w:rPr>
              <w:rFonts w:ascii="Arial" w:eastAsia="Arial" w:hAnsi="Arial" w:cs="Arial"/>
              <w:spacing w:val="4"/>
              <w:w w:val="83"/>
              <w:sz w:val="16"/>
              <w:szCs w:val="16"/>
            </w:rPr>
          </w:rPrChange>
        </w:rPr>
        <w:t xml:space="preserve"> </w:t>
      </w:r>
      <w:ins w:id="1700" w:author="Filipe Santana" w:date="2016-01-03T21:40:00Z">
        <w:r w:rsidR="0049103C" w:rsidRPr="0049103C">
          <w:rPr>
            <w:rFonts w:ascii="Arial" w:eastAsia="Arial" w:hAnsi="Arial" w:cs="Arial"/>
            <w:w w:val="83"/>
            <w:sz w:val="16"/>
            <w:szCs w:val="16"/>
            <w:lang w:val="en-GB"/>
          </w:rPr>
          <w:t>described as</w:t>
        </w:r>
      </w:ins>
      <w:r w:rsidRPr="00E52A5C">
        <w:rPr>
          <w:rFonts w:ascii="Arial" w:eastAsia="Arial" w:hAnsi="Arial" w:cs="Arial"/>
          <w:spacing w:val="-6"/>
          <w:w w:val="83"/>
          <w:sz w:val="16"/>
          <w:szCs w:val="16"/>
          <w:lang w:val="en-GB"/>
          <w:rPrChange w:id="1701" w:author="Filipe Santana" w:date="2016-01-03T15:57:00Z">
            <w:rPr>
              <w:rFonts w:ascii="Arial" w:eastAsia="Arial" w:hAnsi="Arial" w:cs="Arial"/>
              <w:spacing w:val="-6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7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703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7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ws:</w:t>
      </w:r>
    </w:p>
    <w:p w14:paraId="5FD2F5A3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1705" w:author="Filipe Santana" w:date="2016-01-03T15:57:00Z">
            <w:rPr>
              <w:sz w:val="17"/>
              <w:szCs w:val="17"/>
            </w:rPr>
          </w:rPrChange>
        </w:rPr>
      </w:pPr>
    </w:p>
    <w:p w14:paraId="3B26638E" w14:textId="094634EA" w:rsidR="00E6733B" w:rsidRPr="0049103C" w:rsidRDefault="002C1A14">
      <w:pPr>
        <w:spacing w:after="0" w:line="240" w:lineRule="auto"/>
        <w:ind w:left="2157" w:right="-70"/>
        <w:rPr>
          <w:rFonts w:ascii="Arial" w:eastAsia="Arial" w:hAnsi="Arial" w:cs="Arial"/>
          <w:sz w:val="16"/>
          <w:szCs w:val="16"/>
          <w:lang w:val="en-GB"/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1706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1707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1708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  <w:rPrChange w:id="17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op-l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710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711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17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el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71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ins w:id="1714" w:author="Filipe Santana" w:date="2016-01-03T21:40:00Z">
        <w:r w:rsidR="0049103C" w:rsidRPr="0049103C">
          <w:rPr>
            <w:rFonts w:ascii="Arial" w:eastAsia="Arial" w:hAnsi="Arial" w:cs="Arial"/>
            <w:w w:val="82"/>
            <w:sz w:val="16"/>
            <w:szCs w:val="16"/>
            <w:lang w:val="en-GB"/>
          </w:rPr>
          <w:t xml:space="preserve">classes </w:t>
        </w:r>
        <w:r w:rsidR="0049103C" w:rsidRPr="0049103C">
          <w:rPr>
            <w:rFonts w:ascii="Arial" w:eastAsia="Arial" w:hAnsi="Arial" w:cs="Arial"/>
            <w:spacing w:val="6"/>
            <w:w w:val="82"/>
            <w:sz w:val="16"/>
            <w:szCs w:val="16"/>
            <w:lang w:val="en-GB"/>
          </w:rPr>
          <w:t>and</w:t>
        </w:r>
      </w:ins>
      <w:r w:rsidRPr="0049103C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relations</w:t>
      </w:r>
      <w:r w:rsidRPr="0049103C">
        <w:rPr>
          <w:rFonts w:ascii="Arial" w:eastAsia="Arial" w:hAnsi="Arial" w:cs="Arial"/>
          <w:spacing w:val="39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3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domain</w:t>
      </w:r>
      <w:r w:rsidRPr="0049103C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ontologies</w:t>
      </w:r>
      <w:r w:rsidRPr="0049103C">
        <w:rPr>
          <w:rFonts w:ascii="Arial" w:eastAsia="Arial" w:hAnsi="Arial" w:cs="Arial"/>
          <w:spacing w:val="38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proofErr w:type="spellStart"/>
      <w:r w:rsidRPr="0049103C">
        <w:rPr>
          <w:rFonts w:ascii="Arial" w:eastAsia="Arial" w:hAnsi="Arial" w:cs="Arial"/>
          <w:sz w:val="16"/>
          <w:szCs w:val="16"/>
          <w:lang w:val="en-GB"/>
        </w:rPr>
        <w:t>ali</w:t>
      </w:r>
      <w:proofErr w:type="spellEnd"/>
      <w:r w:rsidRPr="0049103C">
        <w:rPr>
          <w:rFonts w:ascii="Arial" w:eastAsia="Arial" w:hAnsi="Arial" w:cs="Arial"/>
          <w:sz w:val="16"/>
          <w:szCs w:val="16"/>
          <w:lang w:val="en-GB"/>
        </w:rPr>
        <w:t>-</w:t>
      </w:r>
    </w:p>
    <w:p w14:paraId="4AC6034B" w14:textId="77777777" w:rsidR="00E6733B" w:rsidRPr="0049103C" w:rsidRDefault="002C1A14">
      <w:pPr>
        <w:spacing w:before="9" w:after="0" w:line="110" w:lineRule="exact"/>
        <w:rPr>
          <w:sz w:val="11"/>
          <w:szCs w:val="11"/>
          <w:lang w:val="en-GB"/>
        </w:rPr>
      </w:pPr>
      <w:r w:rsidRPr="0049103C">
        <w:rPr>
          <w:lang w:val="en-GB"/>
        </w:rPr>
        <w:br w:type="column"/>
      </w:r>
    </w:p>
    <w:p w14:paraId="297943BE" w14:textId="77777777" w:rsidR="00E6733B" w:rsidRPr="0049103C" w:rsidRDefault="002C1A14">
      <w:pPr>
        <w:spacing w:after="0" w:line="240" w:lineRule="auto"/>
        <w:ind w:right="-61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bt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l</w:t>
      </w:r>
      <w:proofErr w:type="gramStart"/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2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di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p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it</w:t>
      </w:r>
      <w:r w:rsidRPr="0049103C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en-GB"/>
        </w:rPr>
        <w:t>i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on</w:t>
      </w:r>
      <w:proofErr w:type="gramEnd"/>
    </w:p>
    <w:p w14:paraId="2C288E4A" w14:textId="77777777" w:rsidR="00E6733B" w:rsidRPr="0049103C" w:rsidRDefault="002C1A14">
      <w:pPr>
        <w:spacing w:before="36" w:after="0" w:line="264" w:lineRule="auto"/>
        <w:ind w:left="199" w:right="-45" w:hanging="199"/>
        <w:rPr>
          <w:rFonts w:ascii="Arial" w:eastAsia="Arial" w:hAnsi="Arial" w:cs="Arial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lastRenderedPageBreak/>
        <w:t>b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tl</w:t>
      </w:r>
      <w:proofErr w:type="gramStart"/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2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: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‘</w:t>
      </w:r>
      <w:proofErr w:type="gramEnd"/>
      <w:r w:rsidRPr="0049103C"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  <w:lang w:val="en-GB"/>
        </w:rPr>
        <w:t>M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at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ial obj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ec</w:t>
      </w:r>
      <w:r w:rsidRPr="0049103C"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  <w:lang w:val="en-GB"/>
        </w:rPr>
        <w:t>t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’</w:t>
      </w:r>
    </w:p>
    <w:p w14:paraId="2AE7848D" w14:textId="77777777" w:rsidR="00E6733B" w:rsidRPr="0049103C" w:rsidRDefault="002C1A14">
      <w:pPr>
        <w:spacing w:before="36" w:after="0" w:line="264" w:lineRule="auto"/>
        <w:ind w:left="139" w:right="-45" w:hanging="139"/>
        <w:rPr>
          <w:rFonts w:ascii="Arial" w:eastAsia="Arial" w:hAnsi="Arial" w:cs="Arial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proofErr w:type="spellStart"/>
      <w:proofErr w:type="gramStart"/>
      <w:r w:rsidRPr="0049103C">
        <w:rPr>
          <w:rFonts w:ascii="Times New Roman" w:eastAsia="Times New Roman" w:hAnsi="Times New Roman" w:cs="Times New Roman"/>
          <w:spacing w:val="-2"/>
          <w:w w:val="106"/>
          <w:sz w:val="13"/>
          <w:szCs w:val="13"/>
          <w:lang w:val="en-GB"/>
        </w:rPr>
        <w:lastRenderedPageBreak/>
        <w:t>s</w:t>
      </w:r>
      <w:r w:rsidRPr="0049103C">
        <w:rPr>
          <w:rFonts w:ascii="Times New Roman" w:eastAsia="Times New Roman" w:hAnsi="Times New Roman" w:cs="Times New Roman"/>
          <w:spacing w:val="2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: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‘</w:t>
      </w:r>
      <w:proofErr w:type="gramEnd"/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q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u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n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e</w:t>
      </w:r>
      <w:proofErr w:type="spellEnd"/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 xml:space="preserve"> f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at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u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  <w:lang w:val="en-GB"/>
        </w:rPr>
        <w:t>e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’</w:t>
      </w:r>
    </w:p>
    <w:p w14:paraId="0ED4DCA2" w14:textId="77777777" w:rsidR="00E6733B" w:rsidRPr="0049103C" w:rsidRDefault="002C1A14">
      <w:pPr>
        <w:spacing w:before="9" w:after="0" w:line="110" w:lineRule="exact"/>
        <w:rPr>
          <w:sz w:val="11"/>
          <w:szCs w:val="11"/>
          <w:lang w:val="en-GB"/>
        </w:rPr>
      </w:pPr>
      <w:r w:rsidRPr="0049103C">
        <w:rPr>
          <w:lang w:val="en-GB"/>
        </w:rPr>
        <w:br w:type="column"/>
      </w:r>
    </w:p>
    <w:p w14:paraId="1720EA4D" w14:textId="77777777" w:rsidR="00E6733B" w:rsidRPr="0049103C" w:rsidRDefault="002C1A14">
      <w:pPr>
        <w:spacing w:after="0" w:line="240" w:lineRule="auto"/>
        <w:ind w:right="-20"/>
        <w:rPr>
          <w:rFonts w:ascii="Arial" w:eastAsia="Arial" w:hAnsi="Arial" w:cs="Arial"/>
          <w:sz w:val="13"/>
          <w:szCs w:val="13"/>
          <w:lang w:val="en-GB"/>
        </w:rPr>
      </w:pP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bt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l</w:t>
      </w:r>
      <w:proofErr w:type="gramStart"/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2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: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‘</w:t>
      </w:r>
      <w:proofErr w:type="gramEnd"/>
      <w:r w:rsidRPr="0049103C"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  <w:lang w:val="en-GB"/>
        </w:rPr>
        <w:t>P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ce</w:t>
      </w:r>
      <w:r w:rsidRPr="0049103C"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s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’</w:t>
      </w:r>
    </w:p>
    <w:p w14:paraId="64C94F55" w14:textId="77777777" w:rsidR="00E6733B" w:rsidRPr="0049103C" w:rsidRDefault="00E6733B">
      <w:pPr>
        <w:spacing w:after="0"/>
        <w:rPr>
          <w:lang w:val="en-GB"/>
        </w:rPr>
        <w:sectPr w:rsidR="00E6733B" w:rsidRPr="0049103C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6771" w:space="434"/>
            <w:col w:w="857" w:space="301"/>
            <w:col w:w="782" w:space="291"/>
            <w:col w:w="713" w:space="292"/>
            <w:col w:w="3419"/>
          </w:cols>
        </w:sectPr>
      </w:pPr>
    </w:p>
    <w:p w14:paraId="19F55509" w14:textId="77777777" w:rsidR="00E6733B" w:rsidRPr="0049103C" w:rsidRDefault="002C1A14">
      <w:pPr>
        <w:spacing w:after="0" w:line="220" w:lineRule="atLeast"/>
        <w:ind w:left="2362" w:right="-48"/>
        <w:rPr>
          <w:rFonts w:ascii="Arial" w:eastAsia="Arial" w:hAnsi="Arial" w:cs="Arial"/>
          <w:sz w:val="16"/>
          <w:szCs w:val="16"/>
          <w:lang w:val="en-GB"/>
        </w:rPr>
      </w:pPr>
      <w:proofErr w:type="spellStart"/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lastRenderedPageBreak/>
        <w:t>gned</w:t>
      </w:r>
      <w:proofErr w:type="spellEnd"/>
      <w:r w:rsidRPr="0049103C">
        <w:rPr>
          <w:rFonts w:ascii="Arial" w:eastAsia="Arial" w:hAnsi="Arial" w:cs="Arial"/>
          <w:spacing w:val="18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with</w:t>
      </w:r>
      <w:r w:rsidRPr="0049103C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upper</w:t>
      </w:r>
      <w:r w:rsidRPr="0049103C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l</w:t>
      </w:r>
      <w:r w:rsidRPr="0049103C">
        <w:rPr>
          <w:rFonts w:ascii="Arial" w:eastAsia="Arial" w:hAnsi="Arial" w:cs="Arial"/>
          <w:spacing w:val="-4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spacing w:val="-2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sz w:val="16"/>
          <w:szCs w:val="16"/>
          <w:lang w:val="en-GB"/>
        </w:rPr>
        <w:t>el</w:t>
      </w:r>
      <w:r w:rsidRPr="0049103C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ontolog</w:t>
      </w:r>
      <w:r w:rsidRPr="0049103C">
        <w:rPr>
          <w:rFonts w:ascii="Arial" w:eastAsia="Arial" w:hAnsi="Arial" w:cs="Arial"/>
          <w:spacing w:val="-9"/>
          <w:w w:val="92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.</w:t>
      </w:r>
      <w:r w:rsidRPr="0049103C">
        <w:rPr>
          <w:rFonts w:ascii="Arial" w:eastAsia="Arial" w:hAnsi="Arial" w:cs="Arial"/>
          <w:spacing w:val="27"/>
          <w:w w:val="9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Additional</w:t>
      </w:r>
      <w:r w:rsidRPr="0049103C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49103C">
        <w:rPr>
          <w:rFonts w:ascii="Arial" w:eastAsia="Arial" w:hAnsi="Arial" w:cs="Arial"/>
          <w:spacing w:val="17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rel</w:t>
      </w:r>
      <w:r w:rsidRPr="0049103C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ev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ant</w:t>
      </w:r>
      <w:r w:rsidRPr="0049103C">
        <w:rPr>
          <w:rFonts w:ascii="Arial" w:eastAsia="Arial" w:hAnsi="Arial" w:cs="Arial"/>
          <w:spacing w:val="20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for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4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complete</w:t>
      </w:r>
      <w:r w:rsidRPr="0049103C">
        <w:rPr>
          <w:rFonts w:ascii="Arial" w:eastAsia="Arial" w:hAnsi="Arial" w:cs="Arial"/>
          <w:spacing w:val="34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representation</w:t>
      </w:r>
      <w:r w:rsidRPr="0049103C">
        <w:rPr>
          <w:rFonts w:ascii="Arial" w:eastAsia="Arial" w:hAnsi="Arial" w:cs="Arial"/>
          <w:spacing w:val="32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added.</w:t>
      </w:r>
    </w:p>
    <w:p w14:paraId="73CBF5FC" w14:textId="77777777" w:rsidR="00E6733B" w:rsidRPr="0049103C" w:rsidRDefault="002C1A14">
      <w:pPr>
        <w:spacing w:before="36" w:after="0" w:line="240" w:lineRule="auto"/>
        <w:ind w:right="-61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proofErr w:type="spellStart"/>
      <w:proofErr w:type="gramStart"/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lastRenderedPageBreak/>
        <w:t>c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h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b</w:t>
      </w:r>
      <w:r w:rsidRPr="0049103C">
        <w:rPr>
          <w:rFonts w:ascii="Times New Roman" w:eastAsia="Times New Roman" w:hAnsi="Times New Roman" w:cs="Times New Roman"/>
          <w:spacing w:val="1"/>
          <w:w w:val="106"/>
          <w:sz w:val="13"/>
          <w:szCs w:val="13"/>
          <w:lang w:val="en-GB"/>
        </w:rPr>
        <w:t>i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ole</w:t>
      </w:r>
      <w:proofErr w:type="spellEnd"/>
      <w:proofErr w:type="gramEnd"/>
    </w:p>
    <w:p w14:paraId="72A8BBD4" w14:textId="77777777" w:rsidR="00E6733B" w:rsidRPr="0049103C" w:rsidRDefault="002C1A14">
      <w:pPr>
        <w:spacing w:before="36" w:after="0" w:line="240" w:lineRule="auto"/>
        <w:ind w:right="-61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lastRenderedPageBreak/>
        <w:t>bt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l</w:t>
      </w:r>
      <w:proofErr w:type="gramStart"/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2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m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p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ou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n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d</w:t>
      </w:r>
      <w:proofErr w:type="gramEnd"/>
    </w:p>
    <w:p w14:paraId="4E3ABAD0" w14:textId="77777777" w:rsidR="00E6733B" w:rsidRPr="0049103C" w:rsidRDefault="002C1A14">
      <w:pPr>
        <w:spacing w:after="0" w:line="144" w:lineRule="exact"/>
        <w:ind w:left="-30" w:right="-50"/>
        <w:jc w:val="center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proofErr w:type="spellStart"/>
      <w:proofErr w:type="gramStart"/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lastRenderedPageBreak/>
        <w:t>g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bi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logi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al</w:t>
      </w:r>
      <w:proofErr w:type="spellEnd"/>
      <w:proofErr w:type="gramEnd"/>
    </w:p>
    <w:p w14:paraId="3E1D8EB6" w14:textId="77777777" w:rsidR="00E6733B" w:rsidRPr="0049103C" w:rsidRDefault="002C1A14">
      <w:pPr>
        <w:spacing w:before="15" w:after="0" w:line="240" w:lineRule="auto"/>
        <w:ind w:left="127" w:right="109"/>
        <w:jc w:val="center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p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s</w:t>
      </w:r>
    </w:p>
    <w:p w14:paraId="0EF8AB18" w14:textId="77777777" w:rsidR="00E6733B" w:rsidRPr="0049103C" w:rsidRDefault="002C1A14">
      <w:pPr>
        <w:spacing w:after="0" w:line="144" w:lineRule="exact"/>
        <w:ind w:left="-30" w:right="2116"/>
        <w:jc w:val="center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proofErr w:type="spellStart"/>
      <w:proofErr w:type="gramStart"/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lastRenderedPageBreak/>
        <w:t>go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m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  <w:lang w:val="en-GB"/>
        </w:rPr>
        <w:t>l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ec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ul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a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r</w:t>
      </w:r>
      <w:proofErr w:type="spellEnd"/>
      <w:proofErr w:type="gramEnd"/>
    </w:p>
    <w:p w14:paraId="74C87C6D" w14:textId="77777777" w:rsidR="00E6733B" w:rsidRPr="0049103C" w:rsidRDefault="002C1A14">
      <w:pPr>
        <w:spacing w:before="15" w:after="0" w:line="240" w:lineRule="auto"/>
        <w:ind w:left="112" w:right="2255"/>
        <w:jc w:val="center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f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u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n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tion</w:t>
      </w:r>
    </w:p>
    <w:p w14:paraId="4A5A5117" w14:textId="77777777" w:rsidR="00E6733B" w:rsidRPr="0049103C" w:rsidRDefault="00E6733B">
      <w:pPr>
        <w:spacing w:after="0"/>
        <w:jc w:val="center"/>
        <w:rPr>
          <w:lang w:val="en-GB"/>
        </w:rPr>
        <w:sectPr w:rsidR="00E6733B" w:rsidRPr="0049103C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6771" w:space="583"/>
            <w:col w:w="558" w:space="427"/>
            <w:col w:w="827" w:space="809"/>
            <w:col w:w="737" w:space="240"/>
            <w:col w:w="2908"/>
          </w:cols>
        </w:sectPr>
      </w:pPr>
    </w:p>
    <w:p w14:paraId="05E5C3FD" w14:textId="77777777" w:rsidR="00E6733B" w:rsidRPr="0049103C" w:rsidRDefault="002C1A14">
      <w:pPr>
        <w:spacing w:before="35" w:after="0" w:line="240" w:lineRule="auto"/>
        <w:ind w:left="2157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lastRenderedPageBreak/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Consisten</w:t>
      </w:r>
      <w:r w:rsidRPr="0049103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c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pacing w:val="9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3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maps</w:t>
      </w:r>
      <w:r w:rsidRPr="0049103C">
        <w:rPr>
          <w:rFonts w:ascii="Arial" w:eastAsia="Arial" w:hAnsi="Arial" w:cs="Arial"/>
          <w:spacing w:val="1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assured</w:t>
      </w:r>
      <w:r w:rsidRPr="0049103C">
        <w:rPr>
          <w:rFonts w:ascii="Arial" w:eastAsia="Arial" w:hAnsi="Arial" w:cs="Arial"/>
          <w:spacing w:val="3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by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4"/>
          <w:w w:val="7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DL</w:t>
      </w:r>
      <w:r w:rsidRPr="0049103C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reasone</w:t>
      </w:r>
      <w:r w:rsidRPr="0049103C">
        <w:rPr>
          <w:rFonts w:ascii="Arial" w:eastAsia="Arial" w:hAnsi="Arial" w:cs="Arial"/>
          <w:spacing w:val="-9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sz w:val="16"/>
          <w:szCs w:val="16"/>
          <w:lang w:val="en-GB"/>
        </w:rPr>
        <w:t>.</w:t>
      </w:r>
    </w:p>
    <w:p w14:paraId="5A9C7236" w14:textId="52BF0783" w:rsidR="00E6733B" w:rsidRPr="0049103C" w:rsidRDefault="002C1A14">
      <w:pPr>
        <w:spacing w:before="35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Database</w:t>
      </w:r>
      <w:r w:rsidRPr="0049103C">
        <w:rPr>
          <w:rFonts w:ascii="Arial" w:eastAsia="Arial" w:hAnsi="Arial" w:cs="Arial"/>
          <w:spacing w:val="12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objects</w:t>
      </w:r>
      <w:r w:rsidRPr="0049103C">
        <w:rPr>
          <w:rFonts w:ascii="Arial" w:eastAsia="Arial" w:hAnsi="Arial" w:cs="Arial"/>
          <w:spacing w:val="34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15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subjected</w:t>
      </w:r>
      <w:r w:rsidRPr="0049103C">
        <w:rPr>
          <w:rFonts w:ascii="Arial" w:eastAsia="Arial" w:hAnsi="Arial" w:cs="Arial"/>
          <w:spacing w:val="26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ontology-inspired</w:t>
      </w:r>
      <w:r w:rsidRPr="0049103C">
        <w:rPr>
          <w:rFonts w:ascii="Arial" w:eastAsia="Arial" w:hAnsi="Arial" w:cs="Arial"/>
          <w:spacing w:val="16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scruti</w:t>
      </w:r>
      <w:r w:rsidRPr="0049103C">
        <w:rPr>
          <w:rFonts w:ascii="Arial" w:eastAsia="Arial" w:hAnsi="Arial" w:cs="Arial"/>
          <w:spacing w:val="-2"/>
          <w:w w:val="93"/>
          <w:sz w:val="16"/>
          <w:szCs w:val="16"/>
          <w:lang w:val="en-GB"/>
        </w:rPr>
        <w:t>n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y:</w:t>
      </w:r>
      <w:r w:rsidRPr="0049103C">
        <w:rPr>
          <w:rFonts w:ascii="Arial" w:eastAsia="Arial" w:hAnsi="Arial" w:cs="Arial"/>
          <w:spacing w:val="27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while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generally</w:t>
      </w:r>
      <w:r w:rsidRPr="0049103C">
        <w:rPr>
          <w:rFonts w:ascii="Arial" w:eastAsia="Arial" w:hAnsi="Arial" w:cs="Arial"/>
          <w:spacing w:val="19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cat</w:t>
      </w:r>
      <w:r w:rsidRPr="0049103C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gorized</w:t>
      </w:r>
      <w:r w:rsidRPr="0049103C">
        <w:rPr>
          <w:rFonts w:ascii="Arial" w:eastAsia="Arial" w:hAnsi="Arial" w:cs="Arial"/>
          <w:spacing w:val="1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13"/>
          <w:w w:val="89"/>
          <w:sz w:val="16"/>
          <w:szCs w:val="16"/>
          <w:lang w:val="en-GB"/>
        </w:rPr>
        <w:t xml:space="preserve"> </w:t>
      </w:r>
      <w:ins w:id="1715" w:author="Filipe Santana" w:date="2016-01-03T21:42:00Z">
        <w:r w:rsidR="0049103C" w:rsidRPr="0049103C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information </w:t>
        </w:r>
        <w:r w:rsidR="0049103C" w:rsidRPr="0049103C">
          <w:rPr>
            <w:rFonts w:ascii="Arial" w:eastAsia="Arial" w:hAnsi="Arial" w:cs="Arial"/>
            <w:spacing w:val="14"/>
            <w:w w:val="89"/>
            <w:sz w:val="16"/>
            <w:szCs w:val="16"/>
            <w:lang w:val="en-GB"/>
          </w:rPr>
          <w:t>entities</w:t>
        </w:r>
      </w:ins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,</w:t>
      </w:r>
      <w:r w:rsidRPr="0049103C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data</w:t>
      </w:r>
      <w:r w:rsidRPr="0049103C">
        <w:rPr>
          <w:rFonts w:ascii="Arial" w:eastAsia="Arial" w:hAnsi="Arial" w:cs="Arial"/>
          <w:spacing w:val="-7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objects</w:t>
      </w:r>
      <w:r w:rsidRPr="0049103C">
        <w:rPr>
          <w:rFonts w:ascii="Arial" w:eastAsia="Arial" w:hAnsi="Arial" w:cs="Arial"/>
          <w:spacing w:val="6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h</w:t>
      </w:r>
      <w:r w:rsidRPr="0049103C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be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connected</w:t>
      </w:r>
      <w:r w:rsidRPr="0049103C">
        <w:rPr>
          <w:rFonts w:ascii="Arial" w:eastAsia="Arial" w:hAnsi="Arial" w:cs="Arial"/>
          <w:spacing w:val="23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their</w:t>
      </w:r>
      <w:r w:rsidRPr="0049103C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referents</w:t>
      </w:r>
      <w:r w:rsidRPr="0049103C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domain,</w:t>
      </w:r>
      <w:r w:rsidRPr="0049103C">
        <w:rPr>
          <w:rFonts w:ascii="Arial" w:eastAsia="Arial" w:hAnsi="Arial" w:cs="Arial"/>
          <w:spacing w:val="31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which</w:t>
      </w:r>
      <w:r w:rsidRPr="0049103C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it</w:t>
      </w:r>
      <w:r w:rsidRPr="0049103C">
        <w:rPr>
          <w:rFonts w:ascii="Arial" w:eastAsia="Arial" w:hAnsi="Arial" w:cs="Arial"/>
          <w:spacing w:val="2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decided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whether</w:t>
      </w:r>
      <w:r w:rsidRPr="0049103C">
        <w:rPr>
          <w:rFonts w:ascii="Arial" w:eastAsia="Arial" w:hAnsi="Arial" w:cs="Arial"/>
          <w:spacing w:val="6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th</w:t>
      </w:r>
      <w:r w:rsidRPr="0049103C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pacing w:val="3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ind</w:t>
      </w:r>
      <w:r w:rsidRPr="0049103C">
        <w:rPr>
          <w:rFonts w:ascii="Arial" w:eastAsia="Arial" w:hAnsi="Arial" w:cs="Arial"/>
          <w:spacing w:val="-4"/>
          <w:w w:val="89"/>
          <w:sz w:val="16"/>
          <w:szCs w:val="16"/>
          <w:lang w:val="en-GB"/>
        </w:rPr>
        <w:t>i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viduals</w:t>
      </w:r>
      <w:r w:rsidRPr="0049103C">
        <w:rPr>
          <w:rFonts w:ascii="Arial" w:eastAsia="Arial" w:hAnsi="Arial" w:cs="Arial"/>
          <w:spacing w:val="39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or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classes.</w:t>
      </w:r>
    </w:p>
    <w:p w14:paraId="3ED66F63" w14:textId="77777777" w:rsidR="00E6733B" w:rsidRPr="000624E2" w:rsidRDefault="002C1A14">
      <w:pPr>
        <w:spacing w:before="79" w:after="0" w:line="264" w:lineRule="auto"/>
        <w:ind w:left="19" w:right="-5"/>
        <w:jc w:val="center"/>
        <w:rPr>
          <w:rFonts w:ascii="Arial" w:eastAsia="Arial" w:hAnsi="Arial" w:cs="Arial"/>
          <w:sz w:val="13"/>
          <w:szCs w:val="13"/>
          <w:lang w:val="pt-BR"/>
          <w:rPrChange w:id="1716" w:author="Filipe Santana" w:date="2016-01-04T20:28:00Z">
            <w:rPr>
              <w:rFonts w:ascii="Arial" w:eastAsia="Arial" w:hAnsi="Arial" w:cs="Arial"/>
              <w:sz w:val="13"/>
              <w:szCs w:val="13"/>
              <w:lang w:val="en-GB"/>
            </w:rPr>
          </w:rPrChange>
        </w:rPr>
      </w:pPr>
      <w:r w:rsidRPr="000624E2">
        <w:rPr>
          <w:lang w:val="en-GB"/>
          <w:rPrChange w:id="1717" w:author="Filipe Santana" w:date="2016-01-04T20:29:00Z">
            <w:rPr>
              <w:lang w:val="en-GB"/>
            </w:rPr>
          </w:rPrChange>
        </w:rPr>
        <w:br w:type="column"/>
      </w:r>
      <w:proofErr w:type="spellStart"/>
      <w:proofErr w:type="gramStart"/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18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lastRenderedPageBreak/>
        <w:t>c</w:t>
      </w:r>
      <w:r w:rsidRPr="000624E2">
        <w:rPr>
          <w:rFonts w:ascii="Times New Roman" w:eastAsia="Times New Roman" w:hAnsi="Times New Roman" w:cs="Times New Roman"/>
          <w:w w:val="106"/>
          <w:sz w:val="13"/>
          <w:szCs w:val="13"/>
          <w:lang w:val="pt-BR"/>
          <w:rPrChange w:id="1719" w:author="Filipe Santana" w:date="2016-01-04T20:28:00Z">
            <w:rPr>
              <w:rFonts w:ascii="Times New Roman" w:eastAsia="Times New Roman" w:hAnsi="Times New Roman" w:cs="Times New Roman"/>
              <w:w w:val="106"/>
              <w:sz w:val="13"/>
              <w:szCs w:val="13"/>
              <w:lang w:val="en-GB"/>
            </w:rPr>
          </w:rPrChange>
        </w:rPr>
        <w:t>h</w:t>
      </w:r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20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t>eb</w:t>
      </w:r>
      <w:r w:rsidRPr="000624E2">
        <w:rPr>
          <w:rFonts w:ascii="Times New Roman" w:eastAsia="Times New Roman" w:hAnsi="Times New Roman" w:cs="Times New Roman"/>
          <w:spacing w:val="2"/>
          <w:w w:val="106"/>
          <w:sz w:val="13"/>
          <w:szCs w:val="13"/>
          <w:lang w:val="pt-BR"/>
          <w:rPrChange w:id="1721" w:author="Filipe Santana" w:date="2016-01-04T20:28:00Z">
            <w:rPr>
              <w:rFonts w:ascii="Times New Roman" w:eastAsia="Times New Roman" w:hAnsi="Times New Roman" w:cs="Times New Roman"/>
              <w:spacing w:val="2"/>
              <w:w w:val="106"/>
              <w:sz w:val="13"/>
              <w:szCs w:val="13"/>
              <w:lang w:val="en-GB"/>
            </w:rPr>
          </w:rPrChange>
        </w:rPr>
        <w:t>i</w:t>
      </w:r>
      <w:proofErr w:type="spellEnd"/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22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t>:</w:t>
      </w:r>
      <w:r w:rsidRPr="000624E2">
        <w:rPr>
          <w:rFonts w:ascii="Arial" w:eastAsia="Arial" w:hAnsi="Arial" w:cs="Arial"/>
          <w:spacing w:val="1"/>
          <w:w w:val="158"/>
          <w:sz w:val="13"/>
          <w:szCs w:val="13"/>
          <w:lang w:val="pt-BR"/>
          <w:rPrChange w:id="1723" w:author="Filipe Santana" w:date="2016-01-04T20:28:00Z">
            <w:rPr>
              <w:rFonts w:ascii="Arial" w:eastAsia="Arial" w:hAnsi="Arial" w:cs="Arial"/>
              <w:spacing w:val="1"/>
              <w:w w:val="158"/>
              <w:sz w:val="13"/>
              <w:szCs w:val="13"/>
              <w:lang w:val="en-GB"/>
            </w:rPr>
          </w:rPrChange>
        </w:rPr>
        <w:t>‘</w:t>
      </w:r>
      <w:proofErr w:type="spellStart"/>
      <w:proofErr w:type="gramEnd"/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24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ch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25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pt-BR"/>
          <w:rPrChange w:id="1726" w:author="Filipe Santana" w:date="2016-01-04T20:28:00Z">
            <w:rPr>
              <w:rFonts w:ascii="Times New Roman" w:eastAsia="Times New Roman" w:hAnsi="Times New Roman" w:cs="Times New Roman"/>
              <w:i/>
              <w:spacing w:val="3"/>
              <w:w w:val="106"/>
              <w:sz w:val="13"/>
              <w:szCs w:val="13"/>
              <w:lang w:val="en-GB"/>
            </w:rPr>
          </w:rPrChange>
        </w:rPr>
        <w:t>m</w:t>
      </w:r>
      <w:r w:rsidRPr="000624E2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pt-BR"/>
          <w:rPrChange w:id="1727" w:author="Filipe Santana" w:date="2016-01-04T20:28:00Z">
            <w:rPr>
              <w:rFonts w:ascii="Times New Roman" w:eastAsia="Times New Roman" w:hAnsi="Times New Roman" w:cs="Times New Roman"/>
              <w:i/>
              <w:spacing w:val="-4"/>
              <w:w w:val="106"/>
              <w:sz w:val="13"/>
              <w:szCs w:val="13"/>
              <w:lang w:val="en-GB"/>
            </w:rPr>
          </w:rPrChange>
        </w:rPr>
        <w:t>i</w:t>
      </w:r>
      <w:r w:rsidRPr="000624E2">
        <w:rPr>
          <w:rFonts w:ascii="Times New Roman" w:eastAsia="Times New Roman" w:hAnsi="Times New Roman" w:cs="Times New Roman"/>
          <w:i/>
          <w:spacing w:val="4"/>
          <w:w w:val="106"/>
          <w:sz w:val="13"/>
          <w:szCs w:val="13"/>
          <w:lang w:val="pt-BR"/>
          <w:rPrChange w:id="1728" w:author="Filipe Santana" w:date="2016-01-04T20:28:00Z">
            <w:rPr>
              <w:rFonts w:ascii="Times New Roman" w:eastAsia="Times New Roman" w:hAnsi="Times New Roman" w:cs="Times New Roman"/>
              <w:i/>
              <w:spacing w:val="4"/>
              <w:w w:val="106"/>
              <w:sz w:val="13"/>
              <w:szCs w:val="13"/>
              <w:lang w:val="en-GB"/>
            </w:rPr>
          </w:rPrChange>
        </w:rPr>
        <w:t>c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29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a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30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l</w:t>
      </w:r>
      <w:proofErr w:type="spellEnd"/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31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 xml:space="preserve"> </w:t>
      </w:r>
      <w:proofErr w:type="spellStart"/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32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33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ntity</w:t>
      </w:r>
      <w:proofErr w:type="spellEnd"/>
      <w:r w:rsidRPr="000624E2">
        <w:rPr>
          <w:rFonts w:ascii="Arial" w:eastAsia="Arial" w:hAnsi="Arial" w:cs="Arial"/>
          <w:w w:val="158"/>
          <w:sz w:val="13"/>
          <w:szCs w:val="13"/>
          <w:lang w:val="pt-BR"/>
          <w:rPrChange w:id="1734" w:author="Filipe Santana" w:date="2016-01-04T20:28:00Z">
            <w:rPr>
              <w:rFonts w:ascii="Arial" w:eastAsia="Arial" w:hAnsi="Arial" w:cs="Arial"/>
              <w:w w:val="158"/>
              <w:sz w:val="13"/>
              <w:szCs w:val="13"/>
              <w:lang w:val="en-GB"/>
            </w:rPr>
          </w:rPrChange>
        </w:rPr>
        <w:t>’</w:t>
      </w:r>
    </w:p>
    <w:p w14:paraId="437C06C6" w14:textId="77777777" w:rsidR="00E6733B" w:rsidRPr="000624E2" w:rsidRDefault="00E6733B">
      <w:pPr>
        <w:spacing w:before="6" w:after="0" w:line="100" w:lineRule="exact"/>
        <w:rPr>
          <w:sz w:val="10"/>
          <w:szCs w:val="10"/>
          <w:lang w:val="pt-BR"/>
          <w:rPrChange w:id="1735" w:author="Filipe Santana" w:date="2016-01-04T20:28:00Z">
            <w:rPr>
              <w:sz w:val="10"/>
              <w:szCs w:val="10"/>
              <w:lang w:val="en-GB"/>
            </w:rPr>
          </w:rPrChange>
        </w:rPr>
      </w:pPr>
    </w:p>
    <w:p w14:paraId="081CC3A8" w14:textId="77777777" w:rsidR="00E6733B" w:rsidRPr="000624E2" w:rsidRDefault="002C1A14">
      <w:pPr>
        <w:spacing w:after="0" w:line="265" w:lineRule="auto"/>
        <w:ind w:left="-12" w:right="-32"/>
        <w:jc w:val="center"/>
        <w:rPr>
          <w:rFonts w:ascii="Arial" w:eastAsia="Arial" w:hAnsi="Arial" w:cs="Arial"/>
          <w:sz w:val="13"/>
          <w:szCs w:val="13"/>
          <w:lang w:val="pt-BR"/>
          <w:rPrChange w:id="1736" w:author="Filipe Santana" w:date="2016-01-04T20:28:00Z">
            <w:rPr>
              <w:rFonts w:ascii="Arial" w:eastAsia="Arial" w:hAnsi="Arial" w:cs="Arial"/>
              <w:sz w:val="13"/>
              <w:szCs w:val="13"/>
              <w:lang w:val="en-GB"/>
            </w:rPr>
          </w:rPrChange>
        </w:rPr>
      </w:pPr>
      <w:proofErr w:type="spellStart"/>
      <w:proofErr w:type="gramStart"/>
      <w:r w:rsidRPr="000624E2">
        <w:rPr>
          <w:rFonts w:ascii="Times New Roman" w:eastAsia="Times New Roman" w:hAnsi="Times New Roman" w:cs="Times New Roman"/>
          <w:w w:val="106"/>
          <w:sz w:val="13"/>
          <w:szCs w:val="13"/>
          <w:lang w:val="pt-BR"/>
          <w:rPrChange w:id="1737" w:author="Filipe Santana" w:date="2016-01-04T20:28:00Z">
            <w:rPr>
              <w:rFonts w:ascii="Times New Roman" w:eastAsia="Times New Roman" w:hAnsi="Times New Roman" w:cs="Times New Roman"/>
              <w:w w:val="106"/>
              <w:sz w:val="13"/>
              <w:szCs w:val="13"/>
              <w:lang w:val="en-GB"/>
            </w:rPr>
          </w:rPrChange>
        </w:rPr>
        <w:t>c</w:t>
      </w:r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38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t>h</w:t>
      </w:r>
      <w:r w:rsidRPr="000624E2">
        <w:rPr>
          <w:rFonts w:ascii="Times New Roman" w:eastAsia="Times New Roman" w:hAnsi="Times New Roman" w:cs="Times New Roman"/>
          <w:w w:val="106"/>
          <w:sz w:val="13"/>
          <w:szCs w:val="13"/>
          <w:lang w:val="pt-BR"/>
          <w:rPrChange w:id="1739" w:author="Filipe Santana" w:date="2016-01-04T20:28:00Z">
            <w:rPr>
              <w:rFonts w:ascii="Times New Roman" w:eastAsia="Times New Roman" w:hAnsi="Times New Roman" w:cs="Times New Roman"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40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t>b</w:t>
      </w:r>
      <w:r w:rsidRPr="000624E2">
        <w:rPr>
          <w:rFonts w:ascii="Times New Roman" w:eastAsia="Times New Roman" w:hAnsi="Times New Roman" w:cs="Times New Roman"/>
          <w:spacing w:val="2"/>
          <w:w w:val="106"/>
          <w:sz w:val="13"/>
          <w:szCs w:val="13"/>
          <w:lang w:val="pt-BR"/>
          <w:rPrChange w:id="1741" w:author="Filipe Santana" w:date="2016-01-04T20:28:00Z">
            <w:rPr>
              <w:rFonts w:ascii="Times New Roman" w:eastAsia="Times New Roman" w:hAnsi="Times New Roman" w:cs="Times New Roman"/>
              <w:spacing w:val="2"/>
              <w:w w:val="106"/>
              <w:sz w:val="13"/>
              <w:szCs w:val="13"/>
              <w:lang w:val="en-GB"/>
            </w:rPr>
          </w:rPrChange>
        </w:rPr>
        <w:t>i</w:t>
      </w:r>
      <w:proofErr w:type="spellEnd"/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42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t>:</w:t>
      </w:r>
      <w:r w:rsidRPr="000624E2">
        <w:rPr>
          <w:rFonts w:ascii="Arial" w:eastAsia="Arial" w:hAnsi="Arial" w:cs="Arial"/>
          <w:w w:val="158"/>
          <w:sz w:val="13"/>
          <w:szCs w:val="13"/>
          <w:lang w:val="pt-BR"/>
          <w:rPrChange w:id="1743" w:author="Filipe Santana" w:date="2016-01-04T20:28:00Z">
            <w:rPr>
              <w:rFonts w:ascii="Arial" w:eastAsia="Arial" w:hAnsi="Arial" w:cs="Arial"/>
              <w:w w:val="158"/>
              <w:sz w:val="13"/>
              <w:szCs w:val="13"/>
              <w:lang w:val="en-GB"/>
            </w:rPr>
          </w:rPrChange>
        </w:rPr>
        <w:t>‘</w:t>
      </w:r>
      <w:proofErr w:type="gramEnd"/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44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m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45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o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46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le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47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c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48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ul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49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a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50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 xml:space="preserve">r </w:t>
      </w:r>
      <w:proofErr w:type="spellStart"/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51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52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ntity</w:t>
      </w:r>
      <w:proofErr w:type="spellEnd"/>
      <w:r w:rsidRPr="000624E2">
        <w:rPr>
          <w:rFonts w:ascii="Arial" w:eastAsia="Arial" w:hAnsi="Arial" w:cs="Arial"/>
          <w:w w:val="158"/>
          <w:sz w:val="13"/>
          <w:szCs w:val="13"/>
          <w:lang w:val="pt-BR"/>
          <w:rPrChange w:id="1753" w:author="Filipe Santana" w:date="2016-01-04T20:28:00Z">
            <w:rPr>
              <w:rFonts w:ascii="Arial" w:eastAsia="Arial" w:hAnsi="Arial" w:cs="Arial"/>
              <w:w w:val="158"/>
              <w:sz w:val="13"/>
              <w:szCs w:val="13"/>
              <w:lang w:val="en-GB"/>
            </w:rPr>
          </w:rPrChange>
        </w:rPr>
        <w:t>’</w:t>
      </w:r>
    </w:p>
    <w:p w14:paraId="528AC2D2" w14:textId="77777777" w:rsidR="00E6733B" w:rsidRPr="000624E2" w:rsidRDefault="00E6733B">
      <w:pPr>
        <w:spacing w:before="2" w:after="0" w:line="150" w:lineRule="exact"/>
        <w:rPr>
          <w:sz w:val="15"/>
          <w:szCs w:val="15"/>
          <w:lang w:val="pt-BR"/>
          <w:rPrChange w:id="1754" w:author="Filipe Santana" w:date="2016-01-04T20:28:00Z">
            <w:rPr>
              <w:sz w:val="15"/>
              <w:szCs w:val="15"/>
              <w:lang w:val="en-GB"/>
            </w:rPr>
          </w:rPrChange>
        </w:rPr>
      </w:pPr>
    </w:p>
    <w:p w14:paraId="3060D45F" w14:textId="77777777" w:rsidR="00E6733B" w:rsidRPr="000624E2" w:rsidRDefault="002C1A14">
      <w:pPr>
        <w:spacing w:after="0" w:line="240" w:lineRule="auto"/>
        <w:ind w:left="165" w:right="145"/>
        <w:jc w:val="center"/>
        <w:rPr>
          <w:rFonts w:ascii="Times New Roman" w:eastAsia="Times New Roman" w:hAnsi="Times New Roman" w:cs="Times New Roman"/>
          <w:sz w:val="13"/>
          <w:szCs w:val="13"/>
          <w:lang w:val="pt-BR"/>
          <w:rPrChange w:id="1755" w:author="Filipe Santana" w:date="2016-01-04T20:28:00Z">
            <w:rPr>
              <w:rFonts w:ascii="Times New Roman" w:eastAsia="Times New Roman" w:hAnsi="Times New Roman" w:cs="Times New Roman"/>
              <w:sz w:val="13"/>
              <w:szCs w:val="13"/>
              <w:lang w:val="en-GB"/>
            </w:rPr>
          </w:rPrChange>
        </w:rPr>
      </w:pPr>
      <w:proofErr w:type="spellStart"/>
      <w:proofErr w:type="gramStart"/>
      <w:r w:rsidRPr="000624E2">
        <w:rPr>
          <w:rFonts w:ascii="Times New Roman" w:eastAsia="Times New Roman" w:hAnsi="Times New Roman" w:cs="Times New Roman"/>
          <w:w w:val="106"/>
          <w:sz w:val="13"/>
          <w:szCs w:val="13"/>
          <w:lang w:val="pt-BR"/>
          <w:rPrChange w:id="1756" w:author="Filipe Santana" w:date="2016-01-04T20:28:00Z">
            <w:rPr>
              <w:rFonts w:ascii="Times New Roman" w:eastAsia="Times New Roman" w:hAnsi="Times New Roman" w:cs="Times New Roman"/>
              <w:w w:val="106"/>
              <w:sz w:val="13"/>
              <w:szCs w:val="13"/>
              <w:lang w:val="en-GB"/>
            </w:rPr>
          </w:rPrChange>
        </w:rPr>
        <w:t>pr: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57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p</w:t>
      </w:r>
      <w:r w:rsidRPr="000624E2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pt-BR"/>
          <w:rPrChange w:id="1758" w:author="Filipe Santana" w:date="2016-01-04T20:28:00Z">
            <w:rPr>
              <w:rFonts w:ascii="Times New Roman" w:eastAsia="Times New Roman" w:hAnsi="Times New Roman" w:cs="Times New Roman"/>
              <w:i/>
              <w:spacing w:val="-2"/>
              <w:w w:val="106"/>
              <w:sz w:val="13"/>
              <w:szCs w:val="13"/>
              <w:lang w:val="en-GB"/>
            </w:rPr>
          </w:rPrChange>
        </w:rPr>
        <w:t>r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59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ot</w:t>
      </w:r>
      <w:r w:rsidRPr="000624E2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pt-BR"/>
          <w:rPrChange w:id="1760" w:author="Filipe Santana" w:date="2016-01-04T20:28:00Z">
            <w:rPr>
              <w:rFonts w:ascii="Times New Roman" w:eastAsia="Times New Roman" w:hAnsi="Times New Roman" w:cs="Times New Roman"/>
              <w:i/>
              <w:spacing w:val="3"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pt-BR"/>
          <w:rPrChange w:id="1761" w:author="Filipe Santana" w:date="2016-01-04T20:28:00Z">
            <w:rPr>
              <w:rFonts w:ascii="Times New Roman" w:eastAsia="Times New Roman" w:hAnsi="Times New Roman" w:cs="Times New Roman"/>
              <w:i/>
              <w:spacing w:val="-4"/>
              <w:w w:val="106"/>
              <w:sz w:val="13"/>
              <w:szCs w:val="13"/>
              <w:lang w:val="en-GB"/>
            </w:rPr>
          </w:rPrChange>
        </w:rPr>
        <w:t>i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62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n</w:t>
      </w:r>
      <w:proofErr w:type="spellEnd"/>
      <w:proofErr w:type="gramEnd"/>
    </w:p>
    <w:p w14:paraId="0DC01170" w14:textId="77777777" w:rsidR="00E6733B" w:rsidRPr="000624E2" w:rsidRDefault="002C1A14">
      <w:pPr>
        <w:spacing w:before="70" w:after="0" w:line="264" w:lineRule="auto"/>
        <w:ind w:left="-12" w:right="3605"/>
        <w:jc w:val="center"/>
        <w:rPr>
          <w:rFonts w:ascii="Arial" w:eastAsia="Arial" w:hAnsi="Arial" w:cs="Arial"/>
          <w:sz w:val="13"/>
          <w:szCs w:val="13"/>
          <w:lang w:val="pt-BR"/>
          <w:rPrChange w:id="1763" w:author="Filipe Santana" w:date="2016-01-04T20:28:00Z">
            <w:rPr>
              <w:rFonts w:ascii="Arial" w:eastAsia="Arial" w:hAnsi="Arial" w:cs="Arial"/>
              <w:sz w:val="13"/>
              <w:szCs w:val="13"/>
              <w:lang w:val="en-GB"/>
            </w:rPr>
          </w:rPrChange>
        </w:rPr>
      </w:pPr>
      <w:r w:rsidRPr="000624E2">
        <w:rPr>
          <w:lang w:val="pt-BR"/>
          <w:rPrChange w:id="1764" w:author="Filipe Santana" w:date="2016-01-04T20:28:00Z">
            <w:rPr>
              <w:lang w:val="en-GB"/>
            </w:rPr>
          </w:rPrChange>
        </w:rPr>
        <w:br w:type="column"/>
      </w:r>
      <w:proofErr w:type="gramStart"/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65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lastRenderedPageBreak/>
        <w:t>b</w:t>
      </w:r>
      <w:r w:rsidRPr="000624E2">
        <w:rPr>
          <w:rFonts w:ascii="Times New Roman" w:eastAsia="Times New Roman" w:hAnsi="Times New Roman" w:cs="Times New Roman"/>
          <w:w w:val="106"/>
          <w:sz w:val="13"/>
          <w:szCs w:val="13"/>
          <w:lang w:val="pt-BR"/>
          <w:rPrChange w:id="1766" w:author="Filipe Santana" w:date="2016-01-04T20:28:00Z">
            <w:rPr>
              <w:rFonts w:ascii="Times New Roman" w:eastAsia="Times New Roman" w:hAnsi="Times New Roman" w:cs="Times New Roman"/>
              <w:w w:val="106"/>
              <w:sz w:val="13"/>
              <w:szCs w:val="13"/>
              <w:lang w:val="en-GB"/>
            </w:rPr>
          </w:rPrChange>
        </w:rPr>
        <w:t>t</w:t>
      </w:r>
      <w:r w:rsidRPr="000624E2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pt-BR"/>
          <w:rPrChange w:id="1767" w:author="Filipe Santana" w:date="2016-01-04T20:28:00Z">
            <w:rPr>
              <w:rFonts w:ascii="Times New Roman" w:eastAsia="Times New Roman" w:hAnsi="Times New Roman" w:cs="Times New Roman"/>
              <w:spacing w:val="-1"/>
              <w:w w:val="106"/>
              <w:sz w:val="13"/>
              <w:szCs w:val="13"/>
              <w:lang w:val="en-GB"/>
            </w:rPr>
          </w:rPrChange>
        </w:rPr>
        <w:t>l</w:t>
      </w:r>
      <w:proofErr w:type="gramEnd"/>
      <w:r w:rsidRPr="000624E2">
        <w:rPr>
          <w:rFonts w:ascii="Times New Roman" w:eastAsia="Times New Roman" w:hAnsi="Times New Roman" w:cs="Times New Roman"/>
          <w:w w:val="106"/>
          <w:sz w:val="13"/>
          <w:szCs w:val="13"/>
          <w:lang w:val="pt-BR"/>
          <w:rPrChange w:id="1768" w:author="Filipe Santana" w:date="2016-01-04T20:28:00Z">
            <w:rPr>
              <w:rFonts w:ascii="Times New Roman" w:eastAsia="Times New Roman" w:hAnsi="Times New Roman" w:cs="Times New Roman"/>
              <w:w w:val="106"/>
              <w:sz w:val="13"/>
              <w:szCs w:val="13"/>
              <w:lang w:val="en-GB"/>
            </w:rPr>
          </w:rPrChange>
        </w:rPr>
        <w:t>2:</w:t>
      </w:r>
      <w:r w:rsidRPr="000624E2">
        <w:rPr>
          <w:rFonts w:ascii="Arial" w:eastAsia="Arial" w:hAnsi="Arial" w:cs="Arial"/>
          <w:w w:val="158"/>
          <w:sz w:val="13"/>
          <w:szCs w:val="13"/>
          <w:lang w:val="pt-BR"/>
          <w:rPrChange w:id="1769" w:author="Filipe Santana" w:date="2016-01-04T20:28:00Z">
            <w:rPr>
              <w:rFonts w:ascii="Arial" w:eastAsia="Arial" w:hAnsi="Arial" w:cs="Arial"/>
              <w:w w:val="158"/>
              <w:sz w:val="13"/>
              <w:szCs w:val="13"/>
              <w:lang w:val="en-GB"/>
            </w:rPr>
          </w:rPrChange>
        </w:rPr>
        <w:t>‘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70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p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71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o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72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ly</w:t>
      </w:r>
      <w:r w:rsidRPr="000624E2">
        <w:rPr>
          <w:rFonts w:ascii="Times New Roman" w:eastAsia="Times New Roman" w:hAnsi="Times New Roman" w:cs="Times New Roman"/>
          <w:i/>
          <w:spacing w:val="1"/>
          <w:sz w:val="13"/>
          <w:szCs w:val="13"/>
          <w:lang w:val="pt-BR"/>
          <w:rPrChange w:id="1773" w:author="Filipe Santana" w:date="2016-01-04T20:28:00Z">
            <w:rPr>
              <w:rFonts w:ascii="Times New Roman" w:eastAsia="Times New Roman" w:hAnsi="Times New Roman" w:cs="Times New Roman"/>
              <w:i/>
              <w:spacing w:val="1"/>
              <w:sz w:val="13"/>
              <w:szCs w:val="13"/>
              <w:lang w:val="en-GB"/>
            </w:rPr>
          </w:rPrChange>
        </w:rPr>
        <w:t xml:space="preserve"> 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74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m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75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o</w:t>
      </w:r>
      <w:r w:rsidRPr="000624E2"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  <w:lang w:val="pt-BR"/>
          <w:rPrChange w:id="1776" w:author="Filipe Santana" w:date="2016-01-04T20:28:00Z">
            <w:rPr>
              <w:rFonts w:ascii="Times New Roman" w:eastAsia="Times New Roman" w:hAnsi="Times New Roman" w:cs="Times New Roman"/>
              <w:i/>
              <w:spacing w:val="1"/>
              <w:w w:val="106"/>
              <w:sz w:val="13"/>
              <w:szCs w:val="13"/>
              <w:lang w:val="en-GB"/>
            </w:rPr>
          </w:rPrChange>
        </w:rPr>
        <w:t>l</w:t>
      </w:r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77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pt-BR"/>
          <w:rPrChange w:id="1778" w:author="Filipe Santana" w:date="2016-01-04T20:28:00Z">
            <w:rPr>
              <w:rFonts w:ascii="Times New Roman" w:eastAsia="Times New Roman" w:hAnsi="Times New Roman" w:cs="Times New Roman"/>
              <w:i/>
              <w:spacing w:val="3"/>
              <w:w w:val="106"/>
              <w:sz w:val="13"/>
              <w:szCs w:val="13"/>
              <w:lang w:val="en-GB"/>
            </w:rPr>
          </w:rPrChange>
        </w:rPr>
        <w:t>c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79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u</w:t>
      </w:r>
      <w:r w:rsidRPr="000624E2">
        <w:rPr>
          <w:rFonts w:ascii="Times New Roman" w:eastAsia="Times New Roman" w:hAnsi="Times New Roman" w:cs="Times New Roman"/>
          <w:i/>
          <w:spacing w:val="-4"/>
          <w:w w:val="106"/>
          <w:sz w:val="13"/>
          <w:szCs w:val="13"/>
          <w:lang w:val="pt-BR"/>
          <w:rPrChange w:id="1780" w:author="Filipe Santana" w:date="2016-01-04T20:28:00Z">
            <w:rPr>
              <w:rFonts w:ascii="Times New Roman" w:eastAsia="Times New Roman" w:hAnsi="Times New Roman" w:cs="Times New Roman"/>
              <w:i/>
              <w:spacing w:val="-4"/>
              <w:w w:val="106"/>
              <w:sz w:val="13"/>
              <w:szCs w:val="13"/>
              <w:lang w:val="en-GB"/>
            </w:rPr>
          </w:rPrChange>
        </w:rPr>
        <w:t>l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81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 xml:space="preserve">ar </w:t>
      </w:r>
      <w:proofErr w:type="spellStart"/>
      <w:r w:rsidRPr="000624E2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pt-BR"/>
          <w:rPrChange w:id="1782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sz w:val="13"/>
              <w:szCs w:val="13"/>
              <w:lang w:val="en-GB"/>
            </w:rPr>
          </w:rPrChange>
        </w:rPr>
        <w:t>c</w:t>
      </w:r>
      <w:r w:rsidRPr="000624E2">
        <w:rPr>
          <w:rFonts w:ascii="Times New Roman" w:eastAsia="Times New Roman" w:hAnsi="Times New Roman" w:cs="Times New Roman"/>
          <w:i/>
          <w:sz w:val="13"/>
          <w:szCs w:val="13"/>
          <w:lang w:val="pt-BR"/>
          <w:rPrChange w:id="1783" w:author="Filipe Santana" w:date="2016-01-04T20:28:00Z">
            <w:rPr>
              <w:rFonts w:ascii="Times New Roman" w:eastAsia="Times New Roman" w:hAnsi="Times New Roman" w:cs="Times New Roman"/>
              <w:i/>
              <w:sz w:val="13"/>
              <w:szCs w:val="13"/>
              <w:lang w:val="en-GB"/>
            </w:rPr>
          </w:rPrChange>
        </w:rPr>
        <w:t>o</w:t>
      </w:r>
      <w:r w:rsidRPr="000624E2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pt-BR"/>
          <w:rPrChange w:id="1784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sz w:val="13"/>
              <w:szCs w:val="13"/>
              <w:lang w:val="en-GB"/>
            </w:rPr>
          </w:rPrChange>
        </w:rPr>
        <w:t>m</w:t>
      </w:r>
      <w:r w:rsidRPr="000624E2">
        <w:rPr>
          <w:rFonts w:ascii="Times New Roman" w:eastAsia="Times New Roman" w:hAnsi="Times New Roman" w:cs="Times New Roman"/>
          <w:i/>
          <w:sz w:val="13"/>
          <w:szCs w:val="13"/>
          <w:lang w:val="pt-BR"/>
          <w:rPrChange w:id="1785" w:author="Filipe Santana" w:date="2016-01-04T20:28:00Z">
            <w:rPr>
              <w:rFonts w:ascii="Times New Roman" w:eastAsia="Times New Roman" w:hAnsi="Times New Roman" w:cs="Times New Roman"/>
              <w:i/>
              <w:sz w:val="13"/>
              <w:szCs w:val="13"/>
              <w:lang w:val="en-GB"/>
            </w:rPr>
          </w:rPrChange>
        </w:rPr>
        <w:t>p</w:t>
      </w:r>
      <w:r w:rsidRPr="000624E2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pt-BR"/>
          <w:rPrChange w:id="1786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sz w:val="13"/>
              <w:szCs w:val="13"/>
              <w:lang w:val="en-GB"/>
            </w:rPr>
          </w:rPrChange>
        </w:rPr>
        <w:t>o</w:t>
      </w:r>
      <w:r w:rsidRPr="000624E2">
        <w:rPr>
          <w:rFonts w:ascii="Times New Roman" w:eastAsia="Times New Roman" w:hAnsi="Times New Roman" w:cs="Times New Roman"/>
          <w:i/>
          <w:spacing w:val="3"/>
          <w:sz w:val="13"/>
          <w:szCs w:val="13"/>
          <w:lang w:val="pt-BR"/>
          <w:rPrChange w:id="1787" w:author="Filipe Santana" w:date="2016-01-04T20:28:00Z">
            <w:rPr>
              <w:rFonts w:ascii="Times New Roman" w:eastAsia="Times New Roman" w:hAnsi="Times New Roman" w:cs="Times New Roman"/>
              <w:i/>
              <w:spacing w:val="3"/>
              <w:sz w:val="13"/>
              <w:szCs w:val="13"/>
              <w:lang w:val="en-GB"/>
            </w:rPr>
          </w:rPrChange>
        </w:rPr>
        <w:t>s</w:t>
      </w:r>
      <w:r w:rsidRPr="000624E2">
        <w:rPr>
          <w:rFonts w:ascii="Times New Roman" w:eastAsia="Times New Roman" w:hAnsi="Times New Roman" w:cs="Times New Roman"/>
          <w:i/>
          <w:sz w:val="13"/>
          <w:szCs w:val="13"/>
          <w:lang w:val="pt-BR"/>
          <w:rPrChange w:id="1788" w:author="Filipe Santana" w:date="2016-01-04T20:28:00Z">
            <w:rPr>
              <w:rFonts w:ascii="Times New Roman" w:eastAsia="Times New Roman" w:hAnsi="Times New Roman" w:cs="Times New Roman"/>
              <w:i/>
              <w:sz w:val="13"/>
              <w:szCs w:val="13"/>
              <w:lang w:val="en-GB"/>
            </w:rPr>
          </w:rPrChange>
        </w:rPr>
        <w:t>ite</w:t>
      </w:r>
      <w:proofErr w:type="spellEnd"/>
      <w:r w:rsidRPr="000624E2">
        <w:rPr>
          <w:rFonts w:ascii="Times New Roman" w:eastAsia="Times New Roman" w:hAnsi="Times New Roman" w:cs="Times New Roman"/>
          <w:i/>
          <w:sz w:val="13"/>
          <w:szCs w:val="13"/>
          <w:lang w:val="pt-BR"/>
          <w:rPrChange w:id="1789" w:author="Filipe Santana" w:date="2016-01-04T20:28:00Z">
            <w:rPr>
              <w:rFonts w:ascii="Times New Roman" w:eastAsia="Times New Roman" w:hAnsi="Times New Roman" w:cs="Times New Roman"/>
              <w:i/>
              <w:sz w:val="13"/>
              <w:szCs w:val="13"/>
              <w:lang w:val="en-GB"/>
            </w:rPr>
          </w:rPrChange>
        </w:rPr>
        <w:t xml:space="preserve">  </w:t>
      </w:r>
      <w:proofErr w:type="spellStart"/>
      <w:r w:rsidRPr="000624E2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pt-BR"/>
          <w:rPrChange w:id="1790" w:author="Filipe Santana" w:date="2016-01-04T20:28:00Z">
            <w:rPr>
              <w:rFonts w:ascii="Times New Roman" w:eastAsia="Times New Roman" w:hAnsi="Times New Roman" w:cs="Times New Roman"/>
              <w:i/>
              <w:spacing w:val="-1"/>
              <w:w w:val="106"/>
              <w:sz w:val="13"/>
              <w:szCs w:val="13"/>
              <w:lang w:val="en-GB"/>
            </w:rPr>
          </w:rPrChange>
        </w:rPr>
        <w:t>e</w:t>
      </w:r>
      <w:r w:rsidRPr="000624E2">
        <w:rPr>
          <w:rFonts w:ascii="Times New Roman" w:eastAsia="Times New Roman" w:hAnsi="Times New Roman" w:cs="Times New Roman"/>
          <w:i/>
          <w:w w:val="106"/>
          <w:sz w:val="13"/>
          <w:szCs w:val="13"/>
          <w:lang w:val="pt-BR"/>
          <w:rPrChange w:id="1791" w:author="Filipe Santana" w:date="2016-01-04T20:28:00Z">
            <w:rPr>
              <w:rFonts w:ascii="Times New Roman" w:eastAsia="Times New Roman" w:hAnsi="Times New Roman" w:cs="Times New Roman"/>
              <w:i/>
              <w:w w:val="106"/>
              <w:sz w:val="13"/>
              <w:szCs w:val="13"/>
              <w:lang w:val="en-GB"/>
            </w:rPr>
          </w:rPrChange>
        </w:rPr>
        <w:t>ntit</w:t>
      </w:r>
      <w:r w:rsidRPr="000624E2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pt-BR"/>
          <w:rPrChange w:id="1792" w:author="Filipe Santana" w:date="2016-01-04T20:28:00Z">
            <w:rPr>
              <w:rFonts w:ascii="Times New Roman" w:eastAsia="Times New Roman" w:hAnsi="Times New Roman" w:cs="Times New Roman"/>
              <w:i/>
              <w:spacing w:val="-2"/>
              <w:w w:val="106"/>
              <w:sz w:val="13"/>
              <w:szCs w:val="13"/>
              <w:lang w:val="en-GB"/>
            </w:rPr>
          </w:rPrChange>
        </w:rPr>
        <w:t>y</w:t>
      </w:r>
      <w:proofErr w:type="spellEnd"/>
      <w:r w:rsidRPr="000624E2">
        <w:rPr>
          <w:rFonts w:ascii="Arial" w:eastAsia="Arial" w:hAnsi="Arial" w:cs="Arial"/>
          <w:w w:val="158"/>
          <w:sz w:val="13"/>
          <w:szCs w:val="13"/>
          <w:lang w:val="pt-BR"/>
          <w:rPrChange w:id="1793" w:author="Filipe Santana" w:date="2016-01-04T20:28:00Z">
            <w:rPr>
              <w:rFonts w:ascii="Arial" w:eastAsia="Arial" w:hAnsi="Arial" w:cs="Arial"/>
              <w:w w:val="158"/>
              <w:sz w:val="13"/>
              <w:szCs w:val="13"/>
              <w:lang w:val="en-GB"/>
            </w:rPr>
          </w:rPrChange>
        </w:rPr>
        <w:t>’</w:t>
      </w:r>
    </w:p>
    <w:p w14:paraId="1C69AFC2" w14:textId="77777777" w:rsidR="00E6733B" w:rsidRPr="000624E2" w:rsidRDefault="00E6733B">
      <w:pPr>
        <w:spacing w:before="10" w:after="0" w:line="120" w:lineRule="exact"/>
        <w:rPr>
          <w:sz w:val="12"/>
          <w:szCs w:val="12"/>
          <w:lang w:val="pt-BR"/>
          <w:rPrChange w:id="1794" w:author="Filipe Santana" w:date="2016-01-04T20:28:00Z">
            <w:rPr>
              <w:sz w:val="12"/>
              <w:szCs w:val="12"/>
              <w:lang w:val="en-GB"/>
            </w:rPr>
          </w:rPrChange>
        </w:rPr>
      </w:pPr>
    </w:p>
    <w:p w14:paraId="1D88768D" w14:textId="77777777" w:rsidR="00E6733B" w:rsidRPr="0049103C" w:rsidRDefault="002C1A14">
      <w:pPr>
        <w:spacing w:after="0" w:line="264" w:lineRule="auto"/>
        <w:ind w:left="79" w:right="3697" w:firstLine="2"/>
        <w:jc w:val="center"/>
        <w:rPr>
          <w:rFonts w:ascii="Arial" w:eastAsia="Arial" w:hAnsi="Arial" w:cs="Arial"/>
          <w:sz w:val="13"/>
          <w:szCs w:val="13"/>
          <w:lang w:val="en-GB"/>
        </w:rPr>
      </w:pP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bt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l</w:t>
      </w:r>
      <w:proofErr w:type="gramStart"/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2</w:t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:</w:t>
      </w:r>
      <w:r w:rsidRPr="0049103C">
        <w:rPr>
          <w:rFonts w:ascii="Arial" w:eastAsia="Arial" w:hAnsi="Arial" w:cs="Arial"/>
          <w:spacing w:val="1"/>
          <w:w w:val="158"/>
          <w:sz w:val="13"/>
          <w:szCs w:val="13"/>
          <w:lang w:val="en-GB"/>
        </w:rPr>
        <w:t>‘</w:t>
      </w:r>
      <w:proofErr w:type="gramEnd"/>
      <w:r w:rsidRPr="0049103C"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t</w:t>
      </w:r>
      <w:r w:rsidRPr="0049103C"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u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tu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 xml:space="preserve">d </w:t>
      </w:r>
      <w:r w:rsidRPr="0049103C">
        <w:rPr>
          <w:rFonts w:ascii="Times New Roman" w:eastAsia="Times New Roman" w:hAnsi="Times New Roman" w:cs="Times New Roman"/>
          <w:i/>
          <w:sz w:val="13"/>
          <w:szCs w:val="13"/>
          <w:lang w:val="en-GB"/>
        </w:rPr>
        <w:t>bi</w:t>
      </w:r>
      <w:r w:rsidRPr="0049103C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sz w:val="13"/>
          <w:szCs w:val="13"/>
          <w:lang w:val="en-GB"/>
        </w:rPr>
        <w:t>logi</w:t>
      </w:r>
      <w:r w:rsidRPr="0049103C">
        <w:rPr>
          <w:rFonts w:ascii="Times New Roman" w:eastAsia="Times New Roman" w:hAnsi="Times New Roman" w:cs="Times New Roman"/>
          <w:i/>
          <w:spacing w:val="-1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sz w:val="13"/>
          <w:szCs w:val="13"/>
          <w:lang w:val="en-GB"/>
        </w:rPr>
        <w:t xml:space="preserve">al </w:t>
      </w:r>
      <w:r w:rsidRPr="0049103C">
        <w:rPr>
          <w:rFonts w:ascii="Times New Roman" w:eastAsia="Times New Roman" w:hAnsi="Times New Roman" w:cs="Times New Roman"/>
          <w:i/>
          <w:spacing w:val="2"/>
          <w:sz w:val="13"/>
          <w:szCs w:val="13"/>
          <w:lang w:val="en-GB"/>
        </w:rPr>
        <w:t xml:space="preserve"> 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ntit</w:t>
      </w:r>
      <w:r w:rsidRPr="0049103C">
        <w:rPr>
          <w:rFonts w:ascii="Times New Roman" w:eastAsia="Times New Roman" w:hAnsi="Times New Roman" w:cs="Times New Roman"/>
          <w:i/>
          <w:spacing w:val="-2"/>
          <w:w w:val="106"/>
          <w:sz w:val="13"/>
          <w:szCs w:val="13"/>
          <w:lang w:val="en-GB"/>
        </w:rPr>
        <w:t>y</w:t>
      </w:r>
      <w:r w:rsidRPr="0049103C">
        <w:rPr>
          <w:rFonts w:ascii="Arial" w:eastAsia="Arial" w:hAnsi="Arial" w:cs="Arial"/>
          <w:w w:val="158"/>
          <w:sz w:val="13"/>
          <w:szCs w:val="13"/>
          <w:lang w:val="en-GB"/>
        </w:rPr>
        <w:t>’</w:t>
      </w:r>
    </w:p>
    <w:p w14:paraId="1738C73B" w14:textId="77777777" w:rsidR="00E6733B" w:rsidRPr="0049103C" w:rsidRDefault="00E6733B">
      <w:pPr>
        <w:spacing w:before="2" w:after="0" w:line="200" w:lineRule="exact"/>
        <w:rPr>
          <w:sz w:val="20"/>
          <w:szCs w:val="20"/>
          <w:lang w:val="en-GB"/>
        </w:rPr>
      </w:pPr>
    </w:p>
    <w:p w14:paraId="783FEB43" w14:textId="77777777" w:rsidR="00E6733B" w:rsidRPr="0049103C" w:rsidRDefault="002C1A14">
      <w:pPr>
        <w:spacing w:after="0" w:line="93" w:lineRule="exact"/>
        <w:ind w:left="827" w:right="-20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proofErr w:type="spellStart"/>
      <w:proofErr w:type="gramStart"/>
      <w:r w:rsidRPr="0049103C">
        <w:rPr>
          <w:rFonts w:ascii="Times New Roman" w:eastAsia="Times New Roman" w:hAnsi="Times New Roman" w:cs="Times New Roman"/>
          <w:w w:val="106"/>
          <w:position w:val="-5"/>
          <w:sz w:val="13"/>
          <w:szCs w:val="13"/>
          <w:lang w:val="en-GB"/>
        </w:rPr>
        <w:t>go</w:t>
      </w:r>
      <w:r w:rsidRPr="0049103C">
        <w:rPr>
          <w:rFonts w:ascii="Times New Roman" w:eastAsia="Times New Roman" w:hAnsi="Times New Roman" w:cs="Times New Roman"/>
          <w:spacing w:val="-1"/>
          <w:w w:val="106"/>
          <w:position w:val="-5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w w:val="106"/>
          <w:position w:val="-5"/>
          <w:sz w:val="13"/>
          <w:szCs w:val="13"/>
          <w:lang w:val="en-GB"/>
        </w:rPr>
        <w:t>c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position w:val="-5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w w:val="106"/>
          <w:position w:val="-5"/>
          <w:sz w:val="13"/>
          <w:szCs w:val="13"/>
          <w:lang w:val="en-GB"/>
        </w:rPr>
        <w:t>llul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position w:val="-5"/>
          <w:sz w:val="13"/>
          <w:szCs w:val="13"/>
          <w:lang w:val="en-GB"/>
        </w:rPr>
        <w:t>a</w:t>
      </w:r>
      <w:r w:rsidRPr="0049103C">
        <w:rPr>
          <w:rFonts w:ascii="Times New Roman" w:eastAsia="Times New Roman" w:hAnsi="Times New Roman" w:cs="Times New Roman"/>
          <w:i/>
          <w:w w:val="106"/>
          <w:position w:val="-5"/>
          <w:sz w:val="13"/>
          <w:szCs w:val="13"/>
          <w:lang w:val="en-GB"/>
        </w:rPr>
        <w:t>r</w:t>
      </w:r>
      <w:proofErr w:type="spellEnd"/>
      <w:proofErr w:type="gramEnd"/>
    </w:p>
    <w:p w14:paraId="47315875" w14:textId="77777777" w:rsidR="00E6733B" w:rsidRPr="0049103C" w:rsidRDefault="00E6733B">
      <w:pPr>
        <w:spacing w:after="0"/>
        <w:rPr>
          <w:lang w:val="en-GB"/>
        </w:rPr>
        <w:sectPr w:rsidR="00E6733B" w:rsidRPr="0049103C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6771" w:space="528"/>
            <w:col w:w="942" w:space="846"/>
            <w:col w:w="4773"/>
          </w:cols>
        </w:sectPr>
      </w:pPr>
    </w:p>
    <w:p w14:paraId="4B1B68BB" w14:textId="77777777" w:rsidR="00E6733B" w:rsidRPr="0049103C" w:rsidRDefault="002C1A14">
      <w:pPr>
        <w:spacing w:after="0" w:line="160" w:lineRule="exact"/>
        <w:ind w:left="2157" w:right="-7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lastRenderedPageBreak/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6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interdependencies</w:t>
      </w:r>
      <w:r w:rsidRPr="0049103C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relationships</w:t>
      </w:r>
      <w:r w:rsidRPr="0049103C">
        <w:rPr>
          <w:rFonts w:ascii="Arial" w:eastAsia="Arial" w:hAnsi="Arial" w:cs="Arial"/>
          <w:spacing w:val="28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between</w:t>
      </w:r>
      <w:r w:rsidRPr="0049103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referents</w:t>
      </w:r>
      <w:r w:rsidRPr="0049103C">
        <w:rPr>
          <w:rFonts w:ascii="Arial" w:eastAsia="Arial" w:hAnsi="Arial" w:cs="Arial"/>
          <w:spacing w:val="7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and/or</w:t>
      </w:r>
    </w:p>
    <w:p w14:paraId="758D9ACF" w14:textId="77777777" w:rsidR="00E6733B" w:rsidRPr="0049103C" w:rsidRDefault="002C1A14">
      <w:pPr>
        <w:spacing w:before="35" w:after="0" w:line="240" w:lineRule="auto"/>
        <w:ind w:left="2362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their</w:t>
      </w:r>
      <w:r w:rsidRPr="0049103C">
        <w:rPr>
          <w:rFonts w:ascii="Arial" w:eastAsia="Arial" w:hAnsi="Arial" w:cs="Arial"/>
          <w:spacing w:val="27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types</w:t>
      </w:r>
      <w:r w:rsidRPr="0049103C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1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analysed,</w:t>
      </w:r>
      <w:r w:rsidRPr="0049103C">
        <w:rPr>
          <w:rFonts w:ascii="Arial" w:eastAsia="Arial" w:hAnsi="Arial" w:cs="Arial"/>
          <w:spacing w:val="1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based</w:t>
      </w:r>
      <w:r w:rsidRPr="0049103C">
        <w:rPr>
          <w:rFonts w:ascii="Arial" w:eastAsia="Arial" w:hAnsi="Arial" w:cs="Arial"/>
          <w:spacing w:val="-7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on</w:t>
      </w:r>
      <w:r w:rsidRPr="0049103C">
        <w:rPr>
          <w:rFonts w:ascii="Arial" w:eastAsia="Arial" w:hAnsi="Arial" w:cs="Arial"/>
          <w:spacing w:val="9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domain</w:t>
      </w:r>
      <w:r w:rsidRPr="0049103C">
        <w:rPr>
          <w:rFonts w:ascii="Arial" w:eastAsia="Arial" w:hAnsi="Arial" w:cs="Arial"/>
          <w:spacing w:val="33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kn</w:t>
      </w:r>
      <w:r w:rsidRPr="0049103C">
        <w:rPr>
          <w:rFonts w:ascii="Arial" w:eastAsia="Arial" w:hAnsi="Arial" w:cs="Arial"/>
          <w:spacing w:val="-4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wledge.</w:t>
      </w:r>
    </w:p>
    <w:p w14:paraId="5478DEF9" w14:textId="793711A3" w:rsidR="00E6733B" w:rsidRPr="0049103C" w:rsidRDefault="002C1A14">
      <w:pPr>
        <w:spacing w:before="35" w:after="0" w:line="240" w:lineRule="auto"/>
        <w:ind w:left="2157" w:right="-20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9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need</w:t>
      </w:r>
      <w:r w:rsidRPr="0049103C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ins w:id="1795" w:author="Filipe Santana" w:date="2016-01-03T21:43:00Z">
        <w:r w:rsidR="0049103C" w:rsidRPr="0049103C">
          <w:rPr>
            <w:rFonts w:ascii="Arial" w:eastAsia="Arial" w:hAnsi="Arial" w:cs="Arial"/>
            <w:w w:val="84"/>
            <w:sz w:val="16"/>
            <w:szCs w:val="16"/>
            <w:lang w:val="en-GB"/>
          </w:rPr>
          <w:t>n</w:t>
        </w:r>
        <w:r w:rsidR="0049103C" w:rsidRPr="0049103C">
          <w:rPr>
            <w:rFonts w:ascii="Arial" w:eastAsia="Arial" w:hAnsi="Arial" w:cs="Arial"/>
            <w:spacing w:val="-3"/>
            <w:w w:val="84"/>
            <w:sz w:val="16"/>
            <w:szCs w:val="16"/>
            <w:lang w:val="en-GB"/>
          </w:rPr>
          <w:t>e</w:t>
        </w:r>
        <w:r w:rsidR="0049103C" w:rsidRPr="0049103C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wly </w:t>
        </w:r>
        <w:r w:rsidR="0049103C" w:rsidRPr="0049103C">
          <w:rPr>
            <w:rFonts w:ascii="Arial" w:eastAsia="Arial" w:hAnsi="Arial" w:cs="Arial"/>
            <w:spacing w:val="8"/>
            <w:w w:val="84"/>
            <w:sz w:val="16"/>
            <w:szCs w:val="16"/>
            <w:lang w:val="en-GB"/>
          </w:rPr>
          <w:t>defined</w:t>
        </w:r>
      </w:ins>
      <w:r w:rsidRPr="0049103C">
        <w:rPr>
          <w:rFonts w:ascii="Arial" w:eastAsia="Arial" w:hAnsi="Arial" w:cs="Arial"/>
          <w:spacing w:val="28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subclasses</w:t>
      </w:r>
      <w:r w:rsidRPr="0049103C">
        <w:rPr>
          <w:rFonts w:ascii="Arial" w:eastAsia="Arial" w:hAnsi="Arial" w:cs="Arial"/>
          <w:spacing w:val="-6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0"/>
          <w:sz w:val="16"/>
          <w:szCs w:val="16"/>
          <w:lang w:val="en-GB"/>
        </w:rPr>
        <w:t>assessed.</w:t>
      </w:r>
    </w:p>
    <w:p w14:paraId="3C0EE653" w14:textId="77777777" w:rsidR="00E6733B" w:rsidRPr="0049103C" w:rsidRDefault="002C1A14">
      <w:pPr>
        <w:spacing w:after="0" w:line="139" w:lineRule="exact"/>
        <w:ind w:right="-61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lastRenderedPageBreak/>
        <w:t>b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tl</w:t>
      </w:r>
      <w:proofErr w:type="gramStart"/>
      <w:r w:rsidRPr="0049103C">
        <w:rPr>
          <w:rFonts w:ascii="Times New Roman" w:eastAsia="Times New Roman" w:hAnsi="Times New Roman" w:cs="Times New Roman"/>
          <w:spacing w:val="-1"/>
          <w:w w:val="106"/>
          <w:sz w:val="13"/>
          <w:szCs w:val="13"/>
          <w:lang w:val="en-GB"/>
        </w:rPr>
        <w:t>2</w:t>
      </w:r>
      <w:r w:rsidRPr="0049103C">
        <w:rPr>
          <w:rFonts w:ascii="Times New Roman" w:eastAsia="Times New Roman" w:hAnsi="Times New Roman" w:cs="Times New Roman"/>
          <w:w w:val="106"/>
          <w:sz w:val="13"/>
          <w:szCs w:val="13"/>
          <w:lang w:val="en-GB"/>
        </w:rPr>
        <w:t>: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spacing w:val="-3"/>
          <w:w w:val="106"/>
          <w:sz w:val="13"/>
          <w:szCs w:val="13"/>
          <w:lang w:val="en-GB"/>
        </w:rPr>
        <w:t>r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ga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n</w:t>
      </w:r>
      <w:r w:rsidRPr="0049103C">
        <w:rPr>
          <w:rFonts w:ascii="Times New Roman" w:eastAsia="Times New Roman" w:hAnsi="Times New Roman" w:cs="Times New Roman"/>
          <w:i/>
          <w:spacing w:val="1"/>
          <w:w w:val="106"/>
          <w:sz w:val="13"/>
          <w:szCs w:val="13"/>
          <w:lang w:val="en-GB"/>
        </w:rPr>
        <w:t>i</w:t>
      </w:r>
      <w:r w:rsidRPr="0049103C">
        <w:rPr>
          <w:rFonts w:ascii="Times New Roman" w:eastAsia="Times New Roman" w:hAnsi="Times New Roman" w:cs="Times New Roman"/>
          <w:i/>
          <w:spacing w:val="2"/>
          <w:w w:val="106"/>
          <w:sz w:val="13"/>
          <w:szCs w:val="13"/>
          <w:lang w:val="en-GB"/>
        </w:rPr>
        <w:t>s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m</w:t>
      </w:r>
      <w:proofErr w:type="gramEnd"/>
    </w:p>
    <w:p w14:paraId="22A6DF43" w14:textId="77777777" w:rsidR="00E6733B" w:rsidRPr="0049103C" w:rsidRDefault="002C1A14">
      <w:pPr>
        <w:spacing w:before="72" w:after="0" w:line="240" w:lineRule="auto"/>
        <w:ind w:right="-20"/>
        <w:rPr>
          <w:rFonts w:ascii="Times New Roman" w:eastAsia="Times New Roman" w:hAnsi="Times New Roman" w:cs="Times New Roman"/>
          <w:sz w:val="13"/>
          <w:szCs w:val="13"/>
          <w:lang w:val="en-GB"/>
        </w:rPr>
      </w:pPr>
      <w:r w:rsidRPr="0049103C">
        <w:rPr>
          <w:lang w:val="en-GB"/>
        </w:rPr>
        <w:br w:type="column"/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lastRenderedPageBreak/>
        <w:t>c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o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m</w:t>
      </w:r>
      <w:r w:rsidRPr="0049103C">
        <w:rPr>
          <w:rFonts w:ascii="Times New Roman" w:eastAsia="Times New Roman" w:hAnsi="Times New Roman" w:cs="Times New Roman"/>
          <w:i/>
          <w:spacing w:val="-1"/>
          <w:w w:val="106"/>
          <w:sz w:val="13"/>
          <w:szCs w:val="13"/>
          <w:lang w:val="en-GB"/>
        </w:rPr>
        <w:t>p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on</w:t>
      </w:r>
      <w:r w:rsidRPr="0049103C">
        <w:rPr>
          <w:rFonts w:ascii="Times New Roman" w:eastAsia="Times New Roman" w:hAnsi="Times New Roman" w:cs="Times New Roman"/>
          <w:i/>
          <w:spacing w:val="3"/>
          <w:w w:val="106"/>
          <w:sz w:val="13"/>
          <w:szCs w:val="13"/>
          <w:lang w:val="en-GB"/>
        </w:rPr>
        <w:t>e</w:t>
      </w:r>
      <w:r w:rsidRPr="0049103C">
        <w:rPr>
          <w:rFonts w:ascii="Times New Roman" w:eastAsia="Times New Roman" w:hAnsi="Times New Roman" w:cs="Times New Roman"/>
          <w:i/>
          <w:w w:val="106"/>
          <w:sz w:val="13"/>
          <w:szCs w:val="13"/>
          <w:lang w:val="en-GB"/>
        </w:rPr>
        <w:t>nt</w:t>
      </w:r>
    </w:p>
    <w:p w14:paraId="76CFD066" w14:textId="77777777" w:rsidR="00E6733B" w:rsidRPr="0049103C" w:rsidRDefault="00E6733B">
      <w:pPr>
        <w:spacing w:after="0"/>
        <w:rPr>
          <w:lang w:val="en-GB"/>
        </w:rPr>
        <w:sectPr w:rsidR="00E6733B" w:rsidRPr="0049103C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6771" w:space="1872"/>
            <w:col w:w="776" w:space="495"/>
            <w:col w:w="3946"/>
          </w:cols>
        </w:sectPr>
      </w:pPr>
    </w:p>
    <w:p w14:paraId="1D7AC8B3" w14:textId="475200F4" w:rsidR="00E6733B" w:rsidRPr="0049103C" w:rsidRDefault="002C1A14">
      <w:pPr>
        <w:spacing w:before="35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lastRenderedPageBreak/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Prototyping</w:t>
      </w:r>
      <w:r w:rsidRPr="0049103C">
        <w:rPr>
          <w:rFonts w:ascii="Arial" w:eastAsia="Arial" w:hAnsi="Arial" w:cs="Arial"/>
          <w:spacing w:val="-3"/>
          <w:w w:val="9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 xml:space="preserve">done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by</w:t>
      </w:r>
      <w:r w:rsidRPr="0049103C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manual</w:t>
      </w:r>
      <w:r w:rsidRPr="0049103C">
        <w:rPr>
          <w:rFonts w:ascii="Arial" w:eastAsia="Arial" w:hAnsi="Arial" w:cs="Arial"/>
          <w:spacing w:val="-1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creation</w:t>
      </w:r>
      <w:r w:rsidRPr="0049103C">
        <w:rPr>
          <w:rFonts w:ascii="Arial" w:eastAsia="Arial" w:hAnsi="Arial" w:cs="Arial"/>
          <w:spacing w:val="5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small</w:t>
      </w:r>
      <w:r w:rsidRPr="0049103C">
        <w:rPr>
          <w:rFonts w:ascii="Arial" w:eastAsia="Arial" w:hAnsi="Arial" w:cs="Arial"/>
          <w:spacing w:val="27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WL</w:t>
      </w:r>
      <w:r w:rsidRPr="0049103C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file</w:t>
      </w:r>
      <w:r w:rsidRPr="0049103C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based</w:t>
      </w:r>
      <w:r w:rsidRPr="0049103C">
        <w:rPr>
          <w:rFonts w:ascii="Arial" w:eastAsia="Arial" w:hAnsi="Arial" w:cs="Arial"/>
          <w:spacing w:val="2"/>
          <w:w w:val="8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on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8"/>
          <w:w w:val="88"/>
          <w:sz w:val="16"/>
          <w:szCs w:val="16"/>
          <w:lang w:val="en-GB"/>
        </w:rPr>
        <w:t xml:space="preserve"> </w:t>
      </w:r>
      <w:ins w:id="1796" w:author="Filipe Santana" w:date="2016-01-03T21:43:00Z">
        <w:r w:rsidR="0049103C" w:rsidRPr="0049103C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limited </w:t>
        </w:r>
        <w:r w:rsidR="0049103C" w:rsidRPr="0049103C">
          <w:rPr>
            <w:rFonts w:ascii="Arial" w:eastAsia="Arial" w:hAnsi="Arial" w:cs="Arial"/>
            <w:spacing w:val="3"/>
            <w:w w:val="88"/>
            <w:sz w:val="16"/>
            <w:szCs w:val="16"/>
            <w:lang w:val="en-GB"/>
          </w:rPr>
          <w:t>number</w:t>
        </w:r>
      </w:ins>
      <w:r w:rsidRPr="0049103C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database</w:t>
      </w:r>
      <w:r w:rsidRPr="0049103C">
        <w:rPr>
          <w:rFonts w:ascii="Arial" w:eastAsia="Arial" w:hAnsi="Arial" w:cs="Arial"/>
          <w:spacing w:val="-4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records.</w:t>
      </w:r>
      <w:r w:rsidRPr="0049103C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It</w:t>
      </w:r>
      <w:r w:rsidRPr="0049103C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submitted</w:t>
      </w:r>
      <w:r w:rsidRPr="0049103C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repeated</w:t>
      </w:r>
      <w:r w:rsidRPr="0049103C">
        <w:rPr>
          <w:rFonts w:ascii="Arial" w:eastAsia="Arial" w:hAnsi="Arial" w:cs="Arial"/>
          <w:spacing w:val="2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sati- </w:t>
      </w:r>
      <w:proofErr w:type="spellStart"/>
      <w:r w:rsidRPr="0049103C">
        <w:rPr>
          <w:rFonts w:ascii="Arial" w:eastAsia="Arial" w:hAnsi="Arial" w:cs="Arial"/>
          <w:sz w:val="16"/>
          <w:szCs w:val="16"/>
          <w:lang w:val="en-GB"/>
        </w:rPr>
        <w:t>sfiability</w:t>
      </w:r>
      <w:proofErr w:type="spellEnd"/>
      <w:r w:rsidRPr="0049103C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testing</w:t>
      </w:r>
      <w:r w:rsidRPr="0049103C">
        <w:rPr>
          <w:rFonts w:ascii="Arial" w:eastAsia="Arial" w:hAnsi="Arial" w:cs="Arial"/>
          <w:spacing w:val="29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12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discussions</w:t>
      </w:r>
      <w:r w:rsidRPr="0049103C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among</w:t>
      </w:r>
      <w:r w:rsidRPr="0049103C">
        <w:rPr>
          <w:rFonts w:ascii="Arial" w:eastAsia="Arial" w:hAnsi="Arial" w:cs="Arial"/>
          <w:spacing w:val="20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xperts</w:t>
      </w:r>
      <w:r w:rsidRPr="0049103C">
        <w:rPr>
          <w:rFonts w:ascii="Arial" w:eastAsia="Arial" w:hAnsi="Arial" w:cs="Arial"/>
          <w:spacing w:val="16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representational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richness</w:t>
      </w:r>
      <w:r w:rsidRPr="0049103C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13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adequa</w:t>
      </w:r>
      <w:r w:rsidRPr="0049103C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c</w:t>
      </w:r>
      <w:r w:rsidRPr="0049103C">
        <w:rPr>
          <w:rFonts w:ascii="Arial" w:eastAsia="Arial" w:hAnsi="Arial" w:cs="Arial"/>
          <w:spacing w:val="-9"/>
          <w:w w:val="86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,</w:t>
      </w:r>
      <w:r w:rsidRPr="0049103C">
        <w:rPr>
          <w:rFonts w:ascii="Arial" w:eastAsia="Arial" w:hAnsi="Arial" w:cs="Arial"/>
          <w:spacing w:val="22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looking</w:t>
      </w:r>
      <w:r w:rsidRPr="0049103C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at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computed</w:t>
      </w:r>
      <w:r w:rsidRPr="0049103C">
        <w:rPr>
          <w:rFonts w:ascii="Arial" w:eastAsia="Arial" w:hAnsi="Arial" w:cs="Arial"/>
          <w:spacing w:val="19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entailments</w:t>
      </w:r>
      <w:r w:rsidRPr="0049103C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7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results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sample</w:t>
      </w:r>
      <w:r w:rsidRPr="0049103C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DL</w:t>
      </w:r>
      <w:r w:rsidRPr="0049103C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queries.</w:t>
      </w:r>
    </w:p>
    <w:p w14:paraId="0A724762" w14:textId="77777777" w:rsidR="00E6733B" w:rsidRPr="0049103C" w:rsidRDefault="002C1A14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Numerous</w:t>
      </w:r>
      <w:r w:rsidRPr="0049103C">
        <w:rPr>
          <w:rFonts w:ascii="Arial" w:eastAsia="Arial" w:hAnsi="Arial" w:cs="Arial"/>
          <w:spacing w:val="16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iterations</w:t>
      </w:r>
      <w:r w:rsidRPr="0049103C">
        <w:rPr>
          <w:rFonts w:ascii="Arial" w:eastAsia="Arial" w:hAnsi="Arial" w:cs="Arial"/>
          <w:spacing w:val="28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done,</w:t>
      </w:r>
      <w:r w:rsidRPr="0049103C">
        <w:rPr>
          <w:rFonts w:ascii="Arial" w:eastAsia="Arial" w:hAnsi="Arial" w:cs="Arial"/>
          <w:spacing w:val="8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>g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arding</w:t>
      </w:r>
      <w:r w:rsidRPr="0049103C">
        <w:rPr>
          <w:rFonts w:ascii="Arial" w:eastAsia="Arial" w:hAnsi="Arial" w:cs="Arial"/>
          <w:spacing w:val="21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choice</w:t>
      </w:r>
      <w:r w:rsidRPr="0049103C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object</w:t>
      </w:r>
      <w:r w:rsidRPr="0049103C">
        <w:rPr>
          <w:rFonts w:ascii="Arial" w:eastAsia="Arial" w:hAnsi="Arial" w:cs="Arial"/>
          <w:spacing w:val="1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properties, quantifiers,</w:t>
      </w:r>
      <w:r w:rsidRPr="0049103C">
        <w:rPr>
          <w:rFonts w:ascii="Arial" w:eastAsia="Arial" w:hAnsi="Arial" w:cs="Arial"/>
          <w:spacing w:val="3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nesting</w:t>
      </w:r>
      <w:r w:rsidRPr="0049103C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logical</w:t>
      </w:r>
      <w:r w:rsidRPr="0049103C">
        <w:rPr>
          <w:rFonts w:ascii="Arial" w:eastAsia="Arial" w:hAnsi="Arial" w:cs="Arial"/>
          <w:spacing w:val="26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xpressions,</w:t>
      </w:r>
      <w:r w:rsidRPr="0049103C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reference</w:t>
      </w:r>
      <w:r w:rsidRPr="0049103C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to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implicit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kn</w:t>
      </w:r>
      <w:r w:rsidRPr="0049103C">
        <w:rPr>
          <w:rFonts w:ascii="Arial" w:eastAsia="Arial" w:hAnsi="Arial" w:cs="Arial"/>
          <w:spacing w:val="-4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w-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ledge.</w:t>
      </w:r>
      <w:r w:rsidRPr="0049103C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When</w:t>
      </w:r>
      <w:r w:rsidRPr="0049103C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er</w:t>
      </w:r>
      <w:r w:rsidRPr="0049103C">
        <w:rPr>
          <w:rFonts w:ascii="Arial" w:eastAsia="Arial" w:hAnsi="Arial" w:cs="Arial"/>
          <w:spacing w:val="32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 design</w:t>
      </w:r>
      <w:r w:rsidRPr="0049103C">
        <w:rPr>
          <w:rFonts w:ascii="Arial" w:eastAsia="Arial" w:hAnsi="Arial" w:cs="Arial"/>
          <w:spacing w:val="16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decision</w:t>
      </w:r>
      <w:r w:rsidRPr="0049103C">
        <w:rPr>
          <w:rFonts w:ascii="Arial" w:eastAsia="Arial" w:hAnsi="Arial" w:cs="Arial"/>
          <w:spacing w:val="30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leads</w:t>
      </w:r>
      <w:r w:rsidRPr="0049103C">
        <w:rPr>
          <w:rFonts w:ascii="Arial" w:eastAsia="Arial" w:hAnsi="Arial" w:cs="Arial"/>
          <w:spacing w:val="2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reasoning</w:t>
      </w:r>
      <w:r w:rsidRPr="0049103C">
        <w:rPr>
          <w:rFonts w:ascii="Arial" w:eastAsia="Arial" w:hAnsi="Arial" w:cs="Arial"/>
          <w:spacing w:val="5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errors</w:t>
      </w:r>
      <w:r w:rsidRPr="0049103C">
        <w:rPr>
          <w:rFonts w:ascii="Arial" w:eastAsia="Arial" w:hAnsi="Arial" w:cs="Arial"/>
          <w:spacing w:val="5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it</w:t>
      </w:r>
      <w:r w:rsidRPr="0049103C">
        <w:rPr>
          <w:rFonts w:ascii="Arial" w:eastAsia="Arial" w:hAnsi="Arial" w:cs="Arial"/>
          <w:spacing w:val="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>has</w:t>
      </w:r>
      <w:r w:rsidRPr="0049103C">
        <w:rPr>
          <w:rFonts w:ascii="Arial" w:eastAsia="Arial" w:hAnsi="Arial" w:cs="Arial"/>
          <w:spacing w:val="8"/>
          <w:w w:val="8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to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be</w:t>
      </w:r>
      <w:r w:rsidRPr="0049103C">
        <w:rPr>
          <w:rFonts w:ascii="Arial" w:eastAsia="Arial" w:hAnsi="Arial" w:cs="Arial"/>
          <w:spacing w:val="2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spacing w:val="-4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sz w:val="16"/>
          <w:szCs w:val="16"/>
          <w:lang w:val="en-GB"/>
        </w:rPr>
        <w:t>vised.</w:t>
      </w:r>
    </w:p>
    <w:p w14:paraId="5D293199" w14:textId="77777777" w:rsidR="00E6733B" w:rsidRPr="0049103C" w:rsidRDefault="002C1A14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Recurring</w:t>
      </w:r>
      <w:r w:rsidRPr="0049103C">
        <w:rPr>
          <w:rFonts w:ascii="Arial" w:eastAsia="Arial" w:hAnsi="Arial" w:cs="Arial"/>
          <w:spacing w:val="1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structures</w:t>
      </w:r>
      <w:r w:rsidRPr="0049103C">
        <w:rPr>
          <w:rFonts w:ascii="Arial" w:eastAsia="Arial" w:hAnsi="Arial" w:cs="Arial"/>
          <w:spacing w:val="-7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12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identified,</w:t>
      </w:r>
      <w:r w:rsidRPr="0049103C">
        <w:rPr>
          <w:rFonts w:ascii="Arial" w:eastAsia="Arial" w:hAnsi="Arial" w:cs="Arial"/>
          <w:spacing w:val="27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which</w:t>
      </w:r>
      <w:r w:rsidRPr="0049103C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results</w:t>
      </w:r>
      <w:r w:rsidRPr="0049103C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abstraction</w:t>
      </w:r>
      <w:r w:rsidRPr="0049103C">
        <w:rPr>
          <w:rFonts w:ascii="Arial" w:eastAsia="Arial" w:hAnsi="Arial" w:cs="Arial"/>
          <w:spacing w:val="8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of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representational</w:t>
      </w:r>
      <w:r w:rsidRPr="0049103C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ontology</w:t>
      </w:r>
      <w:r w:rsidRPr="0049103C">
        <w:rPr>
          <w:rFonts w:ascii="Arial" w:eastAsia="Arial" w:hAnsi="Arial" w:cs="Arial"/>
          <w:spacing w:val="33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patterns</w:t>
      </w:r>
      <w:r w:rsidRPr="0049103C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be</w:t>
      </w:r>
      <w:r w:rsidRPr="0049103C">
        <w:rPr>
          <w:rFonts w:ascii="Arial" w:eastAsia="Arial" w:hAnsi="Arial" w:cs="Arial"/>
          <w:spacing w:val="11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used</w:t>
      </w:r>
      <w:r w:rsidRPr="0049103C">
        <w:rPr>
          <w:rFonts w:ascii="Arial" w:eastAsia="Arial" w:hAnsi="Arial" w:cs="Arial"/>
          <w:spacing w:val="11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10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whole</w:t>
      </w:r>
      <w:r w:rsidRPr="0049103C">
        <w:rPr>
          <w:rFonts w:ascii="Arial" w:eastAsia="Arial" w:hAnsi="Arial" w:cs="Arial"/>
          <w:spacing w:val="35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 xml:space="preserve">database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content.</w:t>
      </w:r>
    </w:p>
    <w:p w14:paraId="1060A0DD" w14:textId="56E83F36" w:rsidR="00E6733B" w:rsidRPr="0049103C" w:rsidRDefault="002C1A14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The sample</w:t>
      </w:r>
      <w:r w:rsidRPr="0049103C">
        <w:rPr>
          <w:rFonts w:ascii="Arial" w:eastAsia="Arial" w:hAnsi="Arial" w:cs="Arial"/>
          <w:spacing w:val="-10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ontology</w:t>
      </w:r>
      <w:r w:rsidRPr="0049103C">
        <w:rPr>
          <w:rFonts w:ascii="Arial" w:eastAsia="Arial" w:hAnsi="Arial" w:cs="Arial"/>
          <w:spacing w:val="24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translated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into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ins w:id="1797" w:author="Filipe Santana" w:date="2016-01-03T21:44:00Z">
        <w:r w:rsidR="0049103C" w:rsidRPr="0049103C">
          <w:rPr>
            <w:rFonts w:ascii="Arial" w:eastAsia="Arial" w:hAnsi="Arial" w:cs="Arial"/>
            <w:spacing w:val="-6"/>
            <w:sz w:val="16"/>
            <w:szCs w:val="16"/>
            <w:lang w:val="en-GB"/>
          </w:rPr>
          <w:t>O</w:t>
        </w:r>
        <w:r w:rsidR="0049103C" w:rsidRPr="0049103C">
          <w:rPr>
            <w:rFonts w:ascii="Arial" w:eastAsia="Arial" w:hAnsi="Arial" w:cs="Arial"/>
            <w:sz w:val="16"/>
            <w:szCs w:val="16"/>
            <w:lang w:val="en-GB"/>
          </w:rPr>
          <w:t>WL</w:t>
        </w:r>
        <w:r w:rsidR="0049103C">
          <w:rPr>
            <w:rFonts w:ascii="Arial" w:eastAsia="Arial" w:hAnsi="Arial" w:cs="Arial"/>
            <w:spacing w:val="-8"/>
            <w:sz w:val="16"/>
            <w:szCs w:val="16"/>
            <w:lang w:val="en-GB"/>
          </w:rPr>
          <w:t>/</w:t>
        </w:r>
      </w:ins>
      <w:r w:rsidRPr="0049103C">
        <w:rPr>
          <w:rFonts w:ascii="Arial" w:eastAsia="Arial" w:hAnsi="Arial" w:cs="Arial"/>
          <w:sz w:val="16"/>
          <w:szCs w:val="16"/>
          <w:lang w:val="en-GB"/>
        </w:rPr>
        <w:t>XML</w:t>
      </w:r>
      <w:r w:rsidRPr="0049103C">
        <w:rPr>
          <w:rFonts w:ascii="Arial" w:eastAsia="Arial" w:hAnsi="Arial" w:cs="Arial"/>
          <w:spacing w:val="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format</w:t>
      </w:r>
      <w:r w:rsidRPr="0049103C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8"/>
          <w:w w:val="89"/>
          <w:sz w:val="16"/>
          <w:szCs w:val="16"/>
          <w:lang w:val="en-GB"/>
        </w:rPr>
        <w:t xml:space="preserve"> </w:t>
      </w:r>
      <w:proofErr w:type="spellStart"/>
      <w:r w:rsidRPr="0049103C">
        <w:rPr>
          <w:rFonts w:ascii="Arial" w:eastAsia="Arial" w:hAnsi="Arial" w:cs="Arial"/>
          <w:sz w:val="16"/>
          <w:szCs w:val="16"/>
          <w:lang w:val="en-GB"/>
        </w:rPr>
        <w:t>manu</w:t>
      </w:r>
      <w:proofErr w:type="spellEnd"/>
      <w:r w:rsidRPr="0049103C">
        <w:rPr>
          <w:rFonts w:ascii="Arial" w:eastAsia="Arial" w:hAnsi="Arial" w:cs="Arial"/>
          <w:sz w:val="16"/>
          <w:szCs w:val="16"/>
          <w:lang w:val="en-GB"/>
        </w:rPr>
        <w:t>- ally</w:t>
      </w:r>
      <w:r w:rsidRPr="0049103C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dissected</w:t>
      </w:r>
      <w:r w:rsidRPr="0049103C">
        <w:rPr>
          <w:rFonts w:ascii="Arial" w:eastAsia="Arial" w:hAnsi="Arial" w:cs="Arial"/>
          <w:spacing w:val="24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in</w:t>
      </w:r>
      <w:r w:rsidRPr="0049103C">
        <w:rPr>
          <w:rFonts w:ascii="Arial" w:eastAsia="Arial" w:hAnsi="Arial" w:cs="Arial"/>
          <w:spacing w:val="1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order</w:t>
      </w:r>
      <w:r w:rsidRPr="0049103C">
        <w:rPr>
          <w:rFonts w:ascii="Arial" w:eastAsia="Arial" w:hAnsi="Arial" w:cs="Arial"/>
          <w:spacing w:val="22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to</w:t>
      </w:r>
      <w:r w:rsidRPr="0049103C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identify</w:t>
      </w:r>
      <w:r w:rsidRPr="0049103C">
        <w:rPr>
          <w:rFonts w:ascii="Arial" w:eastAsia="Arial" w:hAnsi="Arial" w:cs="Arial"/>
          <w:spacing w:val="3"/>
          <w:sz w:val="16"/>
          <w:szCs w:val="16"/>
          <w:lang w:val="en-GB"/>
        </w:rPr>
        <w:t xml:space="preserve"> </w:t>
      </w:r>
      <w:proofErr w:type="gramStart"/>
      <w:r w:rsidRPr="0049103C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 xml:space="preserve">ariable </w:t>
      </w:r>
      <w:r w:rsidRPr="0049103C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proofErr w:type="gramEnd"/>
      <w:r w:rsidRPr="0049103C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fi</w:t>
      </w:r>
      <w:r w:rsidRPr="0049103C">
        <w:rPr>
          <w:rFonts w:ascii="Arial" w:eastAsia="Arial" w:hAnsi="Arial" w:cs="Arial"/>
          <w:spacing w:val="-2"/>
          <w:sz w:val="16"/>
          <w:szCs w:val="16"/>
          <w:lang w:val="en-GB"/>
        </w:rPr>
        <w:t>x</w:t>
      </w:r>
      <w:r w:rsidRPr="0049103C">
        <w:rPr>
          <w:rFonts w:ascii="Arial" w:eastAsia="Arial" w:hAnsi="Arial" w:cs="Arial"/>
          <w:sz w:val="16"/>
          <w:szCs w:val="16"/>
          <w:lang w:val="en-GB"/>
        </w:rPr>
        <w:t>ed</w:t>
      </w:r>
      <w:r w:rsidRPr="0049103C">
        <w:rPr>
          <w:rFonts w:ascii="Arial" w:eastAsia="Arial" w:hAnsi="Arial" w:cs="Arial"/>
          <w:spacing w:val="-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elements.</w:t>
      </w:r>
      <w:r w:rsidRPr="0049103C">
        <w:rPr>
          <w:rFonts w:ascii="Arial" w:eastAsia="Arial" w:hAnsi="Arial" w:cs="Arial"/>
          <w:spacing w:val="35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114"/>
          <w:sz w:val="16"/>
          <w:szCs w:val="16"/>
          <w:lang w:val="en-GB"/>
        </w:rPr>
        <w:t xml:space="preserve">All </w:t>
      </w:r>
      <w:r w:rsidRPr="0049103C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ariable</w:t>
      </w:r>
      <w:r w:rsidRPr="0049103C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elements</w:t>
      </w:r>
      <w:r w:rsidRPr="0049103C">
        <w:rPr>
          <w:rFonts w:ascii="Arial" w:eastAsia="Arial" w:hAnsi="Arial" w:cs="Arial"/>
          <w:spacing w:val="-6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are</w:t>
      </w:r>
      <w:r w:rsidRPr="0049103C">
        <w:rPr>
          <w:rFonts w:ascii="Arial" w:eastAsia="Arial" w:hAnsi="Arial" w:cs="Arial"/>
          <w:spacing w:val="-9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identified</w:t>
      </w:r>
      <w:r w:rsidRPr="0049103C">
        <w:rPr>
          <w:rFonts w:ascii="Arial" w:eastAsia="Arial" w:hAnsi="Arial" w:cs="Arial"/>
          <w:spacing w:val="39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by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placeholders.</w:t>
      </w:r>
    </w:p>
    <w:p w14:paraId="6607EF70" w14:textId="77777777" w:rsidR="00E6733B" w:rsidRPr="0049103C" w:rsidRDefault="002C1A14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Both</w:t>
      </w:r>
      <w:r w:rsidRPr="0049103C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database</w:t>
      </w:r>
      <w:r w:rsidRPr="0049103C">
        <w:rPr>
          <w:rFonts w:ascii="Arial" w:eastAsia="Arial" w:hAnsi="Arial" w:cs="Arial"/>
          <w:spacing w:val="8"/>
          <w:w w:val="86"/>
          <w:sz w:val="16"/>
          <w:szCs w:val="16"/>
          <w:lang w:val="en-GB"/>
        </w:rPr>
        <w:t xml:space="preserve"> </w:t>
      </w:r>
      <w:proofErr w:type="gramStart"/>
      <w:r w:rsidRPr="0049103C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e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 xml:space="preserve">xtract </w:t>
      </w:r>
      <w:r w:rsidRPr="0049103C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and</w:t>
      </w:r>
      <w:proofErr w:type="gramEnd"/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 xml:space="preserve">ontology </w:t>
      </w:r>
      <w:r w:rsidRPr="0049103C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patterns</w:t>
      </w:r>
      <w:r w:rsidRPr="0049103C">
        <w:rPr>
          <w:rFonts w:ascii="Arial" w:eastAsia="Arial" w:hAnsi="Arial" w:cs="Arial"/>
          <w:spacing w:val="9"/>
          <w:w w:val="9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with</w:t>
      </w:r>
      <w:r w:rsidRPr="0049103C">
        <w:rPr>
          <w:rFonts w:ascii="Arial" w:eastAsia="Arial" w:hAnsi="Arial" w:cs="Arial"/>
          <w:spacing w:val="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placeholders</w:t>
      </w:r>
      <w:r w:rsidRPr="0049103C">
        <w:rPr>
          <w:rFonts w:ascii="Arial" w:eastAsia="Arial" w:hAnsi="Arial" w:cs="Arial"/>
          <w:spacing w:val="27"/>
          <w:w w:val="8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are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 xml:space="preserve">represented </w:t>
      </w:r>
      <w:r w:rsidRPr="0049103C">
        <w:rPr>
          <w:rFonts w:ascii="Arial" w:eastAsia="Arial" w:hAnsi="Arial" w:cs="Arial"/>
          <w:spacing w:val="1"/>
          <w:w w:val="8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4"/>
          <w:w w:val="8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spreadsheets.</w:t>
      </w:r>
    </w:p>
    <w:p w14:paraId="59797B85" w14:textId="77777777" w:rsidR="00E6733B" w:rsidRPr="0049103C" w:rsidRDefault="002C1A14">
      <w:pPr>
        <w:spacing w:before="1" w:after="0" w:line="285" w:lineRule="auto"/>
        <w:ind w:left="2362" w:right="-50" w:hanging="206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i/>
          <w:w w:val="166"/>
          <w:sz w:val="14"/>
          <w:szCs w:val="14"/>
          <w:lang w:val="en-GB"/>
        </w:rPr>
        <w:t>•</w:t>
      </w:r>
      <w:r w:rsidRPr="0049103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ta</w:t>
      </w:r>
      <w:r w:rsidRPr="0049103C">
        <w:rPr>
          <w:rFonts w:ascii="Arial" w:eastAsia="Arial" w:hAnsi="Arial" w:cs="Arial"/>
          <w:spacing w:val="-3"/>
          <w:w w:val="90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get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3"/>
          <w:sz w:val="16"/>
          <w:szCs w:val="16"/>
          <w:lang w:val="en-GB"/>
        </w:rPr>
        <w:t>ontology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is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generated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4"/>
          <w:sz w:val="16"/>
          <w:szCs w:val="16"/>
          <w:lang w:val="en-GB"/>
        </w:rPr>
        <w:t>by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transforming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database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49103C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with </w:t>
      </w:r>
      <w:proofErr w:type="gramStart"/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 xml:space="preserve">ontology </w:t>
      </w:r>
      <w:r w:rsidRPr="0049103C">
        <w:rPr>
          <w:rFonts w:ascii="Arial" w:eastAsia="Arial" w:hAnsi="Arial" w:cs="Arial"/>
          <w:spacing w:val="19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patterns</w:t>
      </w:r>
      <w:proofErr w:type="gramEnd"/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,</w:t>
      </w:r>
      <w:r w:rsidRPr="0049103C">
        <w:rPr>
          <w:rFonts w:ascii="Arial" w:eastAsia="Arial" w:hAnsi="Arial" w:cs="Arial"/>
          <w:spacing w:val="31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using</w:t>
      </w:r>
      <w:r w:rsidRPr="0049103C">
        <w:rPr>
          <w:rFonts w:ascii="Arial" w:eastAsia="Arial" w:hAnsi="Arial" w:cs="Arial"/>
          <w:spacing w:val="33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customized</w:t>
      </w:r>
      <w:r w:rsidRPr="0049103C">
        <w:rPr>
          <w:rFonts w:ascii="Arial" w:eastAsia="Arial" w:hAnsi="Arial" w:cs="Arial"/>
          <w:spacing w:val="38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script</w:t>
      </w:r>
      <w:r w:rsidRPr="0049103C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that</w:t>
      </w:r>
      <w:r w:rsidRPr="0049103C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ta</w:t>
      </w:r>
      <w:r w:rsidRPr="0049103C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>k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>es</w:t>
      </w:r>
      <w:r w:rsidRPr="0049103C">
        <w:rPr>
          <w:rFonts w:ascii="Arial" w:eastAsia="Arial" w:hAnsi="Arial" w:cs="Arial"/>
          <w:spacing w:val="28"/>
          <w:w w:val="84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4"/>
          <w:sz w:val="16"/>
          <w:szCs w:val="16"/>
          <w:lang w:val="en-GB"/>
        </w:rPr>
        <w:t xml:space="preserve">spreadsheet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content</w:t>
      </w:r>
      <w:r w:rsidRPr="0049103C">
        <w:rPr>
          <w:rFonts w:ascii="Arial" w:eastAsia="Arial" w:hAnsi="Arial" w:cs="Arial"/>
          <w:spacing w:val="23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4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5"/>
          <w:sz w:val="16"/>
          <w:szCs w:val="16"/>
          <w:lang w:val="en-GB"/>
        </w:rPr>
        <w:t>generates</w:t>
      </w:r>
      <w:r w:rsidRPr="0049103C">
        <w:rPr>
          <w:rFonts w:ascii="Arial" w:eastAsia="Arial" w:hAnsi="Arial" w:cs="Arial"/>
          <w:spacing w:val="-5"/>
          <w:w w:val="8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6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WL</w:t>
      </w:r>
      <w:r w:rsidRPr="0049103C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code.</w:t>
      </w:r>
    </w:p>
    <w:p w14:paraId="2484835F" w14:textId="77777777" w:rsidR="00E6733B" w:rsidRPr="0049103C" w:rsidRDefault="00E6733B">
      <w:pPr>
        <w:spacing w:before="1" w:after="0" w:line="140" w:lineRule="exact"/>
        <w:rPr>
          <w:sz w:val="14"/>
          <w:szCs w:val="14"/>
          <w:lang w:val="en-GB"/>
        </w:rPr>
      </w:pPr>
    </w:p>
    <w:p w14:paraId="0AB09620" w14:textId="6D4480E4" w:rsidR="00E6733B" w:rsidRPr="0049103C" w:rsidRDefault="002C1A14">
      <w:pPr>
        <w:spacing w:after="0" w:line="256" w:lineRule="auto"/>
        <w:ind w:left="2108" w:right="-51"/>
        <w:rPr>
          <w:rFonts w:ascii="Arial" w:eastAsia="Arial" w:hAnsi="Arial" w:cs="Arial"/>
          <w:sz w:val="16"/>
          <w:szCs w:val="16"/>
          <w:lang w:val="en-GB"/>
        </w:rPr>
      </w:pPr>
      <w:r w:rsidRPr="0049103C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>F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or</w:t>
      </w:r>
      <w:r w:rsidRPr="0049103C">
        <w:rPr>
          <w:rFonts w:ascii="Arial" w:eastAsia="Arial" w:hAnsi="Arial" w:cs="Arial"/>
          <w:spacing w:val="-13"/>
          <w:w w:val="91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this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95"/>
          <w:sz w:val="16"/>
          <w:szCs w:val="16"/>
          <w:lang w:val="en-GB"/>
        </w:rPr>
        <w:t>w</w:t>
      </w:r>
      <w:r w:rsidRPr="0049103C">
        <w:rPr>
          <w:rFonts w:ascii="Arial" w:eastAsia="Arial" w:hAnsi="Arial" w:cs="Arial"/>
          <w:w w:val="95"/>
          <w:sz w:val="16"/>
          <w:szCs w:val="16"/>
          <w:lang w:val="en-GB"/>
        </w:rPr>
        <w:t>ork,</w:t>
      </w:r>
      <w:r w:rsidRPr="0049103C">
        <w:rPr>
          <w:rFonts w:ascii="Arial" w:eastAsia="Arial" w:hAnsi="Arial" w:cs="Arial"/>
          <w:spacing w:val="-10"/>
          <w:w w:val="95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code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generation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7"/>
          <w:sz w:val="16"/>
          <w:szCs w:val="16"/>
          <w:lang w:val="en-GB"/>
        </w:rPr>
        <w:t>(</w:t>
      </w:r>
      <w:r w:rsidRPr="0049103C">
        <w:rPr>
          <w:rFonts w:ascii="Arial" w:eastAsia="Arial" w:hAnsi="Arial" w:cs="Arial"/>
          <w:spacing w:val="-6"/>
          <w:w w:val="97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w w:val="97"/>
          <w:sz w:val="16"/>
          <w:szCs w:val="16"/>
          <w:lang w:val="en-GB"/>
        </w:rPr>
        <w:t>WL2)</w:t>
      </w:r>
      <w:r w:rsidRPr="0049103C">
        <w:rPr>
          <w:rFonts w:ascii="Arial" w:eastAsia="Arial" w:hAnsi="Arial" w:cs="Arial"/>
          <w:spacing w:val="-16"/>
          <w:w w:val="9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w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12"/>
          <w:w w:val="86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performed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9"/>
          <w:sz w:val="16"/>
          <w:szCs w:val="16"/>
          <w:lang w:val="en-GB"/>
        </w:rPr>
        <w:t>with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1"/>
          <w:sz w:val="16"/>
          <w:szCs w:val="16"/>
          <w:lang w:val="en-GB"/>
        </w:rPr>
        <w:t>simple</w:t>
      </w:r>
      <w:r w:rsidRPr="0049103C">
        <w:rPr>
          <w:rFonts w:ascii="Arial" w:eastAsia="Arial" w:hAnsi="Arial" w:cs="Arial"/>
          <w:spacing w:val="-1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script </w:t>
      </w:r>
      <w:ins w:id="1798" w:author="Filipe Santana" w:date="2016-01-03T21:45:00Z">
        <w:r w:rsidR="0049103C">
          <w:rPr>
            <w:rFonts w:ascii="Arial" w:eastAsia="Arial" w:hAnsi="Arial" w:cs="Arial"/>
            <w:sz w:val="16"/>
            <w:szCs w:val="16"/>
            <w:lang w:val="en-GB"/>
          </w:rPr>
          <w:t>in</w:t>
        </w:r>
        <w:r w:rsidR="0049103C" w:rsidRPr="0049103C">
          <w:rPr>
            <w:rFonts w:ascii="Arial" w:eastAsia="Arial" w:hAnsi="Arial" w:cs="Arial"/>
            <w:spacing w:val="-8"/>
            <w:sz w:val="16"/>
            <w:szCs w:val="16"/>
            <w:lang w:val="en-GB"/>
          </w:rPr>
          <w:t xml:space="preserve"> </w:t>
        </w:r>
      </w:ins>
      <w:r w:rsidRPr="0049103C">
        <w:rPr>
          <w:rFonts w:ascii="Arial" w:eastAsia="Arial" w:hAnsi="Arial" w:cs="Arial"/>
          <w:w w:val="103"/>
          <w:sz w:val="16"/>
          <w:szCs w:val="16"/>
          <w:lang w:val="en-GB"/>
        </w:rPr>
        <w:t>V</w:t>
      </w:r>
      <w:r w:rsidRPr="0049103C">
        <w:rPr>
          <w:rFonts w:ascii="Arial" w:eastAsia="Arial" w:hAnsi="Arial" w:cs="Arial"/>
          <w:spacing w:val="-6"/>
          <w:w w:val="103"/>
          <w:sz w:val="16"/>
          <w:szCs w:val="16"/>
          <w:lang w:val="en-GB"/>
        </w:rPr>
        <w:t>B</w:t>
      </w:r>
      <w:r w:rsidRPr="0049103C">
        <w:rPr>
          <w:rFonts w:ascii="Arial" w:eastAsia="Arial" w:hAnsi="Arial" w:cs="Arial"/>
          <w:w w:val="107"/>
          <w:sz w:val="16"/>
          <w:szCs w:val="16"/>
          <w:lang w:val="en-GB"/>
        </w:rPr>
        <w:t>A</w:t>
      </w:r>
      <w:proofErr w:type="gramStart"/>
      <w:r w:rsidRPr="0049103C">
        <w:rPr>
          <w:rFonts w:ascii="Arial" w:eastAsia="Arial" w:hAnsi="Arial" w:cs="Arial"/>
          <w:w w:val="89"/>
          <w:position w:val="6"/>
          <w:sz w:val="12"/>
          <w:szCs w:val="12"/>
          <w:lang w:val="en-GB"/>
        </w:rPr>
        <w:t>6</w:t>
      </w:r>
      <w:r w:rsidRPr="0049103C">
        <w:rPr>
          <w:rFonts w:ascii="Arial" w:eastAsia="Arial" w:hAnsi="Arial" w:cs="Arial"/>
          <w:spacing w:val="-23"/>
          <w:position w:val="6"/>
          <w:sz w:val="12"/>
          <w:szCs w:val="12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.</w:t>
      </w:r>
      <w:proofErr w:type="gramEnd"/>
    </w:p>
    <w:p w14:paraId="337C0F76" w14:textId="77777777" w:rsidR="00E6733B" w:rsidRPr="0049103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3969E06F" w14:textId="77777777" w:rsidR="00E6733B" w:rsidRPr="0049103C" w:rsidRDefault="00E6733B">
      <w:pPr>
        <w:spacing w:before="4" w:after="0" w:line="200" w:lineRule="exact"/>
        <w:rPr>
          <w:sz w:val="20"/>
          <w:szCs w:val="20"/>
          <w:lang w:val="en-GB"/>
        </w:rPr>
      </w:pPr>
    </w:p>
    <w:p w14:paraId="2DD3CF80" w14:textId="77777777" w:rsidR="00E6733B" w:rsidRPr="0049103C" w:rsidRDefault="002C1A14">
      <w:pPr>
        <w:spacing w:after="0" w:line="240" w:lineRule="auto"/>
        <w:ind w:left="2108" w:right="-20"/>
        <w:rPr>
          <w:rFonts w:ascii="Arial" w:eastAsia="Arial" w:hAnsi="Arial" w:cs="Arial"/>
          <w:sz w:val="18"/>
          <w:szCs w:val="18"/>
          <w:lang w:val="en-GB"/>
        </w:rPr>
      </w:pPr>
      <w:r w:rsidRPr="0049103C">
        <w:rPr>
          <w:rFonts w:ascii="Arial" w:eastAsia="Arial" w:hAnsi="Arial" w:cs="Arial"/>
          <w:sz w:val="18"/>
          <w:szCs w:val="18"/>
          <w:lang w:val="en-GB"/>
        </w:rPr>
        <w:t>4.3</w:t>
      </w:r>
      <w:r w:rsidRPr="0049103C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Alignments</w:t>
      </w:r>
      <w:r w:rsidRPr="0049103C">
        <w:rPr>
          <w:rFonts w:ascii="Arial" w:eastAsia="Arial" w:hAnsi="Arial" w:cs="Arial"/>
          <w:spacing w:val="-9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and</w:t>
      </w:r>
      <w:r w:rsidRPr="0049103C">
        <w:rPr>
          <w:rFonts w:ascii="Arial" w:eastAsia="Arial" w:hAnsi="Arial" w:cs="Arial"/>
          <w:spacing w:val="-3"/>
          <w:sz w:val="18"/>
          <w:szCs w:val="18"/>
          <w:lang w:val="en-GB"/>
        </w:rPr>
        <w:t xml:space="preserve"> </w:t>
      </w:r>
      <w:r w:rsidRPr="0049103C">
        <w:rPr>
          <w:rFonts w:ascii="Arial" w:eastAsia="Arial" w:hAnsi="Arial" w:cs="Arial"/>
          <w:sz w:val="18"/>
          <w:szCs w:val="18"/>
          <w:lang w:val="en-GB"/>
        </w:rPr>
        <w:t>mappings</w:t>
      </w:r>
    </w:p>
    <w:p w14:paraId="31CC3EC9" w14:textId="77777777" w:rsidR="00E6733B" w:rsidRPr="0049103C" w:rsidRDefault="00E6733B">
      <w:pPr>
        <w:spacing w:before="1" w:after="0" w:line="110" w:lineRule="exact"/>
        <w:rPr>
          <w:sz w:val="11"/>
          <w:szCs w:val="11"/>
          <w:lang w:val="en-GB"/>
        </w:rPr>
      </w:pPr>
    </w:p>
    <w:p w14:paraId="008E6628" w14:textId="683632D2" w:rsidR="00E6733B" w:rsidRPr="0049103C" w:rsidRDefault="002C1A14">
      <w:pPr>
        <w:spacing w:after="0" w:line="285" w:lineRule="auto"/>
        <w:ind w:left="2108" w:right="-48"/>
        <w:rPr>
          <w:rFonts w:ascii="Arial" w:eastAsia="Arial" w:hAnsi="Arial" w:cs="Arial"/>
          <w:sz w:val="16"/>
          <w:szCs w:val="16"/>
          <w:lang w:val="en-GB"/>
        </w:rPr>
        <w:pPrChange w:id="1799" w:author="Filipe Santana" w:date="2016-01-03T21:45:00Z">
          <w:pPr>
            <w:spacing w:before="1" w:after="0" w:line="240" w:lineRule="auto"/>
            <w:ind w:left="2108" w:right="-20"/>
          </w:pPr>
        </w:pPrChange>
      </w:pPr>
      <w:r w:rsidRPr="0049103C">
        <w:rPr>
          <w:rFonts w:ascii="Arial" w:eastAsia="Arial" w:hAnsi="Arial" w:cs="Arial"/>
          <w:spacing w:val="-12"/>
          <w:w w:val="92"/>
          <w:sz w:val="16"/>
          <w:szCs w:val="16"/>
          <w:lang w:val="en-GB"/>
        </w:rPr>
        <w:t>T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op</w:t>
      </w:r>
      <w:r w:rsidRPr="0049103C">
        <w:rPr>
          <w:rFonts w:ascii="Arial" w:eastAsia="Arial" w:hAnsi="Arial" w:cs="Arial"/>
          <w:spacing w:val="-14"/>
          <w:w w:val="9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2"/>
          <w:sz w:val="16"/>
          <w:szCs w:val="16"/>
          <w:lang w:val="en-GB"/>
        </w:rPr>
        <w:t>classes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6"/>
          <w:sz w:val="16"/>
          <w:szCs w:val="16"/>
          <w:lang w:val="en-GB"/>
        </w:rPr>
        <w:t>from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GO,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8"/>
          <w:sz w:val="16"/>
          <w:szCs w:val="16"/>
          <w:lang w:val="en-GB"/>
        </w:rPr>
        <w:t>PR,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5"/>
          <w:sz w:val="16"/>
          <w:szCs w:val="16"/>
          <w:lang w:val="en-GB"/>
        </w:rPr>
        <w:t>ChEBI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were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2"/>
          <w:sz w:val="16"/>
          <w:szCs w:val="16"/>
          <w:lang w:val="en-GB"/>
        </w:rPr>
        <w:t>included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3"/>
          <w:sz w:val="16"/>
          <w:szCs w:val="16"/>
          <w:lang w:val="en-GB"/>
        </w:rPr>
        <w:t>subclasses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99"/>
          <w:sz w:val="16"/>
          <w:szCs w:val="16"/>
          <w:lang w:val="en-GB"/>
        </w:rPr>
        <w:t>of</w:t>
      </w:r>
      <w:r w:rsidRPr="0049103C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 xml:space="preserve">BTL2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leaf</w:t>
      </w:r>
      <w:r w:rsidRPr="0049103C">
        <w:rPr>
          <w:rFonts w:ascii="Arial" w:eastAsia="Arial" w:hAnsi="Arial" w:cs="Arial"/>
          <w:spacing w:val="12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nodes</w:t>
      </w:r>
      <w:r w:rsidRPr="0049103C">
        <w:rPr>
          <w:rFonts w:ascii="Arial" w:eastAsia="Arial" w:hAnsi="Arial" w:cs="Arial"/>
          <w:spacing w:val="-10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49103C">
        <w:rPr>
          <w:rFonts w:ascii="Arial" w:eastAsia="Arial" w:hAnsi="Arial" w:cs="Arial"/>
          <w:spacing w:val="-4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7"/>
          <w:sz w:val="16"/>
          <w:szCs w:val="16"/>
          <w:lang w:val="en-GB"/>
        </w:rPr>
        <w:t>tested</w:t>
      </w:r>
      <w:r w:rsidRPr="0049103C">
        <w:rPr>
          <w:rFonts w:ascii="Arial" w:eastAsia="Arial" w:hAnsi="Arial" w:cs="Arial"/>
          <w:spacing w:val="-10"/>
          <w:w w:val="87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for</w:t>
      </w:r>
      <w:r w:rsidRPr="0049103C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logical</w:t>
      </w:r>
      <w:r w:rsidRPr="0049103C">
        <w:rPr>
          <w:rFonts w:ascii="Arial" w:eastAsia="Arial" w:hAnsi="Arial" w:cs="Arial"/>
          <w:spacing w:val="25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consisten</w:t>
      </w:r>
      <w:r w:rsidRPr="0049103C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c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y</w:t>
      </w:r>
      <w:r w:rsidRPr="0049103C">
        <w:rPr>
          <w:rFonts w:ascii="Arial" w:eastAsia="Arial" w:hAnsi="Arial" w:cs="Arial"/>
          <w:spacing w:val="-9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using</w:t>
      </w:r>
      <w:r w:rsidRPr="0049103C">
        <w:rPr>
          <w:rFonts w:ascii="Arial" w:eastAsia="Arial" w:hAnsi="Arial" w:cs="Arial"/>
          <w:spacing w:val="2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HermiT</w:t>
      </w:r>
      <w:r w:rsidRPr="0049103C">
        <w:rPr>
          <w:rFonts w:ascii="Arial" w:eastAsia="Arial" w:hAnsi="Arial" w:cs="Arial"/>
          <w:w w:val="90"/>
          <w:sz w:val="16"/>
          <w:szCs w:val="16"/>
          <w:lang w:val="en-GB"/>
        </w:rPr>
        <w:t>.</w:t>
      </w:r>
      <w:r w:rsidRPr="0049103C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ins w:id="1800" w:author="Filipe Santana" w:date="2016-01-03T21:45:00Z">
        <w:r w:rsidR="0049103C">
          <w:rPr>
            <w:rFonts w:ascii="Arial" w:eastAsia="Arial" w:hAnsi="Arial" w:cs="Arial"/>
            <w:sz w:val="16"/>
            <w:szCs w:val="16"/>
            <w:lang w:val="en-GB"/>
          </w:rPr>
          <w:t>I</w:t>
        </w:r>
        <w:r w:rsidR="0049103C" w:rsidRPr="0049103C">
          <w:rPr>
            <w:rFonts w:ascii="Arial" w:eastAsia="Arial" w:hAnsi="Arial" w:cs="Arial"/>
            <w:sz w:val="16"/>
            <w:szCs w:val="16"/>
            <w:lang w:val="en-GB"/>
          </w:rPr>
          <w:t>n</w:t>
        </w:r>
        <w:r w:rsidR="0049103C" w:rsidRPr="0049103C">
          <w:rPr>
            <w:rFonts w:ascii="Arial" w:eastAsia="Arial" w:hAnsi="Arial" w:cs="Arial"/>
            <w:spacing w:val="-6"/>
            <w:sz w:val="16"/>
            <w:szCs w:val="16"/>
            <w:lang w:val="en-GB"/>
          </w:rPr>
          <w:t xml:space="preserve"> </w:t>
        </w:r>
      </w:ins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particula</w:t>
      </w:r>
      <w:r w:rsidRPr="0049103C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>r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,</w:t>
      </w:r>
      <w:r w:rsidRPr="0049103C">
        <w:rPr>
          <w:rFonts w:ascii="Arial" w:eastAsia="Arial" w:hAnsi="Arial" w:cs="Arial"/>
          <w:spacing w:val="19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the</w:t>
      </w:r>
      <w:r w:rsidRPr="0049103C">
        <w:rPr>
          <w:rFonts w:ascii="Arial" w:eastAsia="Arial" w:hAnsi="Arial" w:cs="Arial"/>
          <w:spacing w:val="-5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foll</w:t>
      </w:r>
      <w:r w:rsidRPr="0049103C">
        <w:rPr>
          <w:rFonts w:ascii="Arial" w:eastAsia="Arial" w:hAnsi="Arial" w:cs="Arial"/>
          <w:spacing w:val="-4"/>
          <w:sz w:val="16"/>
          <w:szCs w:val="16"/>
          <w:lang w:val="en-GB"/>
        </w:rPr>
        <w:t>o</w:t>
      </w:r>
      <w:r w:rsidRPr="0049103C">
        <w:rPr>
          <w:rFonts w:ascii="Arial" w:eastAsia="Arial" w:hAnsi="Arial" w:cs="Arial"/>
          <w:sz w:val="16"/>
          <w:szCs w:val="16"/>
          <w:lang w:val="en-GB"/>
        </w:rPr>
        <w:t>wing</w:t>
      </w:r>
      <w:r w:rsidRPr="0049103C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>alignments</w:t>
      </w:r>
      <w:r w:rsidRPr="0049103C">
        <w:rPr>
          <w:rFonts w:ascii="Arial" w:eastAsia="Arial" w:hAnsi="Arial" w:cs="Arial"/>
          <w:spacing w:val="8"/>
          <w:w w:val="89"/>
          <w:sz w:val="16"/>
          <w:szCs w:val="16"/>
          <w:lang w:val="en-GB"/>
        </w:rPr>
        <w:t xml:space="preserve"> </w:t>
      </w:r>
      <w:r w:rsidRPr="0049103C">
        <w:rPr>
          <w:rFonts w:ascii="Arial" w:eastAsia="Arial" w:hAnsi="Arial" w:cs="Arial"/>
          <w:w w:val="89"/>
          <w:sz w:val="16"/>
          <w:szCs w:val="16"/>
          <w:lang w:val="en-GB"/>
        </w:rPr>
        <w:t xml:space="preserve">were </w:t>
      </w:r>
      <w:r w:rsidRPr="0049103C">
        <w:rPr>
          <w:rFonts w:ascii="Arial" w:eastAsia="Arial" w:hAnsi="Arial" w:cs="Arial"/>
          <w:sz w:val="16"/>
          <w:szCs w:val="16"/>
          <w:lang w:val="en-GB"/>
        </w:rPr>
        <w:t>done:</w:t>
      </w:r>
    </w:p>
    <w:p w14:paraId="71F1C5A0" w14:textId="77777777" w:rsidR="00E6733B" w:rsidRPr="0049103C" w:rsidRDefault="00E6733B">
      <w:pPr>
        <w:spacing w:before="4" w:after="0" w:line="140" w:lineRule="exact"/>
        <w:rPr>
          <w:sz w:val="14"/>
          <w:szCs w:val="14"/>
          <w:lang w:val="en-GB"/>
        </w:rPr>
      </w:pPr>
    </w:p>
    <w:p w14:paraId="633774B3" w14:textId="77777777" w:rsidR="00E6733B" w:rsidRPr="0049103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6184D9DB" w14:textId="77777777" w:rsidR="00E6733B" w:rsidRPr="0049103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40A696CD" w14:textId="77777777" w:rsidR="00E6733B" w:rsidRPr="0049103C" w:rsidRDefault="00E6733B">
      <w:pPr>
        <w:spacing w:after="0" w:line="200" w:lineRule="exact"/>
        <w:rPr>
          <w:sz w:val="20"/>
          <w:szCs w:val="20"/>
          <w:lang w:val="en-GB"/>
        </w:rPr>
      </w:pPr>
    </w:p>
    <w:p w14:paraId="51F4140F" w14:textId="77777777" w:rsidR="00E6733B" w:rsidRPr="00E52A5C" w:rsidRDefault="00EC4A1B">
      <w:pPr>
        <w:spacing w:after="0" w:line="240" w:lineRule="auto"/>
        <w:ind w:left="2108" w:right="-20"/>
        <w:rPr>
          <w:rFonts w:ascii="Arial" w:eastAsia="Arial" w:hAnsi="Arial" w:cs="Arial"/>
          <w:sz w:val="16"/>
          <w:szCs w:val="16"/>
          <w:lang w:val="en-GB"/>
          <w:rPrChange w:id="18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49E581F">
          <v:group id="_x0000_s1151" style="position:absolute;left:0;text-align:left;margin-left:113.4pt;margin-top:-.6pt;width:233.15pt;height:.1pt;z-index:-1217;mso-position-horizontal-relative:page" coordorigin="2268,-12" coordsize="4663,2">
            <v:shape id="_x0000_s1152" style="position:absolute;left:2268;top:-12;width:4663;height:2" coordorigin="2268,-12" coordsize="4663,0" path="m2268,-12r4662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position w:val="6"/>
          <w:sz w:val="12"/>
          <w:szCs w:val="12"/>
          <w:lang w:val="en-GB"/>
          <w:rPrChange w:id="1802" w:author="Filipe Santana" w:date="2016-01-03T15:57:00Z">
            <w:rPr>
              <w:rFonts w:ascii="Arial" w:eastAsia="Arial" w:hAnsi="Arial" w:cs="Arial"/>
              <w:position w:val="6"/>
              <w:sz w:val="12"/>
              <w:szCs w:val="12"/>
            </w:rPr>
          </w:rPrChange>
        </w:rPr>
        <w:t>6</w:t>
      </w:r>
      <w:r w:rsidR="002C1A14" w:rsidRPr="00E52A5C">
        <w:rPr>
          <w:rFonts w:ascii="Arial" w:eastAsia="Arial" w:hAnsi="Arial" w:cs="Arial"/>
          <w:spacing w:val="31"/>
          <w:position w:val="6"/>
          <w:sz w:val="12"/>
          <w:szCs w:val="12"/>
          <w:lang w:val="en-GB"/>
          <w:rPrChange w:id="1803" w:author="Filipe Santana" w:date="2016-01-03T15:57:00Z">
            <w:rPr>
              <w:rFonts w:ascii="Arial" w:eastAsia="Arial" w:hAnsi="Arial" w:cs="Arial"/>
              <w:spacing w:val="31"/>
              <w:position w:val="6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-11"/>
          <w:w w:val="91"/>
          <w:sz w:val="16"/>
          <w:szCs w:val="16"/>
          <w:lang w:val="en-GB"/>
          <w:rPrChange w:id="1804" w:author="Filipe Santana" w:date="2016-01-03T15:57:00Z">
            <w:rPr>
              <w:rFonts w:ascii="Arial" w:eastAsia="Arial" w:hAnsi="Arial" w:cs="Arial"/>
              <w:i/>
              <w:spacing w:val="-11"/>
              <w:w w:val="91"/>
              <w:sz w:val="16"/>
              <w:szCs w:val="16"/>
            </w:rPr>
          </w:rPrChange>
        </w:rPr>
        <w:t>V</w:t>
      </w:r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180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isual</w:t>
      </w:r>
      <w:r w:rsidR="002C1A14" w:rsidRPr="00E52A5C">
        <w:rPr>
          <w:rFonts w:ascii="Arial" w:eastAsia="Arial" w:hAnsi="Arial" w:cs="Arial"/>
          <w:i/>
          <w:spacing w:val="8"/>
          <w:w w:val="91"/>
          <w:sz w:val="16"/>
          <w:szCs w:val="16"/>
          <w:lang w:val="en-GB"/>
          <w:rPrChange w:id="1806" w:author="Filipe Santana" w:date="2016-01-03T15:57:00Z">
            <w:rPr>
              <w:rFonts w:ascii="Arial" w:eastAsia="Arial" w:hAnsi="Arial" w:cs="Arial"/>
              <w:i/>
              <w:spacing w:val="8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180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Basic</w:t>
      </w:r>
      <w:r w:rsidR="002C1A14" w:rsidRPr="00E52A5C">
        <w:rPr>
          <w:rFonts w:ascii="Arial" w:eastAsia="Arial" w:hAnsi="Arial" w:cs="Arial"/>
          <w:i/>
          <w:spacing w:val="-5"/>
          <w:w w:val="91"/>
          <w:sz w:val="16"/>
          <w:szCs w:val="16"/>
          <w:lang w:val="en-GB"/>
          <w:rPrChange w:id="1808" w:author="Filipe Santana" w:date="2016-01-03T15:57:00Z">
            <w:rPr>
              <w:rFonts w:ascii="Arial" w:eastAsia="Arial" w:hAnsi="Arial" w:cs="Arial"/>
              <w:i/>
              <w:spacing w:val="-5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80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for</w:t>
      </w:r>
      <w:r w:rsidR="002C1A14"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1810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81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Application</w:t>
      </w:r>
    </w:p>
    <w:p w14:paraId="1BB25845" w14:textId="77777777" w:rsidR="00E6733B" w:rsidRPr="00E52A5C" w:rsidRDefault="002C1A14">
      <w:pPr>
        <w:spacing w:before="18" w:after="0" w:line="240" w:lineRule="auto"/>
        <w:ind w:right="3861"/>
        <w:jc w:val="both"/>
        <w:rPr>
          <w:rFonts w:ascii="Arial" w:eastAsia="Arial" w:hAnsi="Arial" w:cs="Arial"/>
          <w:sz w:val="13"/>
          <w:szCs w:val="13"/>
          <w:lang w:val="en-GB"/>
          <w:rPrChange w:id="1812" w:author="Filipe Santana" w:date="2016-01-03T15:57:00Z">
            <w:rPr>
              <w:rFonts w:ascii="Arial" w:eastAsia="Arial" w:hAnsi="Arial" w:cs="Arial"/>
              <w:sz w:val="13"/>
              <w:szCs w:val="13"/>
            </w:rPr>
          </w:rPrChange>
        </w:rPr>
      </w:pPr>
      <w:r w:rsidRPr="00E52A5C">
        <w:rPr>
          <w:lang w:val="en-GB"/>
          <w:rPrChange w:id="1813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b/>
          <w:bCs/>
          <w:sz w:val="13"/>
          <w:szCs w:val="13"/>
          <w:lang w:val="en-GB"/>
          <w:rPrChange w:id="1814" w:author="Filipe Santana" w:date="2016-01-03T15:57:00Z">
            <w:rPr>
              <w:rFonts w:ascii="Arial" w:eastAsia="Arial" w:hAnsi="Arial" w:cs="Arial"/>
              <w:b/>
              <w:bCs/>
              <w:sz w:val="13"/>
              <w:szCs w:val="13"/>
            </w:rPr>
          </w:rPrChange>
        </w:rPr>
        <w:lastRenderedPageBreak/>
        <w:t>Fig.</w:t>
      </w:r>
      <w:r w:rsidRPr="00E52A5C">
        <w:rPr>
          <w:rFonts w:ascii="Arial" w:eastAsia="Arial" w:hAnsi="Arial" w:cs="Arial"/>
          <w:b/>
          <w:bCs/>
          <w:spacing w:val="-2"/>
          <w:sz w:val="13"/>
          <w:szCs w:val="13"/>
          <w:lang w:val="en-GB"/>
          <w:rPrChange w:id="1815" w:author="Filipe Santana" w:date="2016-01-03T15:57:00Z">
            <w:rPr>
              <w:rFonts w:ascii="Arial" w:eastAsia="Arial" w:hAnsi="Arial" w:cs="Arial"/>
              <w:b/>
              <w:bCs/>
              <w:spacing w:val="-2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13"/>
          <w:szCs w:val="13"/>
          <w:lang w:val="en-GB"/>
          <w:rPrChange w:id="1816" w:author="Filipe Santana" w:date="2016-01-03T15:57:00Z">
            <w:rPr>
              <w:rFonts w:ascii="Arial" w:eastAsia="Arial" w:hAnsi="Arial" w:cs="Arial"/>
              <w:b/>
              <w:bCs/>
              <w:sz w:val="13"/>
              <w:szCs w:val="13"/>
            </w:rPr>
          </w:rPrChange>
        </w:rPr>
        <w:t>1.</w:t>
      </w:r>
      <w:r w:rsidRPr="00E52A5C">
        <w:rPr>
          <w:rFonts w:ascii="Arial" w:eastAsia="Arial" w:hAnsi="Arial" w:cs="Arial"/>
          <w:b/>
          <w:bCs/>
          <w:spacing w:val="-5"/>
          <w:sz w:val="13"/>
          <w:szCs w:val="13"/>
          <w:lang w:val="en-GB"/>
          <w:rPrChange w:id="1817" w:author="Filipe Santana" w:date="2016-01-03T15:57:00Z">
            <w:rPr>
              <w:rFonts w:ascii="Arial" w:eastAsia="Arial" w:hAnsi="Arial" w:cs="Arial"/>
              <w:b/>
              <w:bCs/>
              <w:spacing w:val="-5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3"/>
          <w:szCs w:val="13"/>
          <w:lang w:val="en-GB"/>
          <w:rPrChange w:id="1818" w:author="Filipe Santana" w:date="2016-01-03T15:57:00Z">
            <w:rPr>
              <w:rFonts w:ascii="Arial" w:eastAsia="Arial" w:hAnsi="Arial" w:cs="Arial"/>
              <w:w w:val="95"/>
              <w:sz w:val="13"/>
              <w:szCs w:val="13"/>
            </w:rPr>
          </w:rPrChange>
        </w:rPr>
        <w:t>Alignment</w:t>
      </w:r>
      <w:r w:rsidRPr="00E52A5C">
        <w:rPr>
          <w:rFonts w:ascii="Arial" w:eastAsia="Arial" w:hAnsi="Arial" w:cs="Arial"/>
          <w:spacing w:val="-2"/>
          <w:w w:val="95"/>
          <w:sz w:val="13"/>
          <w:szCs w:val="13"/>
          <w:lang w:val="en-GB"/>
          <w:rPrChange w:id="1819" w:author="Filipe Santana" w:date="2016-01-03T15:57:00Z">
            <w:rPr>
              <w:rFonts w:ascii="Arial" w:eastAsia="Arial" w:hAnsi="Arial" w:cs="Arial"/>
              <w:spacing w:val="-2"/>
              <w:w w:val="95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3"/>
          <w:szCs w:val="13"/>
          <w:lang w:val="en-GB"/>
          <w:rPrChange w:id="1820" w:author="Filipe Santana" w:date="2016-01-03T15:57:00Z">
            <w:rPr>
              <w:rFonts w:ascii="Arial" w:eastAsia="Arial" w:hAnsi="Arial" w:cs="Arial"/>
              <w:sz w:val="13"/>
              <w:szCs w:val="13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3"/>
          <w:szCs w:val="13"/>
          <w:lang w:val="en-GB"/>
          <w:rPrChange w:id="1821" w:author="Filipe Santana" w:date="2016-01-03T15:57:00Z">
            <w:rPr>
              <w:rFonts w:ascii="Arial" w:eastAsia="Arial" w:hAnsi="Arial" w:cs="Arial"/>
              <w:spacing w:val="-5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3"/>
          <w:szCs w:val="13"/>
          <w:lang w:val="en-GB"/>
          <w:rPrChange w:id="1822" w:author="Filipe Santana" w:date="2016-01-03T15:57:00Z">
            <w:rPr>
              <w:rFonts w:ascii="Arial" w:eastAsia="Arial" w:hAnsi="Arial" w:cs="Arial"/>
              <w:w w:val="89"/>
              <w:sz w:val="13"/>
              <w:szCs w:val="13"/>
            </w:rPr>
          </w:rPrChange>
        </w:rPr>
        <w:t>GO,</w:t>
      </w:r>
      <w:r w:rsidRPr="00E52A5C">
        <w:rPr>
          <w:rFonts w:ascii="Arial" w:eastAsia="Arial" w:hAnsi="Arial" w:cs="Arial"/>
          <w:spacing w:val="7"/>
          <w:w w:val="89"/>
          <w:sz w:val="13"/>
          <w:szCs w:val="13"/>
          <w:lang w:val="en-GB"/>
          <w:rPrChange w:id="1823" w:author="Filipe Santana" w:date="2016-01-03T15:57:00Z">
            <w:rPr>
              <w:rFonts w:ascii="Arial" w:eastAsia="Arial" w:hAnsi="Arial" w:cs="Arial"/>
              <w:spacing w:val="7"/>
              <w:w w:val="89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3"/>
          <w:szCs w:val="13"/>
          <w:lang w:val="en-GB"/>
          <w:rPrChange w:id="1824" w:author="Filipe Santana" w:date="2016-01-03T15:57:00Z">
            <w:rPr>
              <w:rFonts w:ascii="Arial" w:eastAsia="Arial" w:hAnsi="Arial" w:cs="Arial"/>
              <w:w w:val="89"/>
              <w:sz w:val="13"/>
              <w:szCs w:val="13"/>
            </w:rPr>
          </w:rPrChange>
        </w:rPr>
        <w:t>ChEBI</w:t>
      </w:r>
      <w:r w:rsidRPr="00E52A5C">
        <w:rPr>
          <w:rFonts w:ascii="Arial" w:eastAsia="Arial" w:hAnsi="Arial" w:cs="Arial"/>
          <w:spacing w:val="23"/>
          <w:w w:val="89"/>
          <w:sz w:val="13"/>
          <w:szCs w:val="13"/>
          <w:lang w:val="en-GB"/>
          <w:rPrChange w:id="1825" w:author="Filipe Santana" w:date="2016-01-03T15:57:00Z">
            <w:rPr>
              <w:rFonts w:ascii="Arial" w:eastAsia="Arial" w:hAnsi="Arial" w:cs="Arial"/>
              <w:spacing w:val="23"/>
              <w:w w:val="89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3"/>
          <w:szCs w:val="13"/>
          <w:lang w:val="en-GB"/>
          <w:rPrChange w:id="1826" w:author="Filipe Santana" w:date="2016-01-03T15:57:00Z">
            <w:rPr>
              <w:rFonts w:ascii="Arial" w:eastAsia="Arial" w:hAnsi="Arial" w:cs="Arial"/>
              <w:w w:val="89"/>
              <w:sz w:val="13"/>
              <w:szCs w:val="13"/>
            </w:rPr>
          </w:rPrChange>
        </w:rPr>
        <w:t>and</w:t>
      </w:r>
      <w:r w:rsidRPr="00E52A5C">
        <w:rPr>
          <w:rFonts w:ascii="Arial" w:eastAsia="Arial" w:hAnsi="Arial" w:cs="Arial"/>
          <w:spacing w:val="-7"/>
          <w:w w:val="89"/>
          <w:sz w:val="13"/>
          <w:szCs w:val="13"/>
          <w:lang w:val="en-GB"/>
          <w:rPrChange w:id="1827" w:author="Filipe Santana" w:date="2016-01-03T15:57:00Z">
            <w:rPr>
              <w:rFonts w:ascii="Arial" w:eastAsia="Arial" w:hAnsi="Arial" w:cs="Arial"/>
              <w:spacing w:val="-7"/>
              <w:w w:val="89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3"/>
          <w:szCs w:val="13"/>
          <w:lang w:val="en-GB"/>
          <w:rPrChange w:id="1828" w:author="Filipe Santana" w:date="2016-01-03T15:57:00Z">
            <w:rPr>
              <w:rFonts w:ascii="Arial" w:eastAsia="Arial" w:hAnsi="Arial" w:cs="Arial"/>
              <w:w w:val="89"/>
              <w:sz w:val="13"/>
              <w:szCs w:val="13"/>
            </w:rPr>
          </w:rPrChange>
        </w:rPr>
        <w:t>PR</w:t>
      </w:r>
      <w:r w:rsidRPr="00E52A5C">
        <w:rPr>
          <w:rFonts w:ascii="Arial" w:eastAsia="Arial" w:hAnsi="Arial" w:cs="Arial"/>
          <w:spacing w:val="-4"/>
          <w:w w:val="89"/>
          <w:sz w:val="13"/>
          <w:szCs w:val="13"/>
          <w:lang w:val="en-GB"/>
          <w:rPrChange w:id="1829" w:author="Filipe Santana" w:date="2016-01-03T15:57:00Z">
            <w:rPr>
              <w:rFonts w:ascii="Arial" w:eastAsia="Arial" w:hAnsi="Arial" w:cs="Arial"/>
              <w:spacing w:val="-4"/>
              <w:w w:val="89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3"/>
          <w:szCs w:val="13"/>
          <w:lang w:val="en-GB"/>
          <w:rPrChange w:id="1830" w:author="Filipe Santana" w:date="2016-01-03T15:57:00Z">
            <w:rPr>
              <w:rFonts w:ascii="Arial" w:eastAsia="Arial" w:hAnsi="Arial" w:cs="Arial"/>
              <w:w w:val="89"/>
              <w:sz w:val="13"/>
              <w:szCs w:val="13"/>
            </w:rPr>
          </w:rPrChange>
        </w:rPr>
        <w:t>under</w:t>
      </w:r>
      <w:r w:rsidRPr="00E52A5C">
        <w:rPr>
          <w:rFonts w:ascii="Arial" w:eastAsia="Arial" w:hAnsi="Arial" w:cs="Arial"/>
          <w:spacing w:val="-3"/>
          <w:w w:val="89"/>
          <w:sz w:val="13"/>
          <w:szCs w:val="13"/>
          <w:lang w:val="en-GB"/>
          <w:rPrChange w:id="1831" w:author="Filipe Santana" w:date="2016-01-03T15:57:00Z">
            <w:rPr>
              <w:rFonts w:ascii="Arial" w:eastAsia="Arial" w:hAnsi="Arial" w:cs="Arial"/>
              <w:spacing w:val="-3"/>
              <w:w w:val="89"/>
              <w:sz w:val="13"/>
              <w:szCs w:val="13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3"/>
          <w:szCs w:val="13"/>
          <w:lang w:val="en-GB"/>
          <w:rPrChange w:id="1832" w:author="Filipe Santana" w:date="2016-01-03T15:57:00Z">
            <w:rPr>
              <w:rFonts w:ascii="Arial" w:eastAsia="Arial" w:hAnsi="Arial" w:cs="Arial"/>
              <w:sz w:val="13"/>
              <w:szCs w:val="13"/>
            </w:rPr>
          </w:rPrChange>
        </w:rPr>
        <w:t>BTL2</w:t>
      </w:r>
    </w:p>
    <w:p w14:paraId="23F11A39" w14:textId="77777777" w:rsidR="00E6733B" w:rsidRPr="00E52A5C" w:rsidRDefault="00E6733B">
      <w:pPr>
        <w:spacing w:before="7" w:after="0" w:line="130" w:lineRule="exact"/>
        <w:rPr>
          <w:sz w:val="13"/>
          <w:szCs w:val="13"/>
          <w:lang w:val="en-GB"/>
          <w:rPrChange w:id="1833" w:author="Filipe Santana" w:date="2016-01-03T15:57:00Z">
            <w:rPr>
              <w:sz w:val="13"/>
              <w:szCs w:val="13"/>
            </w:rPr>
          </w:rPrChange>
        </w:rPr>
      </w:pPr>
    </w:p>
    <w:p w14:paraId="7387B74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834" w:author="Filipe Santana" w:date="2016-01-03T15:57:00Z">
            <w:rPr>
              <w:sz w:val="20"/>
              <w:szCs w:val="20"/>
            </w:rPr>
          </w:rPrChange>
        </w:rPr>
      </w:pPr>
    </w:p>
    <w:p w14:paraId="388FE076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835" w:author="Filipe Santana" w:date="2016-01-03T15:57:00Z">
            <w:rPr>
              <w:sz w:val="20"/>
              <w:szCs w:val="20"/>
            </w:rPr>
          </w:rPrChange>
        </w:rPr>
      </w:pPr>
    </w:p>
    <w:p w14:paraId="02A2E078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836" w:author="Filipe Santana" w:date="2016-01-03T15:57:00Z">
            <w:rPr>
              <w:sz w:val="20"/>
              <w:szCs w:val="20"/>
            </w:rPr>
          </w:rPrChange>
        </w:rPr>
      </w:pPr>
    </w:p>
    <w:p w14:paraId="3D8A07A7" w14:textId="77777777" w:rsidR="00E6733B" w:rsidRPr="00E52A5C" w:rsidRDefault="002C1A14">
      <w:pPr>
        <w:spacing w:after="0" w:line="240" w:lineRule="auto"/>
        <w:ind w:right="4113"/>
        <w:jc w:val="both"/>
        <w:rPr>
          <w:rFonts w:ascii="Arial" w:eastAsia="Arial" w:hAnsi="Arial" w:cs="Arial"/>
          <w:sz w:val="18"/>
          <w:szCs w:val="18"/>
          <w:lang w:val="en-GB"/>
          <w:rPrChange w:id="183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sz w:val="18"/>
          <w:szCs w:val="18"/>
          <w:lang w:val="en-GB"/>
          <w:rPrChange w:id="183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4.4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1839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1840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Ontology</w:t>
      </w:r>
      <w:r w:rsidRPr="00E52A5C">
        <w:rPr>
          <w:rFonts w:ascii="Arial" w:eastAsia="Arial" w:hAnsi="Arial" w:cs="Arial"/>
          <w:spacing w:val="-7"/>
          <w:sz w:val="18"/>
          <w:szCs w:val="18"/>
          <w:lang w:val="en-GB"/>
          <w:rPrChange w:id="1841" w:author="Filipe Santana" w:date="2016-01-03T15:57:00Z">
            <w:rPr>
              <w:rFonts w:ascii="Arial" w:eastAsia="Arial" w:hAnsi="Arial" w:cs="Arial"/>
              <w:spacing w:val="-7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184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modules</w:t>
      </w:r>
      <w:r w:rsidRPr="00E52A5C">
        <w:rPr>
          <w:rFonts w:ascii="Arial" w:eastAsia="Arial" w:hAnsi="Arial" w:cs="Arial"/>
          <w:spacing w:val="-7"/>
          <w:sz w:val="18"/>
          <w:szCs w:val="18"/>
          <w:lang w:val="en-GB"/>
          <w:rPrChange w:id="1843" w:author="Filipe Santana" w:date="2016-01-03T15:57:00Z">
            <w:rPr>
              <w:rFonts w:ascii="Arial" w:eastAsia="Arial" w:hAnsi="Arial" w:cs="Arial"/>
              <w:spacing w:val="-7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5"/>
          <w:sz w:val="18"/>
          <w:szCs w:val="18"/>
          <w:lang w:val="en-GB"/>
          <w:rPrChange w:id="1844" w:author="Filipe Santana" w:date="2016-01-03T15:57:00Z">
            <w:rPr>
              <w:rFonts w:ascii="Arial" w:eastAsia="Arial" w:hAnsi="Arial" w:cs="Arial"/>
              <w:spacing w:val="-5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z w:val="18"/>
          <w:szCs w:val="18"/>
          <w:lang w:val="en-GB"/>
          <w:rPrChange w:id="184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xt</w:t>
      </w:r>
      <w:r w:rsidRPr="00E52A5C">
        <w:rPr>
          <w:rFonts w:ascii="Arial" w:eastAsia="Arial" w:hAnsi="Arial" w:cs="Arial"/>
          <w:spacing w:val="-2"/>
          <w:sz w:val="18"/>
          <w:szCs w:val="18"/>
          <w:lang w:val="en-GB"/>
          <w:rPrChange w:id="1846" w:author="Filipe Santana" w:date="2016-01-03T15:57:00Z">
            <w:rPr>
              <w:rFonts w:ascii="Arial" w:eastAsia="Arial" w:hAnsi="Arial" w:cs="Arial"/>
              <w:spacing w:val="-2"/>
              <w:sz w:val="18"/>
              <w:szCs w:val="18"/>
            </w:rPr>
          </w:rPrChange>
        </w:rPr>
        <w:t>r</w:t>
      </w:r>
      <w:r w:rsidRPr="00E52A5C">
        <w:rPr>
          <w:rFonts w:ascii="Arial" w:eastAsia="Arial" w:hAnsi="Arial" w:cs="Arial"/>
          <w:sz w:val="18"/>
          <w:szCs w:val="18"/>
          <w:lang w:val="en-GB"/>
          <w:rPrChange w:id="184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action</w:t>
      </w:r>
    </w:p>
    <w:p w14:paraId="73546404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1848" w:author="Filipe Santana" w:date="2016-01-03T15:57:00Z">
            <w:rPr>
              <w:sz w:val="11"/>
              <w:szCs w:val="11"/>
            </w:rPr>
          </w:rPrChange>
        </w:rPr>
      </w:pPr>
    </w:p>
    <w:p w14:paraId="666B0B3F" w14:textId="1F8ECDA9" w:rsidR="00E6733B" w:rsidRPr="00E52A5C" w:rsidRDefault="0033085D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  <w:lang w:val="en-GB"/>
          <w:rPrChange w:id="18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pPrChange w:id="1850" w:author="Filipe Santana" w:date="2016-01-03T22:10:00Z">
          <w:pPr>
            <w:spacing w:before="1" w:after="0" w:line="285" w:lineRule="auto"/>
            <w:ind w:right="2014" w:firstLine="239"/>
            <w:jc w:val="both"/>
          </w:pPr>
        </w:pPrChange>
      </w:pPr>
      <w:ins w:id="1851" w:author="Filipe Santana" w:date="2016-01-03T22:08:00Z">
        <w:r>
          <w:rPr>
            <w:rFonts w:ascii="Arial" w:eastAsia="Arial" w:hAnsi="Arial" w:cs="Arial"/>
            <w:sz w:val="16"/>
            <w:szCs w:val="16"/>
            <w:lang w:val="en-GB"/>
          </w:rPr>
          <w:t xml:space="preserve">To optimize performance during exemplification, we modularized GO, ChEBI and PR to include the classes strictly mentioned in data. </w:t>
        </w:r>
      </w:ins>
      <w:ins w:id="1852" w:author="Filipe Santana" w:date="2016-01-03T22:09:00Z">
        <w:r>
          <w:rPr>
            <w:rFonts w:ascii="Arial" w:eastAsia="Arial" w:hAnsi="Arial" w:cs="Arial"/>
            <w:sz w:val="16"/>
            <w:szCs w:val="16"/>
            <w:lang w:val="en-GB"/>
          </w:rPr>
          <w:t xml:space="preserve">These classes were manually identified and listed as a signature file. </w:t>
        </w:r>
      </w:ins>
      <w:ins w:id="1853" w:author="Filipe Santana" w:date="2016-01-03T22:10:00Z">
        <w:r>
          <w:rPr>
            <w:rFonts w:ascii="Arial" w:eastAsia="Arial" w:hAnsi="Arial" w:cs="Arial"/>
            <w:sz w:val="16"/>
            <w:szCs w:val="16"/>
            <w:lang w:val="en-GB"/>
          </w:rPr>
          <w:t>From it, we used</w:t>
        </w:r>
      </w:ins>
      <w:r w:rsidR="002C1A14"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1854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185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="002C1A14"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1856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5"/>
          <w:sz w:val="16"/>
          <w:szCs w:val="16"/>
          <w:lang w:val="en-GB"/>
          <w:rPrChange w:id="1857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plug-in</w:t>
      </w:r>
      <w:r w:rsidR="002C1A14"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1858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4"/>
          <w:sz w:val="16"/>
          <w:szCs w:val="16"/>
          <w:lang w:val="en-GB"/>
          <w:rPrChange w:id="1859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Ontology</w:t>
      </w:r>
      <w:r w:rsidR="002C1A14"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1860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7"/>
          <w:sz w:val="16"/>
          <w:szCs w:val="16"/>
          <w:lang w:val="en-GB"/>
          <w:rPrChange w:id="1861" w:author="Filipe Santana" w:date="2016-01-03T15:57:00Z">
            <w:rPr>
              <w:rFonts w:ascii="Arial" w:eastAsia="Arial" w:hAnsi="Arial" w:cs="Arial"/>
              <w:w w:val="97"/>
              <w:sz w:val="16"/>
              <w:szCs w:val="16"/>
            </w:rPr>
          </w:rPrChange>
        </w:rPr>
        <w:t>Modularity</w:t>
      </w:r>
      <w:r w:rsidR="002C1A14"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1862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8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(Jiang </w:t>
      </w:r>
      <w:r w:rsidR="002C1A14"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1864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et</w:t>
      </w:r>
      <w:r w:rsidR="002C1A14" w:rsidRPr="00E52A5C">
        <w:rPr>
          <w:rFonts w:ascii="Arial" w:eastAsia="Arial" w:hAnsi="Arial" w:cs="Arial"/>
          <w:i/>
          <w:spacing w:val="2"/>
          <w:w w:val="86"/>
          <w:sz w:val="16"/>
          <w:szCs w:val="16"/>
          <w:lang w:val="en-GB"/>
          <w:rPrChange w:id="1865" w:author="Filipe Santana" w:date="2016-01-03T15:57:00Z">
            <w:rPr>
              <w:rFonts w:ascii="Arial" w:eastAsia="Arial" w:hAnsi="Arial" w:cs="Arial"/>
              <w:i/>
              <w:spacing w:val="2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86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8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="002C1A14"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868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86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2011),</w:t>
      </w:r>
      <w:r w:rsidR="002C1A14"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1870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87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together</w:t>
      </w:r>
      <w:r w:rsidR="002C1A14"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1872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8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="002C1A14"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874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87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</w:t>
      </w:r>
      <w:r w:rsidR="002C1A14"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87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é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87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gé.</w:t>
      </w:r>
      <w:ins w:id="1878" w:author="Filipe Santana" w:date="2016-01-03T22:11:00Z">
        <w:r>
          <w:rPr>
            <w:rFonts w:ascii="Arial" w:eastAsia="Arial" w:hAnsi="Arial" w:cs="Arial"/>
            <w:w w:val="88"/>
            <w:sz w:val="16"/>
            <w:szCs w:val="16"/>
            <w:lang w:val="en-GB"/>
          </w:rPr>
          <w:t>With</w:t>
        </w:r>
        <w:proofErr w:type="spellEnd"/>
        <w:r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 this simple procedure, we were able to generate a representative, complete and satisfiable subset of each ontology.</w:t>
        </w:r>
      </w:ins>
      <w:r w:rsidR="002C1A14"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1879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880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F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88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or</w:t>
      </w:r>
      <w:r w:rsidR="002C1A14"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882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88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more</w:t>
      </w:r>
      <w:r w:rsidR="002C1A14"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1884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188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information</w:t>
      </w:r>
      <w:r w:rsidR="002C1A14" w:rsidRPr="00E52A5C">
        <w:rPr>
          <w:rFonts w:ascii="Arial" w:eastAsia="Arial" w:hAnsi="Arial" w:cs="Arial"/>
          <w:spacing w:val="32"/>
          <w:w w:val="91"/>
          <w:sz w:val="16"/>
          <w:szCs w:val="16"/>
          <w:lang w:val="en-GB"/>
          <w:rPrChange w:id="1886" w:author="Filipe Santana" w:date="2016-01-03T15:57:00Z">
            <w:rPr>
              <w:rFonts w:ascii="Arial" w:eastAsia="Arial" w:hAnsi="Arial" w:cs="Arial"/>
              <w:spacing w:val="32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188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concerning</w:t>
      </w:r>
      <w:r w:rsidR="002C1A14" w:rsidRPr="00E52A5C">
        <w:rPr>
          <w:rFonts w:ascii="Arial" w:eastAsia="Arial" w:hAnsi="Arial" w:cs="Arial"/>
          <w:spacing w:val="-9"/>
          <w:w w:val="91"/>
          <w:sz w:val="16"/>
          <w:szCs w:val="16"/>
          <w:lang w:val="en-GB"/>
          <w:rPrChange w:id="1888" w:author="Filipe Santana" w:date="2016-01-03T15:57:00Z">
            <w:rPr>
              <w:rFonts w:ascii="Arial" w:eastAsia="Arial" w:hAnsi="Arial" w:cs="Arial"/>
              <w:spacing w:val="-9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8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189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completeness</w:t>
      </w:r>
      <w:r w:rsidR="002C1A14" w:rsidRPr="00E52A5C">
        <w:rPr>
          <w:rFonts w:ascii="Arial" w:eastAsia="Arial" w:hAnsi="Arial" w:cs="Arial"/>
          <w:spacing w:val="21"/>
          <w:w w:val="86"/>
          <w:sz w:val="16"/>
          <w:szCs w:val="16"/>
          <w:lang w:val="en-GB"/>
          <w:rPrChange w:id="1891" w:author="Filipe Santana" w:date="2016-01-03T15:57:00Z">
            <w:rPr>
              <w:rFonts w:ascii="Arial" w:eastAsia="Arial" w:hAnsi="Arial" w:cs="Arial"/>
              <w:spacing w:val="2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189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1"/>
          <w:w w:val="86"/>
          <w:sz w:val="16"/>
          <w:szCs w:val="16"/>
          <w:lang w:val="en-GB"/>
          <w:rPrChange w:id="1893" w:author="Filipe Santana" w:date="2016-01-03T15:57:00Z">
            <w:rPr>
              <w:rFonts w:ascii="Arial" w:eastAsia="Arial" w:hAnsi="Arial" w:cs="Arial"/>
              <w:spacing w:val="1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894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v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8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alidity of</w:t>
      </w:r>
      <w:r w:rsidR="002C1A14"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1896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89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ontology </w:t>
      </w:r>
      <w:r w:rsidR="002C1A14"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1898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8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modules</w:t>
      </w:r>
      <w:proofErr w:type="gramEnd"/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90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="002C1A14"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1901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9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please</w:t>
      </w:r>
      <w:r w:rsidR="002C1A14"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1903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9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C.f. </w:t>
      </w:r>
      <w:proofErr w:type="spellStart"/>
      <w:r w:rsidR="002C1A14"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905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190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arsia</w:t>
      </w:r>
      <w:proofErr w:type="spellEnd"/>
      <w:r w:rsidR="002C1A14" w:rsidRPr="00E52A5C">
        <w:rPr>
          <w:rFonts w:ascii="Arial" w:eastAsia="Arial" w:hAnsi="Arial" w:cs="Arial"/>
          <w:spacing w:val="13"/>
          <w:w w:val="85"/>
          <w:sz w:val="16"/>
          <w:szCs w:val="16"/>
          <w:lang w:val="en-GB"/>
          <w:rPrChange w:id="1907" w:author="Filipe Santana" w:date="2016-01-03T15:57:00Z">
            <w:rPr>
              <w:rFonts w:ascii="Arial" w:eastAsia="Arial" w:hAnsi="Arial" w:cs="Arial"/>
              <w:spacing w:val="13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90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et</w:t>
      </w:r>
      <w:r w:rsidR="002C1A14"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1909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91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al.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9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(2010).</w:t>
      </w:r>
    </w:p>
    <w:p w14:paraId="339B6D2B" w14:textId="77777777" w:rsidR="00E6733B" w:rsidRPr="00E52A5C" w:rsidRDefault="00E6733B">
      <w:pPr>
        <w:spacing w:before="5" w:after="0" w:line="160" w:lineRule="exact"/>
        <w:rPr>
          <w:sz w:val="16"/>
          <w:szCs w:val="16"/>
          <w:lang w:val="en-GB"/>
          <w:rPrChange w:id="1912" w:author="Filipe Santana" w:date="2016-01-03T15:57:00Z">
            <w:rPr>
              <w:sz w:val="16"/>
              <w:szCs w:val="16"/>
            </w:rPr>
          </w:rPrChange>
        </w:rPr>
      </w:pPr>
    </w:p>
    <w:p w14:paraId="6CB7D91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913" w:author="Filipe Santana" w:date="2016-01-03T15:57:00Z">
            <w:rPr>
              <w:sz w:val="20"/>
              <w:szCs w:val="20"/>
            </w:rPr>
          </w:rPrChange>
        </w:rPr>
      </w:pPr>
    </w:p>
    <w:p w14:paraId="640F6832" w14:textId="77777777" w:rsidR="00E6733B" w:rsidRPr="00E52A5C" w:rsidRDefault="002C1A14">
      <w:pPr>
        <w:spacing w:after="0" w:line="240" w:lineRule="auto"/>
        <w:ind w:right="4469"/>
        <w:jc w:val="both"/>
        <w:rPr>
          <w:rFonts w:ascii="Arial" w:eastAsia="Arial" w:hAnsi="Arial" w:cs="Arial"/>
          <w:sz w:val="18"/>
          <w:szCs w:val="18"/>
          <w:lang w:val="en-GB"/>
          <w:rPrChange w:id="191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sz w:val="18"/>
          <w:szCs w:val="18"/>
          <w:lang w:val="en-GB"/>
          <w:rPrChange w:id="191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4.5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1916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191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pacing w:val="-4"/>
          <w:sz w:val="18"/>
          <w:szCs w:val="18"/>
          <w:lang w:val="en-GB"/>
          <w:rPrChange w:id="1918" w:author="Filipe Santana" w:date="2016-01-03T15:57:00Z">
            <w:rPr>
              <w:rFonts w:ascii="Arial" w:eastAsia="Arial" w:hAnsi="Arial" w:cs="Arial"/>
              <w:spacing w:val="-4"/>
              <w:sz w:val="18"/>
              <w:szCs w:val="18"/>
            </w:rPr>
          </w:rPrChange>
        </w:rPr>
        <w:t>v</w:t>
      </w:r>
      <w:r w:rsidRPr="00E52A5C">
        <w:rPr>
          <w:rFonts w:ascii="Arial" w:eastAsia="Arial" w:hAnsi="Arial" w:cs="Arial"/>
          <w:sz w:val="18"/>
          <w:szCs w:val="18"/>
          <w:lang w:val="en-GB"/>
          <w:rPrChange w:id="191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aluation</w:t>
      </w:r>
      <w:r w:rsidRPr="00E52A5C">
        <w:rPr>
          <w:rFonts w:ascii="Arial" w:eastAsia="Arial" w:hAnsi="Arial" w:cs="Arial"/>
          <w:spacing w:val="-8"/>
          <w:sz w:val="18"/>
          <w:szCs w:val="18"/>
          <w:lang w:val="en-GB"/>
          <w:rPrChange w:id="1920" w:author="Filipe Santana" w:date="2016-01-03T15:57:00Z">
            <w:rPr>
              <w:rFonts w:ascii="Arial" w:eastAsia="Arial" w:hAnsi="Arial" w:cs="Arial"/>
              <w:spacing w:val="-8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192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Methodology</w:t>
      </w:r>
    </w:p>
    <w:p w14:paraId="3E1D2C4B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1922" w:author="Filipe Santana" w:date="2016-01-03T15:57:00Z">
            <w:rPr>
              <w:sz w:val="11"/>
              <w:szCs w:val="11"/>
            </w:rPr>
          </w:rPrChange>
        </w:rPr>
      </w:pPr>
    </w:p>
    <w:p w14:paraId="003902D4" w14:textId="77777777" w:rsidR="00E6733B" w:rsidRPr="00E52A5C" w:rsidRDefault="002C1A14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  <w:lang w:val="en-GB"/>
          <w:rPrChange w:id="19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19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92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92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35"/>
          <w:w w:val="91"/>
          <w:sz w:val="16"/>
          <w:szCs w:val="16"/>
          <w:lang w:val="en-GB"/>
          <w:rPrChange w:id="1927" w:author="Filipe Santana" w:date="2016-01-03T15:57:00Z">
            <w:rPr>
              <w:rFonts w:ascii="Arial" w:eastAsia="Arial" w:hAnsi="Arial" w:cs="Arial"/>
              <w:spacing w:val="3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92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9"/>
          <w:w w:val="91"/>
          <w:sz w:val="16"/>
          <w:szCs w:val="16"/>
          <w:lang w:val="en-GB"/>
          <w:rPrChange w:id="1929" w:author="Filipe Santana" w:date="2016-01-03T15:57:00Z">
            <w:rPr>
              <w:rFonts w:ascii="Arial" w:eastAsia="Arial" w:hAnsi="Arial" w:cs="Arial"/>
              <w:spacing w:val="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9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1931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932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93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aluated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1934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9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1936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1937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4"/>
          <w:w w:val="80"/>
          <w:sz w:val="16"/>
          <w:szCs w:val="16"/>
          <w:lang w:val="en-GB"/>
          <w:rPrChange w:id="1938" w:author="Filipe Santana" w:date="2016-01-03T15:57:00Z">
            <w:rPr>
              <w:rFonts w:ascii="Arial" w:eastAsia="Arial" w:hAnsi="Arial" w:cs="Arial"/>
              <w:spacing w:val="24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1939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set</w:t>
      </w:r>
      <w:r w:rsidRPr="00E52A5C">
        <w:rPr>
          <w:rFonts w:ascii="Arial" w:eastAsia="Arial" w:hAnsi="Arial" w:cs="Arial"/>
          <w:spacing w:val="29"/>
          <w:w w:val="80"/>
          <w:sz w:val="16"/>
          <w:szCs w:val="16"/>
          <w:lang w:val="en-GB"/>
          <w:rPrChange w:id="1940" w:author="Filipe Santana" w:date="2016-01-03T15:57:00Z">
            <w:rPr>
              <w:rFonts w:ascii="Arial" w:eastAsia="Arial" w:hAnsi="Arial" w:cs="Arial"/>
              <w:spacing w:val="29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9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1942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94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944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9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30"/>
          <w:w w:val="88"/>
          <w:sz w:val="16"/>
          <w:szCs w:val="16"/>
          <w:lang w:val="en-GB"/>
          <w:rPrChange w:id="1946" w:author="Filipe Santana" w:date="2016-01-03T15:57:00Z">
            <w:rPr>
              <w:rFonts w:ascii="Arial" w:eastAsia="Arial" w:hAnsi="Arial" w:cs="Arial"/>
              <w:spacing w:val="3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9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questions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94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(CQs).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1949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95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1951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95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1953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95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first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1955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95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formulated 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9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proofErr w:type="gramEnd"/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958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5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English</w:t>
      </w:r>
      <w:r w:rsidRPr="00E52A5C">
        <w:rPr>
          <w:rFonts w:ascii="Arial" w:eastAsia="Arial" w:hAnsi="Arial" w:cs="Arial"/>
          <w:spacing w:val="36"/>
          <w:w w:val="84"/>
          <w:sz w:val="16"/>
          <w:szCs w:val="16"/>
          <w:lang w:val="en-GB"/>
          <w:rPrChange w:id="1960" w:author="Filipe Santana" w:date="2016-01-03T15:57:00Z">
            <w:rPr>
              <w:rFonts w:ascii="Arial" w:eastAsia="Arial" w:hAnsi="Arial" w:cs="Arial"/>
              <w:spacing w:val="3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6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11"/>
          <w:w w:val="84"/>
          <w:sz w:val="16"/>
          <w:szCs w:val="16"/>
          <w:lang w:val="en-GB"/>
          <w:rPrChange w:id="1962" w:author="Filipe Santana" w:date="2016-01-03T15:57:00Z">
            <w:rPr>
              <w:rFonts w:ascii="Arial" w:eastAsia="Arial" w:hAnsi="Arial" w:cs="Arial"/>
              <w:spacing w:val="1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6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4"/>
          <w:sz w:val="16"/>
          <w:szCs w:val="16"/>
          <w:lang w:val="en-GB"/>
          <w:rPrChange w:id="1964" w:author="Filipe Santana" w:date="2016-01-03T15:57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6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first</w:t>
      </w:r>
      <w:r w:rsidRPr="00E52A5C">
        <w:rPr>
          <w:rFonts w:ascii="Arial" w:eastAsia="Arial" w:hAnsi="Arial" w:cs="Arial"/>
          <w:spacing w:val="25"/>
          <w:w w:val="84"/>
          <w:sz w:val="16"/>
          <w:szCs w:val="16"/>
          <w:lang w:val="en-GB"/>
          <w:rPrChange w:id="1966" w:author="Filipe Santana" w:date="2016-01-03T15:57:00Z">
            <w:rPr>
              <w:rFonts w:ascii="Arial" w:eastAsia="Arial" w:hAnsi="Arial" w:cs="Arial"/>
              <w:spacing w:val="2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6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autho</w:t>
      </w:r>
      <w:r w:rsidRPr="00E52A5C">
        <w:rPr>
          <w:rFonts w:ascii="Arial" w:eastAsia="Arial" w:hAnsi="Arial" w:cs="Arial"/>
          <w:spacing w:val="-5"/>
          <w:w w:val="84"/>
          <w:sz w:val="16"/>
          <w:szCs w:val="16"/>
          <w:lang w:val="en-GB"/>
          <w:rPrChange w:id="1968" w:author="Filipe Santana" w:date="2016-01-03T15:57:00Z">
            <w:rPr>
              <w:rFonts w:ascii="Arial" w:eastAsia="Arial" w:hAnsi="Arial" w:cs="Arial"/>
              <w:spacing w:val="-5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6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21"/>
          <w:w w:val="84"/>
          <w:sz w:val="16"/>
          <w:szCs w:val="16"/>
          <w:lang w:val="en-GB"/>
          <w:rPrChange w:id="1970" w:author="Filipe Santana" w:date="2016-01-03T15:57:00Z">
            <w:rPr>
              <w:rFonts w:ascii="Arial" w:eastAsia="Arial" w:hAnsi="Arial" w:cs="Arial"/>
              <w:spacing w:val="2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7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10"/>
          <w:w w:val="84"/>
          <w:sz w:val="16"/>
          <w:szCs w:val="16"/>
          <w:lang w:val="en-GB"/>
          <w:rPrChange w:id="1972" w:author="Filipe Santana" w:date="2016-01-03T15:57:00Z">
            <w:rPr>
              <w:rFonts w:ascii="Arial" w:eastAsia="Arial" w:hAnsi="Arial" w:cs="Arial"/>
              <w:spacing w:val="-1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9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biologist.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7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CQs</w:t>
      </w:r>
      <w:r w:rsidRPr="00E52A5C">
        <w:rPr>
          <w:rFonts w:ascii="Arial" w:eastAsia="Arial" w:hAnsi="Arial" w:cs="Arial"/>
          <w:spacing w:val="4"/>
          <w:w w:val="84"/>
          <w:sz w:val="16"/>
          <w:szCs w:val="16"/>
          <w:lang w:val="en-GB"/>
          <w:rPrChange w:id="1975" w:author="Filipe Santana" w:date="2016-01-03T15:57:00Z">
            <w:rPr>
              <w:rFonts w:ascii="Arial" w:eastAsia="Arial" w:hAnsi="Arial" w:cs="Arial"/>
              <w:spacing w:val="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7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1977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7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shaped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1979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8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according</w:t>
      </w:r>
      <w:r w:rsidRPr="00E52A5C">
        <w:rPr>
          <w:rFonts w:ascii="Arial" w:eastAsia="Arial" w:hAnsi="Arial" w:cs="Arial"/>
          <w:spacing w:val="33"/>
          <w:w w:val="84"/>
          <w:sz w:val="16"/>
          <w:szCs w:val="16"/>
          <w:lang w:val="en-GB"/>
          <w:rPrChange w:id="1981" w:author="Filipe Santana" w:date="2016-01-03T15:57:00Z">
            <w:rPr>
              <w:rFonts w:ascii="Arial" w:eastAsia="Arial" w:hAnsi="Arial" w:cs="Arial"/>
              <w:spacing w:val="3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8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1983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8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1985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8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17"/>
          <w:w w:val="84"/>
          <w:sz w:val="16"/>
          <w:szCs w:val="16"/>
          <w:lang w:val="en-GB"/>
          <w:rPrChange w:id="1987" w:author="Filipe Santana" w:date="2016-01-03T15:57:00Z">
            <w:rPr>
              <w:rFonts w:ascii="Arial" w:eastAsia="Arial" w:hAnsi="Arial" w:cs="Arial"/>
              <w:spacing w:val="1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8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domain</w:t>
      </w:r>
      <w:r w:rsidRPr="00E52A5C">
        <w:rPr>
          <w:rFonts w:ascii="Arial" w:eastAsia="Arial" w:hAnsi="Arial" w:cs="Arial"/>
          <w:spacing w:val="28"/>
          <w:w w:val="84"/>
          <w:sz w:val="16"/>
          <w:szCs w:val="16"/>
          <w:lang w:val="en-GB"/>
          <w:rPrChange w:id="1989" w:author="Filipe Santana" w:date="2016-01-03T15:57:00Z">
            <w:rPr>
              <w:rFonts w:ascii="Arial" w:eastAsia="Arial" w:hAnsi="Arial" w:cs="Arial"/>
              <w:spacing w:val="2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1990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9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xperts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1992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1993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9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ould</w:t>
      </w:r>
      <w:r w:rsidRPr="00E52A5C">
        <w:rPr>
          <w:rFonts w:ascii="Arial" w:eastAsia="Arial" w:hAnsi="Arial" w:cs="Arial"/>
          <w:spacing w:val="35"/>
          <w:w w:val="84"/>
          <w:sz w:val="16"/>
          <w:szCs w:val="16"/>
          <w:lang w:val="en-GB"/>
          <w:rPrChange w:id="1995" w:author="Filipe Santana" w:date="2016-01-03T15:57:00Z">
            <w:rPr>
              <w:rFonts w:ascii="Arial" w:eastAsia="Arial" w:hAnsi="Arial" w:cs="Arial"/>
              <w:spacing w:val="3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99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15"/>
          <w:w w:val="84"/>
          <w:sz w:val="16"/>
          <w:szCs w:val="16"/>
          <w:lang w:val="en-GB"/>
          <w:rPrChange w:id="1997" w:author="Filipe Santana" w:date="2016-01-03T15:57:00Z">
            <w:rPr>
              <w:rFonts w:ascii="Arial" w:eastAsia="Arial" w:hAnsi="Arial" w:cs="Arial"/>
              <w:spacing w:val="1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99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7"/>
          <w:w w:val="79"/>
          <w:sz w:val="16"/>
          <w:szCs w:val="16"/>
          <w:lang w:val="en-GB"/>
          <w:rPrChange w:id="1999" w:author="Filipe Santana" w:date="2016-01-03T15:57:00Z">
            <w:rPr>
              <w:rFonts w:ascii="Arial" w:eastAsia="Arial" w:hAnsi="Arial" w:cs="Arial"/>
              <w:spacing w:val="-7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00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database,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2002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00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6"/>
          <w:w w:val="84"/>
          <w:sz w:val="16"/>
          <w:szCs w:val="16"/>
          <w:lang w:val="en-GB"/>
          <w:rPrChange w:id="2004" w:author="Filipe Santana" w:date="2016-01-03T15:57:00Z">
            <w:rPr>
              <w:rFonts w:ascii="Arial" w:eastAsia="Arial" w:hAnsi="Arial" w:cs="Arial"/>
              <w:spacing w:val="1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2006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00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010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01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33"/>
          <w:w w:val="89"/>
          <w:sz w:val="16"/>
          <w:szCs w:val="16"/>
          <w:lang w:val="en-GB"/>
          <w:rPrChange w:id="2012" w:author="Filipe Santana" w:date="2016-01-03T15:57:00Z">
            <w:rPr>
              <w:rFonts w:ascii="Arial" w:eastAsia="Arial" w:hAnsi="Arial" w:cs="Arial"/>
              <w:spacing w:val="3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01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engineers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2014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2015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01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ould</w:t>
      </w:r>
      <w:r w:rsidRPr="00E52A5C">
        <w:rPr>
          <w:rFonts w:ascii="Arial" w:eastAsia="Arial" w:hAnsi="Arial" w:cs="Arial"/>
          <w:spacing w:val="32"/>
          <w:w w:val="89"/>
          <w:sz w:val="16"/>
          <w:szCs w:val="16"/>
          <w:lang w:val="en-GB"/>
          <w:rPrChange w:id="2017" w:author="Filipe Santana" w:date="2016-01-03T15:57:00Z">
            <w:rPr>
              <w:rFonts w:ascii="Arial" w:eastAsia="Arial" w:hAnsi="Arial" w:cs="Arial"/>
              <w:spacing w:val="3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01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interpret</w:t>
      </w:r>
      <w:r w:rsidRPr="00E52A5C">
        <w:rPr>
          <w:rFonts w:ascii="Arial" w:eastAsia="Arial" w:hAnsi="Arial" w:cs="Arial"/>
          <w:spacing w:val="26"/>
          <w:w w:val="89"/>
          <w:sz w:val="16"/>
          <w:szCs w:val="16"/>
          <w:lang w:val="en-GB"/>
          <w:rPrChange w:id="2019" w:author="Filipe Santana" w:date="2016-01-03T15:57:00Z">
            <w:rPr>
              <w:rFonts w:ascii="Arial" w:eastAsia="Arial" w:hAnsi="Arial" w:cs="Arial"/>
              <w:spacing w:val="2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it,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2021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2023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02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order</w:t>
      </w:r>
      <w:r w:rsidRPr="00E52A5C">
        <w:rPr>
          <w:rFonts w:ascii="Arial" w:eastAsia="Arial" w:hAnsi="Arial" w:cs="Arial"/>
          <w:spacing w:val="8"/>
          <w:w w:val="90"/>
          <w:sz w:val="16"/>
          <w:szCs w:val="16"/>
          <w:lang w:val="en-GB"/>
          <w:rPrChange w:id="2025" w:author="Filipe Santana" w:date="2016-01-03T15:57:00Z">
            <w:rPr>
              <w:rFonts w:ascii="Arial" w:eastAsia="Arial" w:hAnsi="Arial" w:cs="Arial"/>
              <w:spacing w:val="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2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2028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2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neutral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2030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3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032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2033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3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arding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2035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3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037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3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internal</w:t>
      </w:r>
      <w:r w:rsidRPr="00E52A5C">
        <w:rPr>
          <w:rFonts w:ascii="Arial" w:eastAsia="Arial" w:hAnsi="Arial" w:cs="Arial"/>
          <w:spacing w:val="21"/>
          <w:w w:val="88"/>
          <w:sz w:val="16"/>
          <w:szCs w:val="16"/>
          <w:lang w:val="en-GB"/>
          <w:rPrChange w:id="2039" w:author="Filipe Santana" w:date="2016-01-03T15:57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4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structure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2041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04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0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2045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047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262E40BB" w14:textId="49230EE0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20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gramStart"/>
      <w:r w:rsidRPr="00E52A5C">
        <w:rPr>
          <w:rFonts w:ascii="Arial" w:eastAsia="Arial" w:hAnsi="Arial" w:cs="Arial"/>
          <w:sz w:val="16"/>
          <w:szCs w:val="16"/>
          <w:lang w:val="en-GB"/>
          <w:rPrChange w:id="20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Similarly</w:t>
      </w:r>
      <w:proofErr w:type="gramEnd"/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05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2053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2055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ins w:id="2056" w:author="Filipe Santana" w:date="2016-01-03T22:12:00Z"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grounding </w:t>
        </w:r>
        <w:r w:rsidR="00A7708D" w:rsidRPr="00A7708D">
          <w:rPr>
            <w:rFonts w:ascii="Arial" w:eastAsia="Arial" w:hAnsi="Arial" w:cs="Arial"/>
            <w:spacing w:val="3"/>
            <w:w w:val="88"/>
            <w:sz w:val="16"/>
            <w:szCs w:val="16"/>
            <w:lang w:val="en-GB"/>
          </w:rPr>
          <w:t>process</w:t>
        </w:r>
      </w:ins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5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2058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2060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translation</w:t>
      </w:r>
      <w:r w:rsidRPr="00E52A5C">
        <w:rPr>
          <w:rFonts w:ascii="Arial" w:eastAsia="Arial" w:hAnsi="Arial" w:cs="Arial"/>
          <w:spacing w:val="35"/>
          <w:w w:val="88"/>
          <w:sz w:val="16"/>
          <w:szCs w:val="16"/>
          <w:lang w:val="en-GB"/>
          <w:rPrChange w:id="2062" w:author="Filipe Santana" w:date="2016-01-03T15:57:00Z">
            <w:rPr>
              <w:rFonts w:ascii="Arial" w:eastAsia="Arial" w:hAnsi="Arial" w:cs="Arial"/>
              <w:spacing w:val="3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2064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06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queries,</w:t>
      </w:r>
      <w:r w:rsidRPr="00E52A5C">
        <w:rPr>
          <w:rFonts w:ascii="Arial" w:eastAsia="Arial" w:hAnsi="Arial" w:cs="Arial"/>
          <w:spacing w:val="20"/>
          <w:w w:val="87"/>
          <w:sz w:val="16"/>
          <w:szCs w:val="16"/>
          <w:lang w:val="en-GB"/>
          <w:rPrChange w:id="2066" w:author="Filipe Santana" w:date="2016-01-03T15:57:00Z">
            <w:rPr>
              <w:rFonts w:ascii="Arial" w:eastAsia="Arial" w:hAnsi="Arial" w:cs="Arial"/>
              <w:spacing w:val="20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20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origi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20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06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nally</w:t>
      </w:r>
      <w:proofErr w:type="spellEnd"/>
      <w:r w:rsidRPr="00E52A5C">
        <w:rPr>
          <w:rFonts w:ascii="Arial" w:eastAsia="Arial" w:hAnsi="Arial" w:cs="Arial"/>
          <w:spacing w:val="5"/>
          <w:w w:val="93"/>
          <w:sz w:val="16"/>
          <w:szCs w:val="16"/>
          <w:lang w:val="en-GB"/>
          <w:rPrChange w:id="2070" w:author="Filipe Santana" w:date="2016-01-03T15:57:00Z">
            <w:rPr>
              <w:rFonts w:ascii="Arial" w:eastAsia="Arial" w:hAnsi="Arial" w:cs="Arial"/>
              <w:spacing w:val="5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071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formulated</w:t>
      </w:r>
      <w:r w:rsidRPr="00E52A5C">
        <w:rPr>
          <w:rFonts w:ascii="Arial" w:eastAsia="Arial" w:hAnsi="Arial" w:cs="Arial"/>
          <w:spacing w:val="-12"/>
          <w:w w:val="93"/>
          <w:sz w:val="16"/>
          <w:szCs w:val="16"/>
          <w:lang w:val="en-GB"/>
          <w:rPrChange w:id="2072" w:author="Filipe Santana" w:date="2016-01-03T15:57:00Z">
            <w:rPr>
              <w:rFonts w:ascii="Arial" w:eastAsia="Arial" w:hAnsi="Arial" w:cs="Arial"/>
              <w:spacing w:val="-1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2074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7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natural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2076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7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language,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2078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7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into</w:t>
      </w:r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2080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2082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8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2084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8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relies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2086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8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2088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08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2090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correct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092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identification</w:t>
      </w:r>
      <w:r w:rsidRPr="00E52A5C">
        <w:rPr>
          <w:rFonts w:ascii="Arial" w:eastAsia="Arial" w:hAnsi="Arial" w:cs="Arial"/>
          <w:spacing w:val="-11"/>
          <w:w w:val="94"/>
          <w:sz w:val="16"/>
          <w:szCs w:val="16"/>
          <w:lang w:val="en-GB"/>
          <w:rPrChange w:id="2093" w:author="Filipe Santana" w:date="2016-01-03T15:57:00Z">
            <w:rPr>
              <w:rFonts w:ascii="Arial" w:eastAsia="Arial" w:hAnsi="Arial" w:cs="Arial"/>
              <w:spacing w:val="-11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0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209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0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2097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09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components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2099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10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that denote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2101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10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relations,</w:t>
      </w:r>
      <w:r w:rsidRPr="00E52A5C">
        <w:rPr>
          <w:rFonts w:ascii="Arial" w:eastAsia="Arial" w:hAnsi="Arial" w:cs="Arial"/>
          <w:spacing w:val="21"/>
          <w:w w:val="86"/>
          <w:sz w:val="16"/>
          <w:szCs w:val="16"/>
          <w:lang w:val="en-GB"/>
          <w:rPrChange w:id="2103" w:author="Filipe Santana" w:date="2016-01-03T15:57:00Z">
            <w:rPr>
              <w:rFonts w:ascii="Arial" w:eastAsia="Arial" w:hAnsi="Arial" w:cs="Arial"/>
              <w:spacing w:val="2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10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referents,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2105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10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2107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10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1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ay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2111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1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113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1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2115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1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domain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2117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1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entities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2119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2121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related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123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2125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2127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2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anothe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2129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131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CQs,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13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3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xplanation</w:t>
      </w:r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2135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3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description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2138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3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about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140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4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xpected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2142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4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 are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2144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14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vided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2148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15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15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section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5.4.2.</w:t>
      </w:r>
    </w:p>
    <w:p w14:paraId="577604E0" w14:textId="77777777" w:rsidR="00E6733B" w:rsidRPr="00E52A5C" w:rsidRDefault="002C1A14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  <w:lang w:val="en-GB"/>
          <w:rPrChange w:id="21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15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156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2158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CQs were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2160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formulated:</w:t>
      </w:r>
    </w:p>
    <w:p w14:paraId="65A5DD6A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2162" w:author="Filipe Santana" w:date="2016-01-03T15:57:00Z">
            <w:rPr>
              <w:sz w:val="17"/>
              <w:szCs w:val="17"/>
            </w:rPr>
          </w:rPrChange>
        </w:rPr>
      </w:pPr>
    </w:p>
    <w:p w14:paraId="272C15C2" w14:textId="77777777" w:rsidR="00E6733B" w:rsidRPr="00E52A5C" w:rsidRDefault="002C1A14">
      <w:pPr>
        <w:spacing w:after="0" w:line="285" w:lineRule="auto"/>
        <w:ind w:left="290" w:right="2014" w:hanging="244"/>
        <w:rPr>
          <w:rFonts w:ascii="Arial" w:eastAsia="Arial" w:hAnsi="Arial" w:cs="Arial"/>
          <w:sz w:val="16"/>
          <w:szCs w:val="16"/>
          <w:lang w:val="en-GB"/>
          <w:rPrChange w:id="21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1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1. 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165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2167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2169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2171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2173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17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2175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17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2177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17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included 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2179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proofErr w:type="gramEnd"/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2181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8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183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2184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18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27"/>
          <w:w w:val="88"/>
          <w:sz w:val="16"/>
          <w:szCs w:val="16"/>
          <w:lang w:val="en-GB"/>
          <w:rPrChange w:id="2186" w:author="Filipe Santana" w:date="2016-01-03T15:57:00Z">
            <w:rPr>
              <w:rFonts w:ascii="Arial" w:eastAsia="Arial" w:hAnsi="Arial" w:cs="Arial"/>
              <w:spacing w:val="2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2188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189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 xml:space="preserve">a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19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5"/>
          <w:w w:val="90"/>
          <w:sz w:val="16"/>
          <w:szCs w:val="16"/>
          <w:lang w:val="en-GB"/>
          <w:rPrChange w:id="2191" w:author="Filipe Santana" w:date="2016-01-03T15:57:00Z">
            <w:rPr>
              <w:rFonts w:ascii="Arial" w:eastAsia="Arial" w:hAnsi="Arial" w:cs="Arial"/>
              <w:spacing w:val="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19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2193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1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19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2196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Mus</w:t>
      </w:r>
      <w:r w:rsidRPr="00E52A5C">
        <w:rPr>
          <w:rFonts w:ascii="Arial" w:eastAsia="Arial" w:hAnsi="Arial" w:cs="Arial"/>
          <w:i/>
          <w:spacing w:val="-1"/>
          <w:w w:val="90"/>
          <w:sz w:val="16"/>
          <w:szCs w:val="16"/>
          <w:lang w:val="en-GB"/>
          <w:rPrChange w:id="2197" w:author="Filipe Santana" w:date="2016-01-03T15:57:00Z">
            <w:rPr>
              <w:rFonts w:ascii="Arial" w:eastAsia="Arial" w:hAnsi="Arial" w:cs="Arial"/>
              <w:i/>
              <w:spacing w:val="-1"/>
              <w:w w:val="9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2198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musculu</w:t>
      </w:r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2199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>s</w:t>
      </w:r>
      <w:proofErr w:type="spellEnd"/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200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?</w:t>
      </w:r>
    </w:p>
    <w:p w14:paraId="614B7CAE" w14:textId="77777777" w:rsidR="00E6733B" w:rsidRPr="00E52A5C" w:rsidRDefault="002C1A14">
      <w:pPr>
        <w:spacing w:before="1" w:after="0" w:line="240" w:lineRule="auto"/>
        <w:ind w:left="46" w:right="2018"/>
        <w:jc w:val="both"/>
        <w:rPr>
          <w:rFonts w:ascii="Arial" w:eastAsia="Arial" w:hAnsi="Arial" w:cs="Arial"/>
          <w:sz w:val="16"/>
          <w:szCs w:val="16"/>
          <w:lang w:val="en-GB"/>
          <w:rPrChange w:id="22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2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2. 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203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2205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20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6"/>
          <w:w w:val="84"/>
          <w:sz w:val="16"/>
          <w:szCs w:val="16"/>
          <w:lang w:val="en-GB"/>
          <w:rPrChange w:id="2207" w:author="Filipe Santana" w:date="2016-01-03T15:57:00Z">
            <w:rPr>
              <w:rFonts w:ascii="Arial" w:eastAsia="Arial" w:hAnsi="Arial" w:cs="Arial"/>
              <w:spacing w:val="2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209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21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23"/>
          <w:w w:val="90"/>
          <w:sz w:val="16"/>
          <w:szCs w:val="16"/>
          <w:lang w:val="en-GB"/>
          <w:rPrChange w:id="2211" w:author="Filipe Santana" w:date="2016-01-03T15:57:00Z">
            <w:rPr>
              <w:rFonts w:ascii="Arial" w:eastAsia="Arial" w:hAnsi="Arial" w:cs="Arial"/>
              <w:spacing w:val="2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213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21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3"/>
          <w:w w:val="85"/>
          <w:sz w:val="16"/>
          <w:szCs w:val="16"/>
          <w:lang w:val="en-GB"/>
          <w:rPrChange w:id="2215" w:author="Filipe Santana" w:date="2016-01-03T15:57:00Z">
            <w:rPr>
              <w:rFonts w:ascii="Arial" w:eastAsia="Arial" w:hAnsi="Arial" w:cs="Arial"/>
              <w:spacing w:val="2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21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32"/>
          <w:w w:val="85"/>
          <w:sz w:val="16"/>
          <w:szCs w:val="16"/>
          <w:lang w:val="en-GB"/>
          <w:rPrChange w:id="2217" w:author="Filipe Santana" w:date="2016-01-03T15:57:00Z">
            <w:rPr>
              <w:rFonts w:ascii="Arial" w:eastAsia="Arial" w:hAnsi="Arial" w:cs="Arial"/>
              <w:spacing w:val="3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2219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222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spacing w:val="34"/>
          <w:w w:val="91"/>
          <w:sz w:val="16"/>
          <w:szCs w:val="16"/>
          <w:lang w:val="en-GB"/>
          <w:rPrChange w:id="2221" w:author="Filipe Santana" w:date="2016-01-03T15:57:00Z">
            <w:rPr>
              <w:rFonts w:ascii="Arial" w:eastAsia="Arial" w:hAnsi="Arial" w:cs="Arial"/>
              <w:spacing w:val="34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222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certain</w:t>
      </w:r>
      <w:r w:rsidRPr="00E52A5C">
        <w:rPr>
          <w:rFonts w:ascii="Arial" w:eastAsia="Arial" w:hAnsi="Arial" w:cs="Arial"/>
          <w:spacing w:val="18"/>
          <w:w w:val="91"/>
          <w:sz w:val="16"/>
          <w:szCs w:val="16"/>
          <w:lang w:val="en-GB"/>
          <w:rPrChange w:id="2223" w:author="Filipe Santana" w:date="2016-01-03T15:57:00Z">
            <w:rPr>
              <w:rFonts w:ascii="Arial" w:eastAsia="Arial" w:hAnsi="Arial" w:cs="Arial"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222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molecular</w:t>
      </w:r>
    </w:p>
    <w:p w14:paraId="27FB0ACF" w14:textId="77777777" w:rsidR="00E6733B" w:rsidRPr="00E52A5C" w:rsidRDefault="002C1A14">
      <w:pPr>
        <w:spacing w:before="35" w:after="0" w:line="240" w:lineRule="auto"/>
        <w:ind w:left="290" w:right="-20"/>
        <w:rPr>
          <w:rFonts w:ascii="Arial" w:eastAsia="Arial" w:hAnsi="Arial" w:cs="Arial"/>
          <w:sz w:val="16"/>
          <w:szCs w:val="16"/>
          <w:lang w:val="en-GB"/>
          <w:rPrChange w:id="22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222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functions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2227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22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23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2231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23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2233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methylt</w:t>
      </w:r>
      <w:r w:rsidRPr="00E52A5C">
        <w:rPr>
          <w:rFonts w:ascii="Arial" w:eastAsia="Arial" w:hAnsi="Arial" w:cs="Arial"/>
          <w:i/>
          <w:spacing w:val="-2"/>
          <w:w w:val="93"/>
          <w:sz w:val="16"/>
          <w:szCs w:val="16"/>
          <w:lang w:val="en-GB"/>
          <w:rPrChange w:id="2234" w:author="Filipe Santana" w:date="2016-01-03T15:57:00Z">
            <w:rPr>
              <w:rFonts w:ascii="Arial" w:eastAsia="Arial" w:hAnsi="Arial" w:cs="Arial"/>
              <w:i/>
              <w:spacing w:val="-2"/>
              <w:w w:val="9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223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ansfe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2236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2237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ase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2238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23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activit</w:t>
      </w:r>
      <w:r w:rsidRPr="00E52A5C">
        <w:rPr>
          <w:rFonts w:ascii="Arial" w:eastAsia="Arial" w:hAnsi="Arial" w:cs="Arial"/>
          <w:i/>
          <w:spacing w:val="2"/>
          <w:sz w:val="16"/>
          <w:szCs w:val="16"/>
          <w:lang w:val="en-GB"/>
          <w:rPrChange w:id="2240" w:author="Filipe Santana" w:date="2016-01-03T15:57:00Z">
            <w:rPr>
              <w:rFonts w:ascii="Arial" w:eastAsia="Arial" w:hAnsi="Arial" w:cs="Arial"/>
              <w:i/>
              <w:spacing w:val="2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’?</w:t>
      </w:r>
    </w:p>
    <w:p w14:paraId="64DA7ABE" w14:textId="77777777" w:rsidR="00E6733B" w:rsidRPr="00E52A5C" w:rsidRDefault="00E6733B">
      <w:pPr>
        <w:spacing w:after="0"/>
        <w:rPr>
          <w:lang w:val="en-GB"/>
          <w:rPrChange w:id="2242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2CA3B92B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243" w:author="Filipe Santana" w:date="2016-01-03T15:57:00Z">
            <w:rPr>
              <w:sz w:val="20"/>
              <w:szCs w:val="20"/>
            </w:rPr>
          </w:rPrChange>
        </w:rPr>
      </w:pPr>
    </w:p>
    <w:p w14:paraId="200380E9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244" w:author="Filipe Santana" w:date="2016-01-03T15:57:00Z">
            <w:rPr>
              <w:sz w:val="20"/>
              <w:szCs w:val="20"/>
            </w:rPr>
          </w:rPrChange>
        </w:rPr>
      </w:pPr>
    </w:p>
    <w:p w14:paraId="41753FC3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245" w:author="Filipe Santana" w:date="2016-01-03T15:57:00Z">
            <w:rPr>
              <w:sz w:val="20"/>
              <w:szCs w:val="20"/>
            </w:rPr>
          </w:rPrChange>
        </w:rPr>
      </w:pPr>
    </w:p>
    <w:p w14:paraId="4A1C02DE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246" w:author="Filipe Santana" w:date="2016-01-03T15:57:00Z">
            <w:rPr>
              <w:sz w:val="20"/>
              <w:szCs w:val="20"/>
            </w:rPr>
          </w:rPrChange>
        </w:rPr>
      </w:pPr>
    </w:p>
    <w:p w14:paraId="2FA6CF1F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247" w:author="Filipe Santana" w:date="2016-01-03T15:57:00Z">
            <w:rPr>
              <w:sz w:val="20"/>
              <w:szCs w:val="20"/>
            </w:rPr>
          </w:rPrChange>
        </w:rPr>
      </w:pPr>
    </w:p>
    <w:p w14:paraId="2D64B540" w14:textId="77777777" w:rsidR="00E6733B" w:rsidRPr="00E52A5C" w:rsidRDefault="00E6733B">
      <w:pPr>
        <w:spacing w:before="17" w:after="0" w:line="280" w:lineRule="exact"/>
        <w:rPr>
          <w:sz w:val="28"/>
          <w:szCs w:val="28"/>
          <w:lang w:val="en-GB"/>
          <w:rPrChange w:id="2248" w:author="Filipe Santana" w:date="2016-01-03T15:57:00Z">
            <w:rPr>
              <w:sz w:val="28"/>
              <w:szCs w:val="28"/>
            </w:rPr>
          </w:rPrChange>
        </w:rPr>
      </w:pPr>
    </w:p>
    <w:p w14:paraId="0B8A1BB0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22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9A78F60">
          <v:group id="_x0000_s1149" style="position:absolute;left:0;text-align:left;margin-left:13.45pt;margin-top:-7.85pt;width:29.9pt;height:.1pt;z-index:-1221;mso-position-horizontal-relative:page" coordorigin="269,-157" coordsize="598,2">
            <v:shape id="_x0000_s1150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2250" w:author="Filipe Santana" w:date="2016-01-03T15:57:00Z">
            <w:rPr>
              <w:lang w:val="en-GB"/>
            </w:rPr>
          </w:rPrChange>
        </w:rPr>
        <w:pict w14:anchorId="2C34484B">
          <v:group id="_x0000_s1147" style="position:absolute;left:0;text-align:left;margin-left:48.35pt;margin-top:-2.85pt;width:.1pt;height:29.9pt;z-index:-1220;mso-position-horizontal-relative:page" coordorigin="967,-57" coordsize="2,598">
            <v:shape id="_x0000_s1148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2251" w:author="Filipe Santana" w:date="2016-01-03T15:57:00Z">
            <w:rPr>
              <w:lang w:val="en-GB"/>
            </w:rPr>
          </w:rPrChange>
        </w:rPr>
        <w:pict w14:anchorId="6CC626CE">
          <v:group id="_x0000_s1145" style="position:absolute;left:0;text-align:left;margin-left:665.3pt;margin-top:-7.85pt;width:29.9pt;height:.1pt;z-index:-1219;mso-position-horizontal-relative:page" coordorigin="13306,-157" coordsize="598,2">
            <v:shape id="_x0000_s1146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2252" w:author="Filipe Santana" w:date="2016-01-03T15:57:00Z">
            <w:rPr>
              <w:lang w:val="en-GB"/>
            </w:rPr>
          </w:rPrChange>
        </w:rPr>
        <w:pict w14:anchorId="08CBAA92">
          <v:group id="_x0000_s1143" style="position:absolute;left:0;text-align:left;margin-left:660.35pt;margin-top:-2.85pt;width:.1pt;height:29.9pt;z-index:-1218;mso-position-horizontal-relative:page" coordorigin="13207,-57" coordsize="2,598">
            <v:shape id="_x0000_s1144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2254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2256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2258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2260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2262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4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264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2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2266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2267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#4</w:t>
      </w:r>
    </w:p>
    <w:p w14:paraId="4C54F4B2" w14:textId="77777777" w:rsidR="00E6733B" w:rsidRPr="00E52A5C" w:rsidRDefault="00E6733B">
      <w:pPr>
        <w:spacing w:after="0"/>
        <w:jc w:val="center"/>
        <w:rPr>
          <w:lang w:val="en-GB"/>
          <w:rPrChange w:id="2268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723C2E9F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2269" w:author="Filipe Santana" w:date="2016-01-03T15:57:00Z">
            <w:rPr>
              <w:sz w:val="17"/>
              <w:szCs w:val="17"/>
            </w:rPr>
          </w:rPrChange>
        </w:rPr>
      </w:pPr>
    </w:p>
    <w:p w14:paraId="09D5816D" w14:textId="77777777" w:rsidR="00E6733B" w:rsidRPr="00E52A5C" w:rsidRDefault="00E6733B">
      <w:pPr>
        <w:spacing w:after="0"/>
        <w:rPr>
          <w:lang w:val="en-GB"/>
          <w:rPrChange w:id="2270" w:author="Filipe Santana" w:date="2016-01-03T15:57:00Z">
            <w:rPr/>
          </w:rPrChange>
        </w:rPr>
        <w:sectPr w:rsidR="00E6733B" w:rsidRPr="00E52A5C">
          <w:headerReference w:type="default" r:id="rId11"/>
          <w:pgSz w:w="14180" w:h="20020"/>
          <w:pgMar w:top="3020" w:right="160" w:bottom="280" w:left="160" w:header="1385" w:footer="0" w:gutter="0"/>
          <w:cols w:space="720"/>
        </w:sectPr>
      </w:pPr>
    </w:p>
    <w:p w14:paraId="5ED2E938" w14:textId="0B7EFEE1" w:rsidR="00E6733B" w:rsidRPr="00E52A5C" w:rsidRDefault="002C1A14">
      <w:pPr>
        <w:spacing w:before="33" w:after="0" w:line="285" w:lineRule="auto"/>
        <w:ind w:left="2352" w:right="-48" w:hanging="244"/>
        <w:jc w:val="both"/>
        <w:rPr>
          <w:rFonts w:ascii="Arial" w:eastAsia="Arial" w:hAnsi="Arial" w:cs="Arial"/>
          <w:sz w:val="16"/>
          <w:szCs w:val="16"/>
          <w:lang w:val="en-GB"/>
          <w:rPrChange w:id="22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2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 xml:space="preserve">3. 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273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A7708D" w:rsidRPr="00A7708D">
        <w:rPr>
          <w:rFonts w:ascii="Arial" w:eastAsia="Arial" w:hAnsi="Arial" w:cs="Arial"/>
          <w:w w:val="84"/>
          <w:sz w:val="16"/>
          <w:szCs w:val="16"/>
          <w:lang w:val="en-GB"/>
        </w:rPr>
        <w:t xml:space="preserve">Which </w:t>
      </w:r>
      <w:r w:rsidR="00A7708D" w:rsidRPr="00A7708D">
        <w:rPr>
          <w:rFonts w:ascii="Arial" w:eastAsia="Arial" w:hAnsi="Arial" w:cs="Arial"/>
          <w:spacing w:val="3"/>
          <w:w w:val="84"/>
          <w:sz w:val="16"/>
          <w:szCs w:val="16"/>
          <w:lang w:val="en-GB"/>
        </w:rPr>
        <w:t>are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2274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27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2276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27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spacing w:val="21"/>
          <w:w w:val="84"/>
          <w:sz w:val="16"/>
          <w:szCs w:val="16"/>
          <w:lang w:val="en-GB"/>
          <w:rPrChange w:id="2278" w:author="Filipe Santana" w:date="2016-01-03T15:57:00Z">
            <w:rPr>
              <w:rFonts w:ascii="Arial" w:eastAsia="Arial" w:hAnsi="Arial" w:cs="Arial"/>
              <w:spacing w:val="2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280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2281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14"/>
          <w:w w:val="95"/>
          <w:sz w:val="16"/>
          <w:szCs w:val="16"/>
          <w:lang w:val="en-GB"/>
          <w:rPrChange w:id="2282" w:author="Filipe Santana" w:date="2016-01-03T15:57:00Z">
            <w:rPr>
              <w:rFonts w:ascii="Arial" w:eastAsia="Arial" w:hAnsi="Arial" w:cs="Arial"/>
              <w:spacing w:val="-14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28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8"/>
          <w:w w:val="83"/>
          <w:sz w:val="16"/>
          <w:szCs w:val="16"/>
          <w:lang w:val="en-GB"/>
          <w:rPrChange w:id="2284" w:author="Filipe Santana" w:date="2016-01-03T15:57:00Z">
            <w:rPr>
              <w:rFonts w:ascii="Arial" w:eastAsia="Arial" w:hAnsi="Arial" w:cs="Arial"/>
              <w:spacing w:val="-8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286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2287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14"/>
          <w:w w:val="95"/>
          <w:sz w:val="16"/>
          <w:szCs w:val="16"/>
          <w:lang w:val="en-GB"/>
          <w:rPrChange w:id="2288" w:author="Filipe Santana" w:date="2016-01-03T15:57:00Z">
            <w:rPr>
              <w:rFonts w:ascii="Arial" w:eastAsia="Arial" w:hAnsi="Arial" w:cs="Arial"/>
              <w:spacing w:val="-14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2289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9"/>
          <w:w w:val="81"/>
          <w:sz w:val="16"/>
          <w:szCs w:val="16"/>
          <w:lang w:val="en-GB"/>
          <w:rPrChange w:id="2290" w:author="Filipe Santana" w:date="2016-01-03T15:57:00Z">
            <w:rPr>
              <w:rFonts w:ascii="Arial" w:eastAsia="Arial" w:hAnsi="Arial" w:cs="Arial"/>
              <w:spacing w:val="-9"/>
              <w:w w:val="8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2291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spacing w:val="10"/>
          <w:w w:val="81"/>
          <w:sz w:val="16"/>
          <w:szCs w:val="16"/>
          <w:lang w:val="en-GB"/>
          <w:rPrChange w:id="2292" w:author="Filipe Santana" w:date="2016-01-03T15:57:00Z">
            <w:rPr>
              <w:rFonts w:ascii="Arial" w:eastAsia="Arial" w:hAnsi="Arial" w:cs="Arial"/>
              <w:spacing w:val="10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2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protein</w:t>
      </w:r>
      <w:proofErr w:type="gramEnd"/>
      <w:r w:rsidRPr="00E52A5C">
        <w:rPr>
          <w:rFonts w:ascii="Arial" w:eastAsia="Arial" w:hAnsi="Arial" w:cs="Arial"/>
          <w:sz w:val="16"/>
          <w:szCs w:val="16"/>
          <w:lang w:val="en-GB"/>
          <w:rPrChange w:id="22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of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2295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29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8"/>
          <w:w w:val="90"/>
          <w:sz w:val="16"/>
          <w:szCs w:val="16"/>
          <w:lang w:val="en-GB"/>
          <w:rPrChange w:id="2297" w:author="Filipe Santana" w:date="2016-01-03T15:57:00Z">
            <w:rPr>
              <w:rFonts w:ascii="Arial" w:eastAsia="Arial" w:hAnsi="Arial" w:cs="Arial"/>
              <w:spacing w:val="-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29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2299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cystationine</w:t>
      </w:r>
      <w:proofErr w:type="spellEnd"/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2300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2301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gama</w:t>
      </w:r>
      <w:proofErr w:type="spellEnd"/>
      <w:r w:rsidRPr="00E52A5C">
        <w:rPr>
          <w:rFonts w:ascii="Arial" w:eastAsia="Arial" w:hAnsi="Arial" w:cs="Arial"/>
          <w:i/>
          <w:spacing w:val="-7"/>
          <w:w w:val="88"/>
          <w:sz w:val="16"/>
          <w:szCs w:val="16"/>
          <w:lang w:val="en-GB"/>
          <w:rPrChange w:id="2302" w:author="Filipe Santana" w:date="2016-01-03T15:57:00Z">
            <w:rPr>
              <w:rFonts w:ascii="Arial" w:eastAsia="Arial" w:hAnsi="Arial" w:cs="Arial"/>
              <w:i/>
              <w:spacing w:val="-7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230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30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2305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30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participates, </w:t>
      </w:r>
      <w:r w:rsidRPr="00E52A5C">
        <w:rPr>
          <w:rFonts w:ascii="Arial" w:eastAsia="Arial" w:hAnsi="Arial" w:cs="Arial"/>
          <w:spacing w:val="4"/>
          <w:w w:val="84"/>
          <w:sz w:val="16"/>
          <w:szCs w:val="16"/>
          <w:lang w:val="en-GB"/>
          <w:rPrChange w:id="2307" w:author="Filipe Santana" w:date="2016-01-03T15:57:00Z">
            <w:rPr>
              <w:rFonts w:ascii="Arial" w:eastAsia="Arial" w:hAnsi="Arial" w:cs="Arial"/>
              <w:spacing w:val="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30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and has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2309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31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2311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312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function</w:t>
      </w:r>
      <w:r w:rsidRPr="00E52A5C">
        <w:rPr>
          <w:rFonts w:ascii="Arial" w:eastAsia="Arial" w:hAnsi="Arial" w:cs="Arial"/>
          <w:spacing w:val="-9"/>
          <w:w w:val="94"/>
          <w:sz w:val="16"/>
          <w:szCs w:val="16"/>
          <w:lang w:val="en-GB"/>
          <w:rPrChange w:id="2313" w:author="Filipe Santana" w:date="2016-01-03T15:57:00Z">
            <w:rPr>
              <w:rFonts w:ascii="Arial" w:eastAsia="Arial" w:hAnsi="Arial" w:cs="Arial"/>
              <w:spacing w:val="-9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315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2316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231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2318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31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act</w:t>
      </w:r>
      <w:r w:rsidRPr="00E52A5C">
        <w:rPr>
          <w:rFonts w:ascii="Arial" w:eastAsia="Arial" w:hAnsi="Arial" w:cs="Arial"/>
          <w:spacing w:val="-4"/>
          <w:w w:val="93"/>
          <w:sz w:val="16"/>
          <w:szCs w:val="16"/>
          <w:lang w:val="en-GB"/>
          <w:rPrChange w:id="2320" w:author="Filipe Santana" w:date="2016-01-03T15:57:00Z">
            <w:rPr>
              <w:rFonts w:ascii="Arial" w:eastAsia="Arial" w:hAnsi="Arial" w:cs="Arial"/>
              <w:spacing w:val="-4"/>
              <w:w w:val="93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321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vities</w:t>
      </w:r>
      <w:r w:rsidRPr="00E52A5C">
        <w:rPr>
          <w:rFonts w:ascii="Arial" w:eastAsia="Arial" w:hAnsi="Arial" w:cs="Arial"/>
          <w:spacing w:val="-14"/>
          <w:w w:val="93"/>
          <w:sz w:val="16"/>
          <w:szCs w:val="16"/>
          <w:lang w:val="en-GB"/>
          <w:rPrChange w:id="2322" w:author="Filipe Santana" w:date="2016-01-03T15:57:00Z">
            <w:rPr>
              <w:rFonts w:ascii="Arial" w:eastAsia="Arial" w:hAnsi="Arial" w:cs="Arial"/>
              <w:spacing w:val="-14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2323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2324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32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2326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327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2328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carbon-</w:t>
      </w:r>
      <w:proofErr w:type="spellStart"/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2329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sulfur</w:t>
      </w:r>
      <w:proofErr w:type="spellEnd"/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2330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233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2332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33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activit</w:t>
      </w:r>
      <w:r w:rsidRPr="00E52A5C">
        <w:rPr>
          <w:rFonts w:ascii="Arial" w:eastAsia="Arial" w:hAnsi="Arial" w:cs="Arial"/>
          <w:i/>
          <w:spacing w:val="2"/>
          <w:sz w:val="16"/>
          <w:szCs w:val="16"/>
          <w:lang w:val="en-GB"/>
          <w:rPrChange w:id="2334" w:author="Filipe Santana" w:date="2016-01-03T15:57:00Z">
            <w:rPr>
              <w:rFonts w:ascii="Arial" w:eastAsia="Arial" w:hAnsi="Arial" w:cs="Arial"/>
              <w:i/>
              <w:spacing w:val="2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’?</w:t>
      </w:r>
    </w:p>
    <w:p w14:paraId="5C49F324" w14:textId="5A24A99E" w:rsidR="00E6733B" w:rsidRPr="00E52A5C" w:rsidRDefault="002C1A14">
      <w:pPr>
        <w:spacing w:before="1" w:after="0" w:line="285" w:lineRule="auto"/>
        <w:ind w:left="2352" w:right="-48" w:hanging="244"/>
        <w:jc w:val="both"/>
        <w:rPr>
          <w:rFonts w:ascii="Arial" w:eastAsia="Arial" w:hAnsi="Arial" w:cs="Arial"/>
          <w:sz w:val="16"/>
          <w:szCs w:val="16"/>
          <w:lang w:val="en-GB"/>
          <w:rPrChange w:id="23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3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4. 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338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33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36"/>
          <w:w w:val="89"/>
          <w:sz w:val="16"/>
          <w:szCs w:val="16"/>
          <w:lang w:val="en-GB"/>
          <w:rPrChange w:id="2340" w:author="Filipe Santana" w:date="2016-01-03T15:57:00Z">
            <w:rPr>
              <w:rFonts w:ascii="Arial" w:eastAsia="Arial" w:hAnsi="Arial" w:cs="Arial"/>
              <w:spacing w:val="3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3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2342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3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2344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34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spacing w:val="20"/>
          <w:w w:val="89"/>
          <w:sz w:val="16"/>
          <w:szCs w:val="16"/>
          <w:lang w:val="en-GB"/>
          <w:rPrChange w:id="2346" w:author="Filipe Santana" w:date="2016-01-03T15:57:00Z">
            <w:rPr>
              <w:rFonts w:ascii="Arial" w:eastAsia="Arial" w:hAnsi="Arial" w:cs="Arial"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2348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2349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6"/>
          <w:w w:val="95"/>
          <w:sz w:val="16"/>
          <w:szCs w:val="16"/>
          <w:lang w:val="en-GB"/>
          <w:rPrChange w:id="2350" w:author="Filipe Santana" w:date="2016-01-03T15:57:00Z">
            <w:rPr>
              <w:rFonts w:ascii="Arial" w:eastAsia="Arial" w:hAnsi="Arial" w:cs="Arial"/>
              <w:spacing w:val="6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35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4"/>
          <w:w w:val="85"/>
          <w:sz w:val="16"/>
          <w:szCs w:val="16"/>
          <w:lang w:val="en-GB"/>
          <w:rPrChange w:id="2352" w:author="Filipe Santana" w:date="2016-01-03T15:57:00Z">
            <w:rPr>
              <w:rFonts w:ascii="Arial" w:eastAsia="Arial" w:hAnsi="Arial" w:cs="Arial"/>
              <w:spacing w:val="-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35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21"/>
          <w:w w:val="85"/>
          <w:sz w:val="16"/>
          <w:szCs w:val="16"/>
          <w:lang w:val="en-GB"/>
          <w:rPrChange w:id="2354" w:author="Filipe Santana" w:date="2016-01-03T15:57:00Z">
            <w:rPr>
              <w:rFonts w:ascii="Arial" w:eastAsia="Arial" w:hAnsi="Arial" w:cs="Arial"/>
              <w:spacing w:val="2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35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entail</w:t>
      </w:r>
      <w:r w:rsidRPr="00E52A5C">
        <w:rPr>
          <w:rFonts w:ascii="Arial" w:eastAsia="Arial" w:hAnsi="Arial" w:cs="Arial"/>
          <w:spacing w:val="37"/>
          <w:w w:val="85"/>
          <w:sz w:val="16"/>
          <w:szCs w:val="16"/>
          <w:lang w:val="en-GB"/>
          <w:rPrChange w:id="2356" w:author="Filipe Santana" w:date="2016-01-03T15:57:00Z">
            <w:rPr>
              <w:rFonts w:ascii="Arial" w:eastAsia="Arial" w:hAnsi="Arial" w:cs="Arial"/>
              <w:spacing w:val="3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35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5"/>
          <w:w w:val="85"/>
          <w:sz w:val="16"/>
          <w:szCs w:val="16"/>
          <w:lang w:val="en-GB"/>
          <w:rPrChange w:id="2358" w:author="Filipe Santana" w:date="2016-01-03T15:57:00Z">
            <w:rPr>
              <w:rFonts w:ascii="Arial" w:eastAsia="Arial" w:hAnsi="Arial" w:cs="Arial"/>
              <w:spacing w:val="1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risk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36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36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causing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2363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36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6"/>
          <w:w w:val="87"/>
          <w:sz w:val="16"/>
          <w:szCs w:val="16"/>
          <w:lang w:val="en-GB"/>
          <w:rPrChange w:id="2365" w:author="Filipe Santana" w:date="2016-01-03T15:57:00Z">
            <w:rPr>
              <w:rFonts w:ascii="Arial" w:eastAsia="Arial" w:hAnsi="Arial" w:cs="Arial"/>
              <w:spacing w:val="-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3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22"/>
          <w:w w:val="87"/>
          <w:sz w:val="16"/>
          <w:szCs w:val="16"/>
          <w:lang w:val="en-GB"/>
          <w:rPrChange w:id="2367" w:author="Filipe Santana" w:date="2016-01-03T15:57:00Z">
            <w:rPr>
              <w:rFonts w:ascii="Arial" w:eastAsia="Arial" w:hAnsi="Arial" w:cs="Arial"/>
              <w:spacing w:val="22"/>
              <w:w w:val="87"/>
              <w:sz w:val="16"/>
              <w:szCs w:val="16"/>
            </w:rPr>
          </w:rPrChange>
        </w:rPr>
        <w:t xml:space="preserve"> </w:t>
      </w:r>
      <w:ins w:id="2368" w:author="Filipe Santana" w:date="2016-01-03T22:13:00Z"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dysfunctional </w:t>
        </w:r>
        <w:r w:rsidR="00A7708D" w:rsidRPr="00A7708D">
          <w:rPr>
            <w:rFonts w:ascii="Arial" w:eastAsia="Arial" w:hAnsi="Arial" w:cs="Arial"/>
            <w:spacing w:val="9"/>
            <w:w w:val="87"/>
            <w:sz w:val="16"/>
            <w:szCs w:val="16"/>
            <w:lang w:val="en-GB"/>
          </w:rPr>
          <w:t>state</w:t>
        </w:r>
      </w:ins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2369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371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37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2373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Athe</w:t>
      </w:r>
      <w:r w:rsidRPr="00E52A5C">
        <w:rPr>
          <w:rFonts w:ascii="Arial" w:eastAsia="Arial" w:hAnsi="Arial" w:cs="Arial"/>
          <w:i/>
          <w:spacing w:val="-7"/>
          <w:w w:val="92"/>
          <w:sz w:val="16"/>
          <w:szCs w:val="16"/>
          <w:lang w:val="en-GB"/>
          <w:rPrChange w:id="2374" w:author="Filipe Santana" w:date="2016-01-03T15:57:00Z">
            <w:rPr>
              <w:rFonts w:ascii="Arial" w:eastAsia="Arial" w:hAnsi="Arial" w:cs="Arial"/>
              <w:i/>
              <w:spacing w:val="-7"/>
              <w:w w:val="92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237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oscle</w:t>
      </w:r>
      <w:r w:rsidRPr="00E52A5C">
        <w:rPr>
          <w:rFonts w:ascii="Arial" w:eastAsia="Arial" w:hAnsi="Arial" w:cs="Arial"/>
          <w:i/>
          <w:spacing w:val="-7"/>
          <w:w w:val="91"/>
          <w:sz w:val="16"/>
          <w:szCs w:val="16"/>
          <w:lang w:val="en-GB"/>
          <w:rPrChange w:id="2376" w:author="Filipe Santana" w:date="2016-01-03T15:57:00Z">
            <w:rPr>
              <w:rFonts w:ascii="Arial" w:eastAsia="Arial" w:hAnsi="Arial" w:cs="Arial"/>
              <w:i/>
              <w:spacing w:val="-7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2377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osi</w:t>
      </w:r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2378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237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’?</w:t>
      </w:r>
    </w:p>
    <w:p w14:paraId="1C019834" w14:textId="36304D3A" w:rsidR="00E6733B" w:rsidRPr="00E52A5C" w:rsidRDefault="002C1A14">
      <w:pPr>
        <w:spacing w:before="1" w:after="0" w:line="285" w:lineRule="auto"/>
        <w:ind w:left="2352" w:right="-48" w:hanging="244"/>
        <w:jc w:val="both"/>
        <w:rPr>
          <w:rFonts w:ascii="Arial" w:eastAsia="Arial" w:hAnsi="Arial" w:cs="Arial"/>
          <w:sz w:val="16"/>
          <w:szCs w:val="16"/>
          <w:lang w:val="en-GB"/>
          <w:rPrChange w:id="23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3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5. 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382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2384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2386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35"/>
          <w:sz w:val="16"/>
          <w:szCs w:val="16"/>
          <w:lang w:val="en-GB"/>
          <w:rPrChange w:id="2388" w:author="Filipe Santana" w:date="2016-01-03T15:57:00Z">
            <w:rPr>
              <w:rFonts w:ascii="Arial" w:eastAsia="Arial" w:hAnsi="Arial" w:cs="Arial"/>
              <w:spacing w:val="35"/>
              <w:sz w:val="16"/>
              <w:szCs w:val="16"/>
            </w:rPr>
          </w:rPrChange>
        </w:rPr>
        <w:t xml:space="preserve"> </w:t>
      </w:r>
      <w:ins w:id="2389" w:author="Filipe Santana" w:date="2016-01-03T22:13:00Z"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>o</w:t>
        </w:r>
        <w:r w:rsidR="00A7708D" w:rsidRPr="00A7708D">
          <w:rPr>
            <w:rFonts w:ascii="Arial" w:eastAsia="Arial" w:hAnsi="Arial" w:cs="Arial"/>
            <w:spacing w:val="-3"/>
            <w:w w:val="88"/>
            <w:sz w:val="16"/>
            <w:szCs w:val="16"/>
            <w:lang w:val="en-GB"/>
          </w:rPr>
          <w:t>r</w:t>
        </w:r>
        <w:r w:rsidR="00A7708D" w:rsidRPr="00A7708D">
          <w:rPr>
            <w:rFonts w:ascii="Arial" w:eastAsia="Arial" w:hAnsi="Arial" w:cs="Arial"/>
            <w:spacing w:val="-1"/>
            <w:w w:val="88"/>
            <w:sz w:val="16"/>
            <w:szCs w:val="16"/>
            <w:lang w:val="en-GB"/>
          </w:rPr>
          <w:t>g</w:t>
        </w:r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anisms </w:t>
        </w:r>
        <w:r w:rsidR="00A7708D" w:rsidRPr="00A7708D">
          <w:rPr>
            <w:rFonts w:ascii="Arial" w:eastAsia="Arial" w:hAnsi="Arial" w:cs="Arial"/>
            <w:spacing w:val="5"/>
            <w:w w:val="88"/>
            <w:sz w:val="16"/>
            <w:szCs w:val="16"/>
            <w:lang w:val="en-GB"/>
          </w:rPr>
          <w:t>are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23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ins w:id="2391" w:author="Filipe Santana" w:date="2016-01-03T22:13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capable </w:t>
        </w:r>
        <w:r w:rsidR="00A7708D" w:rsidRPr="00A7708D">
          <w:rPr>
            <w:rFonts w:ascii="Arial" w:eastAsia="Arial" w:hAnsi="Arial" w:cs="Arial"/>
            <w:spacing w:val="4"/>
            <w:w w:val="86"/>
            <w:sz w:val="16"/>
            <w:szCs w:val="16"/>
            <w:lang w:val="en-GB"/>
          </w:rPr>
          <w:t>of</w:t>
        </w:r>
      </w:ins>
      <w:r w:rsidRPr="00E52A5C">
        <w:rPr>
          <w:rFonts w:ascii="Arial" w:eastAsia="Arial" w:hAnsi="Arial" w:cs="Arial"/>
          <w:spacing w:val="35"/>
          <w:sz w:val="16"/>
          <w:szCs w:val="16"/>
          <w:lang w:val="en-GB"/>
          <w:rPrChange w:id="2392" w:author="Filipe Santana" w:date="2016-01-03T15:57:00Z">
            <w:rPr>
              <w:rFonts w:ascii="Arial" w:eastAsia="Arial" w:hAnsi="Arial" w:cs="Arial"/>
              <w:spacing w:val="3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394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ins w:id="2395" w:author="Filipe Santana" w:date="2016-01-03T22:13:00Z">
        <w:r w:rsidR="00A7708D" w:rsidRPr="00A7708D">
          <w:rPr>
            <w:rFonts w:ascii="Arial" w:eastAsia="Arial" w:hAnsi="Arial" w:cs="Arial"/>
            <w:w w:val="79"/>
            <w:sz w:val="16"/>
            <w:szCs w:val="16"/>
            <w:lang w:val="en-GB"/>
          </w:rPr>
          <w:t xml:space="preserve">a </w:t>
        </w:r>
        <w:r w:rsidR="00A7708D" w:rsidRPr="00A7708D">
          <w:rPr>
            <w:rFonts w:ascii="Arial" w:eastAsia="Arial" w:hAnsi="Arial" w:cs="Arial"/>
            <w:spacing w:val="11"/>
            <w:w w:val="79"/>
            <w:sz w:val="16"/>
            <w:szCs w:val="16"/>
            <w:lang w:val="en-GB"/>
          </w:rPr>
          <w:t>specific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23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ins w:id="2397" w:author="Filipe Santana" w:date="2016-01-03T22:13:00Z"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biological </w:t>
        </w:r>
        <w:r w:rsidR="00A7708D" w:rsidRPr="00A7708D">
          <w:rPr>
            <w:rFonts w:ascii="Arial" w:eastAsia="Arial" w:hAnsi="Arial" w:cs="Arial"/>
            <w:spacing w:val="15"/>
            <w:w w:val="87"/>
            <w:sz w:val="16"/>
            <w:szCs w:val="16"/>
            <w:lang w:val="en-GB"/>
          </w:rPr>
          <w:t>process</w:t>
        </w:r>
      </w:ins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2398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3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40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40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2402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404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40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2406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cysteine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2407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2408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-1"/>
          <w:w w:val="91"/>
          <w:sz w:val="16"/>
          <w:szCs w:val="16"/>
          <w:lang w:val="en-GB"/>
          <w:rPrChange w:id="2409" w:author="Filipe Santana" w:date="2016-01-03T15:57:00Z">
            <w:rPr>
              <w:rFonts w:ascii="Arial" w:eastAsia="Arial" w:hAnsi="Arial" w:cs="Arial"/>
              <w:i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2410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2411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2412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2413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2414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’?</w:t>
      </w:r>
    </w:p>
    <w:p w14:paraId="0438BA7E" w14:textId="4087951D" w:rsidR="00E6733B" w:rsidRPr="00E52A5C" w:rsidRDefault="002C1A14">
      <w:pPr>
        <w:spacing w:before="1" w:after="0" w:line="285" w:lineRule="auto"/>
        <w:ind w:left="2352" w:right="-48" w:hanging="244"/>
        <w:jc w:val="both"/>
        <w:rPr>
          <w:rFonts w:ascii="Arial" w:eastAsia="Arial" w:hAnsi="Arial" w:cs="Arial"/>
          <w:sz w:val="16"/>
          <w:szCs w:val="16"/>
          <w:lang w:val="en-GB"/>
          <w:rPrChange w:id="24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4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6. 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2417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1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38"/>
          <w:w w:val="88"/>
          <w:sz w:val="16"/>
          <w:szCs w:val="16"/>
          <w:lang w:val="en-GB"/>
          <w:rPrChange w:id="2419" w:author="Filipe Santana" w:date="2016-01-03T15:57:00Z">
            <w:rPr>
              <w:rFonts w:ascii="Arial" w:eastAsia="Arial" w:hAnsi="Arial" w:cs="Arial"/>
              <w:spacing w:val="3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421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2423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19"/>
          <w:w w:val="88"/>
          <w:sz w:val="16"/>
          <w:szCs w:val="16"/>
          <w:lang w:val="en-GB"/>
          <w:rPrChange w:id="2425" w:author="Filipe Santana" w:date="2016-01-03T15:57:00Z">
            <w:rPr>
              <w:rFonts w:ascii="Arial" w:eastAsia="Arial" w:hAnsi="Arial" w:cs="Arial"/>
              <w:spacing w:val="1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2427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2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42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found</w:t>
      </w:r>
      <w:r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2431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2433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3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435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2436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3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2438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2440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44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2442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kind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44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44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2446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Bos</w:t>
      </w:r>
      <w:proofErr w:type="spellEnd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244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2448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taurus</w:t>
      </w:r>
      <w:proofErr w:type="spellEnd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44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3"/>
          <w:w w:val="90"/>
          <w:sz w:val="16"/>
          <w:szCs w:val="16"/>
          <w:lang w:val="en-GB"/>
          <w:rPrChange w:id="2450" w:author="Filipe Santana" w:date="2016-01-03T15:57:00Z">
            <w:rPr>
              <w:rFonts w:ascii="Arial" w:eastAsia="Arial" w:hAnsi="Arial" w:cs="Arial"/>
              <w:spacing w:val="3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245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45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bears</w:t>
      </w:r>
      <w:r w:rsidRPr="00E52A5C">
        <w:rPr>
          <w:rFonts w:ascii="Arial" w:eastAsia="Arial" w:hAnsi="Arial" w:cs="Arial"/>
          <w:spacing w:val="22"/>
          <w:w w:val="84"/>
          <w:sz w:val="16"/>
          <w:szCs w:val="16"/>
          <w:lang w:val="en-GB"/>
          <w:rPrChange w:id="2454" w:author="Filipe Santana" w:date="2016-01-03T15:57:00Z">
            <w:rPr>
              <w:rFonts w:ascii="Arial" w:eastAsia="Arial" w:hAnsi="Arial" w:cs="Arial"/>
              <w:spacing w:val="2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2456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457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capability</w:t>
      </w:r>
      <w:r w:rsidRPr="00E52A5C">
        <w:rPr>
          <w:rFonts w:ascii="Arial" w:eastAsia="Arial" w:hAnsi="Arial" w:cs="Arial"/>
          <w:spacing w:val="18"/>
          <w:w w:val="94"/>
          <w:sz w:val="16"/>
          <w:szCs w:val="16"/>
          <w:lang w:val="en-GB"/>
          <w:rPrChange w:id="2458" w:author="Filipe Santana" w:date="2016-01-03T15:57:00Z">
            <w:rPr>
              <w:rFonts w:ascii="Arial" w:eastAsia="Arial" w:hAnsi="Arial" w:cs="Arial"/>
              <w:spacing w:val="18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2460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ins w:id="2461" w:author="Filipe Santana" w:date="2016-01-03T22:13:00Z"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perform </w:t>
        </w:r>
        <w:r w:rsidR="00A7708D" w:rsidRPr="00A7708D">
          <w:rPr>
            <w:rFonts w:ascii="Arial" w:eastAsia="Arial" w:hAnsi="Arial" w:cs="Arial"/>
            <w:spacing w:val="15"/>
            <w:w w:val="87"/>
            <w:sz w:val="16"/>
            <w:szCs w:val="16"/>
            <w:lang w:val="en-GB"/>
          </w:rPr>
          <w:t>a</w:t>
        </w:r>
      </w:ins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2462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46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2464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biological</w:t>
      </w:r>
      <w:proofErr w:type="gramEnd"/>
      <w:r w:rsidRPr="00E52A5C">
        <w:rPr>
          <w:rFonts w:ascii="Arial" w:eastAsia="Arial" w:hAnsi="Arial" w:cs="Arial"/>
          <w:sz w:val="16"/>
          <w:szCs w:val="16"/>
          <w:lang w:val="en-GB"/>
          <w:rPrChange w:id="24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46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2468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47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47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2472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4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kind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474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247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2476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methionine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2477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2478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-1"/>
          <w:w w:val="91"/>
          <w:sz w:val="16"/>
          <w:szCs w:val="16"/>
          <w:lang w:val="en-GB"/>
          <w:rPrChange w:id="2479" w:author="Filipe Santana" w:date="2016-01-03T15:57:00Z">
            <w:rPr>
              <w:rFonts w:ascii="Arial" w:eastAsia="Arial" w:hAnsi="Arial" w:cs="Arial"/>
              <w:i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2480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2481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2482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2483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2484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’?</w:t>
      </w:r>
    </w:p>
    <w:p w14:paraId="0F571EB6" w14:textId="77777777" w:rsidR="00E6733B" w:rsidRPr="00E52A5C" w:rsidRDefault="00E6733B">
      <w:pPr>
        <w:spacing w:before="1" w:after="0" w:line="140" w:lineRule="exact"/>
        <w:rPr>
          <w:sz w:val="14"/>
          <w:szCs w:val="14"/>
          <w:lang w:val="en-GB"/>
          <w:rPrChange w:id="2485" w:author="Filipe Santana" w:date="2016-01-03T15:57:00Z">
            <w:rPr>
              <w:sz w:val="14"/>
              <w:szCs w:val="14"/>
            </w:rPr>
          </w:rPrChange>
        </w:rPr>
      </w:pPr>
    </w:p>
    <w:p w14:paraId="1C41E2AB" w14:textId="4C3FC288" w:rsidR="00E6733B" w:rsidRPr="00E52A5C" w:rsidRDefault="002C1A14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24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48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CQs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488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48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490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49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selected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492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2493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494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24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pr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2496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497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vide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498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2499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50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xamples</w:t>
      </w:r>
      <w:r w:rsidRPr="00E52A5C">
        <w:rPr>
          <w:rFonts w:ascii="Arial" w:eastAsia="Arial" w:hAnsi="Arial" w:cs="Arial"/>
          <w:spacing w:val="-12"/>
          <w:w w:val="87"/>
          <w:sz w:val="16"/>
          <w:szCs w:val="16"/>
          <w:lang w:val="en-GB"/>
          <w:rPrChange w:id="2501" w:author="Filipe Santana" w:date="2016-01-03T15:57:00Z">
            <w:rPr>
              <w:rFonts w:ascii="Arial" w:eastAsia="Arial" w:hAnsi="Arial" w:cs="Arial"/>
              <w:spacing w:val="-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50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503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2504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505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xplore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506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507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entity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508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50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types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510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2511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51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xpres</w:t>
      </w:r>
      <w:proofErr w:type="spellEnd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51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2514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sed</w:t>
      </w:r>
      <w:proofErr w:type="spellEnd"/>
      <w:r w:rsidRPr="00E52A5C">
        <w:rPr>
          <w:rFonts w:ascii="Arial" w:eastAsia="Arial" w:hAnsi="Arial" w:cs="Arial"/>
          <w:spacing w:val="1"/>
          <w:w w:val="82"/>
          <w:sz w:val="16"/>
          <w:szCs w:val="16"/>
          <w:lang w:val="en-GB"/>
          <w:rPrChange w:id="2515" w:author="Filipe Santana" w:date="2016-01-03T15:57:00Z">
            <w:rPr>
              <w:rFonts w:ascii="Arial" w:eastAsia="Arial" w:hAnsi="Arial" w:cs="Arial"/>
              <w:spacing w:val="1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2517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51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data,</w:t>
      </w:r>
      <w:r w:rsidRPr="00E52A5C">
        <w:rPr>
          <w:rFonts w:ascii="Arial" w:eastAsia="Arial" w:hAnsi="Arial" w:cs="Arial"/>
          <w:spacing w:val="1"/>
          <w:w w:val="85"/>
          <w:sz w:val="16"/>
          <w:szCs w:val="16"/>
          <w:lang w:val="en-GB"/>
          <w:rPrChange w:id="2519" w:author="Filipe Santana" w:date="2016-01-03T15:57:00Z">
            <w:rPr>
              <w:rFonts w:ascii="Arial" w:eastAsia="Arial" w:hAnsi="Arial" w:cs="Arial"/>
              <w:spacing w:val="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1"/>
          <w:sz w:val="16"/>
          <w:szCs w:val="16"/>
          <w:lang w:val="en-GB"/>
          <w:rPrChange w:id="2520" w:author="Filipe Santana" w:date="2016-01-03T15:57:00Z">
            <w:rPr>
              <w:rFonts w:ascii="Arial" w:eastAsia="Arial" w:hAnsi="Arial" w:cs="Arial"/>
              <w:w w:val="111"/>
              <w:sz w:val="16"/>
              <w:szCs w:val="16"/>
            </w:rPr>
          </w:rPrChange>
        </w:rPr>
        <w:t>li</w:t>
      </w:r>
      <w:r w:rsidRPr="00E52A5C">
        <w:rPr>
          <w:rFonts w:ascii="Arial" w:eastAsia="Arial" w:hAnsi="Arial" w:cs="Arial"/>
          <w:spacing w:val="-2"/>
          <w:w w:val="111"/>
          <w:sz w:val="16"/>
          <w:szCs w:val="16"/>
          <w:lang w:val="en-GB"/>
          <w:rPrChange w:id="2521" w:author="Filipe Santana" w:date="2016-01-03T15:57:00Z">
            <w:rPr>
              <w:rFonts w:ascii="Arial" w:eastAsia="Arial" w:hAnsi="Arial" w:cs="Arial"/>
              <w:spacing w:val="-2"/>
              <w:w w:val="111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522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2523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phenotypes,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2525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proteins,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2527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2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molecules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2529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2531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ins w:id="2532" w:author="Filipe Santana" w:date="2016-01-03T22:13:00Z"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biological </w:t>
        </w:r>
        <w:r w:rsidR="00A7708D" w:rsidRPr="00A7708D">
          <w:rPr>
            <w:rFonts w:ascii="Arial" w:eastAsia="Arial" w:hAnsi="Arial" w:cs="Arial"/>
            <w:spacing w:val="6"/>
            <w:w w:val="88"/>
            <w:sz w:val="16"/>
            <w:szCs w:val="16"/>
            <w:lang w:val="en-GB"/>
          </w:rPr>
          <w:t>processes</w:t>
        </w:r>
      </w:ins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3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2535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53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2537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2538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53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eral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2540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54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2542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2543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5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anisms.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2545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2546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2548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549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av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oid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2551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biased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2553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judgements,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2555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2557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5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grounding</w:t>
      </w:r>
      <w:r w:rsidRPr="00E52A5C">
        <w:rPr>
          <w:rFonts w:ascii="Arial" w:eastAsia="Arial" w:hAnsi="Arial" w:cs="Arial"/>
          <w:spacing w:val="34"/>
          <w:w w:val="88"/>
          <w:sz w:val="16"/>
          <w:szCs w:val="16"/>
          <w:lang w:val="en-GB"/>
          <w:rPrChange w:id="2559" w:author="Filipe Santana" w:date="2016-01-03T15:57:00Z">
            <w:rPr>
              <w:rFonts w:ascii="Arial" w:eastAsia="Arial" w:hAnsi="Arial" w:cs="Arial"/>
              <w:spacing w:val="3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pro-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2561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cess</w:t>
      </w:r>
      <w:r w:rsidRPr="00E52A5C">
        <w:rPr>
          <w:rFonts w:ascii="Arial" w:eastAsia="Arial" w:hAnsi="Arial" w:cs="Arial"/>
          <w:spacing w:val="2"/>
          <w:w w:val="80"/>
          <w:sz w:val="16"/>
          <w:szCs w:val="16"/>
          <w:lang w:val="en-GB"/>
          <w:rPrChange w:id="2562" w:author="Filipe Santana" w:date="2016-01-03T15:57:00Z">
            <w:rPr>
              <w:rFonts w:ascii="Arial" w:eastAsia="Arial" w:hAnsi="Arial" w:cs="Arial"/>
              <w:spacing w:val="2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2564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565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assessed</w:t>
      </w:r>
      <w:r w:rsidRPr="00E52A5C">
        <w:rPr>
          <w:rFonts w:ascii="Arial" w:eastAsia="Arial" w:hAnsi="Arial" w:cs="Arial"/>
          <w:spacing w:val="2"/>
          <w:w w:val="79"/>
          <w:sz w:val="16"/>
          <w:szCs w:val="16"/>
          <w:lang w:val="en-GB"/>
          <w:rPrChange w:id="2566" w:author="Filipe Santana" w:date="2016-01-03T15:57:00Z">
            <w:rPr>
              <w:rFonts w:ascii="Arial" w:eastAsia="Arial" w:hAnsi="Arial" w:cs="Arial"/>
              <w:spacing w:val="2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568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56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means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2571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57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description</w:t>
      </w:r>
      <w:r w:rsidRPr="00E52A5C">
        <w:rPr>
          <w:rFonts w:ascii="Arial" w:eastAsia="Arial" w:hAnsi="Arial" w:cs="Arial"/>
          <w:spacing w:val="5"/>
          <w:w w:val="90"/>
          <w:sz w:val="16"/>
          <w:szCs w:val="16"/>
          <w:lang w:val="en-GB"/>
          <w:rPrChange w:id="2573" w:author="Filipe Santana" w:date="2016-01-03T15:57:00Z">
            <w:rPr>
              <w:rFonts w:ascii="Arial" w:eastAsia="Arial" w:hAnsi="Arial" w:cs="Arial"/>
              <w:spacing w:val="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5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logics</w:t>
      </w:r>
      <w:r w:rsidRPr="00E52A5C">
        <w:rPr>
          <w:rFonts w:ascii="Arial" w:eastAsia="Arial" w:hAnsi="Arial" w:cs="Arial"/>
          <w:spacing w:val="10"/>
          <w:w w:val="90"/>
          <w:sz w:val="16"/>
          <w:szCs w:val="16"/>
          <w:lang w:val="en-GB"/>
          <w:rPrChange w:id="2575" w:author="Filipe Santana" w:date="2016-01-03T15:57:00Z">
            <w:rPr>
              <w:rFonts w:ascii="Arial" w:eastAsia="Arial" w:hAnsi="Arial" w:cs="Arial"/>
              <w:spacing w:val="1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57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classification</w:t>
      </w:r>
      <w:r w:rsidRPr="00E52A5C">
        <w:rPr>
          <w:rFonts w:ascii="Arial" w:eastAsia="Arial" w:hAnsi="Arial" w:cs="Arial"/>
          <w:spacing w:val="7"/>
          <w:w w:val="90"/>
          <w:sz w:val="16"/>
          <w:szCs w:val="16"/>
          <w:lang w:val="en-GB"/>
          <w:rPrChange w:id="2577" w:author="Filipe Santana" w:date="2016-01-03T15:57:00Z">
            <w:rPr>
              <w:rFonts w:ascii="Arial" w:eastAsia="Arial" w:hAnsi="Arial" w:cs="Arial"/>
              <w:spacing w:val="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57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2579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58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sz w:val="16"/>
          <w:szCs w:val="16"/>
          <w:lang w:val="en-GB"/>
          <w:rPrChange w:id="25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 of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2583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2585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23"/>
          <w:w w:val="86"/>
          <w:sz w:val="16"/>
          <w:szCs w:val="16"/>
          <w:lang w:val="en-GB"/>
          <w:rPrChange w:id="2587" w:author="Filipe Santana" w:date="2016-01-03T15:57:00Z">
            <w:rPr>
              <w:rFonts w:ascii="Arial" w:eastAsia="Arial" w:hAnsi="Arial" w:cs="Arial"/>
              <w:spacing w:val="2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7"/>
          <w:w w:val="86"/>
          <w:sz w:val="16"/>
          <w:szCs w:val="16"/>
          <w:lang w:val="en-GB"/>
          <w:rPrChange w:id="2589" w:author="Filipe Santana" w:date="2016-01-03T15:57:00Z">
            <w:rPr>
              <w:rFonts w:ascii="Arial" w:eastAsia="Arial" w:hAnsi="Arial" w:cs="Arial"/>
              <w:spacing w:val="-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9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11"/>
          <w:w w:val="86"/>
          <w:sz w:val="16"/>
          <w:szCs w:val="16"/>
          <w:lang w:val="en-GB"/>
          <w:rPrChange w:id="2591" w:author="Filipe Santana" w:date="2016-01-03T15:57:00Z">
            <w:rPr>
              <w:rFonts w:ascii="Arial" w:eastAsia="Arial" w:hAnsi="Arial" w:cs="Arial"/>
              <w:spacing w:val="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9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generated.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2593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2595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2597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59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possible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2599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600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7"/>
          <w:w w:val="79"/>
          <w:sz w:val="16"/>
          <w:szCs w:val="16"/>
          <w:lang w:val="en-GB"/>
          <w:rPrChange w:id="2601" w:author="Filipe Santana" w:date="2016-01-03T15:57:00Z">
            <w:rPr>
              <w:rFonts w:ascii="Arial" w:eastAsia="Arial" w:hAnsi="Arial" w:cs="Arial"/>
              <w:spacing w:val="-7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602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CQs</w:t>
      </w:r>
      <w:r w:rsidRPr="00E52A5C">
        <w:rPr>
          <w:rFonts w:ascii="Arial" w:eastAsia="Arial" w:hAnsi="Arial" w:cs="Arial"/>
          <w:spacing w:val="23"/>
          <w:w w:val="79"/>
          <w:sz w:val="16"/>
          <w:szCs w:val="16"/>
          <w:lang w:val="en-GB"/>
          <w:rPrChange w:id="2603" w:author="Filipe Santana" w:date="2016-01-03T15:57:00Z">
            <w:rPr>
              <w:rFonts w:ascii="Arial" w:eastAsia="Arial" w:hAnsi="Arial" w:cs="Arial"/>
              <w:spacing w:val="23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604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6"/>
          <w:w w:val="79"/>
          <w:sz w:val="16"/>
          <w:szCs w:val="16"/>
          <w:lang w:val="en-GB"/>
          <w:rPrChange w:id="2605" w:author="Filipe Santana" w:date="2016-01-03T15:57:00Z">
            <w:rPr>
              <w:rFonts w:ascii="Arial" w:eastAsia="Arial" w:hAnsi="Arial" w:cs="Arial"/>
              <w:spacing w:val="6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0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rendered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2607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5"/>
          <w:w w:val="78"/>
          <w:sz w:val="16"/>
          <w:szCs w:val="16"/>
          <w:lang w:val="en-GB"/>
          <w:rPrChange w:id="2608" w:author="Filipe Santana" w:date="2016-01-03T15:57:00Z">
            <w:rPr>
              <w:rFonts w:ascii="Arial" w:eastAsia="Arial" w:hAnsi="Arial" w:cs="Arial"/>
              <w:spacing w:val="5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2610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1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2612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1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2614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1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submitted</w:t>
      </w:r>
      <w:r w:rsidRPr="00E52A5C">
        <w:rPr>
          <w:rFonts w:ascii="Arial" w:eastAsia="Arial" w:hAnsi="Arial" w:cs="Arial"/>
          <w:spacing w:val="22"/>
          <w:w w:val="87"/>
          <w:sz w:val="16"/>
          <w:szCs w:val="16"/>
          <w:lang w:val="en-GB"/>
          <w:rPrChange w:id="2616" w:author="Filipe Santana" w:date="2016-01-03T15:57:00Z">
            <w:rPr>
              <w:rFonts w:ascii="Arial" w:eastAsia="Arial" w:hAnsi="Arial" w:cs="Arial"/>
              <w:spacing w:val="2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2618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1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2620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final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2622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62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26A17697" w14:textId="77777777" w:rsidR="00E6733B" w:rsidRPr="00E52A5C" w:rsidRDefault="00E6733B">
      <w:pPr>
        <w:spacing w:before="18" w:after="0" w:line="220" w:lineRule="exact"/>
        <w:rPr>
          <w:lang w:val="en-GB"/>
          <w:rPrChange w:id="2626" w:author="Filipe Santana" w:date="2016-01-03T15:57:00Z">
            <w:rPr/>
          </w:rPrChange>
        </w:rPr>
      </w:pPr>
    </w:p>
    <w:p w14:paraId="1B4F48BD" w14:textId="77777777" w:rsidR="00E6733B" w:rsidRPr="00E52A5C" w:rsidRDefault="002C1A14">
      <w:pPr>
        <w:spacing w:after="0" w:line="240" w:lineRule="auto"/>
        <w:ind w:left="2062" w:right="-20"/>
        <w:rPr>
          <w:rFonts w:ascii="Arial" w:eastAsia="Arial" w:hAnsi="Arial" w:cs="Arial"/>
          <w:sz w:val="20"/>
          <w:szCs w:val="20"/>
          <w:lang w:val="en-GB"/>
          <w:rPrChange w:id="2627" w:author="Filipe Santana" w:date="2016-01-03T15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2628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5</w:t>
      </w:r>
      <w:r w:rsidRPr="00E52A5C">
        <w:rPr>
          <w:rFonts w:ascii="Arial" w:eastAsia="Arial" w:hAnsi="Arial" w:cs="Arial"/>
          <w:b/>
          <w:bCs/>
          <w:spacing w:val="-1"/>
          <w:sz w:val="20"/>
          <w:szCs w:val="20"/>
          <w:lang w:val="en-GB"/>
          <w:rPrChange w:id="2629" w:author="Filipe Santana" w:date="2016-01-03T15:57:00Z">
            <w:rPr>
              <w:rFonts w:ascii="Arial" w:eastAsia="Arial" w:hAnsi="Arial" w:cs="Arial"/>
              <w:b/>
              <w:bCs/>
              <w:spacing w:val="-1"/>
              <w:sz w:val="20"/>
              <w:szCs w:val="20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2630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Results</w:t>
      </w:r>
    </w:p>
    <w:p w14:paraId="4BA631E2" w14:textId="77777777" w:rsidR="00E6733B" w:rsidRPr="00E52A5C" w:rsidRDefault="00E6733B">
      <w:pPr>
        <w:spacing w:before="8" w:after="0" w:line="100" w:lineRule="exact"/>
        <w:rPr>
          <w:sz w:val="10"/>
          <w:szCs w:val="10"/>
          <w:lang w:val="en-GB"/>
          <w:rPrChange w:id="2631" w:author="Filipe Santana" w:date="2016-01-03T15:57:00Z">
            <w:rPr>
              <w:sz w:val="10"/>
              <w:szCs w:val="10"/>
            </w:rPr>
          </w:rPrChange>
        </w:rPr>
      </w:pPr>
    </w:p>
    <w:p w14:paraId="41D47FEC" w14:textId="77777777" w:rsidR="00E6733B" w:rsidRPr="00E52A5C" w:rsidRDefault="002C1A14">
      <w:pPr>
        <w:spacing w:after="0" w:line="240" w:lineRule="auto"/>
        <w:ind w:left="2062" w:right="-20"/>
        <w:rPr>
          <w:rFonts w:ascii="Arial" w:eastAsia="Arial" w:hAnsi="Arial" w:cs="Arial"/>
          <w:sz w:val="18"/>
          <w:szCs w:val="18"/>
          <w:lang w:val="en-GB"/>
          <w:rPrChange w:id="263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sz w:val="18"/>
          <w:szCs w:val="18"/>
          <w:lang w:val="en-GB"/>
          <w:rPrChange w:id="2633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5.1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2634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263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Basic</w:t>
      </w:r>
      <w:r w:rsidRPr="00E52A5C">
        <w:rPr>
          <w:rFonts w:ascii="Arial" w:eastAsia="Arial" w:hAnsi="Arial" w:cs="Arial"/>
          <w:spacing w:val="-4"/>
          <w:sz w:val="18"/>
          <w:szCs w:val="18"/>
          <w:lang w:val="en-GB"/>
          <w:rPrChange w:id="2636" w:author="Filipe Santana" w:date="2016-01-03T15:57:00Z">
            <w:rPr>
              <w:rFonts w:ascii="Arial" w:eastAsia="Arial" w:hAnsi="Arial" w:cs="Arial"/>
              <w:spacing w:val="-4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263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assumptions</w:t>
      </w:r>
    </w:p>
    <w:p w14:paraId="103C4BE4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2638" w:author="Filipe Santana" w:date="2016-01-03T15:57:00Z">
            <w:rPr>
              <w:sz w:val="11"/>
              <w:szCs w:val="11"/>
            </w:rPr>
          </w:rPrChange>
        </w:rPr>
      </w:pPr>
    </w:p>
    <w:p w14:paraId="7438246B" w14:textId="77777777" w:rsidR="00E6733B" w:rsidRPr="00E52A5C" w:rsidRDefault="002C1A14">
      <w:pPr>
        <w:spacing w:after="0" w:line="285" w:lineRule="auto"/>
        <w:ind w:left="2062" w:right="-48"/>
        <w:rPr>
          <w:rFonts w:ascii="Arial" w:eastAsia="Arial" w:hAnsi="Arial" w:cs="Arial"/>
          <w:sz w:val="16"/>
          <w:szCs w:val="16"/>
          <w:lang w:val="en-GB"/>
          <w:rPrChange w:id="26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64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9"/>
          <w:w w:val="83"/>
          <w:sz w:val="16"/>
          <w:szCs w:val="16"/>
          <w:lang w:val="en-GB"/>
          <w:rPrChange w:id="2641" w:author="Filipe Santana" w:date="2016-01-03T15:57:00Z">
            <w:rPr>
              <w:rFonts w:ascii="Arial" w:eastAsia="Arial" w:hAnsi="Arial" w:cs="Arial"/>
              <w:spacing w:val="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64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7"/>
          <w:w w:val="83"/>
          <w:sz w:val="16"/>
          <w:szCs w:val="16"/>
          <w:lang w:val="en-GB"/>
          <w:rPrChange w:id="2643" w:author="Filipe Santana" w:date="2016-01-03T15:57:00Z">
            <w:rPr>
              <w:rFonts w:ascii="Arial" w:eastAsia="Arial" w:hAnsi="Arial" w:cs="Arial"/>
              <w:spacing w:val="-7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2645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4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inspection</w:t>
      </w:r>
      <w:r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2647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2648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4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2650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5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performed</w:t>
      </w:r>
      <w:r w:rsidRPr="00E52A5C">
        <w:rPr>
          <w:rFonts w:ascii="Arial" w:eastAsia="Arial" w:hAnsi="Arial" w:cs="Arial"/>
          <w:spacing w:val="20"/>
          <w:w w:val="87"/>
          <w:sz w:val="16"/>
          <w:szCs w:val="16"/>
          <w:lang w:val="en-GB"/>
          <w:rPrChange w:id="2652" w:author="Filipe Santana" w:date="2016-01-03T15:57:00Z">
            <w:rPr>
              <w:rFonts w:ascii="Arial" w:eastAsia="Arial" w:hAnsi="Arial" w:cs="Arial"/>
              <w:spacing w:val="2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5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according</w:t>
      </w:r>
      <w:r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2654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5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2656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5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2658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660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 interpretation:</w:t>
      </w:r>
    </w:p>
    <w:p w14:paraId="28DA1EB9" w14:textId="77777777" w:rsidR="00E6733B" w:rsidRPr="00E52A5C" w:rsidRDefault="00E6733B">
      <w:pPr>
        <w:spacing w:before="8" w:after="0" w:line="120" w:lineRule="exact"/>
        <w:rPr>
          <w:sz w:val="12"/>
          <w:szCs w:val="12"/>
          <w:lang w:val="en-GB"/>
          <w:rPrChange w:id="2662" w:author="Filipe Santana" w:date="2016-01-03T15:57:00Z">
            <w:rPr>
              <w:sz w:val="12"/>
              <w:szCs w:val="12"/>
            </w:rPr>
          </w:rPrChange>
        </w:rPr>
      </w:pPr>
    </w:p>
    <w:p w14:paraId="52D970CE" w14:textId="6C954C6C" w:rsidR="00E6733B" w:rsidRPr="00A7708D" w:rsidRDefault="002C1A14">
      <w:pPr>
        <w:spacing w:after="0" w:line="285" w:lineRule="auto"/>
        <w:ind w:left="2310" w:right="-48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6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18"/>
          <w:w w:val="85"/>
          <w:sz w:val="16"/>
          <w:szCs w:val="16"/>
          <w:lang w:val="en-GB"/>
          <w:rPrChange w:id="2664" w:author="Filipe Santana" w:date="2016-01-03T15:57:00Z">
            <w:rPr>
              <w:rFonts w:ascii="Arial" w:eastAsia="Arial" w:hAnsi="Arial" w:cs="Arial"/>
              <w:spacing w:val="1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6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29"/>
          <w:w w:val="85"/>
          <w:sz w:val="16"/>
          <w:szCs w:val="16"/>
          <w:lang w:val="en-GB"/>
          <w:rPrChange w:id="2666" w:author="Filipe Santana" w:date="2016-01-03T15:57:00Z">
            <w:rPr>
              <w:rFonts w:ascii="Arial" w:eastAsia="Arial" w:hAnsi="Arial" w:cs="Arial"/>
              <w:spacing w:val="29"/>
              <w:w w:val="85"/>
              <w:sz w:val="16"/>
              <w:szCs w:val="16"/>
            </w:rPr>
          </w:rPrChange>
        </w:rPr>
        <w:t xml:space="preserve"> </w:t>
      </w:r>
      <w:ins w:id="2667" w:author="Filipe Santana" w:date="2016-01-03T22:14:00Z">
        <w:r w:rsidR="00A7708D" w:rsidRPr="00A7708D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introduces </w:t>
        </w:r>
        <w:r w:rsidR="00A7708D" w:rsidRPr="00A7708D">
          <w:rPr>
            <w:rFonts w:ascii="Arial" w:eastAsia="Arial" w:hAnsi="Arial" w:cs="Arial"/>
            <w:spacing w:val="2"/>
            <w:w w:val="85"/>
            <w:sz w:val="16"/>
            <w:szCs w:val="16"/>
            <w:lang w:val="en-GB"/>
          </w:rPr>
          <w:t>a</w:t>
        </w:r>
      </w:ins>
      <w:r w:rsidRPr="00E52A5C">
        <w:rPr>
          <w:rFonts w:ascii="Arial" w:eastAsia="Arial" w:hAnsi="Arial" w:cs="Arial"/>
          <w:spacing w:val="5"/>
          <w:w w:val="85"/>
          <w:sz w:val="16"/>
          <w:szCs w:val="16"/>
          <w:lang w:val="en-GB"/>
          <w:rPrChange w:id="2668" w:author="Filipe Santana" w:date="2016-01-03T15:57:00Z">
            <w:rPr>
              <w:rFonts w:ascii="Arial" w:eastAsia="Arial" w:hAnsi="Arial" w:cs="Arial"/>
              <w:spacing w:val="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6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series</w:t>
      </w:r>
      <w:r w:rsidRPr="00E52A5C">
        <w:rPr>
          <w:rFonts w:ascii="Arial" w:eastAsia="Arial" w:hAnsi="Arial" w:cs="Arial"/>
          <w:spacing w:val="11"/>
          <w:w w:val="85"/>
          <w:sz w:val="16"/>
          <w:szCs w:val="16"/>
          <w:lang w:val="en-GB"/>
          <w:rPrChange w:id="2670" w:author="Filipe Santana" w:date="2016-01-03T15:57:00Z">
            <w:rPr>
              <w:rFonts w:ascii="Arial" w:eastAsia="Arial" w:hAnsi="Arial" w:cs="Arial"/>
              <w:spacing w:val="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2672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7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defined</w:t>
      </w:r>
      <w:r w:rsidRPr="00E52A5C">
        <w:rPr>
          <w:rFonts w:ascii="Arial" w:eastAsia="Arial" w:hAnsi="Arial" w:cs="Arial"/>
          <w:spacing w:val="32"/>
          <w:w w:val="85"/>
          <w:sz w:val="16"/>
          <w:szCs w:val="16"/>
          <w:lang w:val="en-GB"/>
          <w:rPrChange w:id="2674" w:author="Filipe Santana" w:date="2016-01-03T15:57:00Z">
            <w:rPr>
              <w:rFonts w:ascii="Arial" w:eastAsia="Arial" w:hAnsi="Arial" w:cs="Arial"/>
              <w:spacing w:val="3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7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-5"/>
          <w:w w:val="85"/>
          <w:sz w:val="16"/>
          <w:szCs w:val="16"/>
          <w:lang w:val="en-GB"/>
          <w:rPrChange w:id="2676" w:author="Filipe Santana" w:date="2016-01-03T15:57:00Z">
            <w:rPr>
              <w:rFonts w:ascii="Arial" w:eastAsia="Arial" w:hAnsi="Arial" w:cs="Arial"/>
              <w:spacing w:val="-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2678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679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3"/>
          <w:w w:val="79"/>
          <w:sz w:val="16"/>
          <w:szCs w:val="16"/>
          <w:lang w:val="en-GB"/>
          <w:rPrChange w:id="2680" w:author="Filipe Santana" w:date="2016-01-03T15:57:00Z">
            <w:rPr>
              <w:rFonts w:ascii="Arial" w:eastAsia="Arial" w:hAnsi="Arial" w:cs="Arial"/>
              <w:spacing w:val="13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6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8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process.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2683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268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85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8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87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268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89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269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91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6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defined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93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694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95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69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2697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2698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ving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699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70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701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2702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703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704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2705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70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certain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70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2708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7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2710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7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2712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271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4"/>
          <w:w w:val="84"/>
          <w:sz w:val="16"/>
          <w:szCs w:val="16"/>
          <w:lang w:val="en-GB"/>
          <w:rPrChange w:id="2714" w:author="Filipe Santana" w:date="2016-01-03T15:57:00Z">
            <w:rPr>
              <w:rFonts w:ascii="Arial" w:eastAsia="Arial" w:hAnsi="Arial" w:cs="Arial"/>
              <w:spacing w:val="14"/>
              <w:w w:val="84"/>
              <w:sz w:val="16"/>
              <w:szCs w:val="16"/>
            </w:rPr>
          </w:rPrChange>
        </w:rPr>
        <w:t xml:space="preserve"> </w:t>
      </w:r>
      <w:ins w:id="2715" w:author="Filipe Santana" w:date="2016-01-03T22:14:00Z">
        <w:r w:rsidR="00A7708D" w:rsidRPr="00A7708D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certain </w:t>
        </w:r>
        <w:r w:rsidR="00A7708D" w:rsidRPr="00A7708D">
          <w:rPr>
            <w:rFonts w:ascii="Arial" w:eastAsia="Arial" w:hAnsi="Arial" w:cs="Arial"/>
            <w:spacing w:val="10"/>
            <w:w w:val="84"/>
            <w:sz w:val="16"/>
            <w:szCs w:val="16"/>
            <w:lang w:val="en-GB"/>
          </w:rPr>
          <w:t>species</w:t>
        </w:r>
      </w:ins>
      <w:r w:rsidRPr="00A7708D">
        <w:rPr>
          <w:rFonts w:ascii="Arial" w:eastAsia="Arial" w:hAnsi="Arial" w:cs="Arial"/>
          <w:spacing w:val="18"/>
          <w:w w:val="8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as</w:t>
      </w:r>
      <w:r w:rsidRPr="00A7708D">
        <w:rPr>
          <w:rFonts w:ascii="Arial" w:eastAsia="Arial" w:hAnsi="Arial" w:cs="Arial"/>
          <w:spacing w:val="8"/>
          <w:w w:val="8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 xml:space="preserve">participants, </w:t>
      </w:r>
      <w:del w:id="2716" w:author="Filipe Santana" w:date="2016-01-03T22:14:00Z">
        <w:r w:rsidRPr="00A7708D" w:rsidDel="00A7708D">
          <w:rPr>
            <w:rFonts w:ascii="Arial" w:eastAsia="Arial" w:hAnsi="Arial" w:cs="Arial"/>
            <w:spacing w:val="2"/>
            <w:w w:val="84"/>
            <w:sz w:val="16"/>
            <w:szCs w:val="16"/>
            <w:lang w:val="en-GB"/>
          </w:rPr>
          <w:delText xml:space="preserve"> </w:delText>
        </w:r>
      </w:del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h</w:t>
      </w:r>
      <w:r w:rsidRPr="00A7708D">
        <w:rPr>
          <w:rFonts w:ascii="Arial" w:eastAsia="Arial" w:hAnsi="Arial" w:cs="Arial"/>
          <w:spacing w:val="-3"/>
          <w:w w:val="84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-2"/>
          <w:w w:val="84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25"/>
          <w:w w:val="84"/>
          <w:sz w:val="16"/>
          <w:szCs w:val="16"/>
          <w:lang w:val="en-GB"/>
        </w:rPr>
        <w:t xml:space="preserve"> </w:t>
      </w:r>
      <w:proofErr w:type="spellStart"/>
      <w:r w:rsidRPr="00A7708D">
        <w:rPr>
          <w:rFonts w:ascii="Arial" w:eastAsia="Arial" w:hAnsi="Arial" w:cs="Arial"/>
          <w:sz w:val="16"/>
          <w:szCs w:val="16"/>
          <w:lang w:val="en-GB"/>
        </w:rPr>
        <w:t>h</w:t>
      </w:r>
      <w:r w:rsidRPr="00A7708D">
        <w:rPr>
          <w:rFonts w:ascii="Arial" w:eastAsia="Arial" w:hAnsi="Arial" w:cs="Arial"/>
          <w:spacing w:val="-2"/>
          <w:sz w:val="16"/>
          <w:szCs w:val="16"/>
          <w:lang w:val="en-GB"/>
        </w:rPr>
        <w:t>c</w:t>
      </w:r>
      <w:r w:rsidRPr="00A7708D">
        <w:rPr>
          <w:rFonts w:ascii="Arial" w:eastAsia="Arial" w:hAnsi="Arial" w:cs="Arial"/>
          <w:sz w:val="16"/>
          <w:szCs w:val="16"/>
          <w:lang w:val="en-GB"/>
        </w:rPr>
        <w:t>y</w:t>
      </w:r>
      <w:proofErr w:type="spellEnd"/>
      <w:r w:rsidRPr="00A7708D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A7708D">
        <w:rPr>
          <w:rFonts w:ascii="Arial" w:eastAsia="Arial" w:hAnsi="Arial" w:cs="Arial"/>
          <w:spacing w:val="21"/>
          <w:w w:val="7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output,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occur</w:t>
      </w:r>
      <w:r w:rsidRPr="00A7708D">
        <w:rPr>
          <w:rFonts w:ascii="Arial" w:eastAsia="Arial" w:hAnsi="Arial" w:cs="Arial"/>
          <w:spacing w:val="12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defined</w:t>
      </w:r>
      <w:r w:rsidRPr="00A7708D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cell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components</w:t>
      </w:r>
      <w:r w:rsidRPr="00A7708D">
        <w:rPr>
          <w:rFonts w:ascii="Arial" w:eastAsia="Arial" w:hAnsi="Arial" w:cs="Arial"/>
          <w:spacing w:val="32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14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are</w:t>
      </w:r>
      <w:r w:rsidRPr="00A7708D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parts</w:t>
      </w:r>
      <w:r w:rsidRPr="00A7708D">
        <w:rPr>
          <w:rFonts w:ascii="Arial" w:eastAsia="Arial" w:hAnsi="Arial" w:cs="Arial"/>
          <w:spacing w:val="18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certain</w:t>
      </w:r>
      <w:r w:rsidRPr="00A7708D">
        <w:rPr>
          <w:rFonts w:ascii="Arial" w:eastAsia="Arial" w:hAnsi="Arial" w:cs="Arial"/>
          <w:spacing w:val="12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biological processes.</w:t>
      </w:r>
    </w:p>
    <w:p w14:paraId="7AC96141" w14:textId="77777777" w:rsidR="00E6733B" w:rsidRPr="00A7708D" w:rsidRDefault="00E6733B">
      <w:pPr>
        <w:spacing w:before="8" w:after="0" w:line="120" w:lineRule="exact"/>
        <w:rPr>
          <w:sz w:val="12"/>
          <w:szCs w:val="12"/>
          <w:lang w:val="en-GB"/>
        </w:rPr>
      </w:pPr>
    </w:p>
    <w:p w14:paraId="1AA4F353" w14:textId="6C6C9DA9" w:rsidR="00E6733B" w:rsidRPr="00A7708D" w:rsidRDefault="002C1A14">
      <w:pPr>
        <w:spacing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This</w:t>
      </w:r>
      <w:r w:rsidRPr="00A7708D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ins w:id="2717" w:author="Filipe Santana" w:date="2016-01-03T22:14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interpretation </w:t>
        </w:r>
        <w:r w:rsidR="00A7708D" w:rsidRPr="00A7708D">
          <w:rPr>
            <w:rFonts w:ascii="Arial" w:eastAsia="Arial" w:hAnsi="Arial" w:cs="Arial"/>
            <w:spacing w:val="7"/>
            <w:w w:val="86"/>
            <w:sz w:val="16"/>
            <w:szCs w:val="16"/>
            <w:lang w:val="en-GB"/>
          </w:rPr>
          <w:t>express</w:t>
        </w:r>
      </w:ins>
      <w:r w:rsidRPr="00A7708D">
        <w:rPr>
          <w:rFonts w:ascii="Arial" w:eastAsia="Arial" w:hAnsi="Arial" w:cs="Arial"/>
          <w:spacing w:val="-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the kn</w:t>
      </w:r>
      <w:r w:rsidRPr="00A7708D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o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wledge</w:t>
      </w:r>
      <w:r w:rsidRPr="00A7708D">
        <w:rPr>
          <w:rFonts w:ascii="Arial" w:eastAsia="Arial" w:hAnsi="Arial" w:cs="Arial"/>
          <w:spacing w:val="33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denoted</w:t>
      </w:r>
      <w:r w:rsidRPr="00A7708D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by</w:t>
      </w:r>
      <w:r w:rsidRPr="00A7708D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5"/>
          <w:sz w:val="16"/>
          <w:szCs w:val="16"/>
          <w:lang w:val="en-GB"/>
        </w:rPr>
        <w:t>biological</w:t>
      </w:r>
      <w:r w:rsidRPr="00A7708D">
        <w:rPr>
          <w:rFonts w:ascii="Arial" w:eastAsia="Arial" w:hAnsi="Arial" w:cs="Arial"/>
          <w:spacing w:val="-6"/>
          <w:w w:val="9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data- </w:t>
      </w:r>
      <w:r w:rsidRPr="00A7708D">
        <w:rPr>
          <w:rFonts w:ascii="Arial" w:eastAsia="Arial" w:hAnsi="Arial" w:cs="Arial"/>
          <w:w w:val="80"/>
          <w:sz w:val="16"/>
          <w:szCs w:val="16"/>
          <w:lang w:val="en-GB"/>
        </w:rPr>
        <w:t>bases</w:t>
      </w:r>
      <w:r w:rsidRPr="00A7708D">
        <w:rPr>
          <w:rFonts w:ascii="Arial" w:eastAsia="Arial" w:hAnsi="Arial" w:cs="Arial"/>
          <w:spacing w:val="25"/>
          <w:w w:val="8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at</w:t>
      </w:r>
      <w:r w:rsidRPr="00A7708D">
        <w:rPr>
          <w:rFonts w:ascii="Arial" w:eastAsia="Arial" w:hAnsi="Arial" w:cs="Arial"/>
          <w:spacing w:val="-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class</w:t>
      </w:r>
      <w:r w:rsidRPr="00A7708D">
        <w:rPr>
          <w:rFonts w:ascii="Arial" w:eastAsia="Arial" w:hAnsi="Arial" w:cs="Arial"/>
          <w:spacing w:val="23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l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sz w:val="16"/>
          <w:szCs w:val="16"/>
          <w:lang w:val="en-GB"/>
        </w:rPr>
        <w:t>el.</w:t>
      </w:r>
      <w:r w:rsidRPr="00A7708D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It</w:t>
      </w:r>
      <w:r w:rsidRPr="00A7708D">
        <w:rPr>
          <w:rFonts w:ascii="Arial" w:eastAsia="Arial" w:hAnsi="Arial" w:cs="Arial"/>
          <w:spacing w:val="24"/>
          <w:sz w:val="16"/>
          <w:szCs w:val="16"/>
          <w:lang w:val="en-GB"/>
        </w:rPr>
        <w:t xml:space="preserve"> </w:t>
      </w:r>
      <w:ins w:id="2718" w:author="Filipe Santana" w:date="2016-01-03T22:14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introduces </w:t>
        </w:r>
        <w:r w:rsidR="00A7708D" w:rsidRPr="00A7708D">
          <w:rPr>
            <w:rFonts w:ascii="Arial" w:eastAsia="Arial" w:hAnsi="Arial" w:cs="Arial"/>
            <w:spacing w:val="6"/>
            <w:w w:val="86"/>
            <w:sz w:val="16"/>
            <w:szCs w:val="16"/>
            <w:lang w:val="en-GB"/>
          </w:rPr>
          <w:t>a</w:t>
        </w:r>
      </w:ins>
      <w:r w:rsidRPr="00A7708D">
        <w:rPr>
          <w:rFonts w:ascii="Arial" w:eastAsia="Arial" w:hAnsi="Arial" w:cs="Arial"/>
          <w:spacing w:val="16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la</w:t>
      </w:r>
      <w:r w:rsidRPr="00A7708D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r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ge</w:t>
      </w:r>
      <w:r w:rsidRPr="00A7708D">
        <w:rPr>
          <w:rFonts w:ascii="Arial" w:eastAsia="Arial" w:hAnsi="Arial" w:cs="Arial"/>
          <w:spacing w:val="32"/>
          <w:w w:val="86"/>
          <w:sz w:val="16"/>
          <w:szCs w:val="16"/>
          <w:lang w:val="en-GB"/>
        </w:rPr>
        <w:t xml:space="preserve"> </w:t>
      </w:r>
      <w:ins w:id="2719" w:author="Filipe Santana" w:date="2016-01-03T22:15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>number of</w:t>
        </w:r>
      </w:ins>
      <w:r w:rsidRPr="00A7708D">
        <w:rPr>
          <w:rFonts w:ascii="Arial" w:eastAsia="Arial" w:hAnsi="Arial" w:cs="Arial"/>
          <w:spacing w:val="1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defined</w:t>
      </w:r>
      <w:r w:rsidRPr="00A7708D">
        <w:rPr>
          <w:rFonts w:ascii="Arial" w:eastAsia="Arial" w:hAnsi="Arial" w:cs="Arial"/>
          <w:spacing w:val="21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biological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process</w:t>
      </w:r>
      <w:r w:rsidRPr="00A7708D">
        <w:rPr>
          <w:rFonts w:ascii="Arial" w:eastAsia="Arial" w:hAnsi="Arial" w:cs="Arial"/>
          <w:spacing w:val="9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subclasses</w:t>
      </w:r>
      <w:r w:rsidRPr="00A7708D">
        <w:rPr>
          <w:rFonts w:ascii="Arial" w:eastAsia="Arial" w:hAnsi="Arial" w:cs="Arial"/>
          <w:spacing w:val="-2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6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ma</w:t>
      </w:r>
      <w:r w:rsidRPr="00A7708D">
        <w:rPr>
          <w:rFonts w:ascii="Arial" w:eastAsia="Arial" w:hAnsi="Arial" w:cs="Arial"/>
          <w:spacing w:val="-2"/>
          <w:w w:val="83"/>
          <w:sz w:val="16"/>
          <w:szCs w:val="16"/>
          <w:lang w:val="en-GB"/>
        </w:rPr>
        <w:t>k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es</w:t>
      </w:r>
      <w:r w:rsidRPr="00A7708D">
        <w:rPr>
          <w:rFonts w:ascii="Arial" w:eastAsia="Arial" w:hAnsi="Arial" w:cs="Arial"/>
          <w:spacing w:val="10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6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important</w:t>
      </w:r>
      <w:r w:rsidRPr="00A7708D">
        <w:rPr>
          <w:rFonts w:ascii="Arial" w:eastAsia="Arial" w:hAnsi="Arial" w:cs="Arial"/>
          <w:spacing w:val="29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assumption</w:t>
      </w:r>
      <w:r w:rsidRPr="00A7708D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that</w:t>
      </w:r>
      <w:r w:rsidRPr="00A7708D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y</w:t>
      </w:r>
      <w:r w:rsidRPr="00A7708D">
        <w:rPr>
          <w:rFonts w:ascii="Arial" w:eastAsia="Arial" w:hAnsi="Arial" w:cs="Arial"/>
          <w:spacing w:val="5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are</w:t>
      </w:r>
      <w:r w:rsidRPr="00A7708D">
        <w:rPr>
          <w:rFonts w:ascii="Arial" w:eastAsia="Arial" w:hAnsi="Arial" w:cs="Arial"/>
          <w:spacing w:val="-1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non-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empty</w:t>
      </w:r>
      <w:r w:rsidRPr="00A7708D">
        <w:rPr>
          <w:rFonts w:ascii="Arial" w:eastAsia="Arial" w:hAnsi="Arial" w:cs="Arial"/>
          <w:spacing w:val="19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(otherwise</w:t>
      </w:r>
      <w:r w:rsidRPr="00A7708D">
        <w:rPr>
          <w:rFonts w:ascii="Arial" w:eastAsia="Arial" w:hAnsi="Arial" w:cs="Arial"/>
          <w:spacing w:val="3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there</w:t>
      </w:r>
      <w:r w:rsidRPr="00A7708D">
        <w:rPr>
          <w:rFonts w:ascii="Arial" w:eastAsia="Arial" w:hAnsi="Arial" w:cs="Arial"/>
          <w:spacing w:val="2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w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ould</w:t>
      </w:r>
      <w:r w:rsidRPr="00A7708D">
        <w:rPr>
          <w:rFonts w:ascii="Arial" w:eastAsia="Arial" w:hAnsi="Arial" w:cs="Arial"/>
          <w:spacing w:val="34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not</w:t>
      </w:r>
      <w:r w:rsidRPr="00A7708D">
        <w:rPr>
          <w:rFonts w:ascii="Arial" w:eastAsia="Arial" w:hAnsi="Arial" w:cs="Arial"/>
          <w:spacing w:val="1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h</w:t>
      </w:r>
      <w:r w:rsidRPr="00A7708D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been</w:t>
      </w:r>
      <w:r w:rsidRPr="00A7708D">
        <w:rPr>
          <w:rFonts w:ascii="Arial" w:eastAsia="Arial" w:hAnsi="Arial" w:cs="Arial"/>
          <w:spacing w:val="-9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n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y</w:t>
      </w:r>
      <w:r w:rsidRPr="00A7708D">
        <w:rPr>
          <w:rFonts w:ascii="Arial" w:eastAsia="Arial" w:hAnsi="Arial" w:cs="Arial"/>
          <w:spacing w:val="6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xperimental</w:t>
      </w:r>
      <w:r w:rsidRPr="00A7708D">
        <w:rPr>
          <w:rFonts w:ascii="Arial" w:eastAsia="Arial" w:hAnsi="Arial" w:cs="Arial"/>
          <w:spacing w:val="36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4"/>
          <w:w w:val="79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 xml:space="preserve">vidence).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This</w:t>
      </w:r>
      <w:r w:rsidRPr="00A7708D">
        <w:rPr>
          <w:rFonts w:ascii="Arial" w:eastAsia="Arial" w:hAnsi="Arial" w:cs="Arial"/>
          <w:spacing w:val="11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interpretation</w:t>
      </w:r>
      <w:r w:rsidRPr="00A7708D">
        <w:rPr>
          <w:rFonts w:ascii="Arial" w:eastAsia="Arial" w:hAnsi="Arial" w:cs="Arial"/>
          <w:spacing w:val="24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all</w:t>
      </w:r>
      <w:r w:rsidRPr="00A7708D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o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ws</w:t>
      </w:r>
      <w:r w:rsidRPr="00A7708D">
        <w:rPr>
          <w:rFonts w:ascii="Arial" w:eastAsia="Arial" w:hAnsi="Arial" w:cs="Arial"/>
          <w:spacing w:val="20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us</w:t>
      </w:r>
      <w:r w:rsidRPr="00A7708D">
        <w:rPr>
          <w:rFonts w:ascii="Arial" w:eastAsia="Arial" w:hAnsi="Arial" w:cs="Arial"/>
          <w:spacing w:val="-12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l</w:t>
      </w:r>
      <w:r w:rsidRPr="00A7708D">
        <w:rPr>
          <w:rFonts w:ascii="Arial" w:eastAsia="Arial" w:hAnsi="Arial" w:cs="Arial"/>
          <w:spacing w:val="-3"/>
          <w:w w:val="88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erage</w:t>
      </w:r>
      <w:r w:rsidRPr="00A7708D">
        <w:rPr>
          <w:rFonts w:ascii="Arial" w:eastAsia="Arial" w:hAnsi="Arial" w:cs="Arial"/>
          <w:spacing w:val="-7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reasoning</w:t>
      </w:r>
      <w:r w:rsidRPr="00A7708D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about</w:t>
      </w:r>
      <w:r w:rsidRPr="00A7708D">
        <w:rPr>
          <w:rFonts w:ascii="Arial" w:eastAsia="Arial" w:hAnsi="Arial" w:cs="Arial"/>
          <w:spacing w:val="-4"/>
          <w:w w:val="88"/>
          <w:sz w:val="16"/>
          <w:szCs w:val="16"/>
          <w:lang w:val="en-GB"/>
        </w:rPr>
        <w:t xml:space="preserve"> </w:t>
      </w:r>
      <w:ins w:id="2720" w:author="Filipe Santana" w:date="2016-01-03T22:15:00Z"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>ind</w:t>
        </w:r>
        <w:r w:rsidR="00A7708D" w:rsidRPr="00A7708D">
          <w:rPr>
            <w:rFonts w:ascii="Arial" w:eastAsia="Arial" w:hAnsi="Arial" w:cs="Arial"/>
            <w:spacing w:val="-3"/>
            <w:w w:val="88"/>
            <w:sz w:val="16"/>
            <w:szCs w:val="16"/>
            <w:lang w:val="en-GB"/>
          </w:rPr>
          <w:t>i</w:t>
        </w:r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 xml:space="preserve">viduals </w:t>
        </w:r>
        <w:r w:rsidR="00A7708D" w:rsidRPr="00A7708D">
          <w:rPr>
            <w:rFonts w:ascii="Arial" w:eastAsia="Arial" w:hAnsi="Arial" w:cs="Arial"/>
            <w:spacing w:val="4"/>
            <w:w w:val="88"/>
            <w:sz w:val="16"/>
            <w:szCs w:val="16"/>
            <w:lang w:val="en-GB"/>
          </w:rPr>
          <w:t>from</w:t>
        </w:r>
      </w:ins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A-box</w:t>
      </w:r>
      <w:r w:rsidRPr="00A7708D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15"/>
          <w:sz w:val="16"/>
          <w:szCs w:val="16"/>
          <w:lang w:val="en-GB"/>
        </w:rPr>
        <w:t>T</w:t>
      </w:r>
      <w:r w:rsidRPr="00A7708D">
        <w:rPr>
          <w:rFonts w:ascii="Arial" w:eastAsia="Arial" w:hAnsi="Arial" w:cs="Arial"/>
          <w:sz w:val="16"/>
          <w:szCs w:val="16"/>
          <w:lang w:val="en-GB"/>
        </w:rPr>
        <w:t>-box.</w:t>
      </w:r>
    </w:p>
    <w:p w14:paraId="4517829B" w14:textId="5165D77D" w:rsidR="00E6733B" w:rsidRPr="00A7708D" w:rsidRDefault="002C1A14">
      <w:pPr>
        <w:spacing w:before="1" w:after="0" w:line="280" w:lineRule="auto"/>
        <w:ind w:left="2062" w:right="-51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A7708D">
        <w:rPr>
          <w:rFonts w:ascii="Arial" w:eastAsia="Arial" w:hAnsi="Arial" w:cs="Arial"/>
          <w:sz w:val="16"/>
          <w:szCs w:val="16"/>
          <w:lang w:val="en-GB"/>
        </w:rPr>
        <w:t>E.g.</w:t>
      </w:r>
      <w:r w:rsidRPr="00A7708D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reasoning</w:t>
      </w:r>
      <w:r w:rsidRPr="00A7708D">
        <w:rPr>
          <w:rFonts w:ascii="Arial" w:eastAsia="Arial" w:hAnsi="Arial" w:cs="Arial"/>
          <w:spacing w:val="17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is</w:t>
      </w:r>
      <w:r w:rsidRPr="00A7708D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used</w:t>
      </w:r>
      <w:r w:rsidRPr="00A7708D">
        <w:rPr>
          <w:rFonts w:ascii="Arial" w:eastAsia="Arial" w:hAnsi="Arial" w:cs="Arial"/>
          <w:spacing w:val="20"/>
          <w:w w:val="8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ins w:id="2721" w:author="Filipe Santana" w:date="2016-01-03T22:15:00Z">
        <w:r w:rsidR="00A7708D" w:rsidRPr="00A7708D">
          <w:rPr>
            <w:rFonts w:ascii="Arial" w:eastAsia="Arial" w:hAnsi="Arial" w:cs="Arial"/>
            <w:w w:val="88"/>
            <w:sz w:val="16"/>
            <w:szCs w:val="16"/>
            <w:lang w:val="en-GB"/>
          </w:rPr>
          <w:t>classify and</w:t>
        </w:r>
      </w:ins>
      <w:r w:rsidRPr="00A7708D">
        <w:rPr>
          <w:rFonts w:ascii="Arial" w:eastAsia="Arial" w:hAnsi="Arial" w:cs="Arial"/>
          <w:spacing w:val="13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check</w:t>
      </w:r>
      <w:r w:rsidRPr="00A7708D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consisten</w:t>
      </w:r>
      <w:r w:rsidRPr="00A7708D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c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y</w:t>
      </w:r>
      <w:r w:rsidRPr="00A7708D">
        <w:rPr>
          <w:rFonts w:ascii="Arial" w:eastAsia="Arial" w:hAnsi="Arial" w:cs="Arial"/>
          <w:spacing w:val="18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1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 xml:space="preserve">classes, </w:t>
      </w:r>
      <w:r w:rsidRPr="00A7708D">
        <w:rPr>
          <w:rFonts w:ascii="Arial" w:eastAsia="Arial" w:hAnsi="Arial" w:cs="Arial"/>
          <w:w w:val="95"/>
          <w:sz w:val="16"/>
          <w:szCs w:val="16"/>
          <w:lang w:val="en-GB"/>
        </w:rPr>
        <w:t>which</w:t>
      </w:r>
      <w:r w:rsidRPr="00A7708D">
        <w:rPr>
          <w:rFonts w:ascii="Arial" w:eastAsia="Arial" w:hAnsi="Arial" w:cs="Arial"/>
          <w:spacing w:val="-7"/>
          <w:w w:val="9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turn</w:t>
      </w:r>
      <w:r w:rsidRPr="00A7708D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are</w:t>
      </w:r>
      <w:r w:rsidRPr="00A7708D">
        <w:rPr>
          <w:rFonts w:ascii="Arial" w:eastAsia="Arial" w:hAnsi="Arial" w:cs="Arial"/>
          <w:spacing w:val="-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used</w:t>
      </w:r>
      <w:r w:rsidRPr="00A7708D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5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enable</w:t>
      </w:r>
      <w:r w:rsidRPr="00A7708D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relations</w:t>
      </w:r>
      <w:r w:rsidRPr="00A7708D">
        <w:rPr>
          <w:rFonts w:ascii="Arial" w:eastAsia="Arial" w:hAnsi="Arial" w:cs="Arial"/>
          <w:spacing w:val="2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among</w:t>
      </w:r>
      <w:r w:rsidRPr="00A7708D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ind</w:t>
      </w:r>
      <w:r w:rsidRPr="00A7708D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i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viduals.</w:t>
      </w:r>
      <w:r w:rsidRPr="00A7708D">
        <w:rPr>
          <w:rFonts w:ascii="Arial" w:eastAsia="Arial" w:hAnsi="Arial" w:cs="Arial"/>
          <w:spacing w:val="14"/>
          <w:w w:val="9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 xml:space="preserve">Considering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relationships</w:t>
      </w:r>
      <w:r w:rsidRPr="00A7708D">
        <w:rPr>
          <w:rFonts w:ascii="Arial" w:eastAsia="Arial" w:hAnsi="Arial" w:cs="Arial"/>
          <w:spacing w:val="29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among</w:t>
      </w:r>
      <w:r w:rsidRPr="00A7708D">
        <w:rPr>
          <w:rFonts w:ascii="Arial" w:eastAsia="Arial" w:hAnsi="Arial" w:cs="Arial"/>
          <w:spacing w:val="16"/>
          <w:w w:val="89"/>
          <w:sz w:val="16"/>
          <w:szCs w:val="16"/>
          <w:lang w:val="en-GB"/>
        </w:rPr>
        <w:t xml:space="preserve"> </w:t>
      </w:r>
      <w:ins w:id="2722" w:author="Filipe Santana" w:date="2016-01-03T22:15:00Z">
        <w:r w:rsidR="00A7708D" w:rsidRPr="00A7708D">
          <w:rPr>
            <w:rFonts w:ascii="Arial" w:eastAsia="Arial" w:hAnsi="Arial" w:cs="Arial"/>
            <w:w w:val="89"/>
            <w:sz w:val="16"/>
            <w:szCs w:val="16"/>
            <w:lang w:val="en-GB"/>
          </w:rPr>
          <w:t>ind</w:t>
        </w:r>
        <w:r w:rsidR="00A7708D" w:rsidRPr="00A7708D">
          <w:rPr>
            <w:rFonts w:ascii="Arial" w:eastAsia="Arial" w:hAnsi="Arial" w:cs="Arial"/>
            <w:spacing w:val="-4"/>
            <w:w w:val="89"/>
            <w:sz w:val="16"/>
            <w:szCs w:val="16"/>
            <w:lang w:val="en-GB"/>
          </w:rPr>
          <w:t>i</w:t>
        </w:r>
        <w:r w:rsidR="00A7708D" w:rsidRPr="00A7708D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viduals </w:t>
        </w:r>
        <w:r w:rsidR="00A7708D" w:rsidRPr="00A7708D">
          <w:rPr>
            <w:rFonts w:ascii="Arial" w:eastAsia="Arial" w:hAnsi="Arial" w:cs="Arial"/>
            <w:spacing w:val="20"/>
            <w:w w:val="89"/>
            <w:sz w:val="16"/>
            <w:szCs w:val="16"/>
            <w:lang w:val="en-GB"/>
          </w:rPr>
          <w:t>are</w:t>
        </w:r>
      </w:ins>
      <w:r w:rsidRPr="00A7708D">
        <w:rPr>
          <w:rFonts w:ascii="Arial" w:eastAsia="Arial" w:hAnsi="Arial" w:cs="Arial"/>
          <w:spacing w:val="9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limited</w:t>
      </w:r>
      <w:r w:rsidRPr="00A7708D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by</w:t>
      </w:r>
      <w:r w:rsidRPr="00A7708D">
        <w:rPr>
          <w:rFonts w:ascii="Arial" w:eastAsia="Arial" w:hAnsi="Arial" w:cs="Arial"/>
          <w:spacing w:val="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relations</w:t>
      </w:r>
      <w:r w:rsidRPr="00A7708D">
        <w:rPr>
          <w:rFonts w:ascii="Arial" w:eastAsia="Arial" w:hAnsi="Arial" w:cs="Arial"/>
          <w:spacing w:val="20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from</w:t>
      </w:r>
      <w:r w:rsidRPr="00A7708D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class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description,</w:t>
      </w:r>
      <w:r w:rsidRPr="00A7708D">
        <w:rPr>
          <w:rFonts w:ascii="Arial" w:eastAsia="Arial" w:hAnsi="Arial" w:cs="Arial"/>
          <w:spacing w:val="22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-10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most</w:t>
      </w:r>
      <w:r w:rsidRPr="00A7708D">
        <w:rPr>
          <w:rFonts w:ascii="Arial" w:eastAsia="Arial" w:hAnsi="Arial" w:cs="Arial"/>
          <w:spacing w:val="18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use</w:t>
      </w:r>
      <w:r w:rsidRPr="00A7708D">
        <w:rPr>
          <w:rFonts w:ascii="Arial" w:eastAsia="Arial" w:hAnsi="Arial" w:cs="Arial"/>
          <w:spacing w:val="-5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case</w:t>
      </w:r>
      <w:r w:rsidRPr="00A7708D">
        <w:rPr>
          <w:rFonts w:ascii="Arial" w:eastAsia="Arial" w:hAnsi="Arial" w:cs="Arial"/>
          <w:spacing w:val="-9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3"/>
          <w:sz w:val="16"/>
          <w:szCs w:val="16"/>
          <w:lang w:val="en-GB"/>
        </w:rPr>
        <w:t>scenarios</w:t>
      </w:r>
      <w:r w:rsidRPr="00A7708D">
        <w:rPr>
          <w:rFonts w:ascii="Arial" w:eastAsia="Arial" w:hAnsi="Arial" w:cs="Arial"/>
          <w:spacing w:val="18"/>
          <w:w w:val="8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position w:val="6"/>
          <w:sz w:val="12"/>
          <w:szCs w:val="12"/>
          <w:lang w:val="en-GB"/>
        </w:rPr>
        <w:t>7</w:t>
      </w:r>
      <w:r w:rsidRPr="00A7708D">
        <w:rPr>
          <w:rFonts w:ascii="Arial" w:eastAsia="Arial" w:hAnsi="Arial" w:cs="Arial"/>
          <w:spacing w:val="4"/>
          <w:position w:val="6"/>
          <w:sz w:val="12"/>
          <w:szCs w:val="12"/>
          <w:lang w:val="en-GB"/>
        </w:rPr>
        <w:t xml:space="preserve"> 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ind</w:t>
      </w:r>
      <w:r w:rsidRPr="00A7708D">
        <w:rPr>
          <w:rFonts w:ascii="Arial" w:eastAsia="Arial" w:hAnsi="Arial" w:cs="Arial"/>
          <w:spacing w:val="-4"/>
          <w:w w:val="91"/>
          <w:sz w:val="16"/>
          <w:szCs w:val="16"/>
          <w:lang w:val="en-GB"/>
        </w:rPr>
        <w:t>i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viduals</w:t>
      </w:r>
      <w:r w:rsidRPr="00A7708D">
        <w:rPr>
          <w:rFonts w:ascii="Arial" w:eastAsia="Arial" w:hAnsi="Arial" w:cs="Arial"/>
          <w:spacing w:val="19"/>
          <w:w w:val="9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must</w:t>
      </w:r>
      <w:r w:rsidRPr="00A7708D">
        <w:rPr>
          <w:rFonts w:ascii="Arial" w:eastAsia="Arial" w:hAnsi="Arial" w:cs="Arial"/>
          <w:spacing w:val="-13"/>
          <w:w w:val="9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foll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>o</w:t>
      </w:r>
      <w:r w:rsidRPr="00A7708D">
        <w:rPr>
          <w:rFonts w:ascii="Arial" w:eastAsia="Arial" w:hAnsi="Arial" w:cs="Arial"/>
          <w:sz w:val="16"/>
          <w:szCs w:val="16"/>
          <w:lang w:val="en-GB"/>
        </w:rPr>
        <w:t>w</w:t>
      </w:r>
      <w:r w:rsidRPr="00A7708D">
        <w:rPr>
          <w:rFonts w:ascii="Arial" w:eastAsia="Arial" w:hAnsi="Arial" w:cs="Arial"/>
          <w:spacing w:val="-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their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class</w:t>
      </w:r>
      <w:r w:rsidRPr="00A7708D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-based</w:t>
      </w:r>
      <w:r w:rsidRPr="00A7708D">
        <w:rPr>
          <w:rFonts w:ascii="Arial" w:eastAsia="Arial" w:hAnsi="Arial" w:cs="Arial"/>
          <w:spacing w:val="-4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descriptions,</w:t>
      </w:r>
      <w:r w:rsidRPr="00A7708D">
        <w:rPr>
          <w:rFonts w:ascii="Arial" w:eastAsia="Arial" w:hAnsi="Arial" w:cs="Arial"/>
          <w:spacing w:val="3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all</w:t>
      </w:r>
      <w:r w:rsidRPr="00A7708D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consisten</w:t>
      </w:r>
      <w:r w:rsidRPr="00A7708D">
        <w:rPr>
          <w:rFonts w:ascii="Arial" w:eastAsia="Arial" w:hAnsi="Arial" w:cs="Arial"/>
          <w:spacing w:val="-2"/>
          <w:w w:val="89"/>
          <w:sz w:val="16"/>
          <w:szCs w:val="16"/>
          <w:lang w:val="en-GB"/>
        </w:rPr>
        <w:t>c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y</w:t>
      </w:r>
      <w:r w:rsidRPr="00A7708D">
        <w:rPr>
          <w:rFonts w:ascii="Arial" w:eastAsia="Arial" w:hAnsi="Arial" w:cs="Arial"/>
          <w:spacing w:val="-7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checking</w:t>
      </w:r>
      <w:r w:rsidRPr="00A7708D">
        <w:rPr>
          <w:rFonts w:ascii="Arial" w:eastAsia="Arial" w:hAnsi="Arial" w:cs="Arial"/>
          <w:spacing w:val="13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-8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classification</w:t>
      </w:r>
      <w:r w:rsidRPr="00A7708D">
        <w:rPr>
          <w:rFonts w:ascii="Arial" w:eastAsia="Arial" w:hAnsi="Arial" w:cs="Arial"/>
          <w:spacing w:val="18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may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be</w:t>
      </w:r>
      <w:r w:rsidRPr="00A7708D">
        <w:rPr>
          <w:rFonts w:ascii="Arial" w:eastAsia="Arial" w:hAnsi="Arial" w:cs="Arial"/>
          <w:spacing w:val="-1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performed</w:t>
      </w:r>
      <w:r w:rsidRPr="00A7708D">
        <w:rPr>
          <w:rFonts w:ascii="Arial" w:eastAsia="Arial" w:hAnsi="Arial" w:cs="Arial"/>
          <w:spacing w:val="29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only</w:t>
      </w:r>
      <w:r w:rsidRPr="00A7708D">
        <w:rPr>
          <w:rFonts w:ascii="Arial" w:eastAsia="Arial" w:hAnsi="Arial" w:cs="Arial"/>
          <w:spacing w:val="22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according</w:t>
      </w:r>
      <w:r w:rsidRPr="00A7708D">
        <w:rPr>
          <w:rFonts w:ascii="Arial" w:eastAsia="Arial" w:hAnsi="Arial" w:cs="Arial"/>
          <w:spacing w:val="20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13"/>
          <w:w w:val="86"/>
          <w:sz w:val="16"/>
          <w:szCs w:val="16"/>
          <w:lang w:val="en-GB"/>
        </w:rPr>
        <w:t>T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-box.</w:t>
      </w:r>
      <w:r w:rsidRPr="00A7708D">
        <w:rPr>
          <w:rFonts w:ascii="Arial" w:eastAsia="Arial" w:hAnsi="Arial" w:cs="Arial"/>
          <w:spacing w:val="3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This</w:t>
      </w:r>
      <w:r w:rsidRPr="00A7708D">
        <w:rPr>
          <w:rFonts w:ascii="Arial" w:eastAsia="Arial" w:hAnsi="Arial" w:cs="Arial"/>
          <w:spacing w:val="13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av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oid</w:t>
      </w:r>
      <w:r w:rsidRPr="00A7708D">
        <w:rPr>
          <w:rFonts w:ascii="Arial" w:eastAsia="Arial" w:hAnsi="Arial" w:cs="Arial"/>
          <w:spacing w:val="15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high</w:t>
      </w:r>
      <w:r w:rsidRPr="00A7708D">
        <w:rPr>
          <w:rFonts w:ascii="Arial" w:eastAsia="Arial" w:hAnsi="Arial" w:cs="Arial"/>
          <w:spacing w:val="-7"/>
          <w:w w:val="9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 xml:space="preserve">computational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cost</w:t>
      </w:r>
      <w:r w:rsidRPr="00A7708D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 xml:space="preserve">reasoning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with</w:t>
      </w:r>
      <w:r w:rsidRPr="00A7708D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A-box</w:t>
      </w:r>
      <w:r w:rsidRPr="00A7708D">
        <w:rPr>
          <w:rFonts w:ascii="Arial" w:eastAsia="Arial" w:hAnsi="Arial" w:cs="Arial"/>
          <w:spacing w:val="-1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ind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>i</w:t>
      </w:r>
      <w:r w:rsidRPr="00A7708D">
        <w:rPr>
          <w:rFonts w:ascii="Arial" w:eastAsia="Arial" w:hAnsi="Arial" w:cs="Arial"/>
          <w:sz w:val="16"/>
          <w:szCs w:val="16"/>
          <w:lang w:val="en-GB"/>
        </w:rPr>
        <w:t>viduals.</w:t>
      </w:r>
    </w:p>
    <w:p w14:paraId="31FA4AC7" w14:textId="10BDAD62" w:rsidR="00E6733B" w:rsidRPr="00A7708D" w:rsidRDefault="002C1A14">
      <w:pPr>
        <w:spacing w:before="5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A7708D">
        <w:rPr>
          <w:rFonts w:ascii="Arial" w:eastAsia="Arial" w:hAnsi="Arial" w:cs="Arial"/>
          <w:spacing w:val="-6"/>
          <w:sz w:val="16"/>
          <w:szCs w:val="16"/>
          <w:lang w:val="en-GB"/>
        </w:rPr>
        <w:t>W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ith</w:t>
      </w:r>
      <w:r w:rsidRPr="00A7708D">
        <w:rPr>
          <w:rFonts w:ascii="Arial" w:eastAsia="Arial" w:hAnsi="Arial" w:cs="Arial"/>
          <w:spacing w:val="2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our</w:t>
      </w:r>
      <w:r w:rsidRPr="00A7708D">
        <w:rPr>
          <w:rFonts w:ascii="Arial" w:eastAsia="Arial" w:hAnsi="Arial" w:cs="Arial"/>
          <w:spacing w:val="5"/>
          <w:sz w:val="16"/>
          <w:szCs w:val="16"/>
          <w:lang w:val="en-GB"/>
        </w:rPr>
        <w:t xml:space="preserve"> </w:t>
      </w:r>
      <w:ins w:id="2723" w:author="Filipe Santana" w:date="2016-01-03T22:15:00Z"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>interpretation, a</w:t>
        </w:r>
      </w:ins>
      <w:r w:rsidRPr="00A7708D">
        <w:rPr>
          <w:rFonts w:ascii="Arial" w:eastAsia="Arial" w:hAnsi="Arial" w:cs="Arial"/>
          <w:spacing w:val="24"/>
          <w:w w:val="87"/>
          <w:sz w:val="16"/>
          <w:szCs w:val="16"/>
          <w:lang w:val="en-GB"/>
        </w:rPr>
        <w:t xml:space="preserve"> </w:t>
      </w:r>
      <w:ins w:id="2724" w:author="Filipe Santana" w:date="2016-01-03T22:16:00Z"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record </w:t>
        </w:r>
        <w:r w:rsidR="00A7708D" w:rsidRPr="00A7708D">
          <w:rPr>
            <w:rFonts w:ascii="Arial" w:eastAsia="Arial" w:hAnsi="Arial" w:cs="Arial"/>
            <w:spacing w:val="2"/>
            <w:w w:val="87"/>
            <w:sz w:val="16"/>
            <w:szCs w:val="16"/>
            <w:lang w:val="en-GB"/>
          </w:rPr>
          <w:t>subtlety</w:t>
        </w:r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 </w:t>
        </w:r>
        <w:r w:rsidR="00A7708D" w:rsidRPr="00A7708D">
          <w:rPr>
            <w:rFonts w:ascii="Arial" w:eastAsia="Arial" w:hAnsi="Arial" w:cs="Arial"/>
            <w:spacing w:val="15"/>
            <w:w w:val="87"/>
            <w:sz w:val="16"/>
            <w:szCs w:val="16"/>
            <w:lang w:val="en-GB"/>
          </w:rPr>
          <w:t>is</w:t>
        </w:r>
      </w:ins>
      <w:r w:rsidRPr="00A7708D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1"/>
          <w:sz w:val="16"/>
          <w:szCs w:val="16"/>
          <w:lang w:val="en-GB"/>
        </w:rPr>
        <w:t xml:space="preserve">represented  </w:t>
      </w:r>
      <w:r w:rsidRPr="00A7708D">
        <w:rPr>
          <w:rFonts w:ascii="Arial" w:eastAsia="Arial" w:hAnsi="Arial" w:cs="Arial"/>
          <w:spacing w:val="5"/>
          <w:w w:val="8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1"/>
          <w:sz w:val="16"/>
          <w:szCs w:val="16"/>
          <w:lang w:val="en-GB"/>
        </w:rPr>
        <w:t>as</w:t>
      </w:r>
      <w:r w:rsidRPr="00A7708D">
        <w:rPr>
          <w:rFonts w:ascii="Arial" w:eastAsia="Arial" w:hAnsi="Arial" w:cs="Arial"/>
          <w:spacing w:val="29"/>
          <w:w w:val="8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1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32"/>
          <w:w w:val="8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n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w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subclass.</w:t>
      </w:r>
      <w:r w:rsidRPr="00A7708D">
        <w:rPr>
          <w:rFonts w:ascii="Arial" w:eastAsia="Arial" w:hAnsi="Arial" w:cs="Arial"/>
          <w:spacing w:val="34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other</w:t>
      </w:r>
      <w:r w:rsidRPr="00A7708D">
        <w:rPr>
          <w:rFonts w:ascii="Arial" w:eastAsia="Arial" w:hAnsi="Arial" w:cs="Arial"/>
          <w:spacing w:val="22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2"/>
          <w:sz w:val="16"/>
          <w:szCs w:val="16"/>
          <w:lang w:val="en-GB"/>
        </w:rPr>
        <w:t>w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ords,</w:t>
      </w:r>
      <w:r w:rsidRPr="00A7708D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20"/>
          <w:w w:val="84"/>
          <w:sz w:val="16"/>
          <w:szCs w:val="16"/>
          <w:lang w:val="en-GB"/>
        </w:rPr>
        <w:t xml:space="preserve"> </w:t>
      </w:r>
      <w:ins w:id="2725" w:author="Filipe Santana" w:date="2016-01-03T22:17:00Z">
        <w:r w:rsidR="00A7708D" w:rsidRPr="00A7708D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record </w:t>
        </w:r>
        <w:r w:rsidR="00A7708D" w:rsidRPr="00A7708D">
          <w:rPr>
            <w:rFonts w:ascii="Arial" w:eastAsia="Arial" w:hAnsi="Arial" w:cs="Arial"/>
            <w:spacing w:val="9"/>
            <w:w w:val="84"/>
            <w:sz w:val="16"/>
            <w:szCs w:val="16"/>
            <w:lang w:val="en-GB"/>
          </w:rPr>
          <w:t>that</w:t>
        </w:r>
      </w:ins>
      <w:r w:rsidRPr="00A7708D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ins w:id="2726" w:author="Filipe Santana" w:date="2016-01-03T22:17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introduces </w:t>
        </w:r>
        <w:r w:rsidR="00A7708D" w:rsidRPr="00A7708D">
          <w:rPr>
            <w:rFonts w:ascii="Arial" w:eastAsia="Arial" w:hAnsi="Arial" w:cs="Arial"/>
            <w:spacing w:val="7"/>
            <w:w w:val="86"/>
            <w:sz w:val="16"/>
            <w:szCs w:val="16"/>
            <w:lang w:val="en-GB"/>
          </w:rPr>
          <w:t>a</w:t>
        </w:r>
      </w:ins>
      <w:r w:rsidRPr="00A7708D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human</w:t>
      </w:r>
      <w:r w:rsidRPr="00A7708D">
        <w:rPr>
          <w:rFonts w:ascii="Arial" w:eastAsia="Arial" w:hAnsi="Arial" w:cs="Arial"/>
          <w:spacing w:val="33"/>
          <w:w w:val="86"/>
          <w:sz w:val="16"/>
          <w:szCs w:val="16"/>
          <w:lang w:val="en-GB"/>
        </w:rPr>
        <w:t xml:space="preserve"> </w:t>
      </w:r>
      <w:ins w:id="2727" w:author="Filipe Santana" w:date="2016-01-03T22:17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being </w:t>
        </w:r>
        <w:r w:rsidR="00A7708D" w:rsidRPr="00A7708D">
          <w:rPr>
            <w:rFonts w:ascii="Arial" w:eastAsia="Arial" w:hAnsi="Arial" w:cs="Arial"/>
            <w:spacing w:val="1"/>
            <w:w w:val="86"/>
            <w:sz w:val="16"/>
            <w:szCs w:val="16"/>
            <w:lang w:val="en-GB"/>
          </w:rPr>
          <w:t>able</w:t>
        </w:r>
      </w:ins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 </w:t>
      </w:r>
      <w:ins w:id="2728" w:author="Filipe Santana" w:date="2016-01-03T22:16:00Z">
        <w:r w:rsidR="00A7708D">
          <w:rPr>
            <w:rFonts w:ascii="Arial" w:eastAsia="Arial" w:hAnsi="Arial" w:cs="Arial"/>
            <w:sz w:val="16"/>
            <w:szCs w:val="16"/>
            <w:lang w:val="en-GB"/>
          </w:rPr>
          <w:t xml:space="preserve">to develop </w:t>
        </w:r>
      </w:ins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diabetes</w:t>
      </w:r>
      <w:r w:rsidRPr="00A7708D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due</w:t>
      </w:r>
      <w:r w:rsidRPr="00A7708D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high</w:t>
      </w:r>
      <w:r w:rsidRPr="00A7708D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su</w:t>
      </w:r>
      <w:r w:rsidRPr="00A7708D">
        <w:rPr>
          <w:rFonts w:ascii="Arial" w:eastAsia="Arial" w:hAnsi="Arial" w:cs="Arial"/>
          <w:spacing w:val="-1"/>
          <w:w w:val="85"/>
          <w:sz w:val="16"/>
          <w:szCs w:val="16"/>
          <w:lang w:val="en-GB"/>
        </w:rPr>
        <w:t>g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ar</w:t>
      </w:r>
      <w:r w:rsidRPr="00A7708D">
        <w:rPr>
          <w:rFonts w:ascii="Arial" w:eastAsia="Arial" w:hAnsi="Arial" w:cs="Arial"/>
          <w:spacing w:val="14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diet</w:t>
      </w:r>
      <w:r w:rsidRPr="00A7708D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is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8"/>
          <w:w w:val="8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4"/>
          <w:sz w:val="16"/>
          <w:szCs w:val="16"/>
          <w:lang w:val="en-GB"/>
        </w:rPr>
        <w:t>type</w:t>
      </w:r>
      <w:r w:rsidRPr="00A7708D">
        <w:rPr>
          <w:rFonts w:ascii="Arial" w:eastAsia="Arial" w:hAnsi="Arial" w:cs="Arial"/>
          <w:spacing w:val="30"/>
          <w:w w:val="8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human</w:t>
      </w:r>
      <w:r w:rsidRPr="00A7708D">
        <w:rPr>
          <w:rFonts w:ascii="Arial" w:eastAsia="Arial" w:hAnsi="Arial" w:cs="Arial"/>
          <w:spacing w:val="16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that</w:t>
      </w:r>
      <w:r w:rsidRPr="00A7708D">
        <w:rPr>
          <w:rFonts w:ascii="Arial" w:eastAsia="Arial" w:hAnsi="Arial" w:cs="Arial"/>
          <w:spacing w:val="16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 xml:space="preserve">reacts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79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13"/>
          <w:w w:val="7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high</w:t>
      </w:r>
      <w:r w:rsidRPr="00A7708D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su</w:t>
      </w:r>
      <w:r w:rsidRPr="00A7708D">
        <w:rPr>
          <w:rFonts w:ascii="Arial" w:eastAsia="Arial" w:hAnsi="Arial" w:cs="Arial"/>
          <w:spacing w:val="-1"/>
          <w:w w:val="85"/>
          <w:sz w:val="16"/>
          <w:szCs w:val="16"/>
          <w:lang w:val="en-GB"/>
        </w:rPr>
        <w:t>g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ar</w:t>
      </w:r>
      <w:r w:rsidRPr="00A7708D">
        <w:rPr>
          <w:rFonts w:ascii="Arial" w:eastAsia="Arial" w:hAnsi="Arial" w:cs="Arial"/>
          <w:spacing w:val="13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diet</w:t>
      </w:r>
      <w:r w:rsidRPr="00A7708D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as</w:t>
      </w:r>
      <w:r w:rsidRPr="00A7708D">
        <w:rPr>
          <w:rFonts w:ascii="Arial" w:eastAsia="Arial" w:hAnsi="Arial" w:cs="Arial"/>
          <w:spacing w:val="-1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being</w:t>
      </w:r>
      <w:r w:rsidRPr="00A7708D">
        <w:rPr>
          <w:rFonts w:ascii="Arial" w:eastAsia="Arial" w:hAnsi="Arial" w:cs="Arial"/>
          <w:spacing w:val="30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able</w:t>
      </w:r>
      <w:r w:rsidRPr="00A7708D">
        <w:rPr>
          <w:rFonts w:ascii="Arial" w:eastAsia="Arial" w:hAnsi="Arial" w:cs="Arial"/>
          <w:spacing w:val="17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d</w:t>
      </w:r>
      <w:r w:rsidRPr="00A7708D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elop</w:t>
      </w:r>
      <w:r w:rsidRPr="00A7708D">
        <w:rPr>
          <w:rFonts w:ascii="Arial" w:eastAsia="Arial" w:hAnsi="Arial" w:cs="Arial"/>
          <w:spacing w:val="22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diabetes.</w:t>
      </w:r>
      <w:r w:rsidRPr="00A7708D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This</w:t>
      </w:r>
      <w:r w:rsidRPr="00A7708D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approach,</w:t>
      </w:r>
      <w:r w:rsidRPr="00A7708D">
        <w:rPr>
          <w:rFonts w:ascii="Arial" w:eastAsia="Arial" w:hAnsi="Arial" w:cs="Arial"/>
          <w:spacing w:val="15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at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3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same</w:t>
      </w:r>
      <w:r w:rsidRPr="00A7708D">
        <w:rPr>
          <w:rFonts w:ascii="Arial" w:eastAsia="Arial" w:hAnsi="Arial" w:cs="Arial"/>
          <w:spacing w:val="-9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time,</w:t>
      </w:r>
      <w:r w:rsidRPr="00A7708D">
        <w:rPr>
          <w:rFonts w:ascii="Arial" w:eastAsia="Arial" w:hAnsi="Arial" w:cs="Arial"/>
          <w:spacing w:val="27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is</w:t>
      </w:r>
      <w:r w:rsidRPr="00A7708D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able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represent</w:t>
      </w:r>
      <w:r w:rsidRPr="00A7708D">
        <w:rPr>
          <w:rFonts w:ascii="Arial" w:eastAsia="Arial" w:hAnsi="Arial" w:cs="Arial"/>
          <w:spacing w:val="-9"/>
          <w:w w:val="87"/>
          <w:sz w:val="16"/>
          <w:szCs w:val="16"/>
          <w:lang w:val="en-GB"/>
        </w:rPr>
        <w:t xml:space="preserve"> </w:t>
      </w:r>
      <w:ins w:id="2729" w:author="Filipe Santana" w:date="2016-01-03T22:17:00Z">
        <w:r w:rsidR="00A7708D" w:rsidRPr="00A7708D">
          <w:rPr>
            <w:rFonts w:ascii="Arial" w:eastAsia="Arial" w:hAnsi="Arial" w:cs="Arial"/>
            <w:w w:val="89"/>
            <w:sz w:val="16"/>
            <w:szCs w:val="16"/>
            <w:lang w:val="en-GB"/>
          </w:rPr>
          <w:t xml:space="preserve">ontologically </w:t>
        </w:r>
        <w:r w:rsidR="00A7708D" w:rsidRPr="00A7708D">
          <w:rPr>
            <w:rFonts w:ascii="Arial" w:eastAsia="Arial" w:hAnsi="Arial" w:cs="Arial"/>
            <w:spacing w:val="10"/>
            <w:w w:val="89"/>
            <w:sz w:val="16"/>
            <w:szCs w:val="16"/>
            <w:lang w:val="en-GB"/>
          </w:rPr>
          <w:t>the</w:t>
        </w:r>
      </w:ins>
      <w:r w:rsidRPr="00A7708D">
        <w:rPr>
          <w:rFonts w:ascii="Arial" w:eastAsia="Arial" w:hAnsi="Arial" w:cs="Arial"/>
          <w:spacing w:val="-8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record</w:t>
      </w:r>
      <w:r w:rsidRPr="00A7708D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content</w:t>
      </w:r>
      <w:r w:rsidRPr="00A7708D">
        <w:rPr>
          <w:rFonts w:ascii="Arial" w:eastAsia="Arial" w:hAnsi="Arial" w:cs="Arial"/>
          <w:spacing w:val="-3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-11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do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not</w:t>
      </w:r>
      <w:r w:rsidRPr="00A7708D">
        <w:rPr>
          <w:rFonts w:ascii="Arial" w:eastAsia="Arial" w:hAnsi="Arial" w:cs="Arial"/>
          <w:spacing w:val="7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entail</w:t>
      </w:r>
      <w:r w:rsidRPr="00A7708D">
        <w:rPr>
          <w:rFonts w:ascii="Arial" w:eastAsia="Arial" w:hAnsi="Arial" w:cs="Arial"/>
          <w:spacing w:val="20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performance</w:t>
      </w:r>
      <w:r w:rsidRPr="00A7708D">
        <w:rPr>
          <w:rFonts w:ascii="Arial" w:eastAsia="Arial" w:hAnsi="Arial" w:cs="Arial"/>
          <w:spacing w:val="30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issues.</w:t>
      </w:r>
      <w:r w:rsidRPr="00A7708D">
        <w:rPr>
          <w:rFonts w:ascii="Arial" w:eastAsia="Arial" w:hAnsi="Arial" w:cs="Arial"/>
          <w:spacing w:val="-8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Thus,</w:t>
      </w:r>
      <w:r w:rsidRPr="00A7708D">
        <w:rPr>
          <w:rFonts w:ascii="Arial" w:eastAsia="Arial" w:hAnsi="Arial" w:cs="Arial"/>
          <w:spacing w:val="13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av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oid</w:t>
      </w:r>
      <w:r w:rsidRPr="00A7708D">
        <w:rPr>
          <w:rFonts w:ascii="Arial" w:eastAsia="Arial" w:hAnsi="Arial" w:cs="Arial"/>
          <w:spacing w:val="20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creation</w:t>
      </w:r>
      <w:r w:rsidRPr="00A7708D">
        <w:rPr>
          <w:rFonts w:ascii="Arial" w:eastAsia="Arial" w:hAnsi="Arial" w:cs="Arial"/>
          <w:spacing w:val="22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misleading</w:t>
      </w:r>
      <w:r w:rsidRPr="00A7708D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 xml:space="preserve">class </w:t>
      </w:r>
      <w:r w:rsidRPr="00A7708D">
        <w:rPr>
          <w:rFonts w:ascii="Arial" w:eastAsia="Arial" w:hAnsi="Arial" w:cs="Arial"/>
          <w:w w:val="93"/>
          <w:sz w:val="16"/>
          <w:szCs w:val="16"/>
          <w:lang w:val="en-GB"/>
        </w:rPr>
        <w:t>definitions</w:t>
      </w:r>
      <w:r w:rsidRPr="00A7708D">
        <w:rPr>
          <w:rFonts w:ascii="Arial" w:eastAsia="Arial" w:hAnsi="Arial" w:cs="Arial"/>
          <w:spacing w:val="-2"/>
          <w:w w:val="9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4"/>
          <w:sz w:val="16"/>
          <w:szCs w:val="16"/>
          <w:lang w:val="en-GB"/>
        </w:rPr>
        <w:t>commit</w:t>
      </w:r>
      <w:r w:rsidRPr="00A7708D">
        <w:rPr>
          <w:rFonts w:ascii="Arial" w:eastAsia="Arial" w:hAnsi="Arial" w:cs="Arial"/>
          <w:spacing w:val="-2"/>
          <w:w w:val="9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1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1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2"/>
          <w:sz w:val="16"/>
          <w:szCs w:val="16"/>
          <w:lang w:val="en-GB"/>
        </w:rPr>
        <w:t>w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orld</w:t>
      </w:r>
      <w:r w:rsidRPr="00A7708D">
        <w:rPr>
          <w:rFonts w:ascii="Arial" w:eastAsia="Arial" w:hAnsi="Arial" w:cs="Arial"/>
          <w:spacing w:val="-1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interpretation</w:t>
      </w:r>
      <w:r w:rsidRPr="00A7708D">
        <w:rPr>
          <w:rFonts w:ascii="Arial" w:eastAsia="Arial" w:hAnsi="Arial" w:cs="Arial"/>
          <w:spacing w:val="38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embedded</w:t>
      </w:r>
      <w:r w:rsidRPr="00A7708D">
        <w:rPr>
          <w:rFonts w:ascii="Arial" w:eastAsia="Arial" w:hAnsi="Arial" w:cs="Arial"/>
          <w:spacing w:val="-7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on</w:t>
      </w:r>
      <w:r w:rsidRPr="00A7708D">
        <w:rPr>
          <w:rFonts w:ascii="Arial" w:eastAsia="Arial" w:hAnsi="Arial" w:cs="Arial"/>
          <w:spacing w:val="4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data.</w:t>
      </w:r>
    </w:p>
    <w:p w14:paraId="6A137F4B" w14:textId="693D827D" w:rsidR="00E6733B" w:rsidRPr="00A7708D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5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construction</w:t>
      </w:r>
      <w:r w:rsidRPr="00A7708D">
        <w:rPr>
          <w:rFonts w:ascii="Arial" w:eastAsia="Arial" w:hAnsi="Arial" w:cs="Arial"/>
          <w:spacing w:val="16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6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appropriate</w:t>
      </w:r>
      <w:r w:rsidRPr="00A7708D">
        <w:rPr>
          <w:rFonts w:ascii="Arial" w:eastAsia="Arial" w:hAnsi="Arial" w:cs="Arial"/>
          <w:spacing w:val="16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ontology</w:t>
      </w:r>
      <w:r w:rsidRPr="00A7708D">
        <w:rPr>
          <w:rFonts w:ascii="Arial" w:eastAsia="Arial" w:hAnsi="Arial" w:cs="Arial"/>
          <w:spacing w:val="39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pattern</w:t>
      </w:r>
      <w:r w:rsidRPr="00A7708D">
        <w:rPr>
          <w:rFonts w:ascii="Arial" w:eastAsia="Arial" w:hAnsi="Arial" w:cs="Arial"/>
          <w:spacing w:val="8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had</w:t>
      </w:r>
      <w:r w:rsidRPr="00A7708D">
        <w:rPr>
          <w:rFonts w:ascii="Arial" w:eastAsia="Arial" w:hAnsi="Arial" w:cs="Arial"/>
          <w:spacing w:val="3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 xml:space="preserve">consider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s</w:t>
      </w:r>
      <w:r w:rsidRPr="00A7708D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w w:val="86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eral</w:t>
      </w:r>
      <w:r w:rsidRPr="00A7708D">
        <w:rPr>
          <w:rFonts w:ascii="Arial" w:eastAsia="Arial" w:hAnsi="Arial" w:cs="Arial"/>
          <w:spacing w:val="9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implicit</w:t>
      </w:r>
      <w:r w:rsidRPr="00A7708D">
        <w:rPr>
          <w:rFonts w:ascii="Arial" w:eastAsia="Arial" w:hAnsi="Arial" w:cs="Arial"/>
          <w:spacing w:val="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2"/>
          <w:w w:val="119"/>
          <w:sz w:val="16"/>
          <w:szCs w:val="16"/>
          <w:lang w:val="en-GB"/>
        </w:rPr>
        <w:t>f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acts.</w:t>
      </w:r>
      <w:r w:rsidRPr="00A7708D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4"/>
          <w:sz w:val="16"/>
          <w:szCs w:val="16"/>
          <w:lang w:val="en-GB"/>
        </w:rPr>
        <w:t>Apart</w:t>
      </w:r>
      <w:r w:rsidRPr="00A7708D">
        <w:rPr>
          <w:rFonts w:ascii="Arial" w:eastAsia="Arial" w:hAnsi="Arial" w:cs="Arial"/>
          <w:spacing w:val="2"/>
          <w:w w:val="9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from</w:t>
      </w:r>
      <w:r w:rsidRPr="00A7708D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2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general</w:t>
      </w:r>
      <w:r w:rsidRPr="00A7708D">
        <w:rPr>
          <w:rFonts w:ascii="Arial" w:eastAsia="Arial" w:hAnsi="Arial" w:cs="Arial"/>
          <w:spacing w:val="-1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assumption</w:t>
      </w:r>
      <w:r w:rsidRPr="00A7708D">
        <w:rPr>
          <w:rFonts w:ascii="Arial" w:eastAsia="Arial" w:hAnsi="Arial" w:cs="Arial"/>
          <w:spacing w:val="4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that</w:t>
      </w:r>
      <w:r w:rsidRPr="00A7708D">
        <w:rPr>
          <w:rFonts w:ascii="Arial" w:eastAsia="Arial" w:hAnsi="Arial" w:cs="Arial"/>
          <w:spacing w:val="7"/>
          <w:w w:val="88"/>
          <w:sz w:val="16"/>
          <w:szCs w:val="16"/>
          <w:lang w:val="en-GB"/>
        </w:rPr>
        <w:t xml:space="preserve"> </w:t>
      </w:r>
      <w:proofErr w:type="spellStart"/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h</w:t>
      </w:r>
      <w:r w:rsidRPr="00A7708D">
        <w:rPr>
          <w:rFonts w:ascii="Arial" w:eastAsia="Arial" w:hAnsi="Arial" w:cs="Arial"/>
          <w:spacing w:val="-2"/>
          <w:w w:val="88"/>
          <w:sz w:val="16"/>
          <w:szCs w:val="16"/>
          <w:lang w:val="en-GB"/>
        </w:rPr>
        <w:t>c</w:t>
      </w:r>
      <w:r w:rsidRPr="00A7708D">
        <w:rPr>
          <w:rFonts w:ascii="Arial" w:eastAsia="Arial" w:hAnsi="Arial" w:cs="Arial"/>
          <w:w w:val="88"/>
          <w:sz w:val="16"/>
          <w:szCs w:val="16"/>
          <w:lang w:val="en-GB"/>
        </w:rPr>
        <w:t>y</w:t>
      </w:r>
      <w:proofErr w:type="spellEnd"/>
      <w:r w:rsidRPr="00A7708D">
        <w:rPr>
          <w:rFonts w:ascii="Arial" w:eastAsia="Arial" w:hAnsi="Arial" w:cs="Arial"/>
          <w:spacing w:val="15"/>
          <w:w w:val="88"/>
          <w:sz w:val="16"/>
          <w:szCs w:val="16"/>
          <w:lang w:val="en-GB"/>
        </w:rPr>
        <w:t xml:space="preserve"> </w:t>
      </w:r>
      <w:ins w:id="2730" w:author="Filipe Santana" w:date="2016-01-03T22:19:00Z">
        <w:r w:rsidR="00A7708D">
          <w:rPr>
            <w:rFonts w:ascii="Arial" w:eastAsia="Arial" w:hAnsi="Arial" w:cs="Arial"/>
            <w:sz w:val="16"/>
            <w:szCs w:val="16"/>
            <w:lang w:val="en-GB"/>
          </w:rPr>
          <w:t>takes place</w:t>
        </w:r>
      </w:ins>
      <w:r w:rsidRPr="00A7708D">
        <w:rPr>
          <w:rFonts w:ascii="Arial" w:eastAsia="Arial" w:hAnsi="Arial" w:cs="Arial"/>
          <w:spacing w:val="17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all</w:t>
      </w:r>
      <w:r w:rsidRPr="00A7708D">
        <w:rPr>
          <w:rFonts w:ascii="Arial" w:eastAsia="Arial" w:hAnsi="Arial" w:cs="Arial"/>
          <w:spacing w:val="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1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described</w:t>
      </w:r>
      <w:r w:rsidRPr="00A7708D">
        <w:rPr>
          <w:rFonts w:ascii="Arial" w:eastAsia="Arial" w:hAnsi="Arial" w:cs="Arial"/>
          <w:spacing w:val="3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processes,</w:t>
      </w:r>
      <w:r w:rsidRPr="00A7708D">
        <w:rPr>
          <w:rFonts w:ascii="Arial" w:eastAsia="Arial" w:hAnsi="Arial" w:cs="Arial"/>
          <w:spacing w:val="11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we</w:t>
      </w:r>
      <w:r w:rsidRPr="00A7708D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h</w:t>
      </w:r>
      <w:r w:rsidRPr="00A7708D">
        <w:rPr>
          <w:rFonts w:ascii="Arial" w:eastAsia="Arial" w:hAnsi="Arial" w:cs="Arial"/>
          <w:spacing w:val="-3"/>
          <w:w w:val="85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-2"/>
          <w:w w:val="85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21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to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assert</w:t>
      </w:r>
      <w:r w:rsidRPr="00A7708D">
        <w:rPr>
          <w:rFonts w:ascii="Arial" w:eastAsia="Arial" w:hAnsi="Arial" w:cs="Arial"/>
          <w:spacing w:val="4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that</w:t>
      </w:r>
      <w:r w:rsidRPr="00A7708D">
        <w:rPr>
          <w:rFonts w:ascii="Arial" w:eastAsia="Arial" w:hAnsi="Arial" w:cs="Arial"/>
          <w:spacing w:val="25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19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th</w:t>
      </w:r>
      <w:r w:rsidRPr="00A7708D">
        <w:rPr>
          <w:rFonts w:ascii="Arial" w:eastAsia="Arial" w:hAnsi="Arial" w:cs="Arial"/>
          <w:spacing w:val="-2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y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are</w:t>
      </w:r>
      <w:r w:rsidRPr="00A7708D">
        <w:rPr>
          <w:rFonts w:ascii="Arial" w:eastAsia="Arial" w:hAnsi="Arial" w:cs="Arial"/>
          <w:spacing w:val="2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related</w:t>
      </w:r>
      <w:r w:rsidRPr="00A7708D">
        <w:rPr>
          <w:rFonts w:ascii="Arial" w:eastAsia="Arial" w:hAnsi="Arial" w:cs="Arial"/>
          <w:spacing w:val="16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both</w:t>
      </w:r>
      <w:r w:rsidRPr="00A7708D">
        <w:rPr>
          <w:rFonts w:ascii="Arial" w:eastAsia="Arial" w:hAnsi="Arial" w:cs="Arial"/>
          <w:spacing w:val="4"/>
          <w:w w:val="9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cell</w:t>
      </w:r>
      <w:r w:rsidRPr="00A7708D">
        <w:rPr>
          <w:rFonts w:ascii="Arial" w:eastAsia="Arial" w:hAnsi="Arial" w:cs="Arial"/>
          <w:spacing w:val="-1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components</w:t>
      </w:r>
      <w:r w:rsidRPr="00A7708D">
        <w:rPr>
          <w:rFonts w:ascii="Arial" w:eastAsia="Arial" w:hAnsi="Arial" w:cs="Arial"/>
          <w:spacing w:val="14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3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o</w:t>
      </w:r>
      <w:r w:rsidRPr="00A7708D">
        <w:rPr>
          <w:rFonts w:ascii="Arial" w:eastAsia="Arial" w:hAnsi="Arial" w:cs="Arial"/>
          <w:spacing w:val="-3"/>
          <w:w w:val="87"/>
          <w:sz w:val="16"/>
          <w:szCs w:val="16"/>
          <w:lang w:val="en-GB"/>
        </w:rPr>
        <w:t>r</w:t>
      </w:r>
      <w:r w:rsidRPr="00A7708D">
        <w:rPr>
          <w:rFonts w:ascii="Arial" w:eastAsia="Arial" w:hAnsi="Arial" w:cs="Arial"/>
          <w:spacing w:val="-1"/>
          <w:w w:val="87"/>
          <w:sz w:val="16"/>
          <w:szCs w:val="16"/>
          <w:lang w:val="en-GB"/>
        </w:rPr>
        <w:t>g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anisms</w:t>
      </w:r>
      <w:r w:rsidRPr="00A7708D">
        <w:rPr>
          <w:rFonts w:ascii="Arial" w:eastAsia="Arial" w:hAnsi="Arial" w:cs="Arial"/>
          <w:spacing w:val="16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via</w:t>
      </w:r>
      <w:r w:rsidRPr="00A7708D">
        <w:rPr>
          <w:rFonts w:ascii="Arial" w:eastAsia="Arial" w:hAnsi="Arial" w:cs="Arial"/>
          <w:spacing w:val="-1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6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BTL2</w:t>
      </w:r>
      <w:r w:rsidRPr="00A7708D">
        <w:rPr>
          <w:rFonts w:ascii="Arial" w:eastAsia="Arial" w:hAnsi="Arial" w:cs="Arial"/>
          <w:spacing w:val="-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relation</w:t>
      </w:r>
    </w:p>
    <w:p w14:paraId="090759A2" w14:textId="77777777" w:rsidR="00E6733B" w:rsidRPr="00A7708D" w:rsidRDefault="002C1A14">
      <w:pPr>
        <w:spacing w:before="1" w:after="0" w:line="285" w:lineRule="auto"/>
        <w:ind w:left="2062" w:right="-48"/>
        <w:rPr>
          <w:rFonts w:ascii="Arial" w:eastAsia="Arial" w:hAnsi="Arial" w:cs="Arial"/>
          <w:sz w:val="16"/>
          <w:szCs w:val="16"/>
          <w:lang w:val="en-GB"/>
        </w:rPr>
      </w:pPr>
      <w:r w:rsidRPr="00A7708D">
        <w:rPr>
          <w:rFonts w:ascii="Arial" w:eastAsia="Arial" w:hAnsi="Arial" w:cs="Arial"/>
          <w:w w:val="149"/>
          <w:sz w:val="16"/>
          <w:szCs w:val="16"/>
          <w:lang w:val="en-GB"/>
        </w:rPr>
        <w:t>‘</w:t>
      </w:r>
      <w:r w:rsidRPr="00A7708D">
        <w:rPr>
          <w:rFonts w:ascii="Arial" w:eastAsia="Arial" w:hAnsi="Arial" w:cs="Arial"/>
          <w:b/>
          <w:bCs/>
          <w:w w:val="79"/>
          <w:sz w:val="16"/>
          <w:szCs w:val="16"/>
          <w:lang w:val="en-GB"/>
        </w:rPr>
        <w:t>is</w:t>
      </w:r>
      <w:r w:rsidRPr="00A7708D">
        <w:rPr>
          <w:rFonts w:ascii="Arial" w:eastAsia="Arial" w:hAnsi="Arial" w:cs="Arial"/>
          <w:b/>
          <w:bCs/>
          <w:spacing w:val="-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b/>
          <w:bCs/>
          <w:w w:val="88"/>
          <w:sz w:val="16"/>
          <w:szCs w:val="16"/>
          <w:lang w:val="en-GB"/>
        </w:rPr>
        <w:t>included</w:t>
      </w:r>
      <w:r w:rsidRPr="00A7708D">
        <w:rPr>
          <w:rFonts w:ascii="Arial" w:eastAsia="Arial" w:hAnsi="Arial" w:cs="Arial"/>
          <w:b/>
          <w:bCs/>
          <w:spacing w:val="2"/>
          <w:w w:val="8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b/>
          <w:bCs/>
          <w:sz w:val="16"/>
          <w:szCs w:val="16"/>
          <w:lang w:val="en-GB"/>
        </w:rPr>
        <w:t>i</w:t>
      </w:r>
      <w:r w:rsidRPr="00A7708D">
        <w:rPr>
          <w:rFonts w:ascii="Arial" w:eastAsia="Arial" w:hAnsi="Arial" w:cs="Arial"/>
          <w:b/>
          <w:bCs/>
          <w:spacing w:val="2"/>
          <w:sz w:val="16"/>
          <w:szCs w:val="16"/>
          <w:lang w:val="en-GB"/>
        </w:rPr>
        <w:t>n</w:t>
      </w:r>
      <w:r w:rsidRPr="00A7708D">
        <w:rPr>
          <w:rFonts w:ascii="Arial" w:eastAsia="Arial" w:hAnsi="Arial" w:cs="Arial"/>
          <w:sz w:val="16"/>
          <w:szCs w:val="16"/>
          <w:lang w:val="en-GB"/>
        </w:rPr>
        <w:t>’,</w:t>
      </w:r>
      <w:r w:rsidRPr="00A7708D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and that</w:t>
      </w:r>
      <w:r w:rsidRPr="00A7708D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only</w:t>
      </w:r>
      <w:r w:rsidRPr="00A7708D">
        <w:rPr>
          <w:rFonts w:ascii="Arial" w:eastAsia="Arial" w:hAnsi="Arial" w:cs="Arial"/>
          <w:spacing w:val="-1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dysfunctional</w:t>
      </w:r>
      <w:r w:rsidRPr="00A7708D">
        <w:rPr>
          <w:rFonts w:ascii="Arial" w:eastAsia="Arial" w:hAnsi="Arial" w:cs="Arial"/>
          <w:spacing w:val="1"/>
          <w:w w:val="9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processes</w:t>
      </w:r>
      <w:r w:rsidRPr="00A7708D">
        <w:rPr>
          <w:rFonts w:ascii="Arial" w:eastAsia="Arial" w:hAnsi="Arial" w:cs="Arial"/>
          <w:spacing w:val="-11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5"/>
          <w:sz w:val="16"/>
          <w:szCs w:val="16"/>
          <w:lang w:val="en-GB"/>
        </w:rPr>
        <w:t>lead</w:t>
      </w:r>
      <w:r w:rsidRPr="00A7708D">
        <w:rPr>
          <w:rFonts w:ascii="Arial" w:eastAsia="Arial" w:hAnsi="Arial" w:cs="Arial"/>
          <w:spacing w:val="10"/>
          <w:w w:val="8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14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3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risk</w:t>
      </w:r>
      <w:r w:rsidRPr="00A7708D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of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d</w:t>
      </w:r>
      <w:r w:rsidRPr="00A7708D">
        <w:rPr>
          <w:rFonts w:ascii="Arial" w:eastAsia="Arial" w:hAnsi="Arial" w:cs="Arial"/>
          <w:spacing w:val="-4"/>
          <w:w w:val="90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w w:val="90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eloping</w:t>
      </w:r>
      <w:r w:rsidRPr="00A7708D">
        <w:rPr>
          <w:rFonts w:ascii="Arial" w:eastAsia="Arial" w:hAnsi="Arial" w:cs="Arial"/>
          <w:spacing w:val="6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certain</w:t>
      </w:r>
      <w:r w:rsidRPr="00A7708D">
        <w:rPr>
          <w:rFonts w:ascii="Arial" w:eastAsia="Arial" w:hAnsi="Arial" w:cs="Arial"/>
          <w:spacing w:val="-1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pathological</w:t>
      </w:r>
      <w:r w:rsidRPr="00A7708D">
        <w:rPr>
          <w:rFonts w:ascii="Arial" w:eastAsia="Arial" w:hAnsi="Arial" w:cs="Arial"/>
          <w:spacing w:val="17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phenotypes.</w:t>
      </w:r>
    </w:p>
    <w:p w14:paraId="7A065937" w14:textId="2DFA19C0" w:rsidR="00E6733B" w:rsidRPr="00A7708D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</w:rPr>
      </w:pP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Each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record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found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9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4"/>
          <w:sz w:val="16"/>
          <w:szCs w:val="16"/>
          <w:lang w:val="en-GB"/>
        </w:rPr>
        <w:t>UniProt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Ensembl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is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interpreted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78"/>
          <w:sz w:val="16"/>
          <w:szCs w:val="16"/>
          <w:lang w:val="en-GB"/>
        </w:rPr>
        <w:t>as</w:t>
      </w:r>
      <w:r w:rsidRPr="00A7708D">
        <w:rPr>
          <w:rFonts w:ascii="Arial" w:eastAsia="Arial" w:hAnsi="Arial" w:cs="Arial"/>
          <w:spacing w:val="-2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unique;</w:t>
      </w:r>
      <w:r w:rsidRPr="00A7708D">
        <w:rPr>
          <w:rFonts w:ascii="Arial" w:eastAsia="Arial" w:hAnsi="Arial" w:cs="Arial"/>
          <w:spacing w:val="-11"/>
          <w:w w:val="9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one </w:t>
      </w:r>
      <w:r w:rsidRPr="00A7708D">
        <w:rPr>
          <w:rFonts w:ascii="Arial" w:eastAsia="Arial" w:hAnsi="Arial" w:cs="Arial"/>
          <w:w w:val="93"/>
          <w:sz w:val="16"/>
          <w:szCs w:val="16"/>
          <w:lang w:val="en-GB"/>
        </w:rPr>
        <w:t>or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more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5"/>
          <w:sz w:val="16"/>
          <w:szCs w:val="16"/>
          <w:lang w:val="en-GB"/>
        </w:rPr>
        <w:t>similar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publications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may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result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9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one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9"/>
          <w:sz w:val="16"/>
          <w:szCs w:val="16"/>
          <w:lang w:val="en-GB"/>
        </w:rPr>
        <w:t>record,</w:t>
      </w:r>
      <w:r w:rsidRPr="00A7708D">
        <w:rPr>
          <w:rFonts w:ascii="Arial" w:eastAsia="Arial" w:hAnsi="Arial" w:cs="Arial"/>
          <w:spacing w:val="-11"/>
          <w:w w:val="89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and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4"/>
          <w:w w:val="79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spacing w:val="-2"/>
          <w:w w:val="99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ery</w:t>
      </w:r>
      <w:r w:rsidRPr="00A7708D">
        <w:rPr>
          <w:rFonts w:ascii="Arial" w:eastAsia="Arial" w:hAnsi="Arial" w:cs="Arial"/>
          <w:spacing w:val="-2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4"/>
          <w:w w:val="92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92"/>
          <w:sz w:val="16"/>
          <w:szCs w:val="16"/>
          <w:lang w:val="en-GB"/>
        </w:rPr>
        <w:t>ariation</w:t>
      </w:r>
      <w:r w:rsidRPr="00A7708D">
        <w:rPr>
          <w:rFonts w:ascii="Arial" w:eastAsia="Arial" w:hAnsi="Arial" w:cs="Arial"/>
          <w:spacing w:val="-12"/>
          <w:w w:val="92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in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an</w:t>
      </w:r>
      <w:r w:rsidRPr="00A7708D">
        <w:rPr>
          <w:rFonts w:ascii="Arial" w:eastAsia="Arial" w:hAnsi="Arial" w:cs="Arial"/>
          <w:spacing w:val="-10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pacing w:val="-2"/>
          <w:w w:val="87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xperiment</w:t>
      </w:r>
      <w:r w:rsidRPr="00A7708D">
        <w:rPr>
          <w:rFonts w:ascii="Arial" w:eastAsia="Arial" w:hAnsi="Arial" w:cs="Arial"/>
          <w:spacing w:val="24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 xml:space="preserve">results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in</w:t>
      </w:r>
      <w:r w:rsidRPr="00A7708D">
        <w:rPr>
          <w:rFonts w:ascii="Arial" w:eastAsia="Arial" w:hAnsi="Arial" w:cs="Arial"/>
          <w:spacing w:val="-1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a</w:t>
      </w:r>
      <w:r w:rsidRPr="00A7708D">
        <w:rPr>
          <w:rFonts w:ascii="Arial" w:eastAsia="Arial" w:hAnsi="Arial" w:cs="Arial"/>
          <w:spacing w:val="-10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n</w:t>
      </w:r>
      <w:r w:rsidRPr="00A7708D">
        <w:rPr>
          <w:rFonts w:ascii="Arial" w:eastAsia="Arial" w:hAnsi="Arial" w:cs="Arial"/>
          <w:spacing w:val="-3"/>
          <w:w w:val="86"/>
          <w:sz w:val="16"/>
          <w:szCs w:val="16"/>
          <w:lang w:val="en-GB"/>
        </w:rPr>
        <w:t>e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w</w:t>
      </w:r>
      <w:r w:rsidRPr="00A7708D">
        <w:rPr>
          <w:rFonts w:ascii="Arial" w:eastAsia="Arial" w:hAnsi="Arial" w:cs="Arial"/>
          <w:spacing w:val="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record.</w:t>
      </w:r>
      <w:r w:rsidRPr="00A7708D">
        <w:rPr>
          <w:rFonts w:ascii="Arial" w:eastAsia="Arial" w:hAnsi="Arial" w:cs="Arial"/>
          <w:spacing w:val="13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Fields</w:t>
      </w:r>
      <w:r w:rsidRPr="00A7708D">
        <w:rPr>
          <w:rFonts w:ascii="Arial" w:eastAsia="Arial" w:hAnsi="Arial" w:cs="Arial"/>
          <w:spacing w:val="1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can</w:t>
      </w:r>
      <w:r w:rsidRPr="00A7708D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be</w:t>
      </w:r>
      <w:r w:rsidRPr="00A7708D">
        <w:rPr>
          <w:rFonts w:ascii="Arial" w:eastAsia="Arial" w:hAnsi="Arial" w:cs="Arial"/>
          <w:spacing w:val="-7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filled</w:t>
      </w:r>
      <w:r w:rsidRPr="00A7708D">
        <w:rPr>
          <w:rFonts w:ascii="Arial" w:eastAsia="Arial" w:hAnsi="Arial" w:cs="Arial"/>
          <w:spacing w:val="-13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by zero</w:t>
      </w:r>
      <w:r w:rsidRPr="00A7708D">
        <w:rPr>
          <w:rFonts w:ascii="Arial" w:eastAsia="Arial" w:hAnsi="Arial" w:cs="Arial"/>
          <w:spacing w:val="-12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0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3"/>
          <w:w w:val="90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ma</w:t>
      </w:r>
      <w:r w:rsidRPr="00A7708D">
        <w:rPr>
          <w:rFonts w:ascii="Arial" w:eastAsia="Arial" w:hAnsi="Arial" w:cs="Arial"/>
          <w:spacing w:val="-2"/>
          <w:sz w:val="16"/>
          <w:szCs w:val="16"/>
          <w:lang w:val="en-GB"/>
        </w:rPr>
        <w:t>n</w:t>
      </w:r>
      <w:r w:rsidRPr="00A7708D">
        <w:rPr>
          <w:rFonts w:ascii="Arial" w:eastAsia="Arial" w:hAnsi="Arial" w:cs="Arial"/>
          <w:sz w:val="16"/>
          <w:szCs w:val="16"/>
          <w:lang w:val="en-GB"/>
        </w:rPr>
        <w:t xml:space="preserve">y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references</w:t>
      </w:r>
      <w:r w:rsidRPr="00A7708D">
        <w:rPr>
          <w:rFonts w:ascii="Arial" w:eastAsia="Arial" w:hAnsi="Arial" w:cs="Arial"/>
          <w:spacing w:val="8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to</w:t>
      </w:r>
      <w:r w:rsidRPr="00A7708D">
        <w:rPr>
          <w:rFonts w:ascii="Arial" w:eastAsia="Arial" w:hAnsi="Arial" w:cs="Arial"/>
          <w:spacing w:val="-9"/>
          <w:sz w:val="16"/>
          <w:szCs w:val="16"/>
          <w:lang w:val="en-GB"/>
        </w:rPr>
        <w:t xml:space="preserve"> </w:t>
      </w:r>
      <w:ins w:id="2731" w:author="Filipe Santana" w:date="2016-01-03T22:19:00Z">
        <w:r w:rsidR="00A7708D" w:rsidRPr="00A7708D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ontology </w:t>
        </w:r>
        <w:r w:rsidR="00A7708D" w:rsidRPr="00A7708D">
          <w:rPr>
            <w:rFonts w:ascii="Arial" w:eastAsia="Arial" w:hAnsi="Arial" w:cs="Arial"/>
            <w:spacing w:val="12"/>
            <w:w w:val="86"/>
            <w:sz w:val="16"/>
            <w:szCs w:val="16"/>
            <w:lang w:val="en-GB"/>
          </w:rPr>
          <w:t>classes</w:t>
        </w:r>
      </w:ins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,</w:t>
      </w:r>
      <w:r w:rsidRPr="00A7708D">
        <w:rPr>
          <w:rFonts w:ascii="Arial" w:eastAsia="Arial" w:hAnsi="Arial" w:cs="Arial"/>
          <w:spacing w:val="-6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10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6"/>
          <w:sz w:val="16"/>
          <w:szCs w:val="16"/>
          <w:lang w:val="en-GB"/>
        </w:rPr>
        <w:t>type</w:t>
      </w:r>
      <w:r w:rsidRPr="00A7708D">
        <w:rPr>
          <w:rFonts w:ascii="Arial" w:eastAsia="Arial" w:hAnsi="Arial" w:cs="Arial"/>
          <w:spacing w:val="20"/>
          <w:w w:val="86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of</w:t>
      </w:r>
      <w:r w:rsidRPr="00A7708D">
        <w:rPr>
          <w:rFonts w:ascii="Arial" w:eastAsia="Arial" w:hAnsi="Arial" w:cs="Arial"/>
          <w:spacing w:val="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5"/>
          <w:sz w:val="16"/>
          <w:szCs w:val="16"/>
          <w:lang w:val="en-GB"/>
        </w:rPr>
        <w:t>which</w:t>
      </w:r>
      <w:r w:rsidRPr="00A7708D">
        <w:rPr>
          <w:rFonts w:ascii="Arial" w:eastAsia="Arial" w:hAnsi="Arial" w:cs="Arial"/>
          <w:spacing w:val="4"/>
          <w:w w:val="95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is</w:t>
      </w:r>
      <w:r w:rsidRPr="00A7708D">
        <w:rPr>
          <w:rFonts w:ascii="Arial" w:eastAsia="Arial" w:hAnsi="Arial" w:cs="Arial"/>
          <w:spacing w:val="-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g</w:t>
      </w:r>
      <w:r w:rsidRPr="00A7708D">
        <w:rPr>
          <w:rFonts w:ascii="Arial" w:eastAsia="Arial" w:hAnsi="Arial" w:cs="Arial"/>
          <w:spacing w:val="-4"/>
          <w:w w:val="91"/>
          <w:sz w:val="16"/>
          <w:szCs w:val="16"/>
          <w:lang w:val="en-GB"/>
        </w:rPr>
        <w:t>i</w:t>
      </w:r>
      <w:r w:rsidRPr="00A7708D">
        <w:rPr>
          <w:rFonts w:ascii="Arial" w:eastAsia="Arial" w:hAnsi="Arial" w:cs="Arial"/>
          <w:spacing w:val="-2"/>
          <w:w w:val="91"/>
          <w:sz w:val="16"/>
          <w:szCs w:val="16"/>
          <w:lang w:val="en-GB"/>
        </w:rPr>
        <w:t>v</w:t>
      </w:r>
      <w:r w:rsidRPr="00A7708D">
        <w:rPr>
          <w:rFonts w:ascii="Arial" w:eastAsia="Arial" w:hAnsi="Arial" w:cs="Arial"/>
          <w:w w:val="91"/>
          <w:sz w:val="16"/>
          <w:szCs w:val="16"/>
          <w:lang w:val="en-GB"/>
        </w:rPr>
        <w:t>en</w:t>
      </w:r>
      <w:r w:rsidRPr="00A7708D">
        <w:rPr>
          <w:rFonts w:ascii="Arial" w:eastAsia="Arial" w:hAnsi="Arial" w:cs="Arial"/>
          <w:spacing w:val="9"/>
          <w:w w:val="91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by</w:t>
      </w:r>
      <w:r w:rsidRPr="00A7708D">
        <w:rPr>
          <w:rFonts w:ascii="Arial" w:eastAsia="Arial" w:hAnsi="Arial" w:cs="Arial"/>
          <w:spacing w:val="-8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w w:val="87"/>
          <w:sz w:val="16"/>
          <w:szCs w:val="16"/>
          <w:lang w:val="en-GB"/>
        </w:rPr>
        <w:t>the</w:t>
      </w:r>
      <w:r w:rsidRPr="00A7708D">
        <w:rPr>
          <w:rFonts w:ascii="Arial" w:eastAsia="Arial" w:hAnsi="Arial" w:cs="Arial"/>
          <w:spacing w:val="8"/>
          <w:w w:val="87"/>
          <w:sz w:val="16"/>
          <w:szCs w:val="16"/>
          <w:lang w:val="en-GB"/>
        </w:rPr>
        <w:t xml:space="preserve"> </w:t>
      </w:r>
      <w:r w:rsidRPr="00A7708D">
        <w:rPr>
          <w:rFonts w:ascii="Arial" w:eastAsia="Arial" w:hAnsi="Arial" w:cs="Arial"/>
          <w:sz w:val="16"/>
          <w:szCs w:val="16"/>
          <w:lang w:val="en-GB"/>
        </w:rPr>
        <w:t>column</w:t>
      </w:r>
    </w:p>
    <w:p w14:paraId="60998A1D" w14:textId="77777777" w:rsidR="00E6733B" w:rsidRPr="00A7708D" w:rsidRDefault="00E6733B">
      <w:pPr>
        <w:spacing w:before="6" w:after="0" w:line="240" w:lineRule="exact"/>
        <w:rPr>
          <w:sz w:val="24"/>
          <w:szCs w:val="24"/>
          <w:lang w:val="en-GB"/>
        </w:rPr>
      </w:pPr>
    </w:p>
    <w:p w14:paraId="7D54738A" w14:textId="77777777" w:rsidR="00E6733B" w:rsidRPr="00E52A5C" w:rsidRDefault="00EC4A1B">
      <w:pPr>
        <w:spacing w:after="0" w:line="257" w:lineRule="auto"/>
        <w:ind w:left="2062" w:right="-48"/>
        <w:rPr>
          <w:rFonts w:ascii="Arial" w:eastAsia="Arial" w:hAnsi="Arial" w:cs="Arial"/>
          <w:sz w:val="16"/>
          <w:szCs w:val="16"/>
          <w:lang w:val="en-GB"/>
          <w:rPrChange w:id="27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85B4EBA">
          <v:group id="_x0000_s1141" style="position:absolute;left:0;text-align:left;margin-left:111.1pt;margin-top:-.6pt;width:233.15pt;height:.1pt;z-index:-1211;mso-position-horizontal-relative:page" coordorigin="2222,-12" coordsize="4663,2">
            <v:shape id="_x0000_s1142" style="position:absolute;left:2222;top:-12;width:4663;height:2" coordorigin="2222,-12" coordsize="4663,0" path="m2222,-12r4662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position w:val="6"/>
          <w:sz w:val="12"/>
          <w:szCs w:val="12"/>
          <w:lang w:val="en-GB"/>
          <w:rPrChange w:id="2733" w:author="Filipe Santana" w:date="2016-01-03T15:57:00Z">
            <w:rPr>
              <w:rFonts w:ascii="Arial" w:eastAsia="Arial" w:hAnsi="Arial" w:cs="Arial"/>
              <w:position w:val="6"/>
              <w:sz w:val="12"/>
              <w:szCs w:val="12"/>
            </w:rPr>
          </w:rPrChange>
        </w:rPr>
        <w:t>7</w:t>
      </w:r>
      <w:r w:rsidR="002C1A14" w:rsidRPr="00E52A5C">
        <w:rPr>
          <w:rFonts w:ascii="Arial" w:eastAsia="Arial" w:hAnsi="Arial" w:cs="Arial"/>
          <w:spacing w:val="31"/>
          <w:position w:val="6"/>
          <w:sz w:val="12"/>
          <w:szCs w:val="12"/>
          <w:lang w:val="en-GB"/>
          <w:rPrChange w:id="2734" w:author="Filipe Santana" w:date="2016-01-03T15:57:00Z">
            <w:rPr>
              <w:rFonts w:ascii="Arial" w:eastAsia="Arial" w:hAnsi="Arial" w:cs="Arial"/>
              <w:spacing w:val="31"/>
              <w:position w:val="6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273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ontology-</w:t>
      </w:r>
      <w:proofErr w:type="gramStart"/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273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based </w:t>
      </w:r>
      <w:r w:rsidR="002C1A14" w:rsidRPr="00E52A5C">
        <w:rPr>
          <w:rFonts w:ascii="Arial" w:eastAsia="Arial" w:hAnsi="Arial" w:cs="Arial"/>
          <w:spacing w:val="33"/>
          <w:w w:val="86"/>
          <w:sz w:val="16"/>
          <w:szCs w:val="16"/>
          <w:lang w:val="en-GB"/>
          <w:rPrChange w:id="2737" w:author="Filipe Santana" w:date="2016-01-03T15:57:00Z">
            <w:rPr>
              <w:rFonts w:ascii="Arial" w:eastAsia="Arial" w:hAnsi="Arial" w:cs="Arial"/>
              <w:spacing w:val="33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273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database</w:t>
      </w:r>
      <w:proofErr w:type="gramEnd"/>
      <w:r w:rsidR="002C1A14"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2739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7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int</w:t>
      </w:r>
      <w:r w:rsidR="002C1A14"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2741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7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gration,</w:t>
      </w:r>
      <w:r w:rsidR="002C1A14"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274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7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intelligent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74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agents, </w:t>
      </w:r>
      <w:r w:rsidR="002C1A14" w:rsidRPr="00E52A5C">
        <w:rPr>
          <w:rFonts w:ascii="Arial" w:eastAsia="Arial" w:hAnsi="Arial" w:cs="Arial"/>
          <w:spacing w:val="20"/>
          <w:w w:val="85"/>
          <w:sz w:val="16"/>
          <w:szCs w:val="16"/>
          <w:lang w:val="en-GB"/>
          <w:rPrChange w:id="2746" w:author="Filipe Santana" w:date="2016-01-03T15:57:00Z">
            <w:rPr>
              <w:rFonts w:ascii="Arial" w:eastAsia="Arial" w:hAnsi="Arial" w:cs="Arial"/>
              <w:spacing w:val="20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7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information 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274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retri</w:t>
      </w:r>
      <w:r w:rsidR="002C1A14"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2749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ev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275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al,</w:t>
      </w:r>
      <w:r w:rsidR="002C1A14"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2751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275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among</w:t>
      </w:r>
      <w:r w:rsidR="002C1A14" w:rsidRPr="00E52A5C">
        <w:rPr>
          <w:rFonts w:ascii="Arial" w:eastAsia="Arial" w:hAnsi="Arial" w:cs="Arial"/>
          <w:spacing w:val="-10"/>
          <w:w w:val="90"/>
          <w:sz w:val="16"/>
          <w:szCs w:val="16"/>
          <w:lang w:val="en-GB"/>
          <w:rPrChange w:id="2753" w:author="Filipe Santana" w:date="2016-01-03T15:57:00Z">
            <w:rPr>
              <w:rFonts w:ascii="Arial" w:eastAsia="Arial" w:hAnsi="Arial" w:cs="Arial"/>
              <w:spacing w:val="-10"/>
              <w:w w:val="9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7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others</w:t>
      </w:r>
    </w:p>
    <w:p w14:paraId="2BE182C0" w14:textId="77777777" w:rsidR="00E6733B" w:rsidRPr="00E52A5C" w:rsidRDefault="002C1A14">
      <w:pPr>
        <w:spacing w:before="33" w:after="0" w:line="285" w:lineRule="auto"/>
        <w:ind w:right="2060"/>
        <w:rPr>
          <w:rFonts w:ascii="Arial" w:eastAsia="Arial" w:hAnsi="Arial" w:cs="Arial"/>
          <w:sz w:val="16"/>
          <w:szCs w:val="16"/>
          <w:lang w:val="en-GB"/>
          <w:rPrChange w:id="27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2756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75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lastRenderedPageBreak/>
        <w:t>heade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2758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7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2760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7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e.g.,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76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7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UniProt</w:t>
      </w:r>
      <w:r w:rsidRPr="00E52A5C">
        <w:rPr>
          <w:rFonts w:ascii="Arial" w:eastAsia="Arial" w:hAnsi="Arial" w:cs="Arial"/>
          <w:spacing w:val="34"/>
          <w:w w:val="88"/>
          <w:sz w:val="16"/>
          <w:szCs w:val="16"/>
          <w:lang w:val="en-GB"/>
          <w:rPrChange w:id="2764" w:author="Filipe Santana" w:date="2016-01-03T15:57:00Z">
            <w:rPr>
              <w:rFonts w:ascii="Arial" w:eastAsia="Arial" w:hAnsi="Arial" w:cs="Arial"/>
              <w:spacing w:val="3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76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“P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2766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76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otein”</w:t>
      </w:r>
      <w:r w:rsidRPr="00E52A5C">
        <w:rPr>
          <w:rFonts w:ascii="Arial" w:eastAsia="Arial" w:hAnsi="Arial" w:cs="Arial"/>
          <w:i/>
          <w:spacing w:val="35"/>
          <w:sz w:val="16"/>
          <w:szCs w:val="16"/>
          <w:lang w:val="en-GB"/>
          <w:rPrChange w:id="2768" w:author="Filipe Santana" w:date="2016-01-03T15:57:00Z">
            <w:rPr>
              <w:rFonts w:ascii="Arial" w:eastAsia="Arial" w:hAnsi="Arial" w:cs="Arial"/>
              <w:i/>
              <w:spacing w:val="3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7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2770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2771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5"/>
          <w:w w:val="82"/>
          <w:sz w:val="16"/>
          <w:szCs w:val="16"/>
          <w:lang w:val="en-GB"/>
          <w:rPrChange w:id="2772" w:author="Filipe Santana" w:date="2016-01-03T15:57:00Z">
            <w:rPr>
              <w:rFonts w:ascii="Arial" w:eastAsia="Arial" w:hAnsi="Arial" w:cs="Arial"/>
              <w:spacing w:val="5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7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774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775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pr: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2776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93"/>
          <w:sz w:val="16"/>
          <w:szCs w:val="16"/>
          <w:lang w:val="en-GB"/>
          <w:rPrChange w:id="2777" w:author="Filipe Santana" w:date="2016-01-03T15:57:00Z">
            <w:rPr>
              <w:rFonts w:ascii="Arial" w:eastAsia="Arial" w:hAnsi="Arial" w:cs="Arial"/>
              <w:i/>
              <w:spacing w:val="-6"/>
              <w:w w:val="9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2778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otein</w:t>
      </w:r>
      <w:proofErr w:type="spellEnd"/>
      <w:proofErr w:type="gramEnd"/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277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"/>
          <w:w w:val="93"/>
          <w:sz w:val="16"/>
          <w:szCs w:val="16"/>
          <w:lang w:val="en-GB"/>
          <w:rPrChange w:id="2780" w:author="Filipe Santana" w:date="2016-01-03T15:57:00Z">
            <w:rPr>
              <w:rFonts w:ascii="Arial" w:eastAsia="Arial" w:hAnsi="Arial" w:cs="Arial"/>
              <w:spacing w:val="3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78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“Molecule”</w:t>
      </w:r>
      <w:r w:rsidRPr="00E52A5C">
        <w:rPr>
          <w:rFonts w:ascii="Arial" w:eastAsia="Arial" w:hAnsi="Arial" w:cs="Arial"/>
          <w:i/>
          <w:spacing w:val="19"/>
          <w:sz w:val="16"/>
          <w:szCs w:val="16"/>
          <w:lang w:val="en-GB"/>
          <w:rPrChange w:id="2782" w:author="Filipe Santana" w:date="2016-01-03T15:57:00Z">
            <w:rPr>
              <w:rFonts w:ascii="Arial" w:eastAsia="Arial" w:hAnsi="Arial" w:cs="Arial"/>
              <w:i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7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for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784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btl2:‘</w:t>
      </w:r>
      <w:r w:rsidRPr="00E52A5C">
        <w:rPr>
          <w:rFonts w:ascii="Arial" w:eastAsia="Arial" w:hAnsi="Arial" w:cs="Arial"/>
          <w:i/>
          <w:w w:val="94"/>
          <w:sz w:val="16"/>
          <w:szCs w:val="16"/>
          <w:lang w:val="en-GB"/>
          <w:rPrChange w:id="2785" w:author="Filipe Santana" w:date="2016-01-03T15:57:00Z">
            <w:rPr>
              <w:rFonts w:ascii="Arial" w:eastAsia="Arial" w:hAnsi="Arial" w:cs="Arial"/>
              <w:i/>
              <w:w w:val="94"/>
              <w:sz w:val="16"/>
              <w:szCs w:val="16"/>
            </w:rPr>
          </w:rPrChange>
        </w:rPr>
        <w:t>Mono</w:t>
      </w:r>
      <w:r w:rsidRPr="00E52A5C">
        <w:rPr>
          <w:rFonts w:ascii="Arial" w:eastAsia="Arial" w:hAnsi="Arial" w:cs="Arial"/>
          <w:i/>
          <w:spacing w:val="17"/>
          <w:w w:val="94"/>
          <w:sz w:val="16"/>
          <w:szCs w:val="16"/>
          <w:lang w:val="en-GB"/>
          <w:rPrChange w:id="2786" w:author="Filipe Santana" w:date="2016-01-03T15:57:00Z">
            <w:rPr>
              <w:rFonts w:ascii="Arial" w:eastAsia="Arial" w:hAnsi="Arial" w:cs="Arial"/>
              <w:i/>
              <w:spacing w:val="17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6"/>
          <w:szCs w:val="16"/>
          <w:lang w:val="en-GB"/>
          <w:rPrChange w:id="2787" w:author="Filipe Santana" w:date="2016-01-03T15:57:00Z">
            <w:rPr>
              <w:rFonts w:ascii="Arial" w:eastAsia="Arial" w:hAnsi="Arial" w:cs="Arial"/>
              <w:i/>
              <w:w w:val="94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i/>
          <w:spacing w:val="-9"/>
          <w:w w:val="94"/>
          <w:sz w:val="16"/>
          <w:szCs w:val="16"/>
          <w:lang w:val="en-GB"/>
          <w:rPrChange w:id="2788" w:author="Filipe Santana" w:date="2016-01-03T15:57:00Z">
            <w:rPr>
              <w:rFonts w:ascii="Arial" w:eastAsia="Arial" w:hAnsi="Arial" w:cs="Arial"/>
              <w:i/>
              <w:spacing w:val="-9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6"/>
          <w:szCs w:val="16"/>
          <w:lang w:val="en-GB"/>
          <w:rPrChange w:id="2789" w:author="Filipe Santana" w:date="2016-01-03T15:57:00Z">
            <w:rPr>
              <w:rFonts w:ascii="Arial" w:eastAsia="Arial" w:hAnsi="Arial" w:cs="Arial"/>
              <w:i/>
              <w:w w:val="94"/>
              <w:sz w:val="16"/>
              <w:szCs w:val="16"/>
            </w:rPr>
          </w:rPrChange>
        </w:rPr>
        <w:t>entit</w:t>
      </w:r>
      <w:r w:rsidRPr="00E52A5C">
        <w:rPr>
          <w:rFonts w:ascii="Arial" w:eastAsia="Arial" w:hAnsi="Arial" w:cs="Arial"/>
          <w:i/>
          <w:spacing w:val="2"/>
          <w:w w:val="94"/>
          <w:sz w:val="16"/>
          <w:szCs w:val="16"/>
          <w:lang w:val="en-GB"/>
          <w:rPrChange w:id="2790" w:author="Filipe Santana" w:date="2016-01-03T15:57:00Z">
            <w:rPr>
              <w:rFonts w:ascii="Arial" w:eastAsia="Arial" w:hAnsi="Arial" w:cs="Arial"/>
              <w:i/>
              <w:spacing w:val="2"/>
              <w:w w:val="94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2791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’,</w:t>
      </w:r>
      <w:r w:rsidRPr="00E52A5C">
        <w:rPr>
          <w:rFonts w:ascii="Arial" w:eastAsia="Arial" w:hAnsi="Arial" w:cs="Arial"/>
          <w:spacing w:val="8"/>
          <w:w w:val="94"/>
          <w:sz w:val="16"/>
          <w:szCs w:val="16"/>
          <w:lang w:val="en-GB"/>
          <w:rPrChange w:id="2792" w:author="Filipe Santana" w:date="2016-01-03T15:57:00Z">
            <w:rPr>
              <w:rFonts w:ascii="Arial" w:eastAsia="Arial" w:hAnsi="Arial" w:cs="Arial"/>
              <w:spacing w:val="8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79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2794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279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‘O</w:t>
      </w:r>
      <w:r w:rsidRPr="00E52A5C">
        <w:rPr>
          <w:rFonts w:ascii="Arial" w:eastAsia="Arial" w:hAnsi="Arial" w:cs="Arial"/>
          <w:i/>
          <w:spacing w:val="-5"/>
          <w:w w:val="90"/>
          <w:sz w:val="16"/>
          <w:szCs w:val="16"/>
          <w:lang w:val="en-GB"/>
          <w:rPrChange w:id="2796" w:author="Filipe Santana" w:date="2016-01-03T15:57:00Z">
            <w:rPr>
              <w:rFonts w:ascii="Arial" w:eastAsia="Arial" w:hAnsi="Arial" w:cs="Arial"/>
              <w:i/>
              <w:spacing w:val="-5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279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ganism’ </w:t>
      </w:r>
      <w:r w:rsidRPr="00E52A5C">
        <w:rPr>
          <w:rFonts w:ascii="Arial" w:eastAsia="Arial" w:hAnsi="Arial" w:cs="Arial"/>
          <w:i/>
          <w:spacing w:val="12"/>
          <w:w w:val="90"/>
          <w:sz w:val="16"/>
          <w:szCs w:val="16"/>
          <w:lang w:val="en-GB"/>
          <w:rPrChange w:id="2798" w:author="Filipe Santana" w:date="2016-01-03T15:57:00Z">
            <w:rPr>
              <w:rFonts w:ascii="Arial" w:eastAsia="Arial" w:hAnsi="Arial" w:cs="Arial"/>
              <w:i/>
              <w:spacing w:val="1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7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2800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8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btl2: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80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6"/>
          <w:sz w:val="16"/>
          <w:szCs w:val="16"/>
          <w:lang w:val="en-GB"/>
          <w:rPrChange w:id="2803" w:author="Filipe Santana" w:date="2016-01-03T15:57:00Z">
            <w:rPr>
              <w:rFonts w:ascii="Arial" w:eastAsia="Arial" w:hAnsi="Arial" w:cs="Arial"/>
              <w:i/>
              <w:spacing w:val="-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280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ganism</w:t>
      </w:r>
      <w:r w:rsidRPr="00E52A5C">
        <w:rPr>
          <w:rFonts w:ascii="Arial" w:eastAsia="Arial" w:hAnsi="Arial" w:cs="Arial"/>
          <w:sz w:val="16"/>
          <w:szCs w:val="16"/>
          <w:lang w:val="en-GB"/>
          <w:rPrChange w:id="28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0561BEEB" w14:textId="77777777" w:rsidR="00E6733B" w:rsidRPr="00E52A5C" w:rsidRDefault="00E6733B">
      <w:pPr>
        <w:spacing w:before="3" w:after="0" w:line="130" w:lineRule="exact"/>
        <w:rPr>
          <w:sz w:val="13"/>
          <w:szCs w:val="13"/>
          <w:lang w:val="en-GB"/>
          <w:rPrChange w:id="2806" w:author="Filipe Santana" w:date="2016-01-03T15:57:00Z">
            <w:rPr>
              <w:sz w:val="13"/>
              <w:szCs w:val="13"/>
            </w:rPr>
          </w:rPrChange>
        </w:rPr>
      </w:pPr>
    </w:p>
    <w:p w14:paraId="11E5F59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2807" w:author="Filipe Santana" w:date="2016-01-03T15:57:00Z">
            <w:rPr>
              <w:sz w:val="20"/>
              <w:szCs w:val="20"/>
            </w:rPr>
          </w:rPrChange>
        </w:rPr>
      </w:pPr>
    </w:p>
    <w:p w14:paraId="3E0A9E5B" w14:textId="77777777" w:rsidR="00E6733B" w:rsidRPr="00E52A5C" w:rsidRDefault="002C1A14">
      <w:pPr>
        <w:spacing w:after="0" w:line="240" w:lineRule="auto"/>
        <w:ind w:right="4640"/>
        <w:jc w:val="both"/>
        <w:rPr>
          <w:rFonts w:ascii="Arial" w:eastAsia="Arial" w:hAnsi="Arial" w:cs="Arial"/>
          <w:sz w:val="18"/>
          <w:szCs w:val="18"/>
          <w:lang w:val="en-GB"/>
          <w:rPrChange w:id="2808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sz w:val="18"/>
          <w:szCs w:val="18"/>
          <w:lang w:val="en-GB"/>
          <w:rPrChange w:id="280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5.2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2810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281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Ontological</w:t>
      </w:r>
      <w:r w:rsidRPr="00E52A5C">
        <w:rPr>
          <w:rFonts w:ascii="Arial" w:eastAsia="Arial" w:hAnsi="Arial" w:cs="Arial"/>
          <w:spacing w:val="-9"/>
          <w:sz w:val="18"/>
          <w:szCs w:val="18"/>
          <w:lang w:val="en-GB"/>
          <w:rPrChange w:id="2812" w:author="Filipe Santana" w:date="2016-01-03T15:57:00Z">
            <w:rPr>
              <w:rFonts w:ascii="Arial" w:eastAsia="Arial" w:hAnsi="Arial" w:cs="Arial"/>
              <w:spacing w:val="-9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2813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Grounding</w:t>
      </w:r>
    </w:p>
    <w:p w14:paraId="3869EB5E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2814" w:author="Filipe Santana" w:date="2016-01-03T15:57:00Z">
            <w:rPr>
              <w:sz w:val="11"/>
              <w:szCs w:val="11"/>
            </w:rPr>
          </w:rPrChange>
        </w:rPr>
      </w:pPr>
    </w:p>
    <w:p w14:paraId="5277349D" w14:textId="29D6AAD8" w:rsidR="00E6733B" w:rsidRPr="00E52A5C" w:rsidRDefault="00A7708D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  <w:rPrChange w:id="28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ins w:id="2816" w:author="Filipe Santana" w:date="2016-01-03T22:20:00Z">
        <w:r>
          <w:rPr>
            <w:rFonts w:ascii="Arial" w:eastAsia="Arial" w:hAnsi="Arial" w:cs="Arial"/>
            <w:w w:val="90"/>
            <w:sz w:val="16"/>
            <w:szCs w:val="16"/>
            <w:lang w:val="en-GB"/>
          </w:rPr>
          <w:t>T</w:t>
        </w:r>
      </w:ins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281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he</w:t>
      </w:r>
      <w:r w:rsidR="002C1A14" w:rsidRPr="00E52A5C">
        <w:rPr>
          <w:rFonts w:ascii="Arial" w:eastAsia="Arial" w:hAnsi="Arial" w:cs="Arial"/>
          <w:spacing w:val="-6"/>
          <w:w w:val="90"/>
          <w:sz w:val="16"/>
          <w:szCs w:val="16"/>
          <w:lang w:val="en-GB"/>
          <w:rPrChange w:id="2818" w:author="Filipe Santana" w:date="2016-01-03T15:57:00Z">
            <w:rPr>
              <w:rFonts w:ascii="Arial" w:eastAsia="Arial" w:hAnsi="Arial" w:cs="Arial"/>
              <w:spacing w:val="-6"/>
              <w:w w:val="9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281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ontological</w:t>
      </w:r>
      <w:r w:rsidR="002C1A14" w:rsidRPr="00E52A5C">
        <w:rPr>
          <w:rFonts w:ascii="Arial" w:eastAsia="Arial" w:hAnsi="Arial" w:cs="Arial"/>
          <w:spacing w:val="23"/>
          <w:w w:val="90"/>
          <w:sz w:val="16"/>
          <w:szCs w:val="16"/>
          <w:lang w:val="en-GB"/>
          <w:rPrChange w:id="2820" w:author="Filipe Santana" w:date="2016-01-03T15:57:00Z">
            <w:rPr>
              <w:rFonts w:ascii="Arial" w:eastAsia="Arial" w:hAnsi="Arial" w:cs="Arial"/>
              <w:spacing w:val="23"/>
              <w:w w:val="9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282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grounding</w:t>
      </w:r>
      <w:r w:rsidR="002C1A14"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2822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3"/>
          <w:sz w:val="16"/>
          <w:szCs w:val="16"/>
          <w:lang w:val="en-GB"/>
          <w:rPrChange w:id="282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steps</w:t>
      </w:r>
      <w:r w:rsidR="002C1A14" w:rsidRPr="00E52A5C">
        <w:rPr>
          <w:rFonts w:ascii="Arial" w:eastAsia="Arial" w:hAnsi="Arial" w:cs="Arial"/>
          <w:spacing w:val="4"/>
          <w:w w:val="83"/>
          <w:sz w:val="16"/>
          <w:szCs w:val="16"/>
          <w:lang w:val="en-GB"/>
          <w:rPrChange w:id="2824" w:author="Filipe Santana" w:date="2016-01-03T15:57:00Z">
            <w:rPr>
              <w:rFonts w:ascii="Arial" w:eastAsia="Arial" w:hAnsi="Arial" w:cs="Arial"/>
              <w:spacing w:val="4"/>
              <w:w w:val="8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2826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2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the</w:t>
      </w:r>
      <w:r w:rsidR="002C1A14" w:rsidRPr="00E52A5C">
        <w:rPr>
          <w:rFonts w:ascii="Arial" w:eastAsia="Arial" w:hAnsi="Arial" w:cs="Arial"/>
          <w:spacing w:val="7"/>
          <w:w w:val="85"/>
          <w:sz w:val="16"/>
          <w:szCs w:val="16"/>
          <w:lang w:val="en-GB"/>
          <w:rPrChange w:id="2828" w:author="Filipe Santana" w:date="2016-01-03T15:57:00Z">
            <w:rPr>
              <w:rFonts w:ascii="Arial" w:eastAsia="Arial" w:hAnsi="Arial" w:cs="Arial"/>
              <w:spacing w:val="7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2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selected</w:t>
      </w:r>
      <w:r w:rsidR="002C1A14" w:rsidRPr="00E52A5C">
        <w:rPr>
          <w:rFonts w:ascii="Arial" w:eastAsia="Arial" w:hAnsi="Arial" w:cs="Arial"/>
          <w:spacing w:val="9"/>
          <w:w w:val="85"/>
          <w:sz w:val="16"/>
          <w:szCs w:val="16"/>
          <w:lang w:val="en-GB"/>
          <w:rPrChange w:id="2830" w:author="Filipe Santana" w:date="2016-01-03T15:57:00Z">
            <w:rPr>
              <w:rFonts w:ascii="Arial" w:eastAsia="Arial" w:hAnsi="Arial" w:cs="Arial"/>
              <w:spacing w:val="9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3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database content</w:t>
      </w:r>
      <w:r w:rsidR="002C1A14" w:rsidRPr="00E52A5C">
        <w:rPr>
          <w:rFonts w:ascii="Arial" w:eastAsia="Arial" w:hAnsi="Arial" w:cs="Arial"/>
          <w:spacing w:val="18"/>
          <w:w w:val="85"/>
          <w:sz w:val="16"/>
          <w:szCs w:val="16"/>
          <w:lang w:val="en-GB"/>
          <w:rPrChange w:id="2832" w:author="Filipe Santana" w:date="2016-01-03T15:57:00Z">
            <w:rPr>
              <w:rFonts w:ascii="Arial" w:eastAsia="Arial" w:hAnsi="Arial" w:cs="Arial"/>
              <w:spacing w:val="18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3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spacing w:val="5"/>
          <w:w w:val="85"/>
          <w:sz w:val="16"/>
          <w:szCs w:val="16"/>
          <w:lang w:val="en-GB"/>
          <w:rPrChange w:id="2834" w:author="Filipe Santana" w:date="2016-01-03T15:57:00Z">
            <w:rPr>
              <w:rFonts w:ascii="Arial" w:eastAsia="Arial" w:hAnsi="Arial" w:cs="Arial"/>
              <w:spacing w:val="5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3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described.</w:t>
      </w:r>
      <w:r w:rsidR="002C1A14" w:rsidRPr="00E52A5C">
        <w:rPr>
          <w:rFonts w:ascii="Arial" w:eastAsia="Arial" w:hAnsi="Arial" w:cs="Arial"/>
          <w:spacing w:val="21"/>
          <w:w w:val="85"/>
          <w:sz w:val="16"/>
          <w:szCs w:val="16"/>
          <w:lang w:val="en-GB"/>
          <w:rPrChange w:id="2836" w:author="Filipe Santana" w:date="2016-01-03T15:57:00Z">
            <w:rPr>
              <w:rFonts w:ascii="Arial" w:eastAsia="Arial" w:hAnsi="Arial" w:cs="Arial"/>
              <w:spacing w:val="21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11"/>
          <w:w w:val="85"/>
          <w:sz w:val="16"/>
          <w:szCs w:val="16"/>
          <w:lang w:val="en-GB"/>
          <w:rPrChange w:id="2837" w:author="Filipe Santana" w:date="2016-01-03T15:57:00Z">
            <w:rPr>
              <w:rFonts w:ascii="Arial" w:eastAsia="Arial" w:hAnsi="Arial" w:cs="Arial"/>
              <w:spacing w:val="-11"/>
              <w:w w:val="85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3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able</w:t>
      </w:r>
      <w:r w:rsidR="002C1A14" w:rsidRPr="00E52A5C">
        <w:rPr>
          <w:rFonts w:ascii="Arial" w:eastAsia="Arial" w:hAnsi="Arial" w:cs="Arial"/>
          <w:spacing w:val="14"/>
          <w:w w:val="85"/>
          <w:sz w:val="16"/>
          <w:szCs w:val="16"/>
          <w:lang w:val="en-GB"/>
          <w:rPrChange w:id="2839" w:author="Filipe Santana" w:date="2016-01-03T15:57:00Z">
            <w:rPr>
              <w:rFonts w:ascii="Arial" w:eastAsia="Arial" w:hAnsi="Arial" w:cs="Arial"/>
              <w:spacing w:val="14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4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1</w:t>
      </w:r>
      <w:del w:id="2841" w:author="Filipe Santana" w:date="2016-01-03T22:20:00Z">
        <w:r w:rsidR="002C1A14" w:rsidRPr="00E52A5C" w:rsidDel="00A7708D">
          <w:rPr>
            <w:rFonts w:ascii="Arial" w:eastAsia="Arial" w:hAnsi="Arial" w:cs="Arial"/>
            <w:w w:val="85"/>
            <w:sz w:val="16"/>
            <w:szCs w:val="16"/>
            <w:lang w:val="en-GB"/>
            <w:rPrChange w:id="2842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delText>)</w:delText>
        </w:r>
      </w:del>
      <w:r w:rsidR="002C1A14" w:rsidRPr="00E52A5C">
        <w:rPr>
          <w:rFonts w:ascii="Arial" w:eastAsia="Arial" w:hAnsi="Arial" w:cs="Arial"/>
          <w:spacing w:val="8"/>
          <w:w w:val="85"/>
          <w:sz w:val="16"/>
          <w:szCs w:val="16"/>
          <w:lang w:val="en-GB"/>
          <w:rPrChange w:id="2843" w:author="Filipe Santana" w:date="2016-01-03T15:57:00Z">
            <w:rPr>
              <w:rFonts w:ascii="Arial" w:eastAsia="Arial" w:hAnsi="Arial" w:cs="Arial"/>
              <w:spacing w:val="8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4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sh</w:t>
      </w:r>
      <w:r w:rsidR="002C1A14"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2845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4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ws</w:t>
      </w:r>
      <w:r w:rsidR="002C1A14" w:rsidRPr="00E52A5C">
        <w:rPr>
          <w:rFonts w:ascii="Arial" w:eastAsia="Arial" w:hAnsi="Arial" w:cs="Arial"/>
          <w:spacing w:val="6"/>
          <w:w w:val="85"/>
          <w:sz w:val="16"/>
          <w:szCs w:val="16"/>
          <w:lang w:val="en-GB"/>
          <w:rPrChange w:id="2847" w:author="Filipe Santana" w:date="2016-01-03T15:57:00Z">
            <w:rPr>
              <w:rFonts w:ascii="Arial" w:eastAsia="Arial" w:hAnsi="Arial" w:cs="Arial"/>
              <w:spacing w:val="6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4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="002C1A14"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2849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285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subset</w:t>
      </w:r>
      <w:r w:rsidR="002C1A14" w:rsidRPr="00E52A5C">
        <w:rPr>
          <w:rFonts w:ascii="Arial" w:eastAsia="Arial" w:hAnsi="Arial" w:cs="Arial"/>
          <w:spacing w:val="-8"/>
          <w:w w:val="85"/>
          <w:sz w:val="16"/>
          <w:szCs w:val="16"/>
          <w:lang w:val="en-GB"/>
          <w:rPrChange w:id="2851" w:author="Filipe Santana" w:date="2016-01-03T15:57:00Z">
            <w:rPr>
              <w:rFonts w:ascii="Arial" w:eastAsia="Arial" w:hAnsi="Arial" w:cs="Arial"/>
              <w:spacing w:val="-8"/>
              <w:w w:val="8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2853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2854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the</w:t>
      </w:r>
      <w:r w:rsidR="002C1A14" w:rsidRPr="00E52A5C">
        <w:rPr>
          <w:rFonts w:ascii="Arial" w:eastAsia="Arial" w:hAnsi="Arial" w:cs="Arial"/>
          <w:spacing w:val="9"/>
          <w:w w:val="82"/>
          <w:sz w:val="16"/>
          <w:szCs w:val="16"/>
          <w:lang w:val="en-GB"/>
          <w:rPrChange w:id="2855" w:author="Filipe Santana" w:date="2016-01-03T15:57:00Z">
            <w:rPr>
              <w:rFonts w:ascii="Arial" w:eastAsia="Arial" w:hAnsi="Arial" w:cs="Arial"/>
              <w:spacing w:val="9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2856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table</w:t>
      </w:r>
      <w:r w:rsidR="002C1A14" w:rsidRPr="00E52A5C">
        <w:rPr>
          <w:rFonts w:ascii="Arial" w:eastAsia="Arial" w:hAnsi="Arial" w:cs="Arial"/>
          <w:spacing w:val="22"/>
          <w:w w:val="82"/>
          <w:sz w:val="16"/>
          <w:szCs w:val="16"/>
          <w:lang w:val="en-GB"/>
          <w:rPrChange w:id="2857" w:author="Filipe Santana" w:date="2016-01-03T15:57:00Z">
            <w:rPr>
              <w:rFonts w:ascii="Arial" w:eastAsia="Arial" w:hAnsi="Arial" w:cs="Arial"/>
              <w:spacing w:val="22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2858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created</w:t>
      </w:r>
      <w:r w:rsidR="002C1A14" w:rsidRPr="00E52A5C">
        <w:rPr>
          <w:rFonts w:ascii="Arial" w:eastAsia="Arial" w:hAnsi="Arial" w:cs="Arial"/>
          <w:spacing w:val="19"/>
          <w:w w:val="82"/>
          <w:sz w:val="16"/>
          <w:szCs w:val="16"/>
          <w:lang w:val="en-GB"/>
          <w:rPrChange w:id="2859" w:author="Filipe Santana" w:date="2016-01-03T15:57:00Z">
            <w:rPr>
              <w:rFonts w:ascii="Arial" w:eastAsia="Arial" w:hAnsi="Arial" w:cs="Arial"/>
              <w:spacing w:val="19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2860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as</w:t>
      </w:r>
      <w:r w:rsidR="002C1A14" w:rsidRPr="00E52A5C">
        <w:rPr>
          <w:rFonts w:ascii="Arial" w:eastAsia="Arial" w:hAnsi="Arial" w:cs="Arial"/>
          <w:spacing w:val="-9"/>
          <w:w w:val="82"/>
          <w:sz w:val="16"/>
          <w:szCs w:val="16"/>
          <w:lang w:val="en-GB"/>
          <w:rPrChange w:id="2861" w:author="Filipe Santana" w:date="2016-01-03T15:57:00Z">
            <w:rPr>
              <w:rFonts w:ascii="Arial" w:eastAsia="Arial" w:hAnsi="Arial" w:cs="Arial"/>
              <w:spacing w:val="-9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2862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a</w:t>
      </w:r>
      <w:r w:rsidR="002C1A14" w:rsidRPr="00E52A5C">
        <w:rPr>
          <w:rFonts w:ascii="Arial" w:eastAsia="Arial" w:hAnsi="Arial" w:cs="Arial"/>
          <w:spacing w:val="-5"/>
          <w:w w:val="82"/>
          <w:sz w:val="16"/>
          <w:szCs w:val="16"/>
          <w:lang w:val="en-GB"/>
          <w:rPrChange w:id="2863" w:author="Filipe Santana" w:date="2016-01-03T15:57:00Z">
            <w:rPr>
              <w:rFonts w:ascii="Arial" w:eastAsia="Arial" w:hAnsi="Arial" w:cs="Arial"/>
              <w:spacing w:val="-5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vi</w:t>
      </w:r>
      <w:r w:rsidR="002C1A14"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865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 from</w:t>
      </w:r>
      <w:r w:rsidR="002C1A14"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2867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6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UniProt</w:t>
      </w:r>
      <w:r w:rsidR="002C1A14" w:rsidRPr="00E52A5C">
        <w:rPr>
          <w:rFonts w:ascii="Arial" w:eastAsia="Arial" w:hAnsi="Arial" w:cs="Arial"/>
          <w:spacing w:val="32"/>
          <w:w w:val="89"/>
          <w:sz w:val="16"/>
          <w:szCs w:val="16"/>
          <w:lang w:val="en-GB"/>
          <w:rPrChange w:id="2869" w:author="Filipe Santana" w:date="2016-01-03T15:57:00Z">
            <w:rPr>
              <w:rFonts w:ascii="Arial" w:eastAsia="Arial" w:hAnsi="Arial" w:cs="Arial"/>
              <w:spacing w:val="3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7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2871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7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Ensembl(</w:t>
      </w:r>
      <w:proofErr w:type="gramEnd"/>
      <w:r w:rsidR="002C1A14"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2873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7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able</w:t>
      </w:r>
      <w:r w:rsidR="002C1A14" w:rsidRPr="00E52A5C">
        <w:rPr>
          <w:rFonts w:ascii="Arial" w:eastAsia="Arial" w:hAnsi="Arial" w:cs="Arial"/>
          <w:spacing w:val="13"/>
          <w:w w:val="89"/>
          <w:sz w:val="16"/>
          <w:szCs w:val="16"/>
          <w:lang w:val="en-GB"/>
          <w:rPrChange w:id="2875" w:author="Filipe Santana" w:date="2016-01-03T15:57:00Z">
            <w:rPr>
              <w:rFonts w:ascii="Arial" w:eastAsia="Arial" w:hAnsi="Arial" w:cs="Arial"/>
              <w:spacing w:val="13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1)</w:t>
      </w:r>
      <w:r w:rsidR="002C1A14"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877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commentRangeStart w:id="2878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(IDs</w:t>
      </w:r>
      <w:r w:rsidR="002C1A14"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2880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="002C1A14"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2882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8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UniProt</w:t>
      </w:r>
      <w:r w:rsidR="002C1A14" w:rsidRPr="00E52A5C">
        <w:rPr>
          <w:rFonts w:ascii="Arial" w:eastAsia="Arial" w:hAnsi="Arial" w:cs="Arial"/>
          <w:spacing w:val="32"/>
          <w:w w:val="89"/>
          <w:sz w:val="16"/>
          <w:szCs w:val="16"/>
          <w:lang w:val="en-GB"/>
          <w:rPrChange w:id="2884" w:author="Filipe Santana" w:date="2016-01-03T15:57:00Z">
            <w:rPr>
              <w:rFonts w:ascii="Arial" w:eastAsia="Arial" w:hAnsi="Arial" w:cs="Arial"/>
              <w:spacing w:val="3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8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2886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288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Ensembl</w:t>
      </w:r>
      <w:r w:rsidR="002C1A14"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2888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are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289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used</w:t>
      </w:r>
      <w:r w:rsidR="002C1A14"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2891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289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only</w:t>
      </w:r>
      <w:r w:rsidR="002C1A14" w:rsidRPr="00E52A5C">
        <w:rPr>
          <w:rFonts w:ascii="Arial" w:eastAsia="Arial" w:hAnsi="Arial" w:cs="Arial"/>
          <w:spacing w:val="28"/>
          <w:w w:val="86"/>
          <w:sz w:val="16"/>
          <w:szCs w:val="16"/>
          <w:lang w:val="en-GB"/>
          <w:rPrChange w:id="2893" w:author="Filipe Santana" w:date="2016-01-03T15:57:00Z">
            <w:rPr>
              <w:rFonts w:ascii="Arial" w:eastAsia="Arial" w:hAnsi="Arial" w:cs="Arial"/>
              <w:spacing w:val="28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8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="002C1A14"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2895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89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mapping</w:t>
      </w:r>
      <w:r w:rsidR="002C1A14"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2897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89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purposes)</w:t>
      </w:r>
      <w:commentRangeEnd w:id="2878"/>
      <w:r>
        <w:rPr>
          <w:rStyle w:val="Refdecomentrio"/>
        </w:rPr>
        <w:commentReference w:id="2878"/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8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.</w:t>
      </w:r>
      <w:r w:rsidR="002C1A14"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2900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2901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>W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9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2903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90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translate</w:t>
      </w:r>
      <w:r w:rsidR="002C1A14"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905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90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="002C1A14"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2907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90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content</w:t>
      </w:r>
      <w:r w:rsidR="002C1A14"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2909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91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from</w:t>
      </w:r>
      <w:r w:rsidR="002C1A14"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2911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291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table</w:t>
      </w:r>
      <w:r w:rsidR="002C1A14"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2913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9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</w:t>
      </w:r>
      <w:r w:rsidR="002C1A14"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2915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78"/>
          <w:sz w:val="16"/>
          <w:szCs w:val="16"/>
          <w:lang w:val="en-GB"/>
          <w:rPrChange w:id="2916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 xml:space="preserve">as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291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</w:t>
      </w:r>
      <w:r w:rsidR="002C1A14"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2918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2919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e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292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xample</w:t>
      </w:r>
      <w:r w:rsidR="002C1A14"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2921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292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table</w:t>
      </w:r>
      <w:r w:rsidR="002C1A14"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2923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9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</w:t>
      </w:r>
      <w:r w:rsidR="002C1A14"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292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9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="002C1A14"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2927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29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interpretation.</w:t>
      </w:r>
    </w:p>
    <w:p w14:paraId="422A3F1B" w14:textId="77777777" w:rsidR="00E6733B" w:rsidRPr="00E52A5C" w:rsidRDefault="002C1A14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29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29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2931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2932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7"/>
          <w:w w:val="79"/>
          <w:sz w:val="16"/>
          <w:szCs w:val="16"/>
          <w:lang w:val="en-GB"/>
          <w:rPrChange w:id="2933" w:author="Filipe Santana" w:date="2016-01-03T15:57:00Z">
            <w:rPr>
              <w:rFonts w:ascii="Arial" w:eastAsia="Arial" w:hAnsi="Arial" w:cs="Arial"/>
              <w:spacing w:val="7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first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2935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3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task,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2937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3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2939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4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interpreted</w:t>
      </w:r>
      <w:r w:rsidRPr="00E52A5C">
        <w:rPr>
          <w:rFonts w:ascii="Arial" w:eastAsia="Arial" w:hAnsi="Arial" w:cs="Arial"/>
          <w:spacing w:val="19"/>
          <w:w w:val="88"/>
          <w:sz w:val="16"/>
          <w:szCs w:val="16"/>
          <w:lang w:val="en-GB"/>
          <w:rPrChange w:id="2941" w:author="Filipe Santana" w:date="2016-01-03T15:57:00Z">
            <w:rPr>
              <w:rFonts w:ascii="Arial" w:eastAsia="Arial" w:hAnsi="Arial" w:cs="Arial"/>
              <w:spacing w:val="1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4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943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4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2945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4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2947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2949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2950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295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2952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2954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95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2956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95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2958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295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represented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2961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96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2963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96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22"/>
          <w:w w:val="90"/>
          <w:sz w:val="16"/>
          <w:szCs w:val="16"/>
          <w:lang w:val="en-GB"/>
          <w:rPrChange w:id="2965" w:author="Filipe Santana" w:date="2016-01-03T15:57:00Z">
            <w:rPr>
              <w:rFonts w:ascii="Arial" w:eastAsia="Arial" w:hAnsi="Arial" w:cs="Arial"/>
              <w:spacing w:val="2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296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point</w:t>
      </w:r>
      <w:r w:rsidRPr="00E52A5C">
        <w:rPr>
          <w:rFonts w:ascii="Arial" w:eastAsia="Arial" w:hAnsi="Arial" w:cs="Arial"/>
          <w:spacing w:val="13"/>
          <w:w w:val="90"/>
          <w:sz w:val="16"/>
          <w:szCs w:val="16"/>
          <w:lang w:val="en-GB"/>
          <w:rPrChange w:id="2967" w:author="Filipe Santana" w:date="2016-01-03T15:57:00Z">
            <w:rPr>
              <w:rFonts w:ascii="Arial" w:eastAsia="Arial" w:hAnsi="Arial" w:cs="Arial"/>
              <w:spacing w:val="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296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vi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297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z w:val="16"/>
          <w:szCs w:val="16"/>
          <w:lang w:val="en-GB"/>
          <w:rPrChange w:id="29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w:</w:t>
      </w:r>
    </w:p>
    <w:p w14:paraId="69C3C101" w14:textId="77777777" w:rsidR="00E6733B" w:rsidRPr="00E52A5C" w:rsidRDefault="00E6733B">
      <w:pPr>
        <w:spacing w:before="1" w:after="0" w:line="140" w:lineRule="exact"/>
        <w:rPr>
          <w:sz w:val="14"/>
          <w:szCs w:val="14"/>
          <w:lang w:val="en-GB"/>
          <w:rPrChange w:id="2973" w:author="Filipe Santana" w:date="2016-01-03T15:57:00Z">
            <w:rPr>
              <w:sz w:val="14"/>
              <w:szCs w:val="14"/>
            </w:rPr>
          </w:rPrChange>
        </w:rPr>
      </w:pPr>
    </w:p>
    <w:p w14:paraId="15D0272C" w14:textId="77777777" w:rsidR="00E6733B" w:rsidRPr="00E52A5C" w:rsidRDefault="002C1A14">
      <w:pPr>
        <w:spacing w:after="0" w:line="240" w:lineRule="auto"/>
        <w:ind w:left="49" w:right="2058"/>
        <w:jc w:val="both"/>
        <w:rPr>
          <w:rFonts w:ascii="Arial" w:eastAsia="Arial" w:hAnsi="Arial" w:cs="Arial"/>
          <w:sz w:val="16"/>
          <w:szCs w:val="16"/>
          <w:lang w:val="en-GB"/>
          <w:rPrChange w:id="29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2975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2976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7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There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2978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297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8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xist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2981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298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35"/>
          <w:w w:val="88"/>
          <w:sz w:val="16"/>
          <w:szCs w:val="16"/>
          <w:lang w:val="en-GB"/>
          <w:rPrChange w:id="2983" w:author="Filipe Santana" w:date="2016-01-03T15:57:00Z">
            <w:rPr>
              <w:rFonts w:ascii="Arial" w:eastAsia="Arial" w:hAnsi="Arial" w:cs="Arial"/>
              <w:spacing w:val="3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8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9"/>
          <w:w w:val="83"/>
          <w:sz w:val="16"/>
          <w:szCs w:val="16"/>
          <w:lang w:val="en-GB"/>
          <w:rPrChange w:id="2985" w:author="Filipe Santana" w:date="2016-01-03T15:57:00Z">
            <w:rPr>
              <w:rFonts w:ascii="Arial" w:eastAsia="Arial" w:hAnsi="Arial" w:cs="Arial"/>
              <w:spacing w:val="-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8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2"/>
          <w:w w:val="83"/>
          <w:sz w:val="16"/>
          <w:szCs w:val="16"/>
          <w:lang w:val="en-GB"/>
          <w:rPrChange w:id="2987" w:author="Filipe Santana" w:date="2016-01-03T15:57:00Z">
            <w:rPr>
              <w:rFonts w:ascii="Arial" w:eastAsia="Arial" w:hAnsi="Arial" w:cs="Arial"/>
              <w:spacing w:val="12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8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"/>
          <w:w w:val="83"/>
          <w:sz w:val="16"/>
          <w:szCs w:val="16"/>
          <w:lang w:val="en-GB"/>
          <w:rPrChange w:id="2989" w:author="Filipe Santana" w:date="2016-01-03T15:57:00Z">
            <w:rPr>
              <w:rFonts w:ascii="Arial" w:eastAsia="Arial" w:hAnsi="Arial" w:cs="Arial"/>
              <w:spacing w:val="-1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9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12"/>
          <w:w w:val="83"/>
          <w:sz w:val="16"/>
          <w:szCs w:val="16"/>
          <w:lang w:val="en-GB"/>
          <w:rPrChange w:id="2991" w:author="Filipe Santana" w:date="2016-01-03T15:57:00Z">
            <w:rPr>
              <w:rFonts w:ascii="Arial" w:eastAsia="Arial" w:hAnsi="Arial" w:cs="Arial"/>
              <w:spacing w:val="12"/>
              <w:w w:val="8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3"/>
          <w:sz w:val="16"/>
          <w:szCs w:val="16"/>
          <w:lang w:val="en-GB"/>
          <w:rPrChange w:id="2992" w:author="Filipe Santana" w:date="2016-01-03T15:57:00Z">
            <w:rPr>
              <w:rFonts w:ascii="Arial" w:eastAsia="Arial" w:hAnsi="Arial" w:cs="Arial"/>
              <w:i/>
              <w:w w:val="83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4"/>
          <w:w w:val="83"/>
          <w:sz w:val="16"/>
          <w:szCs w:val="16"/>
          <w:lang w:val="en-GB"/>
          <w:rPrChange w:id="2993" w:author="Filipe Santana" w:date="2016-01-03T15:57:00Z">
            <w:rPr>
              <w:rFonts w:ascii="Arial" w:eastAsia="Arial" w:hAnsi="Arial" w:cs="Arial"/>
              <w:i/>
              <w:spacing w:val="4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9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0"/>
          <w:w w:val="83"/>
          <w:sz w:val="16"/>
          <w:szCs w:val="16"/>
          <w:lang w:val="en-GB"/>
          <w:rPrChange w:id="2995" w:author="Filipe Santana" w:date="2016-01-03T15:57:00Z">
            <w:rPr>
              <w:rFonts w:ascii="Arial" w:eastAsia="Arial" w:hAnsi="Arial" w:cs="Arial"/>
              <w:spacing w:val="10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9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2"/>
          <w:w w:val="83"/>
          <w:sz w:val="16"/>
          <w:szCs w:val="16"/>
          <w:lang w:val="en-GB"/>
          <w:rPrChange w:id="2997" w:author="Filipe Santana" w:date="2016-01-03T15:57:00Z">
            <w:rPr>
              <w:rFonts w:ascii="Arial" w:eastAsia="Arial" w:hAnsi="Arial" w:cs="Arial"/>
              <w:spacing w:val="-2"/>
              <w:w w:val="8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3"/>
          <w:sz w:val="16"/>
          <w:szCs w:val="16"/>
          <w:lang w:val="en-GB"/>
          <w:rPrChange w:id="2998" w:author="Filipe Santana" w:date="2016-01-03T15:57:00Z">
            <w:rPr>
              <w:rFonts w:ascii="Arial" w:eastAsia="Arial" w:hAnsi="Arial" w:cs="Arial"/>
              <w:spacing w:val="-1"/>
              <w:w w:val="83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2999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30"/>
          <w:w w:val="83"/>
          <w:sz w:val="16"/>
          <w:szCs w:val="16"/>
          <w:lang w:val="en-GB"/>
          <w:rPrChange w:id="3000" w:author="Filipe Santana" w:date="2016-01-03T15:57:00Z">
            <w:rPr>
              <w:rFonts w:ascii="Arial" w:eastAsia="Arial" w:hAnsi="Arial" w:cs="Arial"/>
              <w:spacing w:val="30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3001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2"/>
          <w:w w:val="83"/>
          <w:sz w:val="16"/>
          <w:szCs w:val="16"/>
          <w:lang w:val="en-GB"/>
          <w:rPrChange w:id="3002" w:author="Filipe Santana" w:date="2016-01-03T15:57:00Z">
            <w:rPr>
              <w:rFonts w:ascii="Arial" w:eastAsia="Arial" w:hAnsi="Arial" w:cs="Arial"/>
              <w:spacing w:val="12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300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"/>
          <w:w w:val="83"/>
          <w:sz w:val="16"/>
          <w:szCs w:val="16"/>
          <w:lang w:val="en-GB"/>
          <w:rPrChange w:id="3004" w:author="Filipe Santana" w:date="2016-01-03T15:57:00Z">
            <w:rPr>
              <w:rFonts w:ascii="Arial" w:eastAsia="Arial" w:hAnsi="Arial" w:cs="Arial"/>
              <w:spacing w:val="-1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type</w:t>
      </w:r>
    </w:p>
    <w:p w14:paraId="6D7B745C" w14:textId="77777777" w:rsidR="00E6733B" w:rsidRPr="00E52A5C" w:rsidRDefault="002C1A14">
      <w:pPr>
        <w:spacing w:before="35" w:after="0" w:line="240" w:lineRule="auto"/>
        <w:ind w:left="223" w:right="2167"/>
        <w:jc w:val="center"/>
        <w:rPr>
          <w:rFonts w:ascii="Arial" w:eastAsia="Arial" w:hAnsi="Arial" w:cs="Arial"/>
          <w:sz w:val="16"/>
          <w:szCs w:val="16"/>
          <w:lang w:val="en-GB"/>
          <w:rPrChange w:id="30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sz w:val="16"/>
          <w:szCs w:val="16"/>
          <w:lang w:val="en-GB"/>
          <w:rPrChange w:id="300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3008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3010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1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301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301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1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3015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1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3017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1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3019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02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3021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2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3023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2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3025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2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small</w:t>
      </w:r>
      <w:r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3027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2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molecule</w:t>
      </w:r>
      <w:r w:rsidRPr="00E52A5C">
        <w:rPr>
          <w:rFonts w:ascii="Arial" w:eastAsia="Arial" w:hAnsi="Arial" w:cs="Arial"/>
          <w:spacing w:val="13"/>
          <w:w w:val="89"/>
          <w:sz w:val="16"/>
          <w:szCs w:val="16"/>
          <w:lang w:val="en-GB"/>
          <w:rPrChange w:id="3029" w:author="Filipe Santana" w:date="2016-01-03T15:57:00Z">
            <w:rPr>
              <w:rFonts w:ascii="Arial" w:eastAsia="Arial" w:hAnsi="Arial" w:cs="Arial"/>
              <w:spacing w:val="1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03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</w:t>
      </w:r>
      <w:r w:rsidRPr="00E52A5C">
        <w:rPr>
          <w:rFonts w:ascii="Arial" w:eastAsia="Arial" w:hAnsi="Arial" w:cs="Arial"/>
          <w:i/>
          <w:spacing w:val="6"/>
          <w:sz w:val="16"/>
          <w:szCs w:val="16"/>
          <w:lang w:val="en-GB"/>
          <w:rPrChange w:id="3031" w:author="Filipe Santana" w:date="2016-01-03T15:57:00Z">
            <w:rPr>
              <w:rFonts w:ascii="Arial" w:eastAsia="Arial" w:hAnsi="Arial" w:cs="Arial"/>
              <w:i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3032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5"/>
          <w:w w:val="78"/>
          <w:sz w:val="16"/>
          <w:szCs w:val="16"/>
          <w:lang w:val="en-GB"/>
          <w:rPrChange w:id="3033" w:author="Filipe Santana" w:date="2016-01-03T15:57:00Z">
            <w:rPr>
              <w:rFonts w:ascii="Arial" w:eastAsia="Arial" w:hAnsi="Arial" w:cs="Arial"/>
              <w:spacing w:val="5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03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participants;</w:t>
      </w:r>
    </w:p>
    <w:p w14:paraId="342BE229" w14:textId="72BD5725" w:rsidR="00E6733B" w:rsidRPr="00E52A5C" w:rsidRDefault="002C1A14">
      <w:pPr>
        <w:spacing w:before="35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0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036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037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3039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04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3041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304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0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3044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0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3046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04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26"/>
          <w:w w:val="87"/>
          <w:sz w:val="16"/>
          <w:szCs w:val="16"/>
          <w:lang w:val="en-GB"/>
          <w:rPrChange w:id="3048" w:author="Filipe Santana" w:date="2016-01-03T15:57:00Z">
            <w:rPr>
              <w:rFonts w:ascii="Arial" w:eastAsia="Arial" w:hAnsi="Arial" w:cs="Arial"/>
              <w:spacing w:val="2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04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10"/>
          <w:sz w:val="16"/>
          <w:szCs w:val="16"/>
          <w:lang w:val="en-GB"/>
          <w:rPrChange w:id="3050" w:author="Filipe Santana" w:date="2016-01-03T15:57:00Z">
            <w:rPr>
              <w:rFonts w:ascii="Arial" w:eastAsia="Arial" w:hAnsi="Arial" w:cs="Arial"/>
              <w:i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05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bears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3052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05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3054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ins w:id="3055" w:author="Filipe Santana" w:date="2016-01-03T22:21:00Z">
        <w:r w:rsidR="00A7708D" w:rsidRPr="00A7708D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capability </w:t>
        </w:r>
        <w:r w:rsidR="00A7708D" w:rsidRPr="00A7708D">
          <w:rPr>
            <w:rFonts w:ascii="Arial" w:eastAsia="Arial" w:hAnsi="Arial" w:cs="Arial"/>
            <w:spacing w:val="10"/>
            <w:w w:val="87"/>
            <w:sz w:val="16"/>
            <w:szCs w:val="16"/>
            <w:lang w:val="en-GB"/>
          </w:rPr>
          <w:t>to</w:t>
        </w:r>
      </w:ins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05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5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spacing w:val="23"/>
          <w:w w:val="89"/>
          <w:sz w:val="16"/>
          <w:szCs w:val="16"/>
          <w:lang w:val="en-GB"/>
          <w:rPrChange w:id="3058" w:author="Filipe Santana" w:date="2016-01-03T15:57:00Z">
            <w:rPr>
              <w:rFonts w:ascii="Arial" w:eastAsia="Arial" w:hAnsi="Arial" w:cs="Arial"/>
              <w:spacing w:val="2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5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-7"/>
          <w:w w:val="89"/>
          <w:sz w:val="16"/>
          <w:szCs w:val="16"/>
          <w:lang w:val="en-GB"/>
          <w:rPrChange w:id="3060" w:author="Filipe Santana" w:date="2016-01-03T15:57:00Z">
            <w:rPr>
              <w:rFonts w:ascii="Arial" w:eastAsia="Arial" w:hAnsi="Arial" w:cs="Arial"/>
              <w:spacing w:val="-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06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more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06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36"/>
          <w:w w:val="86"/>
          <w:sz w:val="16"/>
          <w:szCs w:val="16"/>
          <w:lang w:val="en-GB"/>
          <w:rPrChange w:id="3065" w:author="Filipe Santana" w:date="2016-01-03T15:57:00Z">
            <w:rPr>
              <w:rFonts w:ascii="Arial" w:eastAsia="Arial" w:hAnsi="Arial" w:cs="Arial"/>
              <w:spacing w:val="3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06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functions</w:t>
      </w:r>
      <w:r w:rsidRPr="00E52A5C">
        <w:rPr>
          <w:rFonts w:ascii="Arial" w:eastAsia="Arial" w:hAnsi="Arial" w:cs="Arial"/>
          <w:spacing w:val="-7"/>
          <w:w w:val="86"/>
          <w:sz w:val="16"/>
          <w:szCs w:val="16"/>
          <w:lang w:val="en-GB"/>
          <w:rPrChange w:id="3067" w:author="Filipe Santana" w:date="2016-01-03T15:57:00Z">
            <w:rPr>
              <w:rFonts w:ascii="Arial" w:eastAsia="Arial" w:hAnsi="Arial" w:cs="Arial"/>
              <w:spacing w:val="-7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06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3069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;</w:t>
      </w:r>
      <w:proofErr w:type="gramEnd"/>
    </w:p>
    <w:p w14:paraId="129018BD" w14:textId="77777777" w:rsidR="00E6733B" w:rsidRPr="00E52A5C" w:rsidRDefault="002C1A14">
      <w:pPr>
        <w:spacing w:before="1" w:after="0" w:line="240" w:lineRule="auto"/>
        <w:ind w:left="49" w:right="2845"/>
        <w:jc w:val="both"/>
        <w:rPr>
          <w:rFonts w:ascii="Arial" w:eastAsia="Arial" w:hAnsi="Arial" w:cs="Arial"/>
          <w:sz w:val="16"/>
          <w:szCs w:val="16"/>
          <w:lang w:val="en-GB"/>
          <w:rPrChange w:id="30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072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073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3074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-1"/>
          <w:w w:val="90"/>
          <w:sz w:val="16"/>
          <w:szCs w:val="16"/>
          <w:lang w:val="en-GB"/>
          <w:rPrChange w:id="3075" w:author="Filipe Santana" w:date="2016-01-03T15:57:00Z">
            <w:rPr>
              <w:rFonts w:ascii="Arial" w:eastAsia="Arial" w:hAnsi="Arial" w:cs="Arial"/>
              <w:i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07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occur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3077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07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08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3081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08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8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3085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08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types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3087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08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9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spacing w:val="25"/>
          <w:w w:val="89"/>
          <w:sz w:val="16"/>
          <w:szCs w:val="16"/>
          <w:lang w:val="en-GB"/>
          <w:rPrChange w:id="3091" w:author="Filipe Santana" w:date="2016-01-03T15:57:00Z">
            <w:rPr>
              <w:rFonts w:ascii="Arial" w:eastAsia="Arial" w:hAnsi="Arial" w:cs="Arial"/>
              <w:spacing w:val="2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0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components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3093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8"/>
          <w:sz w:val="16"/>
          <w:szCs w:val="16"/>
          <w:lang w:val="en-GB"/>
          <w:rPrChange w:id="3094" w:author="Filipe Santana" w:date="2016-01-03T15:57:00Z">
            <w:rPr>
              <w:rFonts w:ascii="Arial" w:eastAsia="Arial" w:hAnsi="Arial" w:cs="Arial"/>
              <w:i/>
              <w:spacing w:val="8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sz w:val="16"/>
          <w:szCs w:val="16"/>
          <w:lang w:val="en-GB"/>
          <w:rPrChange w:id="30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;</w:t>
      </w:r>
    </w:p>
    <w:p w14:paraId="3D11B5F8" w14:textId="222C0AA0" w:rsidR="00E6733B" w:rsidRPr="00E52A5C" w:rsidRDefault="002C1A14">
      <w:pPr>
        <w:spacing w:before="35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0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097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098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0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There</w:t>
      </w:r>
      <w:r w:rsidRPr="00E52A5C">
        <w:rPr>
          <w:rFonts w:ascii="Arial" w:eastAsia="Arial" w:hAnsi="Arial" w:cs="Arial"/>
          <w:spacing w:val="2"/>
          <w:w w:val="91"/>
          <w:sz w:val="16"/>
          <w:szCs w:val="16"/>
          <w:lang w:val="en-GB"/>
          <w:rPrChange w:id="3100" w:author="Filipe Santana" w:date="2016-01-03T15:57:00Z">
            <w:rPr>
              <w:rFonts w:ascii="Arial" w:eastAsia="Arial" w:hAnsi="Arial" w:cs="Arial"/>
              <w:spacing w:val="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3101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10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xist</w:t>
      </w:r>
      <w:r w:rsidRPr="00E52A5C">
        <w:rPr>
          <w:rFonts w:ascii="Arial" w:eastAsia="Arial" w:hAnsi="Arial" w:cs="Arial"/>
          <w:spacing w:val="14"/>
          <w:w w:val="91"/>
          <w:sz w:val="16"/>
          <w:szCs w:val="16"/>
          <w:lang w:val="en-GB"/>
          <w:rPrChange w:id="3103" w:author="Filipe Santana" w:date="2016-01-03T15:57:00Z">
            <w:rPr>
              <w:rFonts w:ascii="Arial" w:eastAsia="Arial" w:hAnsi="Arial" w:cs="Arial"/>
              <w:spacing w:val="14"/>
              <w:w w:val="91"/>
              <w:sz w:val="16"/>
              <w:szCs w:val="16"/>
            </w:rPr>
          </w:rPrChange>
        </w:rPr>
        <w:t xml:space="preserve"> </w:t>
      </w:r>
      <w:ins w:id="3104" w:author="Filipe Santana" w:date="2016-01-03T22:22:00Z">
        <w:r w:rsidR="00A7708D" w:rsidRPr="00A7708D">
          <w:rPr>
            <w:rFonts w:ascii="Arial" w:eastAsia="Arial" w:hAnsi="Arial" w:cs="Arial"/>
            <w:w w:val="91"/>
            <w:sz w:val="16"/>
            <w:szCs w:val="16"/>
            <w:lang w:val="en-GB"/>
          </w:rPr>
          <w:t xml:space="preserve">biological </w:t>
        </w:r>
        <w:r w:rsidR="00A7708D" w:rsidRPr="00A7708D">
          <w:rPr>
            <w:rFonts w:ascii="Arial" w:eastAsia="Arial" w:hAnsi="Arial" w:cs="Arial"/>
            <w:spacing w:val="1"/>
            <w:w w:val="91"/>
            <w:sz w:val="16"/>
            <w:szCs w:val="16"/>
            <w:lang w:val="en-GB"/>
          </w:rPr>
          <w:t>processes</w:t>
        </w:r>
      </w:ins>
      <w:r w:rsidRPr="00E52A5C">
        <w:rPr>
          <w:rFonts w:ascii="Arial" w:eastAsia="Arial" w:hAnsi="Arial" w:cs="Arial"/>
          <w:spacing w:val="19"/>
          <w:w w:val="83"/>
          <w:sz w:val="16"/>
          <w:szCs w:val="16"/>
          <w:lang w:val="en-GB"/>
          <w:rPrChange w:id="3105" w:author="Filipe Santana" w:date="2016-01-03T15:57:00Z">
            <w:rPr>
              <w:rFonts w:ascii="Arial" w:eastAsia="Arial" w:hAnsi="Arial" w:cs="Arial"/>
              <w:spacing w:val="1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3107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0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4"/>
          <w:w w:val="88"/>
          <w:sz w:val="16"/>
          <w:szCs w:val="16"/>
          <w:lang w:val="en-GB"/>
          <w:rPrChange w:id="3109" w:author="Filipe Santana" w:date="2016-01-03T15:57:00Z">
            <w:rPr>
              <w:rFonts w:ascii="Arial" w:eastAsia="Arial" w:hAnsi="Arial" w:cs="Arial"/>
              <w:spacing w:val="1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1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21"/>
          <w:w w:val="88"/>
          <w:sz w:val="16"/>
          <w:szCs w:val="16"/>
          <w:lang w:val="en-GB"/>
          <w:rPrChange w:id="3111" w:author="Filipe Santana" w:date="2016-01-03T15:57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11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-9"/>
          <w:sz w:val="16"/>
          <w:szCs w:val="16"/>
          <w:lang w:val="en-GB"/>
          <w:rPrChange w:id="3113" w:author="Filipe Santana" w:date="2016-01-03T15:57:00Z">
            <w:rPr>
              <w:rFonts w:ascii="Arial" w:eastAsia="Arial" w:hAnsi="Arial" w:cs="Arial"/>
              <w:i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11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25"/>
          <w:w w:val="86"/>
          <w:sz w:val="16"/>
          <w:szCs w:val="16"/>
          <w:lang w:val="en-GB"/>
          <w:rPrChange w:id="3115" w:author="Filipe Santana" w:date="2016-01-03T15:57:00Z">
            <w:rPr>
              <w:rFonts w:ascii="Arial" w:eastAsia="Arial" w:hAnsi="Arial" w:cs="Arial"/>
              <w:spacing w:val="2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11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3117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1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dysfunctio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1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1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nal</w:t>
      </w:r>
      <w:proofErr w:type="spellEnd"/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12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2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3123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2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therefore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3125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2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3127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2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1"/>
          <w:w w:val="87"/>
          <w:sz w:val="16"/>
          <w:szCs w:val="16"/>
          <w:lang w:val="en-GB"/>
          <w:rPrChange w:id="3129" w:author="Filipe Santana" w:date="2016-01-03T15:57:00Z">
            <w:rPr>
              <w:rFonts w:ascii="Arial" w:eastAsia="Arial" w:hAnsi="Arial" w:cs="Arial"/>
              <w:spacing w:val="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3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risks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3131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3133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3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causing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3135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3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  <w:rPrChange w:id="3137" w:author="Filipe Santana" w:date="2016-01-03T15:57:00Z">
            <w:rPr>
              <w:rFonts w:ascii="Arial" w:eastAsia="Arial" w:hAnsi="Arial" w:cs="Arial"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13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314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3141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314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pathological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phenotypes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3144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14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3148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3150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15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3152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h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1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;</w:t>
      </w:r>
    </w:p>
    <w:p w14:paraId="6B7EC47B" w14:textId="77777777" w:rsidR="00E6733B" w:rsidRPr="00E52A5C" w:rsidRDefault="002C1A14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1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155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156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24"/>
          <w:sz w:val="16"/>
          <w:szCs w:val="16"/>
          <w:lang w:val="en-GB"/>
          <w:rPrChange w:id="3158" w:author="Filipe Santana" w:date="2016-01-03T15:57:00Z">
            <w:rPr>
              <w:rFonts w:ascii="Arial" w:eastAsia="Arial" w:hAnsi="Arial" w:cs="Arial"/>
              <w:spacing w:val="2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316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3161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3163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3165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3167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3169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17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10"/>
          <w:sz w:val="16"/>
          <w:szCs w:val="16"/>
          <w:lang w:val="en-GB"/>
          <w:rPrChange w:id="3171" w:author="Filipe Santana" w:date="2016-01-03T15:57:00Z">
            <w:rPr>
              <w:rFonts w:ascii="Arial" w:eastAsia="Arial" w:hAnsi="Arial" w:cs="Arial"/>
              <w:i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7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3173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17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dispositions</w:t>
      </w:r>
      <w:r w:rsidRPr="00E52A5C">
        <w:rPr>
          <w:rFonts w:ascii="Arial" w:eastAsia="Arial" w:hAnsi="Arial" w:cs="Arial"/>
          <w:spacing w:val="29"/>
          <w:w w:val="88"/>
          <w:sz w:val="16"/>
          <w:szCs w:val="16"/>
          <w:lang w:val="en-GB"/>
          <w:rPrChange w:id="3175" w:author="Filipe Santana" w:date="2016-01-03T15:57:00Z">
            <w:rPr>
              <w:rFonts w:ascii="Arial" w:eastAsia="Arial" w:hAnsi="Arial" w:cs="Arial"/>
              <w:spacing w:val="2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3177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7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3179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8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realized</w:t>
      </w:r>
      <w:r w:rsidRPr="00E52A5C">
        <w:rPr>
          <w:rFonts w:ascii="Arial" w:eastAsia="Arial" w:hAnsi="Arial" w:cs="Arial"/>
          <w:spacing w:val="22"/>
          <w:w w:val="87"/>
          <w:sz w:val="16"/>
          <w:szCs w:val="16"/>
          <w:lang w:val="en-GB"/>
          <w:rPrChange w:id="3181" w:author="Filipe Santana" w:date="2016-01-03T15:57:00Z">
            <w:rPr>
              <w:rFonts w:ascii="Arial" w:eastAsia="Arial" w:hAnsi="Arial" w:cs="Arial"/>
              <w:spacing w:val="2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3183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types 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18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18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1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;</w:t>
      </w:r>
    </w:p>
    <w:p w14:paraId="79449745" w14:textId="7DDC91B4" w:rsidR="00E6733B" w:rsidRPr="00E52A5C" w:rsidRDefault="002C1A14">
      <w:pPr>
        <w:spacing w:before="1" w:after="0" w:line="240" w:lineRule="auto"/>
        <w:ind w:left="49" w:right="2165"/>
        <w:jc w:val="both"/>
        <w:rPr>
          <w:rFonts w:ascii="Arial" w:eastAsia="Arial" w:hAnsi="Arial" w:cs="Arial"/>
          <w:sz w:val="16"/>
          <w:szCs w:val="16"/>
          <w:lang w:val="en-GB"/>
          <w:rPrChange w:id="31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189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190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3192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19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types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3194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1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19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3197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3198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19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3200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20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20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3204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20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3206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20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3208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210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21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3212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21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types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3214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21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21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;</w:t>
      </w:r>
    </w:p>
    <w:p w14:paraId="576C242E" w14:textId="521B8EA9" w:rsidR="00E6733B" w:rsidRPr="00E52A5C" w:rsidRDefault="002C1A14">
      <w:pPr>
        <w:spacing w:before="35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2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220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221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22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22"/>
          <w:w w:val="89"/>
          <w:sz w:val="16"/>
          <w:szCs w:val="16"/>
          <w:lang w:val="en-GB"/>
          <w:rPrChange w:id="3223" w:author="Filipe Santana" w:date="2016-01-03T15:57:00Z">
            <w:rPr>
              <w:rFonts w:ascii="Arial" w:eastAsia="Arial" w:hAnsi="Arial" w:cs="Arial"/>
              <w:spacing w:val="2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3225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22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spacing w:val="24"/>
          <w:w w:val="85"/>
          <w:sz w:val="16"/>
          <w:szCs w:val="16"/>
          <w:lang w:val="en-GB"/>
          <w:rPrChange w:id="3227" w:author="Filipe Santana" w:date="2016-01-03T15:57:00Z">
            <w:rPr>
              <w:rFonts w:ascii="Arial" w:eastAsia="Arial" w:hAnsi="Arial" w:cs="Arial"/>
              <w:spacing w:val="2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22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11"/>
          <w:sz w:val="16"/>
          <w:szCs w:val="16"/>
          <w:lang w:val="en-GB"/>
          <w:rPrChange w:id="3229" w:author="Filipe Santana" w:date="2016-01-03T15:57:00Z">
            <w:rPr>
              <w:rFonts w:ascii="Arial" w:eastAsia="Arial" w:hAnsi="Arial" w:cs="Arial"/>
              <w:i/>
              <w:spacing w:val="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23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4"/>
          <w:w w:val="84"/>
          <w:sz w:val="16"/>
          <w:szCs w:val="16"/>
          <w:lang w:val="en-GB"/>
          <w:rPrChange w:id="3231" w:author="Filipe Santana" w:date="2016-01-03T15:57:00Z">
            <w:rPr>
              <w:rFonts w:ascii="Arial" w:eastAsia="Arial" w:hAnsi="Arial" w:cs="Arial"/>
              <w:spacing w:val="2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3233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23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3235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3236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23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anism</w:t>
      </w:r>
      <w:r w:rsidRPr="00E52A5C">
        <w:rPr>
          <w:rFonts w:ascii="Arial" w:eastAsia="Arial" w:hAnsi="Arial" w:cs="Arial"/>
          <w:spacing w:val="20"/>
          <w:w w:val="90"/>
          <w:sz w:val="16"/>
          <w:szCs w:val="16"/>
          <w:lang w:val="en-GB"/>
          <w:rPrChange w:id="3238" w:author="Filipe Santana" w:date="2016-01-03T15:57:00Z">
            <w:rPr>
              <w:rFonts w:ascii="Arial" w:eastAsia="Arial" w:hAnsi="Arial" w:cs="Arial"/>
              <w:spacing w:val="2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23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specific.</w:t>
      </w:r>
      <w:r w:rsidRPr="00E52A5C">
        <w:rPr>
          <w:rFonts w:ascii="Arial" w:eastAsia="Arial" w:hAnsi="Arial" w:cs="Arial"/>
          <w:spacing w:val="38"/>
          <w:w w:val="90"/>
          <w:sz w:val="16"/>
          <w:szCs w:val="16"/>
          <w:lang w:val="en-GB"/>
          <w:rPrChange w:id="3240" w:author="Filipe Santana" w:date="2016-01-03T15:57:00Z">
            <w:rPr>
              <w:rFonts w:ascii="Arial" w:eastAsia="Arial" w:hAnsi="Arial" w:cs="Arial"/>
              <w:spacing w:val="38"/>
              <w:w w:val="90"/>
              <w:sz w:val="16"/>
              <w:szCs w:val="16"/>
            </w:rPr>
          </w:rPrChange>
        </w:rPr>
        <w:t xml:space="preserve"> </w:t>
      </w:r>
      <w:ins w:id="3241" w:author="Filipe Santana" w:date="2016-01-03T22:23:00Z">
        <w:r w:rsidR="00726665">
          <w:rPr>
            <w:rFonts w:ascii="Arial" w:eastAsia="Arial" w:hAnsi="Arial" w:cs="Arial"/>
            <w:sz w:val="16"/>
            <w:szCs w:val="16"/>
            <w:lang w:val="en-GB"/>
          </w:rPr>
          <w:t>However,</w:t>
        </w:r>
        <w:r w:rsidR="00726665" w:rsidRPr="00E52A5C">
          <w:rPr>
            <w:rFonts w:ascii="Arial" w:eastAsia="Arial" w:hAnsi="Arial" w:cs="Arial"/>
            <w:spacing w:val="6"/>
            <w:sz w:val="16"/>
            <w:szCs w:val="16"/>
            <w:lang w:val="en-GB"/>
            <w:rPrChange w:id="3242" w:author="Filipe Santana" w:date="2016-01-03T15:57:00Z">
              <w:rPr>
                <w:rFonts w:ascii="Arial" w:eastAsia="Arial" w:hAnsi="Arial" w:cs="Arial"/>
                <w:spacing w:val="6"/>
                <w:sz w:val="16"/>
                <w:szCs w:val="16"/>
              </w:rPr>
            </w:rPrChange>
          </w:rPr>
          <w:t xml:space="preserve"> 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32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3244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2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records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3246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refer to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248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ins w:id="3249" w:author="Filipe Santana" w:date="2016-01-03T22:23:00Z">
        <w:r w:rsidR="00726665" w:rsidRPr="00726665">
          <w:rPr>
            <w:rFonts w:ascii="Arial" w:eastAsia="Arial" w:hAnsi="Arial" w:cs="Arial"/>
            <w:w w:val="84"/>
            <w:sz w:val="16"/>
            <w:szCs w:val="16"/>
            <w:lang w:val="en-GB"/>
          </w:rPr>
          <w:t>o</w:t>
        </w:r>
        <w:r w:rsidR="00726665" w:rsidRPr="00726665">
          <w:rPr>
            <w:rFonts w:ascii="Arial" w:eastAsia="Arial" w:hAnsi="Arial" w:cs="Arial"/>
            <w:spacing w:val="-3"/>
            <w:w w:val="84"/>
            <w:sz w:val="16"/>
            <w:szCs w:val="16"/>
            <w:lang w:val="en-GB"/>
          </w:rPr>
          <w:t>r</w:t>
        </w:r>
        <w:r w:rsidR="00726665" w:rsidRPr="00726665">
          <w:rPr>
            <w:rFonts w:ascii="Arial" w:eastAsia="Arial" w:hAnsi="Arial" w:cs="Arial"/>
            <w:spacing w:val="-1"/>
            <w:w w:val="84"/>
            <w:sz w:val="16"/>
            <w:szCs w:val="16"/>
            <w:lang w:val="en-GB"/>
          </w:rPr>
          <w:t>g</w:t>
        </w:r>
        <w:r w:rsidR="00726665" w:rsidRPr="00726665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anism </w:t>
        </w:r>
        <w:proofErr w:type="gramStart"/>
        <w:r w:rsidR="00726665" w:rsidRPr="00726665">
          <w:rPr>
            <w:rFonts w:ascii="Arial" w:eastAsia="Arial" w:hAnsi="Arial" w:cs="Arial"/>
            <w:spacing w:val="4"/>
            <w:w w:val="84"/>
            <w:sz w:val="16"/>
            <w:szCs w:val="16"/>
            <w:lang w:val="en-GB"/>
          </w:rPr>
          <w:t>specific</w:t>
        </w:r>
      </w:ins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25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4"/>
          <w:w w:val="84"/>
          <w:sz w:val="16"/>
          <w:szCs w:val="16"/>
          <w:lang w:val="en-GB"/>
          <w:rPrChange w:id="3251" w:author="Filipe Santana" w:date="2016-01-03T15:57:00Z">
            <w:rPr>
              <w:rFonts w:ascii="Arial" w:eastAsia="Arial" w:hAnsi="Arial" w:cs="Arial"/>
              <w:spacing w:val="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25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proteins</w:t>
      </w:r>
      <w:proofErr w:type="gramEnd"/>
      <w:ins w:id="3253" w:author="Filipe Santana" w:date="2016-01-03T22:23:00Z">
        <w:r w:rsidR="00726665">
          <w:rPr>
            <w:rFonts w:ascii="Arial" w:eastAsia="Arial" w:hAnsi="Arial" w:cs="Arial"/>
            <w:w w:val="84"/>
            <w:sz w:val="16"/>
            <w:szCs w:val="16"/>
            <w:lang w:val="en-GB"/>
          </w:rPr>
          <w:t>, and</w:t>
        </w:r>
      </w:ins>
      <w:r w:rsidRPr="00E52A5C">
        <w:rPr>
          <w:rFonts w:ascii="Arial" w:eastAsia="Arial" w:hAnsi="Arial" w:cs="Arial"/>
          <w:spacing w:val="37"/>
          <w:w w:val="84"/>
          <w:sz w:val="16"/>
          <w:szCs w:val="16"/>
          <w:lang w:val="en-GB"/>
          <w:rPrChange w:id="3254" w:author="Filipe Santana" w:date="2016-01-03T15:57:00Z">
            <w:rPr>
              <w:rFonts w:ascii="Arial" w:eastAsia="Arial" w:hAnsi="Arial" w:cs="Arial"/>
              <w:spacing w:val="3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25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16"/>
          <w:w w:val="84"/>
          <w:sz w:val="16"/>
          <w:szCs w:val="16"/>
          <w:lang w:val="en-GB"/>
          <w:rPrChange w:id="3256" w:author="Filipe Santana" w:date="2016-01-03T15:57:00Z">
            <w:rPr>
              <w:rFonts w:ascii="Arial" w:eastAsia="Arial" w:hAnsi="Arial" w:cs="Arial"/>
              <w:spacing w:val="1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25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introduce </w:t>
      </w:r>
      <w:r w:rsidRPr="00E52A5C">
        <w:rPr>
          <w:rFonts w:ascii="Arial" w:eastAsia="Arial" w:hAnsi="Arial" w:cs="Arial"/>
          <w:spacing w:val="13"/>
          <w:w w:val="84"/>
          <w:sz w:val="16"/>
          <w:szCs w:val="16"/>
          <w:lang w:val="en-GB"/>
          <w:rPrChange w:id="3258" w:author="Filipe Santana" w:date="2016-01-03T15:57:00Z">
            <w:rPr>
              <w:rFonts w:ascii="Arial" w:eastAsia="Arial" w:hAnsi="Arial" w:cs="Arial"/>
              <w:spacing w:val="1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25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-4"/>
          <w:w w:val="84"/>
          <w:sz w:val="16"/>
          <w:szCs w:val="16"/>
          <w:lang w:val="en-GB"/>
          <w:rPrChange w:id="3260" w:author="Filipe Santana" w:date="2016-01-03T15:57:00Z">
            <w:rPr>
              <w:rFonts w:ascii="Arial" w:eastAsia="Arial" w:hAnsi="Arial" w:cs="Arial"/>
              <w:spacing w:val="-4"/>
              <w:w w:val="8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3261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>P_sensu_O</w:t>
      </w:r>
      <w:proofErr w:type="spellEnd"/>
      <w:r w:rsidRPr="00E52A5C">
        <w:rPr>
          <w:rFonts w:ascii="Arial" w:eastAsia="Arial" w:hAnsi="Arial" w:cs="Arial"/>
          <w:i/>
          <w:spacing w:val="22"/>
          <w:w w:val="84"/>
          <w:sz w:val="16"/>
          <w:szCs w:val="16"/>
          <w:lang w:val="en-GB"/>
          <w:rPrChange w:id="3262" w:author="Filipe Santana" w:date="2016-01-03T15:57:00Z">
            <w:rPr>
              <w:rFonts w:ascii="Arial" w:eastAsia="Arial" w:hAnsi="Arial" w:cs="Arial"/>
              <w:i/>
              <w:spacing w:val="2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for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26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3265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2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3267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2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(Protein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3269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27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3271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3273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2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3275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3276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27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anism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3278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2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3280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O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2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).</w:t>
      </w:r>
    </w:p>
    <w:p w14:paraId="6AB4EB20" w14:textId="77777777" w:rsidR="00E6733B" w:rsidRPr="00E52A5C" w:rsidRDefault="002C1A14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2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283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284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28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3286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328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8"/>
          <w:w w:val="89"/>
          <w:sz w:val="16"/>
          <w:szCs w:val="16"/>
          <w:lang w:val="en-GB"/>
          <w:rPrChange w:id="3288" w:author="Filipe Santana" w:date="2016-01-03T15:57:00Z">
            <w:rPr>
              <w:rFonts w:ascii="Arial" w:eastAsia="Arial" w:hAnsi="Arial" w:cs="Arial"/>
              <w:i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28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referred</w:t>
      </w:r>
      <w:r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3290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329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2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3294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29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3296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29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21"/>
          <w:w w:val="86"/>
          <w:sz w:val="16"/>
          <w:szCs w:val="16"/>
          <w:lang w:val="en-GB"/>
          <w:rPrChange w:id="3298" w:author="Filipe Santana" w:date="2016-01-03T15:57:00Z">
            <w:rPr>
              <w:rFonts w:ascii="Arial" w:eastAsia="Arial" w:hAnsi="Arial" w:cs="Arial"/>
              <w:spacing w:val="2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29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3300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0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happen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3302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330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30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2"/>
          <w:w w:val="85"/>
          <w:sz w:val="16"/>
          <w:szCs w:val="16"/>
          <w:lang w:val="en-GB"/>
          <w:rPrChange w:id="3306" w:author="Filipe Santana" w:date="2016-01-03T15:57:00Z">
            <w:rPr>
              <w:rFonts w:ascii="Arial" w:eastAsia="Arial" w:hAnsi="Arial" w:cs="Arial"/>
              <w:spacing w:val="1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30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same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30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structure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1"/>
          <w:sz w:val="16"/>
          <w:szCs w:val="16"/>
          <w:lang w:val="en-GB"/>
          <w:rPrChange w:id="3310" w:author="Filipe Santana" w:date="2016-01-03T15:57:00Z">
            <w:rPr>
              <w:rFonts w:ascii="Arial" w:eastAsia="Arial" w:hAnsi="Arial" w:cs="Arial"/>
              <w:spacing w:val="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1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3312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3313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1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eral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3315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1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3317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3318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1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28"/>
          <w:w w:val="87"/>
          <w:sz w:val="16"/>
          <w:szCs w:val="16"/>
          <w:lang w:val="en-GB"/>
          <w:rPrChange w:id="3320" w:author="Filipe Santana" w:date="2016-01-03T15:57:00Z">
            <w:rPr>
              <w:rFonts w:ascii="Arial" w:eastAsia="Arial" w:hAnsi="Arial" w:cs="Arial"/>
              <w:spacing w:val="2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32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3323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32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including </w:t>
      </w:r>
      <w:r w:rsidRPr="00E52A5C">
        <w:rPr>
          <w:rFonts w:ascii="Arial" w:eastAsia="Arial" w:hAnsi="Arial" w:cs="Arial"/>
          <w:spacing w:val="1"/>
          <w:w w:val="91"/>
          <w:sz w:val="16"/>
          <w:szCs w:val="16"/>
          <w:lang w:val="en-GB"/>
          <w:rPrChange w:id="3325" w:author="Filipe Santana" w:date="2016-01-03T15:57:00Z">
            <w:rPr>
              <w:rFonts w:ascii="Arial" w:eastAsia="Arial" w:hAnsi="Arial" w:cs="Arial"/>
              <w:spacing w:val="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32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3327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3328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32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anism</w:t>
      </w:r>
      <w:proofErr w:type="gramEnd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33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-specific</w:t>
      </w:r>
      <w:r w:rsidRPr="00E52A5C">
        <w:rPr>
          <w:rFonts w:ascii="Arial" w:eastAsia="Arial" w:hAnsi="Arial" w:cs="Arial"/>
          <w:spacing w:val="7"/>
          <w:w w:val="91"/>
          <w:sz w:val="16"/>
          <w:szCs w:val="16"/>
          <w:lang w:val="en-GB"/>
          <w:rPrChange w:id="3331" w:author="Filipe Santana" w:date="2016-01-03T15:57:00Z">
            <w:rPr>
              <w:rFonts w:ascii="Arial" w:eastAsia="Arial" w:hAnsi="Arial" w:cs="Arial"/>
              <w:spacing w:val="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33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10"/>
          <w:w w:val="91"/>
          <w:sz w:val="16"/>
          <w:szCs w:val="16"/>
          <w:lang w:val="en-GB"/>
          <w:rPrChange w:id="3333" w:author="Filipe Santana" w:date="2016-01-03T15:57:00Z">
            <w:rPr>
              <w:rFonts w:ascii="Arial" w:eastAsia="Arial" w:hAnsi="Arial" w:cs="Arial"/>
              <w:spacing w:val="1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33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6"/>
          <w:sz w:val="16"/>
          <w:szCs w:val="16"/>
          <w:lang w:val="en-GB"/>
          <w:rPrChange w:id="3335" w:author="Filipe Santana" w:date="2016-01-03T15:57:00Z">
            <w:rPr>
              <w:rFonts w:ascii="Arial" w:eastAsia="Arial" w:hAnsi="Arial" w:cs="Arial"/>
              <w:i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33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molecules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3338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33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34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4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3343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4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3345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3346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4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6"/>
          <w:sz w:val="16"/>
          <w:szCs w:val="16"/>
          <w:lang w:val="en-GB"/>
          <w:rPrChange w:id="3348" w:author="Filipe Santana" w:date="2016-01-03T15:57:00Z">
            <w:rPr>
              <w:rFonts w:ascii="Arial" w:eastAsia="Arial" w:hAnsi="Arial" w:cs="Arial"/>
              <w:spacing w:val="-5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4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6"/>
          <w:w w:val="86"/>
          <w:sz w:val="16"/>
          <w:szCs w:val="16"/>
          <w:lang w:val="en-GB"/>
          <w:rPrChange w:id="3350" w:author="Filipe Santana" w:date="2016-01-03T15:57:00Z">
            <w:rPr>
              <w:rFonts w:ascii="Arial" w:eastAsia="Arial" w:hAnsi="Arial" w:cs="Arial"/>
              <w:spacing w:val="3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5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3352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5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11"/>
          <w:w w:val="86"/>
          <w:sz w:val="16"/>
          <w:szCs w:val="16"/>
          <w:lang w:val="en-GB"/>
          <w:rPrChange w:id="3354" w:author="Filipe Santana" w:date="2016-01-03T15:57:00Z">
            <w:rPr>
              <w:rFonts w:ascii="Arial" w:eastAsia="Arial" w:hAnsi="Arial" w:cs="Arial"/>
              <w:spacing w:val="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5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3356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3357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5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xclus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3359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3360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6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30"/>
          <w:w w:val="86"/>
          <w:sz w:val="16"/>
          <w:szCs w:val="16"/>
          <w:lang w:val="en-GB"/>
          <w:rPrChange w:id="3362" w:author="Filipe Santana" w:date="2016-01-03T15:57:00Z">
            <w:rPr>
              <w:rFonts w:ascii="Arial" w:eastAsia="Arial" w:hAnsi="Arial" w:cs="Arial"/>
              <w:spacing w:val="3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36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occurrence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3364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3366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336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36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3369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7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25"/>
          <w:w w:val="84"/>
          <w:sz w:val="16"/>
          <w:szCs w:val="16"/>
          <w:lang w:val="en-GB"/>
          <w:rPrChange w:id="3372" w:author="Filipe Santana" w:date="2016-01-03T15:57:00Z">
            <w:rPr>
              <w:rFonts w:ascii="Arial" w:eastAsia="Arial" w:hAnsi="Arial" w:cs="Arial"/>
              <w:spacing w:val="2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7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sense,</w:t>
      </w:r>
      <w:r w:rsidRPr="00E52A5C">
        <w:rPr>
          <w:rFonts w:ascii="Arial" w:eastAsia="Arial" w:hAnsi="Arial" w:cs="Arial"/>
          <w:spacing w:val="-7"/>
          <w:w w:val="84"/>
          <w:sz w:val="16"/>
          <w:szCs w:val="16"/>
          <w:lang w:val="en-GB"/>
          <w:rPrChange w:id="3374" w:author="Filipe Santana" w:date="2016-01-03T15:57:00Z">
            <w:rPr>
              <w:rFonts w:ascii="Arial" w:eastAsia="Arial" w:hAnsi="Arial" w:cs="Arial"/>
              <w:spacing w:val="-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7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3376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7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28"/>
          <w:w w:val="84"/>
          <w:sz w:val="16"/>
          <w:szCs w:val="16"/>
          <w:lang w:val="en-GB"/>
          <w:rPrChange w:id="3378" w:author="Filipe Santana" w:date="2016-01-03T15:57:00Z">
            <w:rPr>
              <w:rFonts w:ascii="Arial" w:eastAsia="Arial" w:hAnsi="Arial" w:cs="Arial"/>
              <w:spacing w:val="2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7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represents</w:t>
      </w:r>
      <w:r w:rsidRPr="00E52A5C">
        <w:rPr>
          <w:rFonts w:ascii="Arial" w:eastAsia="Arial" w:hAnsi="Arial" w:cs="Arial"/>
          <w:spacing w:val="13"/>
          <w:w w:val="84"/>
          <w:sz w:val="16"/>
          <w:szCs w:val="16"/>
          <w:lang w:val="en-GB"/>
          <w:rPrChange w:id="3380" w:author="Filipe Santana" w:date="2016-01-03T15:57:00Z">
            <w:rPr>
              <w:rFonts w:ascii="Arial" w:eastAsia="Arial" w:hAnsi="Arial" w:cs="Arial"/>
              <w:spacing w:val="13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8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spacing w:val="6"/>
          <w:w w:val="84"/>
          <w:sz w:val="16"/>
          <w:szCs w:val="16"/>
          <w:lang w:val="en-GB"/>
          <w:rPrChange w:id="3382" w:author="Filipe Santana" w:date="2016-01-03T15:57:00Z">
            <w:rPr>
              <w:rFonts w:ascii="Arial" w:eastAsia="Arial" w:hAnsi="Arial" w:cs="Arial"/>
              <w:spacing w:val="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38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subclasses</w:t>
      </w:r>
      <w:proofErr w:type="gramEnd"/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3384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3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3386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3387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8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3389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identified 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3391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39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as </w:t>
      </w:r>
      <w:proofErr w:type="spellStart"/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339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3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30"/>
          <w:w w:val="89"/>
          <w:sz w:val="16"/>
          <w:szCs w:val="16"/>
          <w:lang w:val="en-GB"/>
          <w:rPrChange w:id="3395" w:author="Filipe Santana" w:date="2016-01-03T15:57:00Z">
            <w:rPr>
              <w:rFonts w:ascii="Arial" w:eastAsia="Arial" w:hAnsi="Arial" w:cs="Arial"/>
              <w:spacing w:val="3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39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generated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3397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39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3399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40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3401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40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combination 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  <w:rPrChange w:id="3403" w:author="Filipe Santana" w:date="2016-01-03T15:57:00Z">
            <w:rPr>
              <w:rFonts w:ascii="Arial" w:eastAsia="Arial" w:hAnsi="Arial" w:cs="Arial"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1"/>
          <w:sz w:val="16"/>
          <w:szCs w:val="16"/>
          <w:lang w:val="en-GB"/>
          <w:rPrChange w:id="3405" w:author="Filipe Santana" w:date="2016-01-03T15:57:00Z">
            <w:rPr>
              <w:rFonts w:ascii="Arial" w:eastAsia="Arial" w:hAnsi="Arial" w:cs="Arial"/>
              <w:spacing w:val="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40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process,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3408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40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3410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3411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41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anism,</w:t>
      </w:r>
      <w:r w:rsidRPr="00E52A5C">
        <w:rPr>
          <w:rFonts w:ascii="Arial" w:eastAsia="Arial" w:hAnsi="Arial" w:cs="Arial"/>
          <w:spacing w:val="20"/>
          <w:w w:val="87"/>
          <w:sz w:val="16"/>
          <w:szCs w:val="16"/>
          <w:lang w:val="en-GB"/>
          <w:rPrChange w:id="3413" w:author="Filipe Santana" w:date="2016-01-03T15:57:00Z">
            <w:rPr>
              <w:rFonts w:ascii="Arial" w:eastAsia="Arial" w:hAnsi="Arial" w:cs="Arial"/>
              <w:spacing w:val="2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41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25"/>
          <w:w w:val="87"/>
          <w:sz w:val="16"/>
          <w:szCs w:val="16"/>
          <w:lang w:val="en-GB"/>
          <w:rPrChange w:id="3415" w:author="Filipe Santana" w:date="2016-01-03T15:57:00Z">
            <w:rPr>
              <w:rFonts w:ascii="Arial" w:eastAsia="Arial" w:hAnsi="Arial" w:cs="Arial"/>
              <w:spacing w:val="2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41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3417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41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small</w:t>
      </w:r>
      <w:r w:rsidRPr="00E52A5C">
        <w:rPr>
          <w:rFonts w:ascii="Arial" w:eastAsia="Arial" w:hAnsi="Arial" w:cs="Arial"/>
          <w:spacing w:val="19"/>
          <w:w w:val="87"/>
          <w:sz w:val="16"/>
          <w:szCs w:val="16"/>
          <w:lang w:val="en-GB"/>
          <w:rPrChange w:id="3419" w:author="Filipe Santana" w:date="2016-01-03T15:57:00Z">
            <w:rPr>
              <w:rFonts w:ascii="Arial" w:eastAsia="Arial" w:hAnsi="Arial" w:cs="Arial"/>
              <w:spacing w:val="1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molecule.</w:t>
      </w:r>
    </w:p>
    <w:p w14:paraId="39AD127A" w14:textId="77777777" w:rsidR="00E6733B" w:rsidRPr="00E52A5C" w:rsidRDefault="002C1A14">
      <w:pPr>
        <w:spacing w:before="1" w:after="0" w:line="281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4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422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423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2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6"/>
          <w:w w:val="86"/>
          <w:sz w:val="16"/>
          <w:szCs w:val="16"/>
          <w:lang w:val="en-GB"/>
          <w:rPrChange w:id="3425" w:author="Filipe Santana" w:date="2016-01-03T15:57:00Z">
            <w:rPr>
              <w:rFonts w:ascii="Arial" w:eastAsia="Arial" w:hAnsi="Arial" w:cs="Arial"/>
              <w:spacing w:val="1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12"/>
          <w:w w:val="86"/>
          <w:sz w:val="16"/>
          <w:szCs w:val="16"/>
          <w:lang w:val="en-GB"/>
          <w:rPrChange w:id="3427" w:author="Filipe Santana" w:date="2016-01-03T15:57:00Z">
            <w:rPr>
              <w:rFonts w:ascii="Arial" w:eastAsia="Arial" w:hAnsi="Arial" w:cs="Arial"/>
              <w:spacing w:val="-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2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structure</w:t>
      </w:r>
      <w:r w:rsidRPr="00E52A5C">
        <w:rPr>
          <w:rFonts w:ascii="Arial" w:eastAsia="Arial" w:hAnsi="Arial" w:cs="Arial"/>
          <w:spacing w:val="27"/>
          <w:w w:val="86"/>
          <w:sz w:val="16"/>
          <w:szCs w:val="16"/>
          <w:lang w:val="en-GB"/>
          <w:rPrChange w:id="3429" w:author="Filipe Santana" w:date="2016-01-03T15:57:00Z">
            <w:rPr>
              <w:rFonts w:ascii="Arial" w:eastAsia="Arial" w:hAnsi="Arial" w:cs="Arial"/>
              <w:spacing w:val="2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3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le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3431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3432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3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3434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3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open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3436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3438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43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22"/>
          <w:w w:val="91"/>
          <w:sz w:val="16"/>
          <w:szCs w:val="16"/>
          <w:lang w:val="en-GB"/>
          <w:rPrChange w:id="3440" w:author="Filipe Santana" w:date="2016-01-03T15:57:00Z">
            <w:rPr>
              <w:rFonts w:ascii="Arial" w:eastAsia="Arial" w:hAnsi="Arial" w:cs="Arial"/>
              <w:spacing w:val="2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44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spacing w:val="21"/>
          <w:w w:val="91"/>
          <w:sz w:val="16"/>
          <w:szCs w:val="16"/>
          <w:lang w:val="en-GB"/>
          <w:rPrChange w:id="3442" w:author="Filipe Santana" w:date="2016-01-03T15:57:00Z">
            <w:rPr>
              <w:rFonts w:ascii="Arial" w:eastAsia="Arial" w:hAnsi="Arial" w:cs="Arial"/>
              <w:spacing w:val="2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44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component</w:t>
      </w:r>
      <w:r w:rsidRPr="00E52A5C">
        <w:rPr>
          <w:rFonts w:ascii="Arial" w:eastAsia="Arial" w:hAnsi="Arial" w:cs="Arial"/>
          <w:spacing w:val="-10"/>
          <w:w w:val="91"/>
          <w:sz w:val="16"/>
          <w:szCs w:val="16"/>
          <w:lang w:val="en-GB"/>
          <w:rPrChange w:id="3444" w:author="Filipe Santana" w:date="2016-01-03T15:57:00Z">
            <w:rPr>
              <w:rFonts w:ascii="Arial" w:eastAsia="Arial" w:hAnsi="Arial" w:cs="Arial"/>
              <w:spacing w:val="-1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44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3446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3447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 xml:space="preserve">a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4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3449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3450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5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en</w:t>
      </w:r>
      <w:r w:rsidRPr="00E52A5C">
        <w:rPr>
          <w:rFonts w:ascii="Arial" w:eastAsia="Arial" w:hAnsi="Arial" w:cs="Arial"/>
          <w:spacing w:val="22"/>
          <w:w w:val="86"/>
          <w:sz w:val="16"/>
          <w:szCs w:val="16"/>
          <w:lang w:val="en-GB"/>
          <w:rPrChange w:id="3452" w:author="Filipe Santana" w:date="2016-01-03T15:57:00Z">
            <w:rPr>
              <w:rFonts w:ascii="Arial" w:eastAsia="Arial" w:hAnsi="Arial" w:cs="Arial"/>
              <w:spacing w:val="22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345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8"/>
          <w:w w:val="86"/>
          <w:sz w:val="16"/>
          <w:szCs w:val="16"/>
          <w:lang w:val="en-GB"/>
          <w:rPrChange w:id="3454" w:author="Filipe Santana" w:date="2016-01-03T15:57:00Z">
            <w:rPr>
              <w:rFonts w:ascii="Arial" w:eastAsia="Arial" w:hAnsi="Arial" w:cs="Arial"/>
              <w:i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5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3456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45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located,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3460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3462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there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3464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46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6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3468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6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than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3470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7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3472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7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entry</w:t>
      </w:r>
      <w:r w:rsidRPr="00E52A5C">
        <w:rPr>
          <w:rFonts w:ascii="Arial" w:eastAsia="Arial" w:hAnsi="Arial" w:cs="Arial"/>
          <w:spacing w:val="14"/>
          <w:w w:val="88"/>
          <w:sz w:val="16"/>
          <w:szCs w:val="16"/>
          <w:lang w:val="en-GB"/>
          <w:rPrChange w:id="3474" w:author="Filipe Santana" w:date="2016-01-03T15:57:00Z">
            <w:rPr>
              <w:rFonts w:ascii="Arial" w:eastAsia="Arial" w:hAnsi="Arial" w:cs="Arial"/>
              <w:spacing w:val="1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3476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47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spacing w:val="25"/>
          <w:w w:val="91"/>
          <w:sz w:val="16"/>
          <w:szCs w:val="16"/>
          <w:lang w:val="en-GB"/>
          <w:rPrChange w:id="3479" w:author="Filipe Santana" w:date="2016-01-03T15:57:00Z">
            <w:rPr>
              <w:rFonts w:ascii="Arial" w:eastAsia="Arial" w:hAnsi="Arial" w:cs="Arial"/>
              <w:spacing w:val="2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48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component</w:t>
      </w:r>
      <w:r w:rsidRPr="00E52A5C">
        <w:rPr>
          <w:rFonts w:ascii="Arial" w:eastAsia="Arial" w:hAnsi="Arial" w:cs="Arial"/>
          <w:spacing w:val="-6"/>
          <w:w w:val="91"/>
          <w:sz w:val="16"/>
          <w:szCs w:val="16"/>
          <w:lang w:val="en-GB"/>
          <w:rPrChange w:id="3481" w:author="Filipe Santana" w:date="2016-01-03T15:57:00Z">
            <w:rPr>
              <w:rFonts w:ascii="Arial" w:eastAsia="Arial" w:hAnsi="Arial" w:cs="Arial"/>
              <w:spacing w:val="-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field.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48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348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486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488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48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reason,</w:t>
      </w:r>
      <w:r w:rsidRPr="00E52A5C">
        <w:rPr>
          <w:rFonts w:ascii="Arial" w:eastAsia="Arial" w:hAnsi="Arial" w:cs="Arial"/>
          <w:spacing w:val="18"/>
          <w:w w:val="85"/>
          <w:sz w:val="16"/>
          <w:szCs w:val="16"/>
          <w:lang w:val="en-GB"/>
          <w:rPrChange w:id="3490" w:author="Filipe Santana" w:date="2016-01-03T15:57:00Z">
            <w:rPr>
              <w:rFonts w:ascii="Arial" w:eastAsia="Arial" w:hAnsi="Arial" w:cs="Arial"/>
              <w:spacing w:val="1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49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9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generate</w:t>
      </w:r>
      <w:r w:rsidRPr="00E52A5C">
        <w:rPr>
          <w:rFonts w:ascii="Arial" w:eastAsia="Arial" w:hAnsi="Arial" w:cs="Arial"/>
          <w:spacing w:val="6"/>
          <w:w w:val="86"/>
          <w:sz w:val="16"/>
          <w:szCs w:val="16"/>
          <w:lang w:val="en-GB"/>
          <w:rPrChange w:id="3494" w:author="Filipe Santana" w:date="2016-01-03T15:57:00Z">
            <w:rPr>
              <w:rFonts w:ascii="Arial" w:eastAsia="Arial" w:hAnsi="Arial" w:cs="Arial"/>
              <w:spacing w:val="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9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union</w:t>
      </w:r>
      <w:r w:rsidRPr="00E52A5C">
        <w:rPr>
          <w:rFonts w:ascii="Arial" w:eastAsia="Arial" w:hAnsi="Arial" w:cs="Arial"/>
          <w:spacing w:val="36"/>
          <w:w w:val="86"/>
          <w:sz w:val="16"/>
          <w:szCs w:val="16"/>
          <w:lang w:val="en-GB"/>
          <w:rPrChange w:id="3496" w:author="Filipe Santana" w:date="2016-01-03T15:57:00Z">
            <w:rPr>
              <w:rFonts w:ascii="Arial" w:eastAsia="Arial" w:hAnsi="Arial" w:cs="Arial"/>
              <w:spacing w:val="3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49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classes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4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4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3500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50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3502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50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3504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1</w:t>
      </w:r>
      <w:r w:rsidRPr="00E52A5C">
        <w:rPr>
          <w:rFonts w:ascii="Arial" w:eastAsia="Arial" w:hAnsi="Arial" w:cs="Arial"/>
          <w:spacing w:val="33"/>
          <w:position w:val="-2"/>
          <w:sz w:val="12"/>
          <w:szCs w:val="12"/>
          <w:lang w:val="en-GB"/>
          <w:rPrChange w:id="3505" w:author="Filipe Santana" w:date="2016-01-03T15:57:00Z">
            <w:rPr>
              <w:rFonts w:ascii="Arial" w:eastAsia="Arial" w:hAnsi="Arial" w:cs="Arial"/>
              <w:spacing w:val="33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3507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50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3509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2</w:t>
      </w:r>
      <w:r w:rsidRPr="00E52A5C">
        <w:rPr>
          <w:rFonts w:ascii="Arial" w:eastAsia="Arial" w:hAnsi="Arial" w:cs="Arial"/>
          <w:spacing w:val="33"/>
          <w:position w:val="-2"/>
          <w:sz w:val="12"/>
          <w:szCs w:val="12"/>
          <w:lang w:val="en-GB"/>
          <w:rPrChange w:id="3510" w:author="Filipe Santana" w:date="2016-01-03T15:57:00Z">
            <w:rPr>
              <w:rFonts w:ascii="Arial" w:eastAsia="Arial" w:hAnsi="Arial" w:cs="Arial"/>
              <w:spacing w:val="33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3512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…or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3514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116"/>
          <w:sz w:val="16"/>
          <w:szCs w:val="16"/>
          <w:lang w:val="en-GB"/>
          <w:rPrChange w:id="3515" w:author="Filipe Santana" w:date="2016-01-03T15:57:00Z">
            <w:rPr>
              <w:rFonts w:ascii="Arial" w:eastAsia="Arial" w:hAnsi="Arial" w:cs="Arial"/>
              <w:i/>
              <w:w w:val="116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116"/>
          <w:position w:val="-2"/>
          <w:sz w:val="12"/>
          <w:szCs w:val="12"/>
          <w:lang w:val="en-GB"/>
          <w:rPrChange w:id="3516" w:author="Filipe Santana" w:date="2016-01-03T15:57:00Z">
            <w:rPr>
              <w:rFonts w:ascii="Arial" w:eastAsia="Arial" w:hAnsi="Arial" w:cs="Arial"/>
              <w:i/>
              <w:w w:val="116"/>
              <w:position w:val="-2"/>
              <w:sz w:val="12"/>
              <w:szCs w:val="12"/>
            </w:rPr>
          </w:rPrChange>
        </w:rPr>
        <w:t>n</w:t>
      </w:r>
      <w:r w:rsidRPr="00E52A5C">
        <w:rPr>
          <w:rFonts w:ascii="Arial" w:eastAsia="Arial" w:hAnsi="Arial" w:cs="Arial"/>
          <w:i/>
          <w:spacing w:val="17"/>
          <w:w w:val="116"/>
          <w:position w:val="-2"/>
          <w:sz w:val="12"/>
          <w:szCs w:val="12"/>
          <w:lang w:val="en-GB"/>
          <w:rPrChange w:id="3517" w:author="Filipe Santana" w:date="2016-01-03T15:57:00Z">
            <w:rPr>
              <w:rFonts w:ascii="Arial" w:eastAsia="Arial" w:hAnsi="Arial" w:cs="Arial"/>
              <w:i/>
              <w:spacing w:val="17"/>
              <w:w w:val="116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3519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5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35"/>
          <w:w w:val="88"/>
          <w:sz w:val="16"/>
          <w:szCs w:val="16"/>
          <w:lang w:val="en-GB"/>
          <w:rPrChange w:id="3521" w:author="Filipe Santana" w:date="2016-01-03T15:57:00Z">
            <w:rPr>
              <w:rFonts w:ascii="Arial" w:eastAsia="Arial" w:hAnsi="Arial" w:cs="Arial"/>
              <w:spacing w:val="3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5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3523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5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3525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5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locations</w:t>
      </w:r>
      <w:r w:rsidRPr="00E52A5C">
        <w:rPr>
          <w:rFonts w:ascii="Arial" w:eastAsia="Arial" w:hAnsi="Arial" w:cs="Arial"/>
          <w:spacing w:val="25"/>
          <w:w w:val="88"/>
          <w:sz w:val="16"/>
          <w:szCs w:val="16"/>
          <w:lang w:val="en-GB"/>
          <w:rPrChange w:id="3527" w:author="Filipe Santana" w:date="2016-01-03T15:57:00Z">
            <w:rPr>
              <w:rFonts w:ascii="Arial" w:eastAsia="Arial" w:hAnsi="Arial" w:cs="Arial"/>
              <w:spacing w:val="2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can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52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3530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53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safely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3532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assigned.</w:t>
      </w:r>
    </w:p>
    <w:p w14:paraId="3FAAA2B8" w14:textId="77777777" w:rsidR="00E6733B" w:rsidRPr="00E52A5C" w:rsidRDefault="002C1A14">
      <w:pPr>
        <w:spacing w:before="4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5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535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536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3538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3540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542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5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possible</w:t>
      </w:r>
      <w:r w:rsidRPr="00E52A5C">
        <w:rPr>
          <w:rFonts w:ascii="Arial" w:eastAsia="Arial" w:hAnsi="Arial" w:cs="Arial"/>
          <w:spacing w:val="10"/>
          <w:w w:val="89"/>
          <w:sz w:val="16"/>
          <w:szCs w:val="16"/>
          <w:lang w:val="en-GB"/>
          <w:rPrChange w:id="3544" w:author="Filipe Santana" w:date="2016-01-03T15:57:00Z">
            <w:rPr>
              <w:rFonts w:ascii="Arial" w:eastAsia="Arial" w:hAnsi="Arial" w:cs="Arial"/>
              <w:spacing w:val="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54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54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specify 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3548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54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that</w:t>
      </w:r>
      <w:proofErr w:type="gramEnd"/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3550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55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5"/>
          <w:w w:val="86"/>
          <w:sz w:val="16"/>
          <w:szCs w:val="16"/>
          <w:lang w:val="en-GB"/>
          <w:rPrChange w:id="3552" w:author="Filipe Santana" w:date="2016-01-03T15:57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55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3554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55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3556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55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entails</w:t>
      </w:r>
      <w:r w:rsidRPr="00E52A5C">
        <w:rPr>
          <w:rFonts w:ascii="Arial" w:eastAsia="Arial" w:hAnsi="Arial" w:cs="Arial"/>
          <w:spacing w:val="25"/>
          <w:w w:val="87"/>
          <w:sz w:val="16"/>
          <w:szCs w:val="16"/>
          <w:lang w:val="en-GB"/>
          <w:rPrChange w:id="3558" w:author="Filipe Santana" w:date="2016-01-03T15:57:00Z">
            <w:rPr>
              <w:rFonts w:ascii="Arial" w:eastAsia="Arial" w:hAnsi="Arial" w:cs="Arial"/>
              <w:spacing w:val="2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55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1"/>
          <w:w w:val="87"/>
          <w:sz w:val="16"/>
          <w:szCs w:val="16"/>
          <w:lang w:val="en-GB"/>
          <w:rPrChange w:id="3560" w:author="Filipe Santana" w:date="2016-01-03T15:57:00Z">
            <w:rPr>
              <w:rFonts w:ascii="Arial" w:eastAsia="Arial" w:hAnsi="Arial" w:cs="Arial"/>
              <w:spacing w:val="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3561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realization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3563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3565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56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22"/>
          <w:w w:val="91"/>
          <w:sz w:val="16"/>
          <w:szCs w:val="16"/>
          <w:lang w:val="en-GB"/>
          <w:rPrChange w:id="3567" w:author="Filipe Santana" w:date="2016-01-03T15:57:00Z">
            <w:rPr>
              <w:rFonts w:ascii="Arial" w:eastAsia="Arial" w:hAnsi="Arial" w:cs="Arial"/>
              <w:spacing w:val="2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56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22"/>
          <w:w w:val="91"/>
          <w:sz w:val="16"/>
          <w:szCs w:val="16"/>
          <w:lang w:val="en-GB"/>
          <w:rPrChange w:id="3569" w:author="Filipe Santana" w:date="2016-01-03T15:57:00Z">
            <w:rPr>
              <w:rFonts w:ascii="Arial" w:eastAsia="Arial" w:hAnsi="Arial" w:cs="Arial"/>
              <w:spacing w:val="2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function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3571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3573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3575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3577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57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23"/>
          <w:sz w:val="16"/>
          <w:szCs w:val="16"/>
          <w:lang w:val="en-GB"/>
          <w:rPrChange w:id="3580" w:author="Filipe Santana" w:date="2016-01-03T15:57:00Z">
            <w:rPr>
              <w:rFonts w:ascii="Arial" w:eastAsia="Arial" w:hAnsi="Arial" w:cs="Arial"/>
              <w:spacing w:val="2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58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Therefore</w:t>
      </w:r>
      <w:r w:rsidRPr="00E52A5C">
        <w:rPr>
          <w:rFonts w:ascii="Arial" w:eastAsia="Arial" w:hAnsi="Arial" w:cs="Arial"/>
          <w:spacing w:val="22"/>
          <w:w w:val="90"/>
          <w:sz w:val="16"/>
          <w:szCs w:val="16"/>
          <w:lang w:val="en-GB"/>
          <w:rPrChange w:id="3582" w:author="Filipe Santana" w:date="2016-01-03T15:57:00Z">
            <w:rPr>
              <w:rFonts w:ascii="Arial" w:eastAsia="Arial" w:hAnsi="Arial" w:cs="Arial"/>
              <w:spacing w:val="2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3584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3586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definition</w:t>
      </w:r>
      <w:r w:rsidRPr="00E52A5C">
        <w:rPr>
          <w:rFonts w:ascii="Arial" w:eastAsia="Arial" w:hAnsi="Arial" w:cs="Arial"/>
          <w:spacing w:val="-10"/>
          <w:w w:val="95"/>
          <w:sz w:val="16"/>
          <w:szCs w:val="16"/>
          <w:lang w:val="en-GB"/>
          <w:rPrChange w:id="3587" w:author="Filipe Santana" w:date="2016-01-03T15:57:00Z">
            <w:rPr>
              <w:rFonts w:ascii="Arial" w:eastAsia="Arial" w:hAnsi="Arial" w:cs="Arial"/>
              <w:spacing w:val="-10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5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3589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59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3591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3592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4"/>
          <w:w w:val="85"/>
          <w:sz w:val="16"/>
          <w:szCs w:val="16"/>
          <w:lang w:val="en-GB"/>
          <w:rPrChange w:id="3593" w:author="Filipe Santana" w:date="2016-01-03T15:57:00Z">
            <w:rPr>
              <w:rFonts w:ascii="Arial" w:eastAsia="Arial" w:hAnsi="Arial" w:cs="Arial"/>
              <w:i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59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spacing w:val="-5"/>
          <w:w w:val="85"/>
          <w:sz w:val="16"/>
          <w:szCs w:val="16"/>
          <w:lang w:val="en-GB"/>
          <w:rPrChange w:id="3595" w:author="Filipe Santana" w:date="2016-01-03T15:57:00Z">
            <w:rPr>
              <w:rFonts w:ascii="Arial" w:eastAsia="Arial" w:hAnsi="Arial" w:cs="Arial"/>
              <w:spacing w:val="-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59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"/>
          <w:w w:val="85"/>
          <w:sz w:val="16"/>
          <w:szCs w:val="16"/>
          <w:lang w:val="en-GB"/>
          <w:rPrChange w:id="3597" w:author="Filipe Santana" w:date="2016-01-03T15:57:00Z">
            <w:rPr>
              <w:rFonts w:ascii="Arial" w:eastAsia="Arial" w:hAnsi="Arial" w:cs="Arial"/>
              <w:spacing w:val="-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59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36"/>
          <w:w w:val="85"/>
          <w:sz w:val="16"/>
          <w:szCs w:val="16"/>
          <w:lang w:val="en-GB"/>
          <w:rPrChange w:id="3599" w:author="Filipe Santana" w:date="2016-01-03T15:57:00Z">
            <w:rPr>
              <w:rFonts w:ascii="Arial" w:eastAsia="Arial" w:hAnsi="Arial" w:cs="Arial"/>
              <w:spacing w:val="36"/>
              <w:w w:val="8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60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function </w:t>
      </w:r>
      <w:r w:rsidRPr="00E52A5C">
        <w:rPr>
          <w:rFonts w:ascii="Arial" w:eastAsia="Arial" w:hAnsi="Arial" w:cs="Arial"/>
          <w:spacing w:val="7"/>
          <w:w w:val="85"/>
          <w:sz w:val="16"/>
          <w:szCs w:val="16"/>
          <w:lang w:val="en-GB"/>
          <w:rPrChange w:id="3601" w:author="Filipe Santana" w:date="2016-01-03T15:57:00Z">
            <w:rPr>
              <w:rFonts w:ascii="Arial" w:eastAsia="Arial" w:hAnsi="Arial" w:cs="Arial"/>
              <w:spacing w:val="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60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from</w:t>
      </w:r>
      <w:proofErr w:type="gramEnd"/>
      <w:r w:rsidRPr="00E52A5C">
        <w:rPr>
          <w:rFonts w:ascii="Arial" w:eastAsia="Arial" w:hAnsi="Arial" w:cs="Arial"/>
          <w:spacing w:val="30"/>
          <w:w w:val="85"/>
          <w:sz w:val="16"/>
          <w:szCs w:val="16"/>
          <w:lang w:val="en-GB"/>
          <w:rPrChange w:id="3603" w:author="Filipe Santana" w:date="2016-01-03T15:57:00Z">
            <w:rPr>
              <w:rFonts w:ascii="Arial" w:eastAsia="Arial" w:hAnsi="Arial" w:cs="Arial"/>
              <w:spacing w:val="3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0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w w:val="87"/>
          <w:sz w:val="16"/>
          <w:szCs w:val="16"/>
          <w:lang w:val="en-GB"/>
          <w:rPrChange w:id="3605" w:author="Filipe Santana" w:date="2016-01-03T15:57:00Z">
            <w:rPr>
              <w:rFonts w:ascii="Arial" w:eastAsia="Arial" w:hAnsi="Arial" w:cs="Arial"/>
              <w:spacing w:val="-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0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records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60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3608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60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attached</w:t>
      </w:r>
      <w:r w:rsidRPr="00E52A5C">
        <w:rPr>
          <w:rFonts w:ascii="Arial" w:eastAsia="Arial" w:hAnsi="Arial" w:cs="Arial"/>
          <w:spacing w:val="11"/>
          <w:w w:val="85"/>
          <w:sz w:val="16"/>
          <w:szCs w:val="16"/>
          <w:lang w:val="en-GB"/>
          <w:rPrChange w:id="3610" w:author="Filipe Santana" w:date="2016-01-03T15:57:00Z">
            <w:rPr>
              <w:rFonts w:ascii="Arial" w:eastAsia="Arial" w:hAnsi="Arial" w:cs="Arial"/>
              <w:spacing w:val="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3612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61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3614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61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3616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61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agent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3618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3620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2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9"/>
          <w:w w:val="87"/>
          <w:sz w:val="16"/>
          <w:szCs w:val="16"/>
          <w:lang w:val="en-GB"/>
          <w:rPrChange w:id="3622" w:author="Filipe Santana" w:date="2016-01-03T15:57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362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10"/>
          <w:w w:val="87"/>
          <w:sz w:val="16"/>
          <w:szCs w:val="16"/>
          <w:lang w:val="en-GB"/>
          <w:rPrChange w:id="3624" w:author="Filipe Santana" w:date="2016-01-03T15:57:00Z">
            <w:rPr>
              <w:rFonts w:ascii="Arial" w:eastAsia="Arial" w:hAnsi="Arial" w:cs="Arial"/>
              <w:i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2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3626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3627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3628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2"/>
          <w:sz w:val="16"/>
          <w:szCs w:val="16"/>
          <w:lang w:val="en-GB"/>
          <w:rPrChange w:id="3629" w:author="Filipe Santana" w:date="2016-01-03T15:57:00Z">
            <w:rPr>
              <w:rFonts w:ascii="Arial" w:eastAsia="Arial" w:hAnsi="Arial" w:cs="Arial"/>
              <w:b/>
              <w:bCs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3630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3631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ealized</w:t>
      </w:r>
      <w:r w:rsidRPr="00E52A5C">
        <w:rPr>
          <w:rFonts w:ascii="Arial" w:eastAsia="Arial" w:hAnsi="Arial" w:cs="Arial"/>
          <w:b/>
          <w:bCs/>
          <w:spacing w:val="-2"/>
          <w:sz w:val="16"/>
          <w:szCs w:val="16"/>
          <w:lang w:val="en-GB"/>
          <w:rPrChange w:id="3632" w:author="Filipe Santana" w:date="2016-01-03T15:57:00Z">
            <w:rPr>
              <w:rFonts w:ascii="Arial" w:eastAsia="Arial" w:hAnsi="Arial" w:cs="Arial"/>
              <w:b/>
              <w:bCs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3633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b</w:t>
      </w:r>
      <w:r w:rsidRPr="00E52A5C">
        <w:rPr>
          <w:rFonts w:ascii="Arial" w:eastAsia="Arial" w:hAnsi="Arial" w:cs="Arial"/>
          <w:b/>
          <w:bCs/>
          <w:spacing w:val="2"/>
          <w:w w:val="90"/>
          <w:sz w:val="16"/>
          <w:szCs w:val="16"/>
          <w:lang w:val="en-GB"/>
          <w:rPrChange w:id="3634" w:author="Filipe Santana" w:date="2016-01-03T15:57:00Z">
            <w:rPr>
              <w:rFonts w:ascii="Arial" w:eastAsia="Arial" w:hAnsi="Arial" w:cs="Arial"/>
              <w:b/>
              <w:bCs/>
              <w:spacing w:val="2"/>
              <w:w w:val="9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363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 xml:space="preserve">’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3637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63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3639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641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103142DD" w14:textId="77777777" w:rsidR="00E6733B" w:rsidRPr="00E52A5C" w:rsidRDefault="002C1A14">
      <w:pPr>
        <w:spacing w:before="1" w:after="0" w:line="285" w:lineRule="auto"/>
        <w:ind w:left="255" w:right="2058" w:hanging="206"/>
        <w:jc w:val="both"/>
        <w:rPr>
          <w:rFonts w:ascii="Arial" w:eastAsia="Arial" w:hAnsi="Arial" w:cs="Arial"/>
          <w:sz w:val="16"/>
          <w:szCs w:val="16"/>
          <w:lang w:val="en-GB"/>
          <w:rPrChange w:id="36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3644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3645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z w:val="16"/>
          <w:szCs w:val="16"/>
          <w:lang w:val="en-GB"/>
          <w:rPrChange w:id="36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If </w:t>
      </w:r>
      <w:r w:rsidRPr="00E52A5C">
        <w:rPr>
          <w:rFonts w:ascii="Arial" w:eastAsia="Arial" w:hAnsi="Arial" w:cs="Arial"/>
          <w:spacing w:val="37"/>
          <w:sz w:val="16"/>
          <w:szCs w:val="16"/>
          <w:lang w:val="en-GB"/>
          <w:rPrChange w:id="3647" w:author="Filipe Santana" w:date="2016-01-03T15:57:00Z">
            <w:rPr>
              <w:rFonts w:ascii="Arial" w:eastAsia="Arial" w:hAnsi="Arial" w:cs="Arial"/>
              <w:spacing w:val="3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there</w:t>
      </w:r>
      <w:proofErr w:type="gramEnd"/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3649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8"/>
          <w:sz w:val="16"/>
          <w:szCs w:val="16"/>
          <w:lang w:val="en-GB"/>
          <w:rPrChange w:id="3651" w:author="Filipe Santana" w:date="2016-01-03T15:57:00Z">
            <w:rPr>
              <w:rFonts w:ascii="Arial" w:eastAsia="Arial" w:hAnsi="Arial" w:cs="Arial"/>
              <w:spacing w:val="2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6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phenotype </w:t>
      </w:r>
      <w:r w:rsidRPr="00E52A5C">
        <w:rPr>
          <w:rFonts w:ascii="Arial" w:eastAsia="Arial" w:hAnsi="Arial" w:cs="Arial"/>
          <w:spacing w:val="31"/>
          <w:w w:val="88"/>
          <w:sz w:val="16"/>
          <w:szCs w:val="16"/>
          <w:lang w:val="en-GB"/>
          <w:rPrChange w:id="3653" w:author="Filipe Santana" w:date="2016-01-03T15:57:00Z">
            <w:rPr>
              <w:rFonts w:ascii="Arial" w:eastAsia="Arial" w:hAnsi="Arial" w:cs="Arial"/>
              <w:spacing w:val="3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entries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3655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65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Ph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6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31"/>
          <w:sz w:val="16"/>
          <w:szCs w:val="16"/>
          <w:lang w:val="en-GB"/>
          <w:rPrChange w:id="3658" w:author="Filipe Santana" w:date="2016-01-03T15:57:00Z">
            <w:rPr>
              <w:rFonts w:ascii="Arial" w:eastAsia="Arial" w:hAnsi="Arial" w:cs="Arial"/>
              <w:spacing w:val="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3659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 xml:space="preserve">a  </w:t>
      </w:r>
      <w:r w:rsidRPr="00E52A5C">
        <w:rPr>
          <w:rFonts w:ascii="Arial" w:eastAsia="Arial" w:hAnsi="Arial" w:cs="Arial"/>
          <w:spacing w:val="5"/>
          <w:w w:val="79"/>
          <w:sz w:val="16"/>
          <w:szCs w:val="16"/>
          <w:lang w:val="en-GB"/>
          <w:rPrChange w:id="3660" w:author="Filipe Santana" w:date="2016-01-03T15:57:00Z">
            <w:rPr>
              <w:rFonts w:ascii="Arial" w:eastAsia="Arial" w:hAnsi="Arial" w:cs="Arial"/>
              <w:spacing w:val="5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3662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35"/>
          <w:sz w:val="16"/>
          <w:szCs w:val="16"/>
          <w:lang w:val="en-GB"/>
          <w:rPrChange w:id="3664" w:author="Filipe Santana" w:date="2016-01-03T15:57:00Z">
            <w:rPr>
              <w:rFonts w:ascii="Arial" w:eastAsia="Arial" w:hAnsi="Arial" w:cs="Arial"/>
              <w:spacing w:val="3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3666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spacing w:val="19"/>
          <w:sz w:val="16"/>
          <w:szCs w:val="16"/>
          <w:lang w:val="en-GB"/>
          <w:rPrChange w:id="3668" w:author="Filipe Santana" w:date="2016-01-03T15:57:00Z">
            <w:rPr>
              <w:rFonts w:ascii="Arial" w:eastAsia="Arial" w:hAnsi="Arial" w:cs="Arial"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37"/>
          <w:sz w:val="16"/>
          <w:szCs w:val="16"/>
          <w:lang w:val="en-GB"/>
          <w:rPrChange w:id="3670" w:author="Filipe Santana" w:date="2016-01-03T15:57:00Z">
            <w:rPr>
              <w:rFonts w:ascii="Arial" w:eastAsia="Arial" w:hAnsi="Arial" w:cs="Arial"/>
              <w:spacing w:val="3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type </w:t>
      </w: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3672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Dysfunctional_Bp_in_O_with_P_and_M</w:t>
      </w:r>
      <w:proofErr w:type="spellEnd"/>
      <w:r w:rsidRPr="00E52A5C">
        <w:rPr>
          <w:rFonts w:ascii="Arial" w:eastAsia="Arial" w:hAnsi="Arial" w:cs="Arial"/>
          <w:i/>
          <w:spacing w:val="24"/>
          <w:w w:val="92"/>
          <w:sz w:val="16"/>
          <w:szCs w:val="16"/>
          <w:lang w:val="en-GB"/>
          <w:rPrChange w:id="3673" w:author="Filipe Santana" w:date="2016-01-03T15:57:00Z">
            <w:rPr>
              <w:rFonts w:ascii="Arial" w:eastAsia="Arial" w:hAnsi="Arial" w:cs="Arial"/>
              <w:i/>
              <w:spacing w:val="24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67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generated</w:t>
      </w:r>
      <w:r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  <w:rPrChange w:id="3676" w:author="Filipe Santana" w:date="2016-01-03T15:57:00Z">
            <w:rPr>
              <w:rFonts w:ascii="Arial" w:eastAsia="Arial" w:hAnsi="Arial" w:cs="Arial"/>
              <w:spacing w:val="1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3678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4"/>
          <w:w w:val="79"/>
          <w:sz w:val="16"/>
          <w:szCs w:val="16"/>
          <w:lang w:val="en-GB"/>
          <w:rPrChange w:id="3679" w:author="Filipe Santana" w:date="2016-01-03T15:57:00Z">
            <w:rPr>
              <w:rFonts w:ascii="Arial" w:eastAsia="Arial" w:hAnsi="Arial" w:cs="Arial"/>
              <w:spacing w:val="-4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3680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68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ery </w:t>
      </w:r>
      <w:proofErr w:type="spellStart"/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3682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68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3684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68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3686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3688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8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phenotypes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3690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7"/>
          <w:w w:val="87"/>
          <w:sz w:val="16"/>
          <w:szCs w:val="16"/>
          <w:lang w:val="en-GB"/>
          <w:rPrChange w:id="3692" w:author="Filipe Santana" w:date="2016-01-03T15:57:00Z">
            <w:rPr>
              <w:rFonts w:ascii="Arial" w:eastAsia="Arial" w:hAnsi="Arial" w:cs="Arial"/>
              <w:spacing w:val="-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69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referred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3694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3696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3697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4"/>
          <w:w w:val="78"/>
          <w:sz w:val="16"/>
          <w:szCs w:val="16"/>
          <w:lang w:val="en-GB"/>
          <w:rPrChange w:id="3698" w:author="Filipe Santana" w:date="2016-01-03T15:57:00Z">
            <w:rPr>
              <w:rFonts w:ascii="Arial" w:eastAsia="Arial" w:hAnsi="Arial" w:cs="Arial"/>
              <w:spacing w:val="4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6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being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0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3701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realizations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3703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70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risks.</w:t>
      </w:r>
    </w:p>
    <w:p w14:paraId="4CDEDFD7" w14:textId="77777777" w:rsidR="00E6733B" w:rsidRPr="00E52A5C" w:rsidRDefault="00E6733B">
      <w:pPr>
        <w:spacing w:before="1" w:after="0" w:line="140" w:lineRule="exact"/>
        <w:rPr>
          <w:sz w:val="14"/>
          <w:szCs w:val="14"/>
          <w:lang w:val="en-GB"/>
          <w:rPrChange w:id="3707" w:author="Filipe Santana" w:date="2016-01-03T15:57:00Z">
            <w:rPr>
              <w:sz w:val="14"/>
              <w:szCs w:val="14"/>
            </w:rPr>
          </w:rPrChange>
        </w:rPr>
      </w:pPr>
    </w:p>
    <w:p w14:paraId="1D3E26DB" w14:textId="77777777" w:rsidR="00E6733B" w:rsidRPr="00E52A5C" w:rsidRDefault="002C1A14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37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commentRangeStart w:id="3709"/>
      <w:r w:rsidRPr="00E52A5C">
        <w:rPr>
          <w:rFonts w:ascii="Arial" w:eastAsia="Arial" w:hAnsi="Arial" w:cs="Arial"/>
          <w:sz w:val="16"/>
          <w:szCs w:val="16"/>
          <w:lang w:val="en-GB"/>
          <w:rPrChange w:id="37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3711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3713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1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cases,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3715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1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26"/>
          <w:w w:val="85"/>
          <w:sz w:val="16"/>
          <w:szCs w:val="16"/>
          <w:lang w:val="en-GB"/>
          <w:rPrChange w:id="3717" w:author="Filipe Santana" w:date="2016-01-03T15:57:00Z">
            <w:rPr>
              <w:rFonts w:ascii="Arial" w:eastAsia="Arial" w:hAnsi="Arial" w:cs="Arial"/>
              <w:spacing w:val="26"/>
              <w:w w:val="8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1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querying </w:t>
      </w:r>
      <w:r w:rsidRPr="00E52A5C">
        <w:rPr>
          <w:rFonts w:ascii="Arial" w:eastAsia="Arial" w:hAnsi="Arial" w:cs="Arial"/>
          <w:spacing w:val="13"/>
          <w:w w:val="85"/>
          <w:sz w:val="16"/>
          <w:szCs w:val="16"/>
          <w:lang w:val="en-GB"/>
          <w:rPrChange w:id="3719" w:author="Filipe Santana" w:date="2016-01-03T15:57:00Z">
            <w:rPr>
              <w:rFonts w:ascii="Arial" w:eastAsia="Arial" w:hAnsi="Arial" w:cs="Arial"/>
              <w:spacing w:val="1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2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3721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2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y</w:t>
      </w:r>
      <w:proofErr w:type="gramEnd"/>
      <w:r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  <w:rPrChange w:id="3723" w:author="Filipe Santana" w:date="2016-01-03T15:57:00Z">
            <w:rPr>
              <w:rFonts w:ascii="Arial" w:eastAsia="Arial" w:hAnsi="Arial" w:cs="Arial"/>
              <w:spacing w:val="1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2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ontology </w:t>
      </w:r>
      <w:r w:rsidRPr="00E52A5C">
        <w:rPr>
          <w:rFonts w:ascii="Arial" w:eastAsia="Arial" w:hAnsi="Arial" w:cs="Arial"/>
          <w:spacing w:val="17"/>
          <w:w w:val="85"/>
          <w:sz w:val="16"/>
          <w:szCs w:val="16"/>
          <w:lang w:val="en-GB"/>
          <w:rPrChange w:id="3725" w:author="Filipe Santana" w:date="2016-01-03T15:57:00Z">
            <w:rPr>
              <w:rFonts w:ascii="Arial" w:eastAsia="Arial" w:hAnsi="Arial" w:cs="Arial"/>
              <w:spacing w:val="1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2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der</w:t>
      </w:r>
      <w:r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3727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3728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2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ed</w:t>
      </w:r>
      <w:r w:rsidRPr="00E52A5C">
        <w:rPr>
          <w:rFonts w:ascii="Arial" w:eastAsia="Arial" w:hAnsi="Arial" w:cs="Arial"/>
          <w:spacing w:val="34"/>
          <w:w w:val="85"/>
          <w:sz w:val="16"/>
          <w:szCs w:val="16"/>
          <w:lang w:val="en-GB"/>
          <w:rPrChange w:id="3730" w:author="Filipe Santana" w:date="2016-01-03T15:57:00Z">
            <w:rPr>
              <w:rFonts w:ascii="Arial" w:eastAsia="Arial" w:hAnsi="Arial" w:cs="Arial"/>
              <w:spacing w:val="3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3732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73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8"/>
          <w:w w:val="91"/>
          <w:sz w:val="16"/>
          <w:szCs w:val="16"/>
          <w:lang w:val="en-GB"/>
          <w:rPrChange w:id="3734" w:author="Filipe Santana" w:date="2016-01-03T15:57:00Z">
            <w:rPr>
              <w:rFonts w:ascii="Arial" w:eastAsia="Arial" w:hAnsi="Arial" w:cs="Arial"/>
              <w:spacing w:val="-8"/>
              <w:w w:val="91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73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interpreta</w:t>
      </w:r>
      <w:proofErr w:type="spellEnd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373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7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tion</w:t>
      </w:r>
      <w:proofErr w:type="spellEnd"/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3738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73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3740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1"/>
          <w:sz w:val="16"/>
          <w:szCs w:val="16"/>
          <w:lang w:val="en-GB"/>
          <w:rPrChange w:id="3741" w:author="Filipe Santana" w:date="2016-01-03T15:57:00Z">
            <w:rPr>
              <w:rFonts w:ascii="Arial" w:eastAsia="Arial" w:hAnsi="Arial" w:cs="Arial"/>
              <w:w w:val="111"/>
              <w:sz w:val="16"/>
              <w:szCs w:val="16"/>
            </w:rPr>
          </w:rPrChange>
        </w:rPr>
        <w:t>li</w:t>
      </w:r>
      <w:r w:rsidRPr="00E52A5C">
        <w:rPr>
          <w:rFonts w:ascii="Arial" w:eastAsia="Arial" w:hAnsi="Arial" w:cs="Arial"/>
          <w:spacing w:val="-2"/>
          <w:w w:val="111"/>
          <w:sz w:val="16"/>
          <w:szCs w:val="16"/>
          <w:lang w:val="en-GB"/>
          <w:rPrChange w:id="3742" w:author="Filipe Santana" w:date="2016-01-03T15:57:00Z">
            <w:rPr>
              <w:rFonts w:ascii="Arial" w:eastAsia="Arial" w:hAnsi="Arial" w:cs="Arial"/>
              <w:spacing w:val="-2"/>
              <w:w w:val="111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3743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3744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this,</w:t>
      </w:r>
      <w:r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  <w:rPrChange w:id="3746" w:author="Filipe Santana" w:date="2016-01-03T15:57:00Z">
            <w:rPr>
              <w:rFonts w:ascii="Arial" w:eastAsia="Arial" w:hAnsi="Arial" w:cs="Arial"/>
              <w:spacing w:val="1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3748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must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3750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5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spacing w:val="30"/>
          <w:w w:val="88"/>
          <w:sz w:val="16"/>
          <w:szCs w:val="16"/>
          <w:lang w:val="en-GB"/>
          <w:rPrChange w:id="3752" w:author="Filipe Santana" w:date="2016-01-03T15:57:00Z">
            <w:rPr>
              <w:rFonts w:ascii="Arial" w:eastAsia="Arial" w:hAnsi="Arial" w:cs="Arial"/>
              <w:spacing w:val="3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5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3754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7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3756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758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step</w:t>
      </w:r>
      <w:proofErr w:type="spellEnd"/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3760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quer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3762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3764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76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3766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3768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76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required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7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because</w:t>
      </w:r>
      <w:r w:rsidRPr="00E52A5C">
        <w:rPr>
          <w:rFonts w:ascii="Arial" w:eastAsia="Arial" w:hAnsi="Arial" w:cs="Arial"/>
          <w:spacing w:val="-6"/>
          <w:w w:val="84"/>
          <w:sz w:val="16"/>
          <w:szCs w:val="16"/>
          <w:lang w:val="en-GB"/>
          <w:rPrChange w:id="3771" w:author="Filipe Santana" w:date="2016-01-03T15:57:00Z">
            <w:rPr>
              <w:rFonts w:ascii="Arial" w:eastAsia="Arial" w:hAnsi="Arial" w:cs="Arial"/>
              <w:spacing w:val="-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7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12"/>
          <w:w w:val="84"/>
          <w:sz w:val="16"/>
          <w:szCs w:val="16"/>
          <w:lang w:val="en-GB"/>
          <w:rPrChange w:id="3773" w:author="Filipe Santana" w:date="2016-01-03T15:57:00Z">
            <w:rPr>
              <w:rFonts w:ascii="Arial" w:eastAsia="Arial" w:hAnsi="Arial" w:cs="Arial"/>
              <w:spacing w:val="1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7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18"/>
          <w:w w:val="84"/>
          <w:sz w:val="16"/>
          <w:szCs w:val="16"/>
          <w:lang w:val="en-GB"/>
          <w:rPrChange w:id="3775" w:author="Filipe Santana" w:date="2016-01-03T15:57:00Z">
            <w:rPr>
              <w:rFonts w:ascii="Arial" w:eastAsia="Arial" w:hAnsi="Arial" w:cs="Arial"/>
              <w:spacing w:val="1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7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3777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3778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7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36"/>
          <w:w w:val="84"/>
          <w:sz w:val="16"/>
          <w:szCs w:val="16"/>
          <w:lang w:val="en-GB"/>
          <w:rPrChange w:id="3780" w:author="Filipe Santana" w:date="2016-01-03T15:57:00Z">
            <w:rPr>
              <w:rFonts w:ascii="Arial" w:eastAsia="Arial" w:hAnsi="Arial" w:cs="Arial"/>
              <w:spacing w:val="3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8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7"/>
          <w:w w:val="84"/>
          <w:sz w:val="16"/>
          <w:szCs w:val="16"/>
          <w:lang w:val="en-GB"/>
          <w:rPrChange w:id="3782" w:author="Filipe Santana" w:date="2016-01-03T15:57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8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specific  classes</w:t>
      </w:r>
      <w:proofErr w:type="gramEnd"/>
      <w:r w:rsidRPr="00E52A5C">
        <w:rPr>
          <w:rFonts w:ascii="Arial" w:eastAsia="Arial" w:hAnsi="Arial" w:cs="Arial"/>
          <w:spacing w:val="-11"/>
          <w:w w:val="84"/>
          <w:sz w:val="16"/>
          <w:szCs w:val="16"/>
          <w:lang w:val="en-GB"/>
          <w:rPrChange w:id="3784" w:author="Filipe Santana" w:date="2016-01-03T15:57:00Z">
            <w:rPr>
              <w:rFonts w:ascii="Arial" w:eastAsia="Arial" w:hAnsi="Arial" w:cs="Arial"/>
              <w:spacing w:val="-1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8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generated</w:t>
      </w:r>
      <w:r w:rsidRPr="00E52A5C">
        <w:rPr>
          <w:rFonts w:ascii="Arial" w:eastAsia="Arial" w:hAnsi="Arial" w:cs="Arial"/>
          <w:spacing w:val="7"/>
          <w:w w:val="84"/>
          <w:sz w:val="16"/>
          <w:szCs w:val="16"/>
          <w:lang w:val="en-GB"/>
          <w:rPrChange w:id="3786" w:author="Filipe Santana" w:date="2016-01-03T15:57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8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from </w:t>
      </w:r>
      <w:r w:rsidRPr="00E52A5C">
        <w:rPr>
          <w:rFonts w:ascii="Arial" w:eastAsia="Arial" w:hAnsi="Arial" w:cs="Arial"/>
          <w:spacing w:val="1"/>
          <w:w w:val="84"/>
          <w:sz w:val="16"/>
          <w:szCs w:val="16"/>
          <w:lang w:val="en-GB"/>
          <w:rPrChange w:id="3788" w:author="Filipe Santana" w:date="2016-01-03T15:57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78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table</w:t>
      </w:r>
      <w:r w:rsidRPr="00E52A5C">
        <w:rPr>
          <w:rFonts w:ascii="Arial" w:eastAsia="Arial" w:hAnsi="Arial" w:cs="Arial"/>
          <w:spacing w:val="17"/>
          <w:w w:val="84"/>
          <w:sz w:val="16"/>
          <w:szCs w:val="16"/>
          <w:lang w:val="en-GB"/>
          <w:rPrChange w:id="3790" w:author="Filipe Santana" w:date="2016-01-03T15:57:00Z">
            <w:rPr>
              <w:rFonts w:ascii="Arial" w:eastAsia="Arial" w:hAnsi="Arial" w:cs="Arial"/>
              <w:spacing w:val="17"/>
              <w:w w:val="8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7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79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3793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37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3795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7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37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sion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7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3799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1"/>
          <w:sz w:val="16"/>
          <w:szCs w:val="16"/>
          <w:lang w:val="en-GB"/>
          <w:rPrChange w:id="3800" w:author="Filipe Santana" w:date="2016-01-03T15:57:00Z">
            <w:rPr>
              <w:rFonts w:ascii="Arial" w:eastAsia="Arial" w:hAnsi="Arial" w:cs="Arial"/>
              <w:w w:val="111"/>
              <w:sz w:val="16"/>
              <w:szCs w:val="16"/>
            </w:rPr>
          </w:rPrChange>
        </w:rPr>
        <w:t>li</w:t>
      </w:r>
      <w:r w:rsidRPr="00E52A5C">
        <w:rPr>
          <w:rFonts w:ascii="Arial" w:eastAsia="Arial" w:hAnsi="Arial" w:cs="Arial"/>
          <w:spacing w:val="-2"/>
          <w:w w:val="111"/>
          <w:sz w:val="16"/>
          <w:szCs w:val="16"/>
          <w:lang w:val="en-GB"/>
          <w:rPrChange w:id="3801" w:author="Filipe Santana" w:date="2016-01-03T15:57:00Z">
            <w:rPr>
              <w:rFonts w:ascii="Arial" w:eastAsia="Arial" w:hAnsi="Arial" w:cs="Arial"/>
              <w:spacing w:val="-2"/>
              <w:w w:val="111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3802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3803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80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3805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3806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80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. </w:t>
      </w:r>
      <w:r w:rsidRPr="00E52A5C">
        <w:rPr>
          <w:rFonts w:ascii="Arial" w:eastAsia="Arial" w:hAnsi="Arial" w:cs="Arial"/>
          <w:spacing w:val="30"/>
          <w:w w:val="89"/>
          <w:sz w:val="16"/>
          <w:szCs w:val="16"/>
          <w:lang w:val="en-GB"/>
          <w:rPrChange w:id="3808" w:author="Filipe Santana" w:date="2016-01-03T15:57:00Z">
            <w:rPr>
              <w:rFonts w:ascii="Arial" w:eastAsia="Arial" w:hAnsi="Arial" w:cs="Arial"/>
              <w:spacing w:val="30"/>
              <w:w w:val="89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80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3810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81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3812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3813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81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3815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381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3817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its</w:t>
      </w:r>
      <w:proofErr w:type="gramEnd"/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3819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82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superclass</w:t>
      </w:r>
      <w:r w:rsidRPr="00E52A5C">
        <w:rPr>
          <w:rFonts w:ascii="Arial" w:eastAsia="Arial" w:hAnsi="Arial" w:cs="Arial"/>
          <w:spacing w:val="19"/>
          <w:w w:val="85"/>
          <w:sz w:val="16"/>
          <w:szCs w:val="16"/>
          <w:lang w:val="en-GB"/>
          <w:rPrChange w:id="3821" w:author="Filipe Santana" w:date="2016-01-03T15:57:00Z">
            <w:rPr>
              <w:rFonts w:ascii="Arial" w:eastAsia="Arial" w:hAnsi="Arial" w:cs="Arial"/>
              <w:spacing w:val="1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(e.g.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382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82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related</w:t>
      </w:r>
      <w:r w:rsidRPr="00E52A5C">
        <w:rPr>
          <w:rFonts w:ascii="Arial" w:eastAsia="Arial" w:hAnsi="Arial" w:cs="Arial"/>
          <w:spacing w:val="19"/>
          <w:w w:val="88"/>
          <w:sz w:val="16"/>
          <w:szCs w:val="16"/>
          <w:lang w:val="en-GB"/>
          <w:rPrChange w:id="3826" w:author="Filipe Santana" w:date="2016-01-03T15:57:00Z">
            <w:rPr>
              <w:rFonts w:ascii="Arial" w:eastAsia="Arial" w:hAnsi="Arial" w:cs="Arial"/>
              <w:spacing w:val="19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382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38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82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383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denotes</w:t>
      </w:r>
      <w:r w:rsidRPr="00E52A5C">
        <w:rPr>
          <w:rFonts w:ascii="Arial" w:eastAsia="Arial" w:hAnsi="Arial" w:cs="Arial"/>
          <w:spacing w:val="21"/>
          <w:w w:val="85"/>
          <w:sz w:val="16"/>
          <w:szCs w:val="16"/>
          <w:lang w:val="en-GB"/>
          <w:rPrChange w:id="3831" w:author="Filipe Santana" w:date="2016-01-03T15:57:00Z">
            <w:rPr>
              <w:rFonts w:ascii="Arial" w:eastAsia="Arial" w:hAnsi="Arial" w:cs="Arial"/>
              <w:spacing w:val="2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83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real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83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3836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17"/>
          <w:w w:val="93"/>
          <w:sz w:val="16"/>
          <w:szCs w:val="16"/>
          <w:lang w:val="en-GB"/>
          <w:rPrChange w:id="3837" w:author="Filipe Santana" w:date="2016-01-03T15:57:00Z">
            <w:rPr>
              <w:rFonts w:ascii="Arial" w:eastAsia="Arial" w:hAnsi="Arial" w:cs="Arial"/>
              <w:spacing w:val="17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entity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3839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84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4"/>
          <w:w w:val="88"/>
          <w:sz w:val="16"/>
          <w:szCs w:val="16"/>
          <w:lang w:val="en-GB"/>
          <w:rPrChange w:id="3841" w:author="Filipe Santana" w:date="2016-01-03T15:57:00Z">
            <w:rPr>
              <w:rFonts w:ascii="Arial" w:eastAsia="Arial" w:hAnsi="Arial" w:cs="Arial"/>
              <w:spacing w:val="1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384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should</w:t>
      </w:r>
      <w:r w:rsidRPr="00E52A5C">
        <w:rPr>
          <w:rFonts w:ascii="Arial" w:eastAsia="Arial" w:hAnsi="Arial" w:cs="Arial"/>
          <w:spacing w:val="29"/>
          <w:w w:val="88"/>
          <w:sz w:val="16"/>
          <w:szCs w:val="16"/>
          <w:lang w:val="en-GB"/>
          <w:rPrChange w:id="3843" w:author="Filipe Santana" w:date="2016-01-03T15:57:00Z">
            <w:rPr>
              <w:rFonts w:ascii="Arial" w:eastAsia="Arial" w:hAnsi="Arial" w:cs="Arial"/>
              <w:spacing w:val="2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84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384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sh</w:t>
      </w:r>
      <w:r w:rsidRPr="00E52A5C">
        <w:rPr>
          <w:rFonts w:ascii="Arial" w:eastAsia="Arial" w:hAnsi="Arial" w:cs="Arial"/>
          <w:spacing w:val="-3"/>
          <w:w w:val="83"/>
          <w:sz w:val="16"/>
          <w:szCs w:val="16"/>
          <w:lang w:val="en-GB"/>
          <w:rPrChange w:id="3847" w:author="Filipe Santana" w:date="2016-01-03T15:57:00Z">
            <w:rPr>
              <w:rFonts w:ascii="Arial" w:eastAsia="Arial" w:hAnsi="Arial" w:cs="Arial"/>
              <w:spacing w:val="-3"/>
              <w:w w:val="83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384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wn </w:t>
      </w:r>
      <w:r w:rsidRPr="00E52A5C">
        <w:rPr>
          <w:rFonts w:ascii="Arial" w:eastAsia="Arial" w:hAnsi="Arial" w:cs="Arial"/>
          <w:spacing w:val="14"/>
          <w:w w:val="83"/>
          <w:sz w:val="16"/>
          <w:szCs w:val="16"/>
          <w:lang w:val="en-GB"/>
          <w:rPrChange w:id="3849" w:author="Filipe Santana" w:date="2016-01-03T15:57:00Z">
            <w:rPr>
              <w:rFonts w:ascii="Arial" w:eastAsia="Arial" w:hAnsi="Arial" w:cs="Arial"/>
              <w:spacing w:val="14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385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as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result.</w:t>
      </w:r>
      <w:commentRangeEnd w:id="3709"/>
      <w:r w:rsidR="00726665">
        <w:rPr>
          <w:rStyle w:val="Refdecomentrio"/>
        </w:rPr>
        <w:commentReference w:id="3709"/>
      </w:r>
    </w:p>
    <w:p w14:paraId="74655AAD" w14:textId="77777777" w:rsidR="00E6733B" w:rsidRPr="00E52A5C" w:rsidRDefault="00E6733B">
      <w:pPr>
        <w:spacing w:before="3" w:after="0" w:line="130" w:lineRule="exact"/>
        <w:rPr>
          <w:sz w:val="13"/>
          <w:szCs w:val="13"/>
          <w:lang w:val="en-GB"/>
          <w:rPrChange w:id="3852" w:author="Filipe Santana" w:date="2016-01-03T15:57:00Z">
            <w:rPr>
              <w:sz w:val="13"/>
              <w:szCs w:val="13"/>
            </w:rPr>
          </w:rPrChange>
        </w:rPr>
      </w:pPr>
    </w:p>
    <w:p w14:paraId="6F5484BF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3853" w:author="Filipe Santana" w:date="2016-01-03T15:57:00Z">
            <w:rPr>
              <w:sz w:val="20"/>
              <w:szCs w:val="20"/>
            </w:rPr>
          </w:rPrChange>
        </w:rPr>
      </w:pPr>
    </w:p>
    <w:p w14:paraId="187594CA" w14:textId="77777777" w:rsidR="00E6733B" w:rsidRPr="00E52A5C" w:rsidRDefault="002C1A14">
      <w:pPr>
        <w:spacing w:after="0" w:line="240" w:lineRule="auto"/>
        <w:ind w:right="5004"/>
        <w:jc w:val="both"/>
        <w:rPr>
          <w:rFonts w:ascii="Arial" w:eastAsia="Arial" w:hAnsi="Arial" w:cs="Arial"/>
          <w:sz w:val="18"/>
          <w:szCs w:val="18"/>
          <w:lang w:val="en-GB"/>
          <w:rPrChange w:id="3854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sz w:val="18"/>
          <w:szCs w:val="18"/>
          <w:lang w:val="en-GB"/>
          <w:rPrChange w:id="385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5.3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3856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385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Ontology</w:t>
      </w:r>
      <w:r w:rsidRPr="00E52A5C">
        <w:rPr>
          <w:rFonts w:ascii="Arial" w:eastAsia="Arial" w:hAnsi="Arial" w:cs="Arial"/>
          <w:spacing w:val="-7"/>
          <w:sz w:val="18"/>
          <w:szCs w:val="18"/>
          <w:lang w:val="en-GB"/>
          <w:rPrChange w:id="3858" w:author="Filipe Santana" w:date="2016-01-03T15:57:00Z">
            <w:rPr>
              <w:rFonts w:ascii="Arial" w:eastAsia="Arial" w:hAnsi="Arial" w:cs="Arial"/>
              <w:spacing w:val="-7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385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patte</w:t>
      </w:r>
      <w:r w:rsidRPr="00E52A5C">
        <w:rPr>
          <w:rFonts w:ascii="Arial" w:eastAsia="Arial" w:hAnsi="Arial" w:cs="Arial"/>
          <w:spacing w:val="4"/>
          <w:sz w:val="18"/>
          <w:szCs w:val="18"/>
          <w:lang w:val="en-GB"/>
          <w:rPrChange w:id="3860" w:author="Filipe Santana" w:date="2016-01-03T15:57:00Z">
            <w:rPr>
              <w:rFonts w:ascii="Arial" w:eastAsia="Arial" w:hAnsi="Arial" w:cs="Arial"/>
              <w:spacing w:val="4"/>
              <w:sz w:val="18"/>
              <w:szCs w:val="18"/>
            </w:rPr>
          </w:rPrChange>
        </w:rPr>
        <w:t>r</w:t>
      </w:r>
      <w:r w:rsidRPr="00E52A5C">
        <w:rPr>
          <w:rFonts w:ascii="Arial" w:eastAsia="Arial" w:hAnsi="Arial" w:cs="Arial"/>
          <w:sz w:val="18"/>
          <w:szCs w:val="18"/>
          <w:lang w:val="en-GB"/>
          <w:rPrChange w:id="386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ns</w:t>
      </w:r>
    </w:p>
    <w:p w14:paraId="71D9D788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3862" w:author="Filipe Santana" w:date="2016-01-03T15:57:00Z">
            <w:rPr>
              <w:sz w:val="11"/>
              <w:szCs w:val="11"/>
            </w:rPr>
          </w:rPrChange>
        </w:rPr>
      </w:pPr>
    </w:p>
    <w:p w14:paraId="4D2E678E" w14:textId="4A917B60" w:rsidR="00E6733B" w:rsidRPr="00E52A5C" w:rsidRDefault="002C1A14">
      <w:pPr>
        <w:spacing w:after="0" w:line="285" w:lineRule="auto"/>
        <w:ind w:right="2060"/>
        <w:rPr>
          <w:rFonts w:ascii="Arial" w:eastAsia="Arial" w:hAnsi="Arial" w:cs="Arial"/>
          <w:sz w:val="16"/>
          <w:szCs w:val="16"/>
          <w:lang w:val="en-GB"/>
          <w:rPrChange w:id="38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38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86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8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analysis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3867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8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386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87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wed </w:t>
      </w:r>
      <w:r w:rsidRPr="00E52A5C">
        <w:rPr>
          <w:rFonts w:ascii="Arial" w:eastAsia="Arial" w:hAnsi="Arial" w:cs="Arial"/>
          <w:spacing w:val="4"/>
          <w:w w:val="87"/>
          <w:sz w:val="16"/>
          <w:szCs w:val="16"/>
          <w:lang w:val="en-GB"/>
          <w:rPrChange w:id="3871" w:author="Filipe Santana" w:date="2016-01-03T15:57:00Z">
            <w:rPr>
              <w:rFonts w:ascii="Arial" w:eastAsia="Arial" w:hAnsi="Arial" w:cs="Arial"/>
              <w:spacing w:val="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38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</w:t>
      </w:r>
      <w:proofErr w:type="gramEnd"/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3873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3875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identify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3877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87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29"/>
          <w:w w:val="90"/>
          <w:sz w:val="16"/>
          <w:szCs w:val="16"/>
          <w:lang w:val="en-GB"/>
          <w:rPrChange w:id="3879" w:author="Filipe Santana" w:date="2016-01-03T15:57:00Z">
            <w:rPr>
              <w:rFonts w:ascii="Arial" w:eastAsia="Arial" w:hAnsi="Arial" w:cs="Arial"/>
              <w:spacing w:val="2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88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patterns.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3881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First,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883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388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8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present </w:t>
      </w:r>
      <w:del w:id="3887" w:author="Filipe Santana" w:date="2016-01-03T22:25:00Z">
        <w:r w:rsidRPr="00E52A5C" w:rsidDel="002355C6">
          <w:rPr>
            <w:rFonts w:ascii="Arial" w:eastAsia="Arial" w:hAnsi="Arial" w:cs="Arial"/>
            <w:w w:val="84"/>
            <w:sz w:val="16"/>
            <w:szCs w:val="16"/>
            <w:lang w:val="en-GB"/>
            <w:rPrChange w:id="3888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the</w:delText>
        </w:r>
        <w:r w:rsidRPr="00E52A5C" w:rsidDel="002355C6">
          <w:rPr>
            <w:rFonts w:ascii="Arial" w:eastAsia="Arial" w:hAnsi="Arial" w:cs="Arial"/>
            <w:spacing w:val="9"/>
            <w:w w:val="84"/>
            <w:sz w:val="16"/>
            <w:szCs w:val="16"/>
            <w:lang w:val="en-GB"/>
            <w:rPrChange w:id="3889" w:author="Filipe Santana" w:date="2016-01-03T15:57:00Z">
              <w:rPr>
                <w:rFonts w:ascii="Arial" w:eastAsia="Arial" w:hAnsi="Arial" w:cs="Arial"/>
                <w:spacing w:val="9"/>
                <w:w w:val="84"/>
                <w:sz w:val="16"/>
                <w:szCs w:val="16"/>
              </w:rPr>
            </w:rPrChange>
          </w:rPr>
          <w:delText xml:space="preserve"> </w:delText>
        </w:r>
      </w:del>
      <w:ins w:id="3890" w:author="Filipe Santana" w:date="2016-01-03T22:25:00Z">
        <w:r w:rsidR="002355C6">
          <w:rPr>
            <w:rFonts w:ascii="Arial" w:eastAsia="Arial" w:hAnsi="Arial" w:cs="Arial"/>
            <w:w w:val="84"/>
            <w:sz w:val="16"/>
            <w:szCs w:val="16"/>
            <w:lang w:val="en-GB"/>
          </w:rPr>
          <w:t>the axiomatic definitions of</w:t>
        </w:r>
        <w:r w:rsidR="002355C6" w:rsidRPr="00E52A5C">
          <w:rPr>
            <w:rFonts w:ascii="Arial" w:eastAsia="Arial" w:hAnsi="Arial" w:cs="Arial"/>
            <w:spacing w:val="9"/>
            <w:w w:val="84"/>
            <w:sz w:val="16"/>
            <w:szCs w:val="16"/>
            <w:lang w:val="en-GB"/>
            <w:rPrChange w:id="3891" w:author="Filipe Santana" w:date="2016-01-03T15:57:00Z">
              <w:rPr>
                <w:rFonts w:ascii="Arial" w:eastAsia="Arial" w:hAnsi="Arial" w:cs="Arial"/>
                <w:spacing w:val="9"/>
                <w:w w:val="84"/>
                <w:sz w:val="16"/>
                <w:szCs w:val="16"/>
              </w:rPr>
            </w:rPrChange>
          </w:rPr>
          <w:t xml:space="preserve"> </w:t>
        </w:r>
      </w:ins>
      <w:del w:id="3892" w:author="Filipe Santana" w:date="2016-01-03T22:25:00Z">
        <w:r w:rsidRPr="00E52A5C" w:rsidDel="002355C6">
          <w:rPr>
            <w:rFonts w:ascii="Arial" w:eastAsia="Arial" w:hAnsi="Arial" w:cs="Arial"/>
            <w:w w:val="84"/>
            <w:sz w:val="16"/>
            <w:szCs w:val="16"/>
            <w:lang w:val="en-GB"/>
            <w:rPrChange w:id="3893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defined</w:delText>
        </w:r>
        <w:r w:rsidRPr="00E52A5C" w:rsidDel="002355C6">
          <w:rPr>
            <w:rFonts w:ascii="Arial" w:eastAsia="Arial" w:hAnsi="Arial" w:cs="Arial"/>
            <w:spacing w:val="28"/>
            <w:w w:val="84"/>
            <w:sz w:val="16"/>
            <w:szCs w:val="16"/>
            <w:lang w:val="en-GB"/>
            <w:rPrChange w:id="3894" w:author="Filipe Santana" w:date="2016-01-03T15:57:00Z">
              <w:rPr>
                <w:rFonts w:ascii="Arial" w:eastAsia="Arial" w:hAnsi="Arial" w:cs="Arial"/>
                <w:spacing w:val="28"/>
                <w:w w:val="84"/>
                <w:sz w:val="16"/>
                <w:szCs w:val="16"/>
              </w:rPr>
            </w:rPrChange>
          </w:rPr>
          <w:delText xml:space="preserve"> </w:delText>
        </w:r>
      </w:del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389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-6"/>
          <w:w w:val="84"/>
          <w:sz w:val="16"/>
          <w:szCs w:val="16"/>
          <w:lang w:val="en-GB"/>
          <w:rPrChange w:id="3896" w:author="Filipe Santana" w:date="2016-01-03T15:57:00Z">
            <w:rPr>
              <w:rFonts w:ascii="Arial" w:eastAsia="Arial" w:hAnsi="Arial" w:cs="Arial"/>
              <w:spacing w:val="-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8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3898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spacing w:val="4"/>
          <w:w w:val="90"/>
          <w:sz w:val="16"/>
          <w:szCs w:val="16"/>
          <w:lang w:val="en-GB"/>
          <w:rPrChange w:id="3899" w:author="Filipe Santana" w:date="2016-01-03T15:57:00Z">
            <w:rPr>
              <w:rFonts w:ascii="Arial" w:eastAsia="Arial" w:hAnsi="Arial" w:cs="Arial"/>
              <w:i/>
              <w:spacing w:val="4"/>
              <w:w w:val="90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90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</w:t>
      </w:r>
      <w:proofErr w:type="gramEnd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90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table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3902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90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3),</w:t>
      </w:r>
      <w:r w:rsidRPr="00E52A5C">
        <w:rPr>
          <w:rFonts w:ascii="Arial" w:eastAsia="Arial" w:hAnsi="Arial" w:cs="Arial"/>
          <w:spacing w:val="3"/>
          <w:w w:val="90"/>
          <w:sz w:val="16"/>
          <w:szCs w:val="16"/>
          <w:lang w:val="en-GB"/>
          <w:rPrChange w:id="3904" w:author="Filipe Santana" w:date="2016-01-03T15:57:00Z">
            <w:rPr>
              <w:rFonts w:ascii="Arial" w:eastAsia="Arial" w:hAnsi="Arial" w:cs="Arial"/>
              <w:spacing w:val="3"/>
              <w:w w:val="9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390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-1"/>
          <w:w w:val="90"/>
          <w:sz w:val="16"/>
          <w:szCs w:val="16"/>
          <w:lang w:val="en-GB"/>
          <w:rPrChange w:id="3906" w:author="Filipe Santana" w:date="2016-01-03T15:57:00Z">
            <w:rPr>
              <w:rFonts w:ascii="Arial" w:eastAsia="Arial" w:hAnsi="Arial" w:cs="Arial"/>
              <w:i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90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(table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3908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9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4)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910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391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3912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391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3914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391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(table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3916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9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5)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391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39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084782D6" w14:textId="77777777" w:rsidR="00E6733B" w:rsidRPr="00E52A5C" w:rsidRDefault="00E6733B">
      <w:pPr>
        <w:spacing w:before="2" w:after="0" w:line="260" w:lineRule="exact"/>
        <w:rPr>
          <w:sz w:val="26"/>
          <w:szCs w:val="26"/>
          <w:lang w:val="en-GB"/>
          <w:rPrChange w:id="3920" w:author="Filipe Santana" w:date="2016-01-03T15:57:00Z">
            <w:rPr>
              <w:sz w:val="26"/>
              <w:szCs w:val="26"/>
            </w:rPr>
          </w:rPrChange>
        </w:rPr>
      </w:pPr>
    </w:p>
    <w:p w14:paraId="3A7313D3" w14:textId="77777777" w:rsidR="00E6733B" w:rsidRPr="00E52A5C" w:rsidRDefault="002C1A14">
      <w:pPr>
        <w:spacing w:after="0" w:line="240" w:lineRule="auto"/>
        <w:ind w:right="4216"/>
        <w:jc w:val="both"/>
        <w:rPr>
          <w:rFonts w:ascii="Arial" w:eastAsia="Arial" w:hAnsi="Arial" w:cs="Arial"/>
          <w:sz w:val="15"/>
          <w:szCs w:val="15"/>
          <w:lang w:val="en-GB"/>
          <w:rPrChange w:id="3921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0"/>
          <w:w w:val="85"/>
          <w:sz w:val="15"/>
          <w:szCs w:val="15"/>
          <w:lang w:val="en-GB"/>
          <w:rPrChange w:id="3922" w:author="Filipe Santana" w:date="2016-01-03T15:57:00Z">
            <w:rPr>
              <w:rFonts w:ascii="Arial" w:eastAsia="Arial" w:hAnsi="Arial" w:cs="Arial"/>
              <w:spacing w:val="-10"/>
              <w:w w:val="85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3923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19"/>
          <w:w w:val="85"/>
          <w:sz w:val="15"/>
          <w:szCs w:val="15"/>
          <w:lang w:val="en-GB"/>
          <w:rPrChange w:id="3924" w:author="Filipe Santana" w:date="2016-01-03T15:57:00Z">
            <w:rPr>
              <w:rFonts w:ascii="Arial" w:eastAsia="Arial" w:hAnsi="Arial" w:cs="Arial"/>
              <w:spacing w:val="19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3925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3.</w:t>
      </w:r>
      <w:r w:rsidRPr="00E52A5C">
        <w:rPr>
          <w:rFonts w:ascii="Arial" w:eastAsia="Arial" w:hAnsi="Arial" w:cs="Arial"/>
          <w:spacing w:val="7"/>
          <w:w w:val="85"/>
          <w:sz w:val="15"/>
          <w:szCs w:val="15"/>
          <w:lang w:val="en-GB"/>
          <w:rPrChange w:id="3926" w:author="Filipe Santana" w:date="2016-01-03T15:57:00Z">
            <w:rPr>
              <w:rFonts w:ascii="Arial" w:eastAsia="Arial" w:hAnsi="Arial" w:cs="Arial"/>
              <w:spacing w:val="7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3927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Defined</w:t>
      </w:r>
      <w:r w:rsidRPr="00E52A5C">
        <w:rPr>
          <w:rFonts w:ascii="Arial" w:eastAsia="Arial" w:hAnsi="Arial" w:cs="Arial"/>
          <w:spacing w:val="33"/>
          <w:w w:val="85"/>
          <w:sz w:val="15"/>
          <w:szCs w:val="15"/>
          <w:lang w:val="en-GB"/>
          <w:rPrChange w:id="3928" w:author="Filipe Santana" w:date="2016-01-03T15:57:00Z">
            <w:rPr>
              <w:rFonts w:ascii="Arial" w:eastAsia="Arial" w:hAnsi="Arial" w:cs="Arial"/>
              <w:spacing w:val="33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3929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Subclasses</w:t>
      </w:r>
      <w:r w:rsidRPr="00E52A5C">
        <w:rPr>
          <w:rFonts w:ascii="Arial" w:eastAsia="Arial" w:hAnsi="Arial" w:cs="Arial"/>
          <w:spacing w:val="-5"/>
          <w:w w:val="85"/>
          <w:sz w:val="15"/>
          <w:szCs w:val="15"/>
          <w:lang w:val="en-GB"/>
          <w:rPrChange w:id="3930" w:author="Filipe Santana" w:date="2016-01-03T15:57:00Z">
            <w:rPr>
              <w:rFonts w:ascii="Arial" w:eastAsia="Arial" w:hAnsi="Arial" w:cs="Arial"/>
              <w:spacing w:val="-5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3931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5"/>
          <w:szCs w:val="15"/>
          <w:lang w:val="en-GB"/>
          <w:rPrChange w:id="3932" w:author="Filipe Santana" w:date="2016-01-03T15:57:00Z">
            <w:rPr>
              <w:rFonts w:ascii="Arial" w:eastAsia="Arial" w:hAnsi="Arial" w:cs="Arial"/>
              <w:spacing w:val="-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3933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 xml:space="preserve">proteins </w:t>
      </w:r>
      <w:r w:rsidRPr="00E52A5C">
        <w:rPr>
          <w:rFonts w:ascii="Arial" w:eastAsia="Arial" w:hAnsi="Arial" w:cs="Arial"/>
          <w:sz w:val="15"/>
          <w:szCs w:val="15"/>
          <w:lang w:val="en-GB"/>
          <w:rPrChange w:id="3934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P.</w:t>
      </w:r>
    </w:p>
    <w:p w14:paraId="6BCC5573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3935" w:author="Filipe Santana" w:date="2016-01-03T15:57:00Z">
            <w:rPr>
              <w:sz w:val="10"/>
              <w:szCs w:val="10"/>
            </w:rPr>
          </w:rPrChange>
        </w:rPr>
      </w:pPr>
    </w:p>
    <w:p w14:paraId="18F707C7" w14:textId="77777777" w:rsidR="00E6733B" w:rsidRPr="000624E2" w:rsidRDefault="00EC4A1B">
      <w:pPr>
        <w:spacing w:after="0" w:line="240" w:lineRule="auto"/>
        <w:ind w:left="627" w:right="2718"/>
        <w:jc w:val="center"/>
        <w:rPr>
          <w:rFonts w:ascii="Arial" w:eastAsia="Arial" w:hAnsi="Arial" w:cs="Arial"/>
          <w:sz w:val="16"/>
          <w:szCs w:val="16"/>
          <w:lang w:val="pt-BR"/>
          <w:rPrChange w:id="3936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31E7E513">
          <v:group id="_x0000_s1139" style="position:absolute;left:0;text-align:left;margin-left:392pt;margin-top:-.4pt;width:173.45pt;height:.1pt;z-index:-1210;mso-position-horizontal-relative:page" coordorigin="7840,-8" coordsize="3469,2">
            <v:shape id="_x0000_s1140" style="position:absolute;left:7840;top:-8;width:3469;height:2" coordorigin="7840,-8" coordsize="3469,0" path="m7840,-8r3469,e" filled="f" strokeweight=".17569mm">
              <v:path arrowok="t"/>
            </v:shape>
            <w10:wrap anchorx="page"/>
          </v:group>
        </w:pict>
      </w:r>
      <w:r>
        <w:rPr>
          <w:lang w:val="en-GB"/>
          <w:rPrChange w:id="3937" w:author="Filipe Santana" w:date="2016-01-03T15:57:00Z">
            <w:rPr>
              <w:lang w:val="en-GB"/>
            </w:rPr>
          </w:rPrChange>
        </w:rPr>
        <w:pict w14:anchorId="284BE9E3">
          <v:group id="_x0000_s1137" style="position:absolute;left:0;text-align:left;margin-left:392pt;margin-top:11.05pt;width:173.45pt;height:.1pt;z-index:-1209;mso-position-horizontal-relative:page" coordorigin="7840,221" coordsize="3469,2">
            <v:shape id="_x0000_s1138" style="position:absolute;left:7840;top:221;width:3469;height:2" coordorigin="7840,221" coordsize="3469,0" path="m7840,221r3469,e" filled="f" strokeweight=".17569mm">
              <v:path arrowok="t"/>
            </v:shape>
            <w10:wrap anchorx="page"/>
          </v:group>
        </w:pict>
      </w:r>
      <w:r w:rsidR="002C1A14" w:rsidRPr="000624E2">
        <w:rPr>
          <w:rFonts w:ascii="Arial" w:eastAsia="Arial" w:hAnsi="Arial" w:cs="Arial"/>
          <w:i/>
          <w:sz w:val="16"/>
          <w:szCs w:val="16"/>
          <w:lang w:val="pt-BR"/>
          <w:rPrChange w:id="3938" w:author="Filipe Santana" w:date="2016-01-04T20:29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="002C1A14" w:rsidRPr="000624E2">
        <w:rPr>
          <w:rFonts w:ascii="Arial" w:eastAsia="Arial" w:hAnsi="Arial" w:cs="Arial"/>
          <w:i/>
          <w:spacing w:val="-11"/>
          <w:sz w:val="16"/>
          <w:szCs w:val="16"/>
          <w:lang w:val="pt-BR"/>
          <w:rPrChange w:id="3939" w:author="Filipe Santana" w:date="2016-01-04T20:29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proofErr w:type="spellStart"/>
      <w:r w:rsidR="002C1A14" w:rsidRPr="000624E2">
        <w:rPr>
          <w:rFonts w:ascii="Arial" w:eastAsia="Arial" w:hAnsi="Arial" w:cs="Arial"/>
          <w:w w:val="89"/>
          <w:sz w:val="16"/>
          <w:szCs w:val="16"/>
          <w:lang w:val="pt-BR"/>
          <w:rPrChange w:id="3940" w:author="Filipe Santana" w:date="2016-01-04T20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subclassOf</w:t>
      </w:r>
      <w:proofErr w:type="spellEnd"/>
      <w:r w:rsidR="002C1A14" w:rsidRPr="000624E2">
        <w:rPr>
          <w:rFonts w:ascii="Arial" w:eastAsia="Arial" w:hAnsi="Arial" w:cs="Arial"/>
          <w:spacing w:val="-8"/>
          <w:w w:val="89"/>
          <w:sz w:val="16"/>
          <w:szCs w:val="16"/>
          <w:lang w:val="pt-BR"/>
          <w:rPrChange w:id="3941" w:author="Filipe Santana" w:date="2016-01-04T20:29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="002C1A14" w:rsidRPr="000624E2">
        <w:rPr>
          <w:rFonts w:ascii="Arial" w:eastAsia="Arial" w:hAnsi="Arial" w:cs="Arial"/>
          <w:w w:val="89"/>
          <w:sz w:val="16"/>
          <w:szCs w:val="16"/>
          <w:lang w:val="pt-BR"/>
          <w:rPrChange w:id="3942" w:author="Filipe Santana" w:date="2016-01-04T20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pr:</w:t>
      </w:r>
      <w:r w:rsidR="002C1A14" w:rsidRPr="000624E2">
        <w:rPr>
          <w:rFonts w:ascii="Arial" w:eastAsia="Arial" w:hAnsi="Arial" w:cs="Arial"/>
          <w:i/>
          <w:w w:val="89"/>
          <w:sz w:val="16"/>
          <w:szCs w:val="16"/>
          <w:lang w:val="pt-BR"/>
          <w:rPrChange w:id="3943" w:author="Filipe Santana" w:date="2016-01-04T20:29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P</w:t>
      </w:r>
      <w:r w:rsidR="002C1A14" w:rsidRPr="000624E2">
        <w:rPr>
          <w:rFonts w:ascii="Arial" w:eastAsia="Arial" w:hAnsi="Arial" w:cs="Arial"/>
          <w:i/>
          <w:spacing w:val="-6"/>
          <w:w w:val="89"/>
          <w:sz w:val="16"/>
          <w:szCs w:val="16"/>
          <w:lang w:val="pt-BR"/>
          <w:rPrChange w:id="3944" w:author="Filipe Santana" w:date="2016-01-04T20:29:00Z">
            <w:rPr>
              <w:rFonts w:ascii="Arial" w:eastAsia="Arial" w:hAnsi="Arial" w:cs="Arial"/>
              <w:i/>
              <w:spacing w:val="-6"/>
              <w:w w:val="89"/>
              <w:sz w:val="16"/>
              <w:szCs w:val="16"/>
            </w:rPr>
          </w:rPrChange>
        </w:rPr>
        <w:t>r</w:t>
      </w:r>
      <w:r w:rsidR="002C1A14" w:rsidRPr="000624E2">
        <w:rPr>
          <w:rFonts w:ascii="Arial" w:eastAsia="Arial" w:hAnsi="Arial" w:cs="Arial"/>
          <w:i/>
          <w:w w:val="89"/>
          <w:sz w:val="16"/>
          <w:szCs w:val="16"/>
          <w:lang w:val="pt-BR"/>
          <w:rPrChange w:id="3945" w:author="Filipe Santana" w:date="2016-01-04T20:29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otein</w:t>
      </w:r>
      <w:proofErr w:type="spellEnd"/>
      <w:proofErr w:type="gramEnd"/>
      <w:r w:rsidR="002C1A14" w:rsidRPr="000624E2">
        <w:rPr>
          <w:rFonts w:ascii="Arial" w:eastAsia="Arial" w:hAnsi="Arial" w:cs="Arial"/>
          <w:i/>
          <w:spacing w:val="32"/>
          <w:w w:val="89"/>
          <w:sz w:val="16"/>
          <w:szCs w:val="16"/>
          <w:lang w:val="pt-BR"/>
          <w:rPrChange w:id="3946" w:author="Filipe Santana" w:date="2016-01-04T20:29:00Z">
            <w:rPr>
              <w:rFonts w:ascii="Arial" w:eastAsia="Arial" w:hAnsi="Arial" w:cs="Arial"/>
              <w:i/>
              <w:spacing w:val="32"/>
              <w:w w:val="89"/>
              <w:sz w:val="16"/>
              <w:szCs w:val="16"/>
            </w:rPr>
          </w:rPrChange>
        </w:rPr>
        <w:t xml:space="preserve"> </w:t>
      </w:r>
      <w:r w:rsidR="002C1A14" w:rsidRPr="000624E2">
        <w:rPr>
          <w:rFonts w:ascii="Arial" w:eastAsia="Arial" w:hAnsi="Arial" w:cs="Arial"/>
          <w:sz w:val="16"/>
          <w:szCs w:val="16"/>
          <w:lang w:val="pt-BR"/>
          <w:rPrChange w:id="3947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; </w:t>
      </w:r>
      <w:r w:rsidR="002C1A14" w:rsidRPr="000624E2">
        <w:rPr>
          <w:rFonts w:ascii="Arial" w:eastAsia="Arial" w:hAnsi="Arial" w:cs="Arial"/>
          <w:spacing w:val="35"/>
          <w:sz w:val="16"/>
          <w:szCs w:val="16"/>
          <w:lang w:val="pt-BR"/>
          <w:rPrChange w:id="3948" w:author="Filipe Santana" w:date="2016-01-04T20:29:00Z">
            <w:rPr>
              <w:rFonts w:ascii="Arial" w:eastAsia="Arial" w:hAnsi="Arial" w:cs="Arial"/>
              <w:spacing w:val="35"/>
              <w:sz w:val="16"/>
              <w:szCs w:val="16"/>
            </w:rPr>
          </w:rPrChange>
        </w:rPr>
        <w:t xml:space="preserve"> </w:t>
      </w:r>
      <w:proofErr w:type="spellStart"/>
      <w:r w:rsidR="002C1A14"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3949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P_sensu_O</w:t>
      </w:r>
      <w:proofErr w:type="spellEnd"/>
      <w:r w:rsidR="002C1A14" w:rsidRPr="000624E2">
        <w:rPr>
          <w:rFonts w:ascii="Arial" w:eastAsia="Arial" w:hAnsi="Arial" w:cs="Arial"/>
          <w:i/>
          <w:spacing w:val="-7"/>
          <w:w w:val="87"/>
          <w:sz w:val="16"/>
          <w:szCs w:val="16"/>
          <w:lang w:val="pt-BR"/>
          <w:rPrChange w:id="3950" w:author="Filipe Santana" w:date="2016-01-04T20:29:00Z">
            <w:rPr>
              <w:rFonts w:ascii="Arial" w:eastAsia="Arial" w:hAnsi="Arial" w:cs="Arial"/>
              <w:i/>
              <w:spacing w:val="-7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="002C1A14" w:rsidRPr="000624E2">
        <w:rPr>
          <w:rFonts w:ascii="Arial" w:eastAsia="Arial" w:hAnsi="Arial" w:cs="Arial"/>
          <w:w w:val="87"/>
          <w:sz w:val="16"/>
          <w:szCs w:val="16"/>
          <w:lang w:val="pt-BR"/>
          <w:rPrChange w:id="3951" w:author="Filipe Santana" w:date="2016-01-04T20:29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subclassOf</w:t>
      </w:r>
      <w:proofErr w:type="spellEnd"/>
      <w:r w:rsidR="002C1A14" w:rsidRPr="000624E2">
        <w:rPr>
          <w:rFonts w:ascii="Arial" w:eastAsia="Arial" w:hAnsi="Arial" w:cs="Arial"/>
          <w:spacing w:val="9"/>
          <w:w w:val="87"/>
          <w:sz w:val="16"/>
          <w:szCs w:val="16"/>
          <w:lang w:val="pt-BR"/>
          <w:rPrChange w:id="3952" w:author="Filipe Santana" w:date="2016-01-04T20:29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r w:rsidR="002C1A14" w:rsidRPr="000624E2">
        <w:rPr>
          <w:rFonts w:ascii="Arial" w:eastAsia="Arial" w:hAnsi="Arial" w:cs="Arial"/>
          <w:i/>
          <w:w w:val="91"/>
          <w:sz w:val="16"/>
          <w:szCs w:val="16"/>
          <w:lang w:val="pt-BR"/>
          <w:rPrChange w:id="3953" w:author="Filipe Santana" w:date="2016-01-04T20:29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P</w:t>
      </w:r>
    </w:p>
    <w:p w14:paraId="57F21F74" w14:textId="77777777" w:rsidR="00E6733B" w:rsidRPr="000624E2" w:rsidRDefault="00E6733B">
      <w:pPr>
        <w:spacing w:after="0"/>
        <w:jc w:val="center"/>
        <w:rPr>
          <w:lang w:val="pt-BR"/>
          <w:rPrChange w:id="3954" w:author="Filipe Santana" w:date="2016-01-04T20:29:00Z">
            <w:rPr/>
          </w:rPrChange>
        </w:rPr>
        <w:sectPr w:rsidR="00E6733B" w:rsidRPr="000624E2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7EAD8DE3" w14:textId="77777777" w:rsidR="00E6733B" w:rsidRPr="000624E2" w:rsidRDefault="00E6733B">
      <w:pPr>
        <w:spacing w:after="0" w:line="200" w:lineRule="exact"/>
        <w:rPr>
          <w:sz w:val="20"/>
          <w:szCs w:val="20"/>
          <w:lang w:val="pt-BR"/>
          <w:rPrChange w:id="3955" w:author="Filipe Santana" w:date="2016-01-04T20:29:00Z">
            <w:rPr>
              <w:sz w:val="20"/>
              <w:szCs w:val="20"/>
            </w:rPr>
          </w:rPrChange>
        </w:rPr>
      </w:pPr>
    </w:p>
    <w:p w14:paraId="63293B1E" w14:textId="77777777" w:rsidR="00E6733B" w:rsidRPr="000624E2" w:rsidRDefault="00E6733B">
      <w:pPr>
        <w:spacing w:after="0" w:line="200" w:lineRule="exact"/>
        <w:rPr>
          <w:sz w:val="20"/>
          <w:szCs w:val="20"/>
          <w:lang w:val="pt-BR"/>
          <w:rPrChange w:id="3956" w:author="Filipe Santana" w:date="2016-01-04T20:29:00Z">
            <w:rPr>
              <w:sz w:val="20"/>
              <w:szCs w:val="20"/>
            </w:rPr>
          </w:rPrChange>
        </w:rPr>
      </w:pPr>
    </w:p>
    <w:p w14:paraId="3FCDDF44" w14:textId="77777777" w:rsidR="00E6733B" w:rsidRPr="000624E2" w:rsidRDefault="00E6733B">
      <w:pPr>
        <w:spacing w:after="0" w:line="200" w:lineRule="exact"/>
        <w:rPr>
          <w:sz w:val="20"/>
          <w:szCs w:val="20"/>
          <w:lang w:val="pt-BR"/>
          <w:rPrChange w:id="3957" w:author="Filipe Santana" w:date="2016-01-04T20:29:00Z">
            <w:rPr>
              <w:sz w:val="20"/>
              <w:szCs w:val="20"/>
            </w:rPr>
          </w:rPrChange>
        </w:rPr>
      </w:pPr>
    </w:p>
    <w:p w14:paraId="57FB06B9" w14:textId="77777777" w:rsidR="00E6733B" w:rsidRPr="000624E2" w:rsidRDefault="00E6733B">
      <w:pPr>
        <w:spacing w:after="0" w:line="200" w:lineRule="exact"/>
        <w:rPr>
          <w:sz w:val="20"/>
          <w:szCs w:val="20"/>
          <w:lang w:val="pt-BR"/>
          <w:rPrChange w:id="3958" w:author="Filipe Santana" w:date="2016-01-04T20:29:00Z">
            <w:rPr>
              <w:sz w:val="20"/>
              <w:szCs w:val="20"/>
            </w:rPr>
          </w:rPrChange>
        </w:rPr>
      </w:pPr>
    </w:p>
    <w:p w14:paraId="543DCAF0" w14:textId="77777777" w:rsidR="00E6733B" w:rsidRPr="000624E2" w:rsidRDefault="00E6733B">
      <w:pPr>
        <w:spacing w:after="0" w:line="200" w:lineRule="exact"/>
        <w:rPr>
          <w:sz w:val="20"/>
          <w:szCs w:val="20"/>
          <w:lang w:val="pt-BR"/>
          <w:rPrChange w:id="3959" w:author="Filipe Santana" w:date="2016-01-04T20:29:00Z">
            <w:rPr>
              <w:sz w:val="20"/>
              <w:szCs w:val="20"/>
            </w:rPr>
          </w:rPrChange>
        </w:rPr>
      </w:pPr>
    </w:p>
    <w:p w14:paraId="619F29F5" w14:textId="77777777" w:rsidR="00E6733B" w:rsidRPr="000624E2" w:rsidRDefault="00E6733B">
      <w:pPr>
        <w:spacing w:before="4" w:after="0" w:line="280" w:lineRule="exact"/>
        <w:rPr>
          <w:sz w:val="28"/>
          <w:szCs w:val="28"/>
          <w:lang w:val="pt-BR"/>
          <w:rPrChange w:id="3960" w:author="Filipe Santana" w:date="2016-01-04T20:29:00Z">
            <w:rPr>
              <w:sz w:val="28"/>
              <w:szCs w:val="28"/>
            </w:rPr>
          </w:rPrChange>
        </w:rPr>
      </w:pPr>
    </w:p>
    <w:p w14:paraId="321994DD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39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3587718">
          <v:group id="_x0000_s1135" style="position:absolute;left:0;text-align:left;margin-left:13.45pt;margin-top:-7.85pt;width:29.9pt;height:.1pt;z-index:-1215;mso-position-horizontal-relative:page" coordorigin="269,-157" coordsize="598,2">
            <v:shape id="_x0000_s1136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3962" w:author="Filipe Santana" w:date="2016-01-03T15:57:00Z">
            <w:rPr>
              <w:lang w:val="en-GB"/>
            </w:rPr>
          </w:rPrChange>
        </w:rPr>
        <w:pict w14:anchorId="73DD8E16">
          <v:group id="_x0000_s1133" style="position:absolute;left:0;text-align:left;margin-left:48.35pt;margin-top:-2.85pt;width:.1pt;height:29.9pt;z-index:-1214;mso-position-horizontal-relative:page" coordorigin="967,-57" coordsize="2,598">
            <v:shape id="_x0000_s1134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3963" w:author="Filipe Santana" w:date="2016-01-03T15:57:00Z">
            <w:rPr>
              <w:lang w:val="en-GB"/>
            </w:rPr>
          </w:rPrChange>
        </w:rPr>
        <w:pict w14:anchorId="15A0CEF1">
          <v:group id="_x0000_s1131" style="position:absolute;left:0;text-align:left;margin-left:665.3pt;margin-top:-7.85pt;width:29.9pt;height:.1pt;z-index:-1213;mso-position-horizontal-relative:page" coordorigin="13306,-157" coordsize="598,2">
            <v:shape id="_x0000_s1132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3964" w:author="Filipe Santana" w:date="2016-01-03T15:57:00Z">
            <w:rPr>
              <w:lang w:val="en-GB"/>
            </w:rPr>
          </w:rPrChange>
        </w:rPr>
        <w:pict w14:anchorId="552FAB39">
          <v:group id="_x0000_s1129" style="position:absolute;left:0;text-align:left;margin-left:660.35pt;margin-top:-2.85pt;width:.1pt;height:29.9pt;z-index:-1212;mso-position-horizontal-relative:page" coordorigin="13207,-57" coordsize="2,598">
            <v:shape id="_x0000_s1130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3966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3968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3970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3972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3974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5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3976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39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3978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397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#5</w:t>
      </w:r>
    </w:p>
    <w:p w14:paraId="1A70BB9A" w14:textId="77777777" w:rsidR="00E6733B" w:rsidRPr="00E52A5C" w:rsidRDefault="00E6733B">
      <w:pPr>
        <w:spacing w:after="0"/>
        <w:jc w:val="center"/>
        <w:rPr>
          <w:lang w:val="en-GB"/>
          <w:rPrChange w:id="3980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71D9CA33" w14:textId="77777777" w:rsidR="00E6733B" w:rsidRPr="00E52A5C" w:rsidRDefault="00E6733B">
      <w:pPr>
        <w:spacing w:before="5" w:after="0" w:line="160" w:lineRule="exact"/>
        <w:rPr>
          <w:sz w:val="16"/>
          <w:szCs w:val="16"/>
          <w:lang w:val="en-GB"/>
          <w:rPrChange w:id="3981" w:author="Filipe Santana" w:date="2016-01-03T15:57:00Z">
            <w:rPr>
              <w:sz w:val="16"/>
              <w:szCs w:val="16"/>
            </w:rPr>
          </w:rPrChange>
        </w:rPr>
      </w:pPr>
    </w:p>
    <w:p w14:paraId="4B2EFCC4" w14:textId="77777777" w:rsidR="00E6733B" w:rsidRPr="00E52A5C" w:rsidRDefault="00EC4A1B">
      <w:pPr>
        <w:spacing w:after="0" w:line="240" w:lineRule="auto"/>
        <w:ind w:left="2108" w:right="-20"/>
        <w:rPr>
          <w:rFonts w:ascii="Arial" w:eastAsia="Arial" w:hAnsi="Arial" w:cs="Arial"/>
          <w:sz w:val="15"/>
          <w:szCs w:val="15"/>
          <w:lang w:val="en-GB"/>
          <w:rPrChange w:id="3982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0624E2">
        <w:rPr>
          <w:lang w:val="en-GB"/>
        </w:rPr>
        <w:pict w14:anchorId="20C881FA">
          <v:group id="_x0000_s1120" style="position:absolute;left:0;text-align:left;margin-left:113.15pt;margin-top:15.35pt;width:482.65pt;height:67.25pt;z-index:-1204;mso-position-horizontal-relative:page" coordorigin="2263,307" coordsize="9653,1345">
            <v:group id="_x0000_s1127" style="position:absolute;left:2268;top:312;width:9643;height:2" coordorigin="2268,312" coordsize="9643,2">
              <v:shape id="_x0000_s1128" style="position:absolute;left:2268;top:312;width:9643;height:2" coordorigin="2268,312" coordsize="9643,0" path="m2268,312r9642,e" filled="f" strokeweight=".17569mm">
                <v:path arrowok="t"/>
              </v:shape>
            </v:group>
            <v:group id="_x0000_s1125" style="position:absolute;left:8129;top:317;width:2;height:1325" coordorigin="8129,317" coordsize="2,1325">
              <v:shape id="_x0000_s1126" style="position:absolute;left:8129;top:317;width:2;height:1325" coordorigin="8129,317" coordsize="0,1325" path="m8129,317r,1325e" filled="f" strokeweight=".17569mm">
                <v:path arrowok="t"/>
              </v:shape>
            </v:group>
            <v:group id="_x0000_s1123" style="position:absolute;left:2268;top:541;width:9643;height:2" coordorigin="2268,541" coordsize="9643,2">
              <v:shape id="_x0000_s1124" style="position:absolute;left:2268;top:541;width:9643;height:2" coordorigin="2268,541" coordsize="9643,0" path="m2268,541r9642,e" filled="f" strokeweight=".17569mm">
                <v:path arrowok="t"/>
              </v:shape>
            </v:group>
            <v:group id="_x0000_s1121" style="position:absolute;left:2268;top:1647;width:9643;height:2" coordorigin="2268,1647" coordsize="9643,2">
              <v:shape id="_x0000_s1122" style="position:absolute;left:2268;top:1647;width:9643;height:2" coordorigin="2268,1647" coordsize="9643,0" path="m2268,1647r9642,e" filled="f" strokeweight=".17569mm">
                <v:path arrowok="t"/>
              </v:shape>
            </v:group>
            <w10:wrap anchorx="page"/>
          </v:group>
        </w:pict>
      </w:r>
      <w:r w:rsidR="002C1A14" w:rsidRPr="00E52A5C">
        <w:rPr>
          <w:rFonts w:ascii="Arial" w:eastAsia="Arial" w:hAnsi="Arial" w:cs="Arial"/>
          <w:spacing w:val="-11"/>
          <w:w w:val="89"/>
          <w:sz w:val="15"/>
          <w:szCs w:val="15"/>
          <w:lang w:val="en-GB"/>
          <w:rPrChange w:id="3983" w:author="Filipe Santana" w:date="2016-01-03T15:57:00Z">
            <w:rPr>
              <w:rFonts w:ascii="Arial" w:eastAsia="Arial" w:hAnsi="Arial" w:cs="Arial"/>
              <w:spacing w:val="-11"/>
              <w:w w:val="89"/>
              <w:sz w:val="15"/>
              <w:szCs w:val="15"/>
            </w:rPr>
          </w:rPrChange>
        </w:rPr>
        <w:t>T</w:t>
      </w:r>
      <w:r w:rsidR="002C1A14" w:rsidRPr="00E52A5C">
        <w:rPr>
          <w:rFonts w:ascii="Arial" w:eastAsia="Arial" w:hAnsi="Arial" w:cs="Arial"/>
          <w:w w:val="89"/>
          <w:sz w:val="15"/>
          <w:szCs w:val="15"/>
          <w:lang w:val="en-GB"/>
          <w:rPrChange w:id="3984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able</w:t>
      </w:r>
      <w:r w:rsidR="002C1A14" w:rsidRPr="00E52A5C">
        <w:rPr>
          <w:rFonts w:ascii="Arial" w:eastAsia="Arial" w:hAnsi="Arial" w:cs="Arial"/>
          <w:spacing w:val="3"/>
          <w:w w:val="89"/>
          <w:sz w:val="15"/>
          <w:szCs w:val="15"/>
          <w:lang w:val="en-GB"/>
          <w:rPrChange w:id="3985" w:author="Filipe Santana" w:date="2016-01-03T15:57:00Z">
            <w:rPr>
              <w:rFonts w:ascii="Arial" w:eastAsia="Arial" w:hAnsi="Arial" w:cs="Arial"/>
              <w:spacing w:val="3"/>
              <w:w w:val="89"/>
              <w:sz w:val="15"/>
              <w:szCs w:val="15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5"/>
          <w:szCs w:val="15"/>
          <w:lang w:val="en-GB"/>
          <w:rPrChange w:id="3986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1.</w:t>
      </w:r>
      <w:r w:rsidR="002C1A14" w:rsidRPr="00E52A5C">
        <w:rPr>
          <w:rFonts w:ascii="Arial" w:eastAsia="Arial" w:hAnsi="Arial" w:cs="Arial"/>
          <w:spacing w:val="1"/>
          <w:w w:val="89"/>
          <w:sz w:val="15"/>
          <w:szCs w:val="15"/>
          <w:lang w:val="en-GB"/>
          <w:rPrChange w:id="3987" w:author="Filipe Santana" w:date="2016-01-03T15:57:00Z">
            <w:rPr>
              <w:rFonts w:ascii="Arial" w:eastAsia="Arial" w:hAnsi="Arial" w:cs="Arial"/>
              <w:spacing w:val="1"/>
              <w:w w:val="89"/>
              <w:sz w:val="15"/>
              <w:szCs w:val="15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9"/>
          <w:sz w:val="15"/>
          <w:szCs w:val="15"/>
          <w:lang w:val="en-GB"/>
          <w:rPrChange w:id="3988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Uniprot</w:t>
      </w:r>
      <w:proofErr w:type="spellEnd"/>
      <w:r w:rsidR="002C1A14" w:rsidRPr="00E52A5C">
        <w:rPr>
          <w:rFonts w:ascii="Arial" w:eastAsia="Arial" w:hAnsi="Arial" w:cs="Arial"/>
          <w:spacing w:val="34"/>
          <w:w w:val="89"/>
          <w:sz w:val="15"/>
          <w:szCs w:val="15"/>
          <w:lang w:val="en-GB"/>
          <w:rPrChange w:id="3989" w:author="Filipe Santana" w:date="2016-01-03T15:57:00Z">
            <w:rPr>
              <w:rFonts w:ascii="Arial" w:eastAsia="Arial" w:hAnsi="Arial" w:cs="Arial"/>
              <w:spacing w:val="34"/>
              <w:w w:val="89"/>
              <w:sz w:val="15"/>
              <w:szCs w:val="15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5"/>
          <w:szCs w:val="15"/>
          <w:lang w:val="en-GB"/>
          <w:rPrChange w:id="3990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7"/>
          <w:w w:val="89"/>
          <w:sz w:val="15"/>
          <w:szCs w:val="15"/>
          <w:lang w:val="en-GB"/>
          <w:rPrChange w:id="3991" w:author="Filipe Santana" w:date="2016-01-03T15:57:00Z">
            <w:rPr>
              <w:rFonts w:ascii="Arial" w:eastAsia="Arial" w:hAnsi="Arial" w:cs="Arial"/>
              <w:spacing w:val="-7"/>
              <w:w w:val="89"/>
              <w:sz w:val="15"/>
              <w:szCs w:val="15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5"/>
          <w:szCs w:val="15"/>
          <w:lang w:val="en-GB"/>
          <w:rPrChange w:id="3992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Ensembl</w:t>
      </w:r>
      <w:r w:rsidR="002C1A14" w:rsidRPr="00E52A5C">
        <w:rPr>
          <w:rFonts w:ascii="Arial" w:eastAsia="Arial" w:hAnsi="Arial" w:cs="Arial"/>
          <w:spacing w:val="1"/>
          <w:w w:val="89"/>
          <w:sz w:val="15"/>
          <w:szCs w:val="15"/>
          <w:lang w:val="en-GB"/>
          <w:rPrChange w:id="3993" w:author="Filipe Santana" w:date="2016-01-03T15:57:00Z">
            <w:rPr>
              <w:rFonts w:ascii="Arial" w:eastAsia="Arial" w:hAnsi="Arial" w:cs="Arial"/>
              <w:spacing w:val="1"/>
              <w:w w:val="89"/>
              <w:sz w:val="15"/>
              <w:szCs w:val="15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5"/>
          <w:szCs w:val="15"/>
          <w:lang w:val="en-GB"/>
          <w:rPrChange w:id="3994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table</w:t>
      </w:r>
      <w:r w:rsidR="002C1A14" w:rsidRPr="00E52A5C">
        <w:rPr>
          <w:rFonts w:ascii="Arial" w:eastAsia="Arial" w:hAnsi="Arial" w:cs="Arial"/>
          <w:spacing w:val="1"/>
          <w:w w:val="89"/>
          <w:sz w:val="15"/>
          <w:szCs w:val="15"/>
          <w:lang w:val="en-GB"/>
          <w:rPrChange w:id="3995" w:author="Filipe Santana" w:date="2016-01-03T15:57:00Z">
            <w:rPr>
              <w:rFonts w:ascii="Arial" w:eastAsia="Arial" w:hAnsi="Arial" w:cs="Arial"/>
              <w:spacing w:val="1"/>
              <w:w w:val="89"/>
              <w:sz w:val="15"/>
              <w:szCs w:val="15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5"/>
          <w:szCs w:val="15"/>
          <w:lang w:val="en-GB"/>
          <w:rPrChange w:id="399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vi</w:t>
      </w:r>
      <w:r w:rsidR="002C1A14" w:rsidRPr="00E52A5C">
        <w:rPr>
          <w:rFonts w:ascii="Arial" w:eastAsia="Arial" w:hAnsi="Arial" w:cs="Arial"/>
          <w:spacing w:val="-4"/>
          <w:sz w:val="15"/>
          <w:szCs w:val="15"/>
          <w:lang w:val="en-GB"/>
          <w:rPrChange w:id="3997" w:author="Filipe Santana" w:date="2016-01-03T15:57:00Z">
            <w:rPr>
              <w:rFonts w:ascii="Arial" w:eastAsia="Arial" w:hAnsi="Arial" w:cs="Arial"/>
              <w:spacing w:val="-4"/>
              <w:sz w:val="15"/>
              <w:szCs w:val="15"/>
            </w:rPr>
          </w:rPrChange>
        </w:rPr>
        <w:t>e</w:t>
      </w:r>
      <w:r w:rsidR="002C1A14" w:rsidRPr="00E52A5C">
        <w:rPr>
          <w:rFonts w:ascii="Arial" w:eastAsia="Arial" w:hAnsi="Arial" w:cs="Arial"/>
          <w:spacing w:val="-10"/>
          <w:sz w:val="15"/>
          <w:szCs w:val="15"/>
          <w:lang w:val="en-GB"/>
          <w:rPrChange w:id="3998" w:author="Filipe Santana" w:date="2016-01-03T15:57:00Z">
            <w:rPr>
              <w:rFonts w:ascii="Arial" w:eastAsia="Arial" w:hAnsi="Arial" w:cs="Arial"/>
              <w:spacing w:val="-10"/>
              <w:sz w:val="15"/>
              <w:szCs w:val="15"/>
            </w:rPr>
          </w:rPrChange>
        </w:rPr>
        <w:t>w</w:t>
      </w:r>
      <w:r w:rsidR="002C1A14" w:rsidRPr="00E52A5C">
        <w:rPr>
          <w:rFonts w:ascii="Arial" w:eastAsia="Arial" w:hAnsi="Arial" w:cs="Arial"/>
          <w:sz w:val="15"/>
          <w:szCs w:val="15"/>
          <w:lang w:val="en-GB"/>
          <w:rPrChange w:id="3999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.</w:t>
      </w:r>
    </w:p>
    <w:p w14:paraId="64A3B6F4" w14:textId="77777777" w:rsidR="00E6733B" w:rsidRPr="00E52A5C" w:rsidRDefault="00E6733B">
      <w:pPr>
        <w:spacing w:before="8" w:after="0" w:line="140" w:lineRule="exact"/>
        <w:rPr>
          <w:sz w:val="14"/>
          <w:szCs w:val="14"/>
          <w:lang w:val="en-GB"/>
          <w:rPrChange w:id="4000" w:author="Filipe Santana" w:date="2016-01-03T15:57:00Z">
            <w:rPr>
              <w:sz w:val="14"/>
              <w:szCs w:val="14"/>
            </w:rPr>
          </w:rPrChange>
        </w:rPr>
      </w:pPr>
    </w:p>
    <w:p w14:paraId="77AEA0FA" w14:textId="77777777" w:rsidR="00E6733B" w:rsidRPr="00E52A5C" w:rsidRDefault="002C1A14">
      <w:pPr>
        <w:tabs>
          <w:tab w:val="left" w:pos="2940"/>
          <w:tab w:val="left" w:pos="3640"/>
          <w:tab w:val="left" w:pos="4480"/>
          <w:tab w:val="left" w:pos="5760"/>
          <w:tab w:val="left" w:pos="7020"/>
          <w:tab w:val="left" w:pos="8020"/>
          <w:tab w:val="left" w:pos="9960"/>
        </w:tabs>
        <w:spacing w:after="0" w:line="240" w:lineRule="auto"/>
        <w:ind w:left="2170" w:right="-20"/>
        <w:rPr>
          <w:rFonts w:ascii="Arial" w:eastAsia="Arial" w:hAnsi="Arial" w:cs="Arial"/>
          <w:sz w:val="16"/>
          <w:szCs w:val="16"/>
          <w:lang w:val="en-GB"/>
          <w:rPrChange w:id="40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40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Entry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Protein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O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4005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4006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anism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0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GO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4010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40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40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15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GO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4016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(mf)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1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GO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4020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(cc)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02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Ensembl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ID</w:t>
      </w:r>
      <w:r w:rsidRPr="00E52A5C">
        <w:rPr>
          <w:rFonts w:ascii="Arial" w:eastAsia="Arial" w:hAnsi="Arial" w:cs="Arial"/>
          <w:spacing w:val="-36"/>
          <w:sz w:val="16"/>
          <w:szCs w:val="16"/>
          <w:lang w:val="en-GB"/>
          <w:rPrChange w:id="4025" w:author="Filipe Santana" w:date="2016-01-03T15:57:00Z">
            <w:rPr>
              <w:rFonts w:ascii="Arial" w:eastAsia="Arial" w:hAnsi="Arial" w:cs="Arial"/>
              <w:spacing w:val="-3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02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Ensembl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Phenotype</w:t>
      </w:r>
    </w:p>
    <w:p w14:paraId="01629E12" w14:textId="77777777" w:rsidR="00E6733B" w:rsidRPr="00E52A5C" w:rsidRDefault="00E6733B">
      <w:pPr>
        <w:spacing w:after="0"/>
        <w:rPr>
          <w:lang w:val="en-GB"/>
          <w:rPrChange w:id="4029" w:author="Filipe Santana" w:date="2016-01-03T15:57:00Z">
            <w:rPr/>
          </w:rPrChange>
        </w:rPr>
        <w:sectPr w:rsidR="00E6733B" w:rsidRPr="00E52A5C">
          <w:headerReference w:type="default" r:id="rId12"/>
          <w:pgSz w:w="14180" w:h="20020"/>
          <w:pgMar w:top="3020" w:right="160" w:bottom="280" w:left="160" w:header="1385" w:footer="0" w:gutter="0"/>
          <w:cols w:space="720"/>
        </w:sectPr>
      </w:pPr>
    </w:p>
    <w:p w14:paraId="3F56C6C5" w14:textId="77777777" w:rsidR="00E6733B" w:rsidRPr="00E52A5C" w:rsidRDefault="002C1A14">
      <w:pPr>
        <w:tabs>
          <w:tab w:val="left" w:pos="3640"/>
          <w:tab w:val="left" w:pos="5240"/>
        </w:tabs>
        <w:spacing w:before="45" w:after="0" w:line="285" w:lineRule="auto"/>
        <w:ind w:left="4486" w:right="-48" w:hanging="2316"/>
        <w:rPr>
          <w:rFonts w:ascii="Arial" w:eastAsia="Arial" w:hAnsi="Arial" w:cs="Arial"/>
          <w:sz w:val="16"/>
          <w:szCs w:val="16"/>
          <w:lang w:val="en-GB"/>
          <w:rPrChange w:id="40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40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>F1MEW</w:t>
      </w:r>
      <w:proofErr w:type="gramStart"/>
      <w:r w:rsidRPr="00E52A5C">
        <w:rPr>
          <w:rFonts w:ascii="Arial" w:eastAsia="Arial" w:hAnsi="Arial" w:cs="Arial"/>
          <w:sz w:val="16"/>
          <w:szCs w:val="16"/>
          <w:lang w:val="en-GB"/>
          <w:rPrChange w:id="40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4 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4033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CBS</w:t>
      </w:r>
      <w:proofErr w:type="gramEnd"/>
      <w:r w:rsidRPr="00E52A5C">
        <w:rPr>
          <w:rFonts w:ascii="Arial" w:eastAsia="Arial" w:hAnsi="Arial" w:cs="Arial"/>
          <w:sz w:val="16"/>
          <w:szCs w:val="16"/>
          <w:lang w:val="en-GB"/>
          <w:rPrChange w:id="40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4036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Bos</w:t>
      </w:r>
      <w:proofErr w:type="spellEnd"/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4037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403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taurus</w:t>
      </w:r>
      <w:proofErr w:type="spellEnd"/>
      <w:r w:rsidRPr="00E52A5C">
        <w:rPr>
          <w:rFonts w:ascii="Arial" w:eastAsia="Arial" w:hAnsi="Arial" w:cs="Arial"/>
          <w:i/>
          <w:sz w:val="16"/>
          <w:szCs w:val="16"/>
          <w:lang w:val="en-GB"/>
          <w:rPrChange w:id="403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29"/>
          <w:sz w:val="16"/>
          <w:szCs w:val="16"/>
          <w:lang w:val="en-GB"/>
          <w:rPrChange w:id="4040" w:author="Filipe Santana" w:date="2016-01-03T15:57:00Z">
            <w:rPr>
              <w:rFonts w:ascii="Arial" w:eastAsia="Arial" w:hAnsi="Arial" w:cs="Arial"/>
              <w:i/>
              <w:spacing w:val="2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blood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4043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4044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 xml:space="preserve">essel </w:t>
      </w:r>
      <w:proofErr w:type="spellStart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45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remodeling</w:t>
      </w:r>
      <w:proofErr w:type="spellEnd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4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;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4047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</w:t>
      </w:r>
    </w:p>
    <w:p w14:paraId="7F14502D" w14:textId="77777777" w:rsidR="00E6733B" w:rsidRPr="00E52A5C" w:rsidRDefault="002C1A14">
      <w:pPr>
        <w:spacing w:before="45" w:after="0" w:line="285" w:lineRule="auto"/>
        <w:ind w:right="-48"/>
        <w:rPr>
          <w:rFonts w:ascii="Arial" w:eastAsia="Arial" w:hAnsi="Arial" w:cs="Arial"/>
          <w:sz w:val="16"/>
          <w:szCs w:val="16"/>
          <w:lang w:val="en-GB"/>
          <w:rPrChange w:id="40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4050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4051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lastRenderedPageBreak/>
        <w:t>c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ystathionine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4053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8"/>
          <w:w w:val="103"/>
          <w:sz w:val="16"/>
          <w:szCs w:val="16"/>
          <w:lang w:val="en-GB"/>
          <w:rPrChange w:id="4054" w:author="Filipe Santana" w:date="2016-01-03T15:57:00Z">
            <w:rPr>
              <w:rFonts w:ascii="Arial" w:eastAsia="Arial" w:hAnsi="Arial" w:cs="Arial"/>
              <w:i/>
              <w:spacing w:val="8"/>
              <w:w w:val="103"/>
              <w:sz w:val="16"/>
              <w:szCs w:val="16"/>
            </w:rPr>
          </w:rPrChange>
        </w:rPr>
        <w:t>β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4055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 xml:space="preserve">-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synthase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4057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act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4059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vity</w:t>
      </w:r>
    </w:p>
    <w:p w14:paraId="4954C722" w14:textId="77777777" w:rsidR="00E6733B" w:rsidRPr="00E52A5C" w:rsidRDefault="002C1A14">
      <w:pPr>
        <w:spacing w:before="1" w:after="0" w:line="240" w:lineRule="auto"/>
        <w:ind w:right="-20"/>
        <w:rPr>
          <w:rFonts w:ascii="Arial" w:eastAsia="Arial" w:hAnsi="Arial" w:cs="Arial"/>
          <w:sz w:val="16"/>
          <w:szCs w:val="16"/>
          <w:lang w:val="en-GB"/>
          <w:rPrChange w:id="40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40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</w:t>
      </w:r>
    </w:p>
    <w:p w14:paraId="546835B2" w14:textId="77777777" w:rsidR="00E6733B" w:rsidRPr="00E52A5C" w:rsidRDefault="002C1A14">
      <w:pPr>
        <w:spacing w:before="45" w:after="0" w:line="240" w:lineRule="auto"/>
        <w:ind w:right="-20"/>
        <w:rPr>
          <w:rFonts w:ascii="Arial" w:eastAsia="Arial" w:hAnsi="Arial" w:cs="Arial"/>
          <w:sz w:val="16"/>
          <w:szCs w:val="16"/>
          <w:lang w:val="en-GB"/>
          <w:rPrChange w:id="40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4064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4065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lastRenderedPageBreak/>
        <w:t>c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06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ytoplasm</w:t>
      </w:r>
      <w:r w:rsidRPr="00E52A5C">
        <w:rPr>
          <w:rFonts w:ascii="Arial" w:eastAsia="Arial" w:hAnsi="Arial" w:cs="Arial"/>
          <w:spacing w:val="4"/>
          <w:w w:val="90"/>
          <w:sz w:val="16"/>
          <w:szCs w:val="16"/>
          <w:lang w:val="en-GB"/>
          <w:rPrChange w:id="4067" w:author="Filipe Santana" w:date="2016-01-03T15:57:00Z">
            <w:rPr>
              <w:rFonts w:ascii="Arial" w:eastAsia="Arial" w:hAnsi="Arial" w:cs="Arial"/>
              <w:spacing w:val="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…  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4069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7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ENSB</w:t>
      </w:r>
      <w:r w:rsidRPr="00E52A5C">
        <w:rPr>
          <w:rFonts w:ascii="Arial" w:eastAsia="Arial" w:hAnsi="Arial" w:cs="Arial"/>
          <w:spacing w:val="-14"/>
          <w:w w:val="92"/>
          <w:sz w:val="16"/>
          <w:szCs w:val="16"/>
          <w:lang w:val="en-GB"/>
          <w:rPrChange w:id="4071" w:author="Filipe Santana" w:date="2016-01-03T15:57:00Z">
            <w:rPr>
              <w:rFonts w:ascii="Arial" w:eastAsia="Arial" w:hAnsi="Arial" w:cs="Arial"/>
              <w:spacing w:val="-14"/>
              <w:w w:val="92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pacing w:val="-17"/>
          <w:w w:val="92"/>
          <w:sz w:val="16"/>
          <w:szCs w:val="16"/>
          <w:lang w:val="en-GB"/>
          <w:rPrChange w:id="4072" w:author="Filipe Santana" w:date="2016-01-03T15:57:00Z">
            <w:rPr>
              <w:rFonts w:ascii="Arial" w:eastAsia="Arial" w:hAnsi="Arial" w:cs="Arial"/>
              <w:spacing w:val="-17"/>
              <w:w w:val="92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073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T00000000184;</w:t>
      </w:r>
      <w:r w:rsidRPr="00E52A5C">
        <w:rPr>
          <w:rFonts w:ascii="Arial" w:eastAsia="Arial" w:hAnsi="Arial" w:cs="Arial"/>
          <w:spacing w:val="-5"/>
          <w:w w:val="92"/>
          <w:sz w:val="16"/>
          <w:szCs w:val="16"/>
          <w:lang w:val="en-GB"/>
          <w:rPrChange w:id="4074" w:author="Filipe Santana" w:date="2016-01-03T15:57:00Z">
            <w:rPr>
              <w:rFonts w:ascii="Arial" w:eastAsia="Arial" w:hAnsi="Arial" w:cs="Arial"/>
              <w:spacing w:val="-5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… </w:t>
      </w:r>
      <w:r w:rsidRPr="00E52A5C">
        <w:rPr>
          <w:rFonts w:ascii="Arial" w:eastAsia="Arial" w:hAnsi="Arial" w:cs="Arial"/>
          <w:spacing w:val="34"/>
          <w:sz w:val="16"/>
          <w:szCs w:val="16"/>
          <w:lang w:val="en-GB"/>
          <w:rPrChange w:id="4076" w:author="Filipe Santana" w:date="2016-01-03T15:57:00Z">
            <w:rPr>
              <w:rFonts w:ascii="Arial" w:eastAsia="Arial" w:hAnsi="Arial" w:cs="Arial"/>
              <w:spacing w:val="3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07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407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phenotype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associated</w:t>
      </w:r>
    </w:p>
    <w:p w14:paraId="3CE0DF68" w14:textId="77777777" w:rsidR="00E6733B" w:rsidRPr="00E52A5C" w:rsidRDefault="00E6733B">
      <w:pPr>
        <w:spacing w:after="0"/>
        <w:rPr>
          <w:lang w:val="en-GB"/>
          <w:rPrChange w:id="4081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3" w:space="720" w:equalWidth="0">
            <w:col w:w="5638" w:space="124"/>
            <w:col w:w="1153" w:space="124"/>
            <w:col w:w="6821"/>
          </w:cols>
        </w:sectPr>
      </w:pPr>
    </w:p>
    <w:p w14:paraId="19E76848" w14:textId="77777777" w:rsidR="00E6733B" w:rsidRPr="00E52A5C" w:rsidRDefault="002C1A14">
      <w:pPr>
        <w:tabs>
          <w:tab w:val="left" w:pos="2940"/>
          <w:tab w:val="left" w:pos="3640"/>
        </w:tabs>
        <w:spacing w:after="0" w:line="220" w:lineRule="atLeast"/>
        <w:ind w:left="3642" w:right="-48" w:hanging="1472"/>
        <w:rPr>
          <w:rFonts w:ascii="Arial" w:eastAsia="Arial" w:hAnsi="Arial" w:cs="Arial"/>
          <w:sz w:val="16"/>
          <w:szCs w:val="16"/>
          <w:lang w:val="en-GB"/>
          <w:rPrChange w:id="40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40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>Q99707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MS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08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Homo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408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sapiens</w:t>
      </w:r>
    </w:p>
    <w:p w14:paraId="5D986147" w14:textId="77777777" w:rsidR="00E6733B" w:rsidRPr="00E52A5C" w:rsidRDefault="002C1A14">
      <w:pPr>
        <w:spacing w:after="0" w:line="220" w:lineRule="atLeast"/>
        <w:ind w:right="-48"/>
        <w:rPr>
          <w:rFonts w:ascii="Arial" w:eastAsia="Arial" w:hAnsi="Arial" w:cs="Arial"/>
          <w:sz w:val="16"/>
          <w:szCs w:val="16"/>
          <w:lang w:val="en-GB"/>
          <w:rPrChange w:id="40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4089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z w:val="16"/>
          <w:szCs w:val="16"/>
          <w:lang w:val="en-GB"/>
          <w:rPrChange w:id="40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>cobalamin</w:t>
      </w:r>
      <w:r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4091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409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meta- </w:t>
      </w:r>
      <w:proofErr w:type="spell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409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bolic</w:t>
      </w:r>
      <w:proofErr w:type="spellEnd"/>
      <w:r w:rsidRPr="00E52A5C">
        <w:rPr>
          <w:rFonts w:ascii="Arial" w:eastAsia="Arial" w:hAnsi="Arial" w:cs="Arial"/>
          <w:spacing w:val="27"/>
          <w:w w:val="88"/>
          <w:sz w:val="16"/>
          <w:szCs w:val="16"/>
          <w:lang w:val="en-GB"/>
          <w:rPrChange w:id="4094" w:author="Filipe Santana" w:date="2016-01-03T15:57:00Z">
            <w:rPr>
              <w:rFonts w:ascii="Arial" w:eastAsia="Arial" w:hAnsi="Arial" w:cs="Arial"/>
              <w:spacing w:val="2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409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process;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4096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0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</w:t>
      </w:r>
    </w:p>
    <w:p w14:paraId="39D8D9CE" w14:textId="77777777" w:rsidR="00E6733B" w:rsidRPr="00E52A5C" w:rsidRDefault="002C1A14">
      <w:pPr>
        <w:spacing w:after="0" w:line="220" w:lineRule="atLeast"/>
        <w:ind w:right="-48"/>
        <w:rPr>
          <w:rFonts w:ascii="Arial" w:eastAsia="Arial" w:hAnsi="Arial" w:cs="Arial"/>
          <w:sz w:val="16"/>
          <w:szCs w:val="16"/>
          <w:lang w:val="en-GB"/>
          <w:rPrChange w:id="40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4099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z w:val="16"/>
          <w:szCs w:val="16"/>
          <w:lang w:val="en-GB"/>
          <w:rPrChange w:id="41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 xml:space="preserve">cobalamin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4101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binding;</w:t>
      </w:r>
      <w:r w:rsidRPr="00E52A5C">
        <w:rPr>
          <w:rFonts w:ascii="Arial" w:eastAsia="Arial" w:hAnsi="Arial" w:cs="Arial"/>
          <w:spacing w:val="-2"/>
          <w:w w:val="94"/>
          <w:sz w:val="16"/>
          <w:szCs w:val="16"/>
          <w:lang w:val="en-GB"/>
          <w:rPrChange w:id="4102" w:author="Filipe Santana" w:date="2016-01-03T15:57:00Z">
            <w:rPr>
              <w:rFonts w:ascii="Arial" w:eastAsia="Arial" w:hAnsi="Arial" w:cs="Arial"/>
              <w:spacing w:val="-2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</w:t>
      </w:r>
    </w:p>
    <w:p w14:paraId="4F2874B9" w14:textId="77777777" w:rsidR="00E6733B" w:rsidRPr="00E52A5C" w:rsidRDefault="002C1A14">
      <w:pPr>
        <w:spacing w:after="0" w:line="220" w:lineRule="atLeast"/>
        <w:ind w:left="998" w:right="-48" w:hanging="998"/>
        <w:rPr>
          <w:rFonts w:ascii="Arial" w:eastAsia="Arial" w:hAnsi="Arial" w:cs="Arial"/>
          <w:sz w:val="16"/>
          <w:szCs w:val="16"/>
          <w:lang w:val="en-GB"/>
          <w:rPrChange w:id="41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4105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4106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lastRenderedPageBreak/>
        <w:t>c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0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ytoplasm</w:t>
      </w:r>
      <w:r w:rsidRPr="00E52A5C">
        <w:rPr>
          <w:rFonts w:ascii="Arial" w:eastAsia="Arial" w:hAnsi="Arial" w:cs="Arial"/>
          <w:spacing w:val="4"/>
          <w:w w:val="90"/>
          <w:sz w:val="16"/>
          <w:szCs w:val="16"/>
          <w:lang w:val="en-GB"/>
          <w:rPrChange w:id="4108" w:author="Filipe Santana" w:date="2016-01-03T15:57:00Z">
            <w:rPr>
              <w:rFonts w:ascii="Arial" w:eastAsia="Arial" w:hAnsi="Arial" w:cs="Arial"/>
              <w:spacing w:val="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…  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4110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11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ENST00000366577;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1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ENST00000535889</w:t>
      </w:r>
    </w:p>
    <w:p w14:paraId="5E12C295" w14:textId="77777777" w:rsidR="00E6733B" w:rsidRPr="00E52A5C" w:rsidRDefault="002C1A14">
      <w:pPr>
        <w:spacing w:after="0" w:line="220" w:lineRule="atLeast"/>
        <w:ind w:right="2117"/>
        <w:rPr>
          <w:rFonts w:ascii="Arial" w:eastAsia="Arial" w:hAnsi="Arial" w:cs="Arial"/>
          <w:sz w:val="16"/>
          <w:szCs w:val="16"/>
          <w:lang w:val="en-GB"/>
          <w:rPrChange w:id="41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4114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1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lastRenderedPageBreak/>
        <w:t>Neural</w:t>
      </w:r>
      <w:r w:rsidRPr="00E52A5C">
        <w:rPr>
          <w:rFonts w:ascii="Arial" w:eastAsia="Arial" w:hAnsi="Arial" w:cs="Arial"/>
          <w:spacing w:val="25"/>
          <w:w w:val="90"/>
          <w:sz w:val="16"/>
          <w:szCs w:val="16"/>
          <w:lang w:val="en-GB"/>
          <w:rPrChange w:id="4116" w:author="Filipe Santana" w:date="2016-01-03T15:57:00Z">
            <w:rPr>
              <w:rFonts w:ascii="Arial" w:eastAsia="Arial" w:hAnsi="Arial" w:cs="Arial"/>
              <w:spacing w:val="2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1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tube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4118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1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defect;</w:t>
      </w:r>
      <w:r w:rsidRPr="00E52A5C">
        <w:rPr>
          <w:rFonts w:ascii="Arial" w:eastAsia="Arial" w:hAnsi="Arial" w:cs="Arial"/>
          <w:spacing w:val="22"/>
          <w:w w:val="90"/>
          <w:sz w:val="16"/>
          <w:szCs w:val="16"/>
          <w:lang w:val="en-GB"/>
          <w:rPrChange w:id="4120" w:author="Filipe Santana" w:date="2016-01-03T15:57:00Z">
            <w:rPr>
              <w:rFonts w:ascii="Arial" w:eastAsia="Arial" w:hAnsi="Arial" w:cs="Arial"/>
              <w:spacing w:val="2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4121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M</w:t>
      </w:r>
      <w:r w:rsidRPr="00E52A5C">
        <w:rPr>
          <w:rFonts w:ascii="Arial" w:eastAsia="Arial" w:hAnsi="Arial" w:cs="Arial"/>
          <w:spacing w:val="-2"/>
          <w:w w:val="95"/>
          <w:sz w:val="16"/>
          <w:szCs w:val="16"/>
          <w:lang w:val="en-GB"/>
          <w:rPrChange w:id="4122" w:author="Filipe Santana" w:date="2016-01-03T15:57:00Z">
            <w:rPr>
              <w:rFonts w:ascii="Arial" w:eastAsia="Arial" w:hAnsi="Arial" w:cs="Arial"/>
              <w:spacing w:val="-2"/>
              <w:w w:val="9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4123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2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a- </w:t>
      </w:r>
      <w:proofErr w:type="spell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2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loblastic</w:t>
      </w:r>
      <w:proofErr w:type="spellEnd"/>
      <w:r w:rsidRPr="00E52A5C">
        <w:rPr>
          <w:rFonts w:ascii="Arial" w:eastAsia="Arial" w:hAnsi="Arial" w:cs="Arial"/>
          <w:spacing w:val="17"/>
          <w:w w:val="90"/>
          <w:sz w:val="16"/>
          <w:szCs w:val="16"/>
          <w:lang w:val="en-GB"/>
          <w:rPrChange w:id="4126" w:author="Filipe Santana" w:date="2016-01-03T15:57:00Z">
            <w:rPr>
              <w:rFonts w:ascii="Arial" w:eastAsia="Arial" w:hAnsi="Arial" w:cs="Arial"/>
              <w:spacing w:val="17"/>
              <w:w w:val="9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2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anemia</w:t>
      </w:r>
      <w:proofErr w:type="spellEnd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2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;</w:t>
      </w:r>
      <w:r w:rsidRPr="00E52A5C">
        <w:rPr>
          <w:rFonts w:ascii="Arial" w:eastAsia="Arial" w:hAnsi="Arial" w:cs="Arial"/>
          <w:spacing w:val="-12"/>
          <w:w w:val="90"/>
          <w:sz w:val="16"/>
          <w:szCs w:val="16"/>
          <w:lang w:val="en-GB"/>
          <w:rPrChange w:id="4129" w:author="Filipe Santana" w:date="2016-01-03T15:57:00Z">
            <w:rPr>
              <w:rFonts w:ascii="Arial" w:eastAsia="Arial" w:hAnsi="Arial" w:cs="Arial"/>
              <w:spacing w:val="-1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</w:t>
      </w:r>
    </w:p>
    <w:p w14:paraId="10BFC51E" w14:textId="77777777" w:rsidR="00E6733B" w:rsidRPr="00E52A5C" w:rsidRDefault="00E6733B">
      <w:pPr>
        <w:spacing w:after="0"/>
        <w:rPr>
          <w:lang w:val="en-GB"/>
          <w:rPrChange w:id="4131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5" w:space="720" w:equalWidth="0">
            <w:col w:w="4121" w:space="365"/>
            <w:col w:w="1152" w:space="124"/>
            <w:col w:w="731" w:space="545"/>
            <w:col w:w="2318" w:space="604"/>
            <w:col w:w="3900"/>
          </w:cols>
        </w:sectPr>
      </w:pPr>
    </w:p>
    <w:p w14:paraId="27F9D476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4132" w:author="Filipe Santana" w:date="2016-01-03T15:57:00Z">
            <w:rPr>
              <w:sz w:val="11"/>
              <w:szCs w:val="11"/>
            </w:rPr>
          </w:rPrChange>
        </w:rPr>
      </w:pPr>
    </w:p>
    <w:p w14:paraId="36586E10" w14:textId="77777777" w:rsidR="00E6733B" w:rsidRPr="00E52A5C" w:rsidRDefault="002C1A14">
      <w:pPr>
        <w:spacing w:after="0" w:line="240" w:lineRule="auto"/>
        <w:ind w:left="2294" w:right="-20"/>
        <w:rPr>
          <w:rFonts w:ascii="Arial" w:eastAsia="Arial" w:hAnsi="Arial" w:cs="Arial"/>
          <w:sz w:val="16"/>
          <w:szCs w:val="16"/>
          <w:lang w:val="en-GB"/>
          <w:rPrChange w:id="41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13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UniProt</w:t>
      </w:r>
      <w:r w:rsidRPr="00E52A5C">
        <w:rPr>
          <w:rFonts w:ascii="Arial" w:eastAsia="Arial" w:hAnsi="Arial" w:cs="Arial"/>
          <w:spacing w:val="19"/>
          <w:w w:val="91"/>
          <w:sz w:val="16"/>
          <w:szCs w:val="16"/>
          <w:lang w:val="en-GB"/>
          <w:rPrChange w:id="4135" w:author="Filipe Santana" w:date="2016-01-03T15:57:00Z">
            <w:rPr>
              <w:rFonts w:ascii="Arial" w:eastAsia="Arial" w:hAnsi="Arial" w:cs="Arial"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13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entries</w:t>
      </w:r>
      <w:r w:rsidRPr="00E52A5C">
        <w:rPr>
          <w:rFonts w:ascii="Arial" w:eastAsia="Arial" w:hAnsi="Arial" w:cs="Arial"/>
          <w:spacing w:val="-11"/>
          <w:w w:val="91"/>
          <w:sz w:val="16"/>
          <w:szCs w:val="16"/>
          <w:lang w:val="en-GB"/>
          <w:rPrChange w:id="4137" w:author="Filipe Santana" w:date="2016-01-03T15:57:00Z">
            <w:rPr>
              <w:rFonts w:ascii="Arial" w:eastAsia="Arial" w:hAnsi="Arial" w:cs="Arial"/>
              <w:spacing w:val="-1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4139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4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4141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left,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4143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4145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4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Ensembl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4147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4149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5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4151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right.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4153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15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GO</w:t>
      </w:r>
      <w:r w:rsidRPr="00E52A5C">
        <w:rPr>
          <w:rFonts w:ascii="Arial" w:eastAsia="Arial" w:hAnsi="Arial" w:cs="Arial"/>
          <w:spacing w:val="3"/>
          <w:w w:val="92"/>
          <w:sz w:val="16"/>
          <w:szCs w:val="16"/>
          <w:lang w:val="en-GB"/>
          <w:rPrChange w:id="4155" w:author="Filipe Santana" w:date="2016-01-03T15:57:00Z">
            <w:rPr>
              <w:rFonts w:ascii="Arial" w:eastAsia="Arial" w:hAnsi="Arial" w:cs="Arial"/>
              <w:spacing w:val="3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15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157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bp</w:t>
      </w:r>
      <w:proofErr w:type="spellEnd"/>
      <w:proofErr w:type="gramStart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15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5"/>
          <w:w w:val="92"/>
          <w:sz w:val="16"/>
          <w:szCs w:val="16"/>
          <w:lang w:val="en-GB"/>
          <w:rPrChange w:id="4159" w:author="Filipe Santana" w:date="2016-01-03T15:57:00Z">
            <w:rPr>
              <w:rFonts w:ascii="Arial" w:eastAsia="Arial" w:hAnsi="Arial" w:cs="Arial"/>
              <w:spacing w:val="5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proofErr w:type="gramEnd"/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16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16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GO</w:t>
      </w:r>
      <w:r w:rsidRPr="00E52A5C">
        <w:rPr>
          <w:rFonts w:ascii="Arial" w:eastAsia="Arial" w:hAnsi="Arial" w:cs="Arial"/>
          <w:spacing w:val="3"/>
          <w:w w:val="92"/>
          <w:sz w:val="16"/>
          <w:szCs w:val="16"/>
          <w:lang w:val="en-GB"/>
          <w:rPrChange w:id="4163" w:author="Filipe Santana" w:date="2016-01-03T15:57:00Z">
            <w:rPr>
              <w:rFonts w:ascii="Arial" w:eastAsia="Arial" w:hAnsi="Arial" w:cs="Arial"/>
              <w:spacing w:val="3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(mf)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4165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4167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GO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4169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7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(cc)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4171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represents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4173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7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4175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17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ws</w:t>
      </w:r>
      <w:r w:rsidRPr="00E52A5C">
        <w:rPr>
          <w:rFonts w:ascii="Arial" w:eastAsia="Arial" w:hAnsi="Arial" w:cs="Arial"/>
          <w:spacing w:val="19"/>
          <w:w w:val="87"/>
          <w:sz w:val="16"/>
          <w:szCs w:val="16"/>
          <w:lang w:val="en-GB"/>
          <w:rPrChange w:id="4177" w:author="Filipe Santana" w:date="2016-01-03T15:57:00Z">
            <w:rPr>
              <w:rFonts w:ascii="Arial" w:eastAsia="Arial" w:hAnsi="Arial" w:cs="Arial"/>
              <w:spacing w:val="1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4179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8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UniProt</w:t>
      </w:r>
      <w:r w:rsidRPr="00E52A5C">
        <w:rPr>
          <w:rFonts w:ascii="Arial" w:eastAsia="Arial" w:hAnsi="Arial" w:cs="Arial"/>
          <w:spacing w:val="25"/>
          <w:w w:val="90"/>
          <w:sz w:val="16"/>
          <w:szCs w:val="16"/>
          <w:lang w:val="en-GB"/>
          <w:rPrChange w:id="4181" w:author="Filipe Santana" w:date="2016-01-03T15:57:00Z">
            <w:rPr>
              <w:rFonts w:ascii="Arial" w:eastAsia="Arial" w:hAnsi="Arial" w:cs="Arial"/>
              <w:spacing w:val="2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8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4183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8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include</w:t>
      </w:r>
      <w:r w:rsidRPr="00E52A5C">
        <w:rPr>
          <w:rFonts w:ascii="Arial" w:eastAsia="Arial" w:hAnsi="Arial" w:cs="Arial"/>
          <w:spacing w:val="14"/>
          <w:w w:val="90"/>
          <w:sz w:val="16"/>
          <w:szCs w:val="16"/>
          <w:lang w:val="en-GB"/>
          <w:rPrChange w:id="4185" w:author="Filipe Santana" w:date="2016-01-03T15:57:00Z">
            <w:rPr>
              <w:rFonts w:ascii="Arial" w:eastAsia="Arial" w:hAnsi="Arial" w:cs="Arial"/>
              <w:spacing w:val="1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18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annotations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4187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4189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1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GO</w:t>
      </w:r>
    </w:p>
    <w:p w14:paraId="79832251" w14:textId="77777777" w:rsidR="00E6733B" w:rsidRPr="00E52A5C" w:rsidRDefault="002C1A14">
      <w:pPr>
        <w:spacing w:before="35" w:after="0" w:line="240" w:lineRule="auto"/>
        <w:ind w:left="2294" w:right="-20"/>
        <w:rPr>
          <w:rFonts w:ascii="Arial" w:eastAsia="Arial" w:hAnsi="Arial" w:cs="Arial"/>
          <w:sz w:val="16"/>
          <w:szCs w:val="16"/>
          <w:lang w:val="en-GB"/>
          <w:rPrChange w:id="41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4192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3"/>
          <w:w w:val="82"/>
          <w:sz w:val="16"/>
          <w:szCs w:val="16"/>
          <w:lang w:val="en-GB"/>
          <w:rPrChange w:id="4193" w:author="Filipe Santana" w:date="2016-01-03T15:57:00Z">
            <w:rPr>
              <w:rFonts w:ascii="Arial" w:eastAsia="Arial" w:hAnsi="Arial" w:cs="Arial"/>
              <w:spacing w:val="3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19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i/>
          <w:w w:val="97"/>
          <w:sz w:val="16"/>
          <w:szCs w:val="16"/>
          <w:lang w:val="en-GB"/>
          <w:rPrChange w:id="4195" w:author="Filipe Santana" w:date="2016-01-03T15:57:00Z">
            <w:rPr>
              <w:rFonts w:ascii="Arial" w:eastAsia="Arial" w:hAnsi="Arial" w:cs="Arial"/>
              <w:i/>
              <w:w w:val="97"/>
              <w:sz w:val="16"/>
              <w:szCs w:val="16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2"/>
          <w:w w:val="97"/>
          <w:sz w:val="16"/>
          <w:szCs w:val="16"/>
          <w:lang w:val="en-GB"/>
          <w:rPrChange w:id="4196" w:author="Filipe Santana" w:date="2016-01-03T15:57:00Z">
            <w:rPr>
              <w:rFonts w:ascii="Arial" w:eastAsia="Arial" w:hAnsi="Arial" w:cs="Arial"/>
              <w:i/>
              <w:spacing w:val="-2"/>
              <w:w w:val="9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4197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gical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4198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4199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4200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4201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4202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116"/>
          <w:sz w:val="16"/>
          <w:szCs w:val="16"/>
          <w:lang w:val="en-GB"/>
          <w:rPrChange w:id="4203" w:author="Filipe Santana" w:date="2016-01-03T15:57:00Z">
            <w:rPr>
              <w:rFonts w:ascii="Arial" w:eastAsia="Arial" w:hAnsi="Arial" w:cs="Arial"/>
              <w:w w:val="116"/>
              <w:sz w:val="16"/>
              <w:szCs w:val="16"/>
            </w:rPr>
          </w:rPrChange>
        </w:rPr>
        <w:t>’,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204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20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i/>
          <w:w w:val="95"/>
          <w:sz w:val="16"/>
          <w:szCs w:val="16"/>
          <w:lang w:val="en-GB"/>
          <w:rPrChange w:id="4206" w:author="Filipe Santana" w:date="2016-01-03T15:57:00Z">
            <w:rPr>
              <w:rFonts w:ascii="Arial" w:eastAsia="Arial" w:hAnsi="Arial" w:cs="Arial"/>
              <w:i/>
              <w:w w:val="95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4207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4208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functio</w:t>
      </w:r>
      <w:r w:rsidRPr="00E52A5C">
        <w:rPr>
          <w:rFonts w:ascii="Arial" w:eastAsia="Arial" w:hAnsi="Arial" w:cs="Arial"/>
          <w:i/>
          <w:spacing w:val="1"/>
          <w:w w:val="93"/>
          <w:sz w:val="16"/>
          <w:szCs w:val="16"/>
          <w:lang w:val="en-GB"/>
          <w:rPrChange w:id="4209" w:author="Filipe Santana" w:date="2016-01-03T15:57:00Z">
            <w:rPr>
              <w:rFonts w:ascii="Arial" w:eastAsia="Arial" w:hAnsi="Arial" w:cs="Arial"/>
              <w:i/>
              <w:spacing w:val="1"/>
              <w:w w:val="93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210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21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21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4213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21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i/>
          <w:w w:val="98"/>
          <w:sz w:val="16"/>
          <w:szCs w:val="16"/>
          <w:lang w:val="en-GB"/>
          <w:rPrChange w:id="4215" w:author="Filipe Santana" w:date="2016-01-03T15:57:00Z">
            <w:rPr>
              <w:rFonts w:ascii="Arial" w:eastAsia="Arial" w:hAnsi="Arial" w:cs="Arial"/>
              <w:i/>
              <w:w w:val="98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4216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4217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componen</w:t>
      </w:r>
      <w:r w:rsidRPr="00E52A5C">
        <w:rPr>
          <w:rFonts w:ascii="Arial" w:eastAsia="Arial" w:hAnsi="Arial" w:cs="Arial"/>
          <w:i/>
          <w:spacing w:val="8"/>
          <w:w w:val="88"/>
          <w:sz w:val="16"/>
          <w:szCs w:val="16"/>
          <w:lang w:val="en-GB"/>
          <w:rPrChange w:id="4218" w:author="Filipe Santana" w:date="2016-01-03T15:57:00Z">
            <w:rPr>
              <w:rFonts w:ascii="Arial" w:eastAsia="Arial" w:hAnsi="Arial" w:cs="Arial"/>
              <w:i/>
              <w:spacing w:val="8"/>
              <w:w w:val="88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21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220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2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respect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4222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4223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42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el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4225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42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36C87AB5" w14:textId="77777777" w:rsidR="00E6733B" w:rsidRPr="00E52A5C" w:rsidRDefault="00E6733B">
      <w:pPr>
        <w:spacing w:before="2" w:after="0" w:line="90" w:lineRule="exact"/>
        <w:rPr>
          <w:sz w:val="9"/>
          <w:szCs w:val="9"/>
          <w:lang w:val="en-GB"/>
          <w:rPrChange w:id="4227" w:author="Filipe Santana" w:date="2016-01-03T15:57:00Z">
            <w:rPr>
              <w:sz w:val="9"/>
              <w:szCs w:val="9"/>
            </w:rPr>
          </w:rPrChange>
        </w:rPr>
      </w:pPr>
    </w:p>
    <w:tbl>
      <w:tblPr>
        <w:tblW w:w="0" w:type="auto"/>
        <w:tblInd w:w="20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7"/>
        <w:gridCol w:w="420"/>
        <w:gridCol w:w="595"/>
        <w:gridCol w:w="567"/>
        <w:gridCol w:w="973"/>
        <w:gridCol w:w="1008"/>
        <w:gridCol w:w="918"/>
        <w:gridCol w:w="1043"/>
        <w:gridCol w:w="1085"/>
      </w:tblGrid>
      <w:tr w:rsidR="00E6733B" w:rsidRPr="00E52A5C" w14:paraId="21503FD7" w14:textId="77777777">
        <w:trPr>
          <w:trHeight w:hRule="exact" w:val="347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44184034" w14:textId="77777777" w:rsidR="00E6733B" w:rsidRPr="00E52A5C" w:rsidRDefault="002C1A14">
            <w:pPr>
              <w:spacing w:before="74" w:after="0" w:line="240" w:lineRule="auto"/>
              <w:ind w:left="40" w:right="-20"/>
              <w:rPr>
                <w:rFonts w:ascii="Arial" w:eastAsia="Arial" w:hAnsi="Arial" w:cs="Arial"/>
                <w:sz w:val="15"/>
                <w:szCs w:val="15"/>
                <w:lang w:val="en-GB"/>
                <w:rPrChange w:id="4228" w:author="Filipe Santana" w:date="2016-01-03T15:57:00Z">
                  <w:rPr>
                    <w:rFonts w:ascii="Arial" w:eastAsia="Arial" w:hAnsi="Arial" w:cs="Arial"/>
                    <w:sz w:val="15"/>
                    <w:szCs w:val="15"/>
                  </w:rPr>
                </w:rPrChange>
              </w:rPr>
            </w:pPr>
            <w:r w:rsidRPr="00E52A5C">
              <w:rPr>
                <w:rFonts w:ascii="Arial" w:eastAsia="Arial" w:hAnsi="Arial" w:cs="Arial"/>
                <w:spacing w:val="-11"/>
                <w:w w:val="89"/>
                <w:sz w:val="15"/>
                <w:szCs w:val="15"/>
                <w:lang w:val="en-GB"/>
                <w:rPrChange w:id="4229" w:author="Filipe Santana" w:date="2016-01-03T15:57:00Z">
                  <w:rPr>
                    <w:rFonts w:ascii="Arial" w:eastAsia="Arial" w:hAnsi="Arial" w:cs="Arial"/>
                    <w:spacing w:val="-11"/>
                    <w:w w:val="89"/>
                    <w:sz w:val="15"/>
                    <w:szCs w:val="15"/>
                  </w:rPr>
                </w:rPrChange>
              </w:rPr>
              <w:t>T</w:t>
            </w:r>
            <w:r w:rsidRPr="00E52A5C">
              <w:rPr>
                <w:rFonts w:ascii="Arial" w:eastAsia="Arial" w:hAnsi="Arial" w:cs="Arial"/>
                <w:w w:val="89"/>
                <w:sz w:val="15"/>
                <w:szCs w:val="15"/>
                <w:lang w:val="en-GB"/>
                <w:rPrChange w:id="4230" w:author="Filipe Santana" w:date="2016-01-03T15:57:00Z">
                  <w:rPr>
                    <w:rFonts w:ascii="Arial" w:eastAsia="Arial" w:hAnsi="Arial" w:cs="Arial"/>
                    <w:w w:val="89"/>
                    <w:sz w:val="15"/>
                    <w:szCs w:val="15"/>
                  </w:rPr>
                </w:rPrChange>
              </w:rPr>
              <w:t>able</w:t>
            </w:r>
            <w:r w:rsidRPr="00E52A5C">
              <w:rPr>
                <w:rFonts w:ascii="Arial" w:eastAsia="Arial" w:hAnsi="Arial" w:cs="Arial"/>
                <w:spacing w:val="3"/>
                <w:w w:val="89"/>
                <w:sz w:val="15"/>
                <w:szCs w:val="15"/>
                <w:lang w:val="en-GB"/>
                <w:rPrChange w:id="4231" w:author="Filipe Santana" w:date="2016-01-03T15:57:00Z">
                  <w:rPr>
                    <w:rFonts w:ascii="Arial" w:eastAsia="Arial" w:hAnsi="Arial" w:cs="Arial"/>
                    <w:spacing w:val="3"/>
                    <w:w w:val="89"/>
                    <w:sz w:val="15"/>
                    <w:szCs w:val="15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w w:val="89"/>
                <w:sz w:val="15"/>
                <w:szCs w:val="15"/>
                <w:lang w:val="en-GB"/>
                <w:rPrChange w:id="4232" w:author="Filipe Santana" w:date="2016-01-03T15:57:00Z">
                  <w:rPr>
                    <w:rFonts w:ascii="Arial" w:eastAsia="Arial" w:hAnsi="Arial" w:cs="Arial"/>
                    <w:w w:val="89"/>
                    <w:sz w:val="15"/>
                    <w:szCs w:val="15"/>
                  </w:rPr>
                </w:rPrChange>
              </w:rPr>
              <w:t>2.</w:t>
            </w:r>
            <w:r w:rsidRPr="00E52A5C">
              <w:rPr>
                <w:rFonts w:ascii="Arial" w:eastAsia="Arial" w:hAnsi="Arial" w:cs="Arial"/>
                <w:spacing w:val="1"/>
                <w:w w:val="89"/>
                <w:sz w:val="15"/>
                <w:szCs w:val="15"/>
                <w:lang w:val="en-GB"/>
                <w:rPrChange w:id="4233" w:author="Filipe Santana" w:date="2016-01-03T15:57:00Z">
                  <w:rPr>
                    <w:rFonts w:ascii="Arial" w:eastAsia="Arial" w:hAnsi="Arial" w:cs="Arial"/>
                    <w:spacing w:val="1"/>
                    <w:w w:val="89"/>
                    <w:sz w:val="15"/>
                    <w:szCs w:val="15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spacing w:val="-9"/>
                <w:w w:val="89"/>
                <w:sz w:val="15"/>
                <w:szCs w:val="15"/>
                <w:lang w:val="en-GB"/>
                <w:rPrChange w:id="4234" w:author="Filipe Santana" w:date="2016-01-03T15:57:00Z">
                  <w:rPr>
                    <w:rFonts w:ascii="Arial" w:eastAsia="Arial" w:hAnsi="Arial" w:cs="Arial"/>
                    <w:spacing w:val="-9"/>
                    <w:w w:val="89"/>
                    <w:sz w:val="15"/>
                    <w:szCs w:val="15"/>
                  </w:rPr>
                </w:rPrChange>
              </w:rPr>
              <w:t>T</w:t>
            </w:r>
            <w:r w:rsidRPr="00E52A5C">
              <w:rPr>
                <w:rFonts w:ascii="Arial" w:eastAsia="Arial" w:hAnsi="Arial" w:cs="Arial"/>
                <w:w w:val="89"/>
                <w:sz w:val="15"/>
                <w:szCs w:val="15"/>
                <w:lang w:val="en-GB"/>
                <w:rPrChange w:id="4235" w:author="Filipe Santana" w:date="2016-01-03T15:57:00Z">
                  <w:rPr>
                    <w:rFonts w:ascii="Arial" w:eastAsia="Arial" w:hAnsi="Arial" w:cs="Arial"/>
                    <w:w w:val="89"/>
                    <w:sz w:val="15"/>
                    <w:szCs w:val="15"/>
                  </w:rPr>
                </w:rPrChange>
              </w:rPr>
              <w:t>emplate</w:t>
            </w:r>
            <w:r w:rsidRPr="00E52A5C">
              <w:rPr>
                <w:rFonts w:ascii="Arial" w:eastAsia="Arial" w:hAnsi="Arial" w:cs="Arial"/>
                <w:spacing w:val="3"/>
                <w:w w:val="89"/>
                <w:sz w:val="15"/>
                <w:szCs w:val="15"/>
                <w:lang w:val="en-GB"/>
                <w:rPrChange w:id="4236" w:author="Filipe Santana" w:date="2016-01-03T15:57:00Z">
                  <w:rPr>
                    <w:rFonts w:ascii="Arial" w:eastAsia="Arial" w:hAnsi="Arial" w:cs="Arial"/>
                    <w:spacing w:val="3"/>
                    <w:w w:val="89"/>
                    <w:sz w:val="15"/>
                    <w:szCs w:val="15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sz w:val="15"/>
                <w:szCs w:val="15"/>
                <w:lang w:val="en-GB"/>
                <w:rPrChange w:id="4237" w:author="Filipe Santana" w:date="2016-01-03T15:57:00Z">
                  <w:rPr>
                    <w:rFonts w:ascii="Arial" w:eastAsia="Arial" w:hAnsi="Arial" w:cs="Arial"/>
                    <w:sz w:val="15"/>
                    <w:szCs w:val="15"/>
                  </w:rPr>
                </w:rPrChange>
              </w:rPr>
              <w:t>table.</w:t>
            </w:r>
          </w:p>
        </w:tc>
        <w:tc>
          <w:tcPr>
            <w:tcW w:w="6609" w:type="dxa"/>
            <w:gridSpan w:val="8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163EB8C" w14:textId="77777777" w:rsidR="00E6733B" w:rsidRPr="00E52A5C" w:rsidRDefault="00E6733B">
            <w:pPr>
              <w:rPr>
                <w:lang w:val="en-GB"/>
                <w:rPrChange w:id="4238" w:author="Filipe Santana" w:date="2016-01-03T15:57:00Z">
                  <w:rPr/>
                </w:rPrChange>
              </w:rPr>
            </w:pPr>
          </w:p>
        </w:tc>
      </w:tr>
      <w:tr w:rsidR="00E6733B" w:rsidRPr="00E52A5C" w14:paraId="413D87BA" w14:textId="77777777">
        <w:trPr>
          <w:trHeight w:hRule="exact" w:val="229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1EADD6D3" w14:textId="77777777" w:rsidR="00E6733B" w:rsidRPr="00E52A5C" w:rsidRDefault="00E6733B">
            <w:pPr>
              <w:rPr>
                <w:lang w:val="en-GB"/>
                <w:rPrChange w:id="4239" w:author="Filipe Santana" w:date="2016-01-03T15:57:00Z">
                  <w:rPr/>
                </w:rPrChange>
              </w:rPr>
            </w:pPr>
          </w:p>
        </w:tc>
        <w:tc>
          <w:tcPr>
            <w:tcW w:w="42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E172D94" w14:textId="77777777" w:rsidR="00E6733B" w:rsidRPr="00E52A5C" w:rsidRDefault="002C1A14">
            <w:pPr>
              <w:spacing w:before="3"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4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24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#</w:t>
            </w:r>
          </w:p>
        </w:tc>
        <w:tc>
          <w:tcPr>
            <w:tcW w:w="59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3C40D6" w14:textId="77777777" w:rsidR="00E6733B" w:rsidRPr="00E52A5C" w:rsidRDefault="002C1A14">
            <w:pPr>
              <w:spacing w:before="3" w:after="0" w:line="240" w:lineRule="auto"/>
              <w:ind w:left="19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42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4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49022D0" w14:textId="77777777" w:rsidR="00E6733B" w:rsidRPr="00E52A5C" w:rsidRDefault="002C1A14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44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45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O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9473F0" w14:textId="77777777" w:rsidR="00E6733B" w:rsidRPr="00E52A5C" w:rsidRDefault="002C1A14">
            <w:pPr>
              <w:spacing w:before="3"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4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4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Bp</w:t>
            </w:r>
            <w:proofErr w:type="spellEnd"/>
          </w:p>
        </w:tc>
        <w:tc>
          <w:tcPr>
            <w:tcW w:w="100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3060A8" w14:textId="77777777" w:rsidR="00E6733B" w:rsidRPr="00E52A5C" w:rsidRDefault="002C1A14">
            <w:pPr>
              <w:spacing w:before="3"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48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49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Mf</w:t>
            </w:r>
          </w:p>
        </w:tc>
        <w:tc>
          <w:tcPr>
            <w:tcW w:w="9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4F8D5C9" w14:textId="77777777" w:rsidR="00E6733B" w:rsidRPr="00E52A5C" w:rsidRDefault="002C1A14">
            <w:pPr>
              <w:spacing w:before="3"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5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51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C</w:t>
            </w:r>
          </w:p>
        </w:tc>
        <w:tc>
          <w:tcPr>
            <w:tcW w:w="10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2E682B" w14:textId="77777777" w:rsidR="00E6733B" w:rsidRPr="00E52A5C" w:rsidRDefault="002C1A14">
            <w:pPr>
              <w:spacing w:before="3"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52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5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Ph</w:t>
            </w:r>
            <w:proofErr w:type="spellEnd"/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45F25E5" w14:textId="77777777" w:rsidR="00E6733B" w:rsidRPr="00E52A5C" w:rsidRDefault="002C1A14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54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55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</w:p>
        </w:tc>
      </w:tr>
      <w:tr w:rsidR="00E6733B" w:rsidRPr="00E52A5C" w14:paraId="1428DAAC" w14:textId="77777777">
        <w:trPr>
          <w:trHeight w:hRule="exact" w:val="231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08CB39F" w14:textId="77777777" w:rsidR="00E6733B" w:rsidRPr="00E52A5C" w:rsidRDefault="00E6733B">
            <w:pPr>
              <w:rPr>
                <w:lang w:val="en-GB"/>
                <w:rPrChange w:id="4256" w:author="Filipe Santana" w:date="2016-01-03T15:57:00Z">
                  <w:rPr/>
                </w:rPrChange>
              </w:rPr>
            </w:pPr>
          </w:p>
        </w:tc>
        <w:tc>
          <w:tcPr>
            <w:tcW w:w="42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0D3DEC9" w14:textId="77777777" w:rsidR="00E6733B" w:rsidRPr="00E52A5C" w:rsidRDefault="002C1A14">
            <w:pPr>
              <w:spacing w:before="3"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5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w w:val="110"/>
                <w:sz w:val="16"/>
                <w:szCs w:val="16"/>
                <w:lang w:val="en-GB"/>
                <w:rPrChange w:id="4258" w:author="Filipe Santana" w:date="2016-01-03T15:57:00Z">
                  <w:rPr>
                    <w:rFonts w:ascii="Arial" w:eastAsia="Arial" w:hAnsi="Arial" w:cs="Arial"/>
                    <w:i/>
                    <w:w w:val="110"/>
                    <w:sz w:val="16"/>
                    <w:szCs w:val="16"/>
                  </w:rPr>
                </w:rPrChange>
              </w:rPr>
              <w:t>k</w:t>
            </w:r>
          </w:p>
        </w:tc>
        <w:tc>
          <w:tcPr>
            <w:tcW w:w="59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16A0F5" w14:textId="77777777" w:rsidR="00E6733B" w:rsidRPr="00E52A5C" w:rsidRDefault="002C1A14">
            <w:pPr>
              <w:spacing w:before="3"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  <w:lang w:val="en-GB"/>
                <w:rPrChange w:id="4259" w:author="Filipe Santana" w:date="2016-01-03T15:57:00Z">
                  <w:rPr>
                    <w:rFonts w:ascii="Arial" w:eastAsia="Arial" w:hAnsi="Arial" w:cs="Arial"/>
                    <w:sz w:val="12"/>
                    <w:szCs w:val="12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6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r w:rsidRPr="00E52A5C">
              <w:rPr>
                <w:rFonts w:ascii="Arial" w:eastAsia="Arial" w:hAnsi="Arial" w:cs="Arial"/>
                <w:i/>
                <w:w w:val="131"/>
                <w:position w:val="-3"/>
                <w:sz w:val="12"/>
                <w:szCs w:val="12"/>
                <w:lang w:val="en-GB"/>
                <w:rPrChange w:id="4261" w:author="Filipe Santana" w:date="2016-01-03T15:57:00Z">
                  <w:rPr>
                    <w:rFonts w:ascii="Arial" w:eastAsia="Arial" w:hAnsi="Arial" w:cs="Arial"/>
                    <w:i/>
                    <w:w w:val="131"/>
                    <w:position w:val="-3"/>
                    <w:sz w:val="12"/>
                    <w:szCs w:val="12"/>
                  </w:rPr>
                </w:rPrChange>
              </w:rPr>
              <w:t>k</w:t>
            </w:r>
          </w:p>
        </w:tc>
        <w:tc>
          <w:tcPr>
            <w:tcW w:w="56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E29ABF8" w14:textId="77777777" w:rsidR="00E6733B" w:rsidRPr="00E52A5C" w:rsidRDefault="002C1A14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  <w:lang w:val="en-GB"/>
                <w:rPrChange w:id="4262" w:author="Filipe Santana" w:date="2016-01-03T15:57:00Z">
                  <w:rPr>
                    <w:rFonts w:ascii="Arial" w:eastAsia="Arial" w:hAnsi="Arial" w:cs="Arial"/>
                    <w:sz w:val="12"/>
                    <w:szCs w:val="12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w w:val="103"/>
                <w:sz w:val="16"/>
                <w:szCs w:val="16"/>
                <w:lang w:val="en-GB"/>
                <w:rPrChange w:id="4263" w:author="Filipe Santana" w:date="2016-01-03T15:57:00Z">
                  <w:rPr>
                    <w:rFonts w:ascii="Arial" w:eastAsia="Arial" w:hAnsi="Arial" w:cs="Arial"/>
                    <w:i/>
                    <w:w w:val="103"/>
                    <w:sz w:val="16"/>
                    <w:szCs w:val="16"/>
                  </w:rPr>
                </w:rPrChange>
              </w:rPr>
              <w:t>O</w:t>
            </w:r>
            <w:r w:rsidRPr="00E52A5C">
              <w:rPr>
                <w:rFonts w:ascii="Arial" w:eastAsia="Arial" w:hAnsi="Arial" w:cs="Arial"/>
                <w:i/>
                <w:w w:val="131"/>
                <w:position w:val="-3"/>
                <w:sz w:val="12"/>
                <w:szCs w:val="12"/>
                <w:lang w:val="en-GB"/>
                <w:rPrChange w:id="4264" w:author="Filipe Santana" w:date="2016-01-03T15:57:00Z">
                  <w:rPr>
                    <w:rFonts w:ascii="Arial" w:eastAsia="Arial" w:hAnsi="Arial" w:cs="Arial"/>
                    <w:i/>
                    <w:w w:val="131"/>
                    <w:position w:val="-3"/>
                    <w:sz w:val="12"/>
                    <w:szCs w:val="12"/>
                  </w:rPr>
                </w:rPrChange>
              </w:rPr>
              <w:t>k</w:t>
            </w:r>
          </w:p>
        </w:tc>
        <w:tc>
          <w:tcPr>
            <w:tcW w:w="9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B7488C" w14:textId="77777777" w:rsidR="00E6733B" w:rsidRPr="00E52A5C" w:rsidRDefault="002C1A14">
            <w:pPr>
              <w:spacing w:before="3"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65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r w:rsidRPr="00E52A5C">
              <w:rPr>
                <w:rFonts w:ascii="Arial" w:eastAsia="Arial" w:hAnsi="Arial" w:cs="Arial"/>
                <w:i/>
                <w:spacing w:val="8"/>
                <w:sz w:val="16"/>
                <w:szCs w:val="16"/>
                <w:lang w:val="en-GB"/>
                <w:rPrChange w:id="4266" w:author="Filipe Santana" w:date="2016-01-03T15:57:00Z">
                  <w:rPr>
                    <w:rFonts w:ascii="Arial" w:eastAsia="Arial" w:hAnsi="Arial" w:cs="Arial"/>
                    <w:i/>
                    <w:spacing w:val="8"/>
                    <w:sz w:val="16"/>
                    <w:szCs w:val="16"/>
                  </w:rPr>
                </w:rPrChange>
              </w:rPr>
              <w:t>B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6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proofErr w:type="spellEnd"/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268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  <w:lang w:val="en-GB"/>
                <w:rPrChange w:id="4269" w:author="Filipe Santana" w:date="2016-01-03T15:57:00Z">
                  <w:rPr>
                    <w:rFonts w:ascii="Arial" w:eastAsia="Arial" w:hAnsi="Arial" w:cs="Arial"/>
                    <w:spacing w:val="27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7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71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72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73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7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75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276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66FBA6" w14:textId="77777777" w:rsidR="00E6733B" w:rsidRPr="00E52A5C" w:rsidRDefault="002C1A14">
            <w:pPr>
              <w:spacing w:before="3"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7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7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  <w:r w:rsidRPr="00E52A5C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n-GB"/>
                <w:rPrChange w:id="4279" w:author="Filipe Santana" w:date="2016-01-03T15:57:00Z"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82"/>
                <w:sz w:val="16"/>
                <w:szCs w:val="16"/>
                <w:lang w:val="en-GB"/>
                <w:rPrChange w:id="4280" w:author="Filipe Santana" w:date="2016-01-03T15:57:00Z">
                  <w:rPr>
                    <w:rFonts w:ascii="Arial" w:eastAsia="Arial" w:hAnsi="Arial" w:cs="Arial"/>
                    <w:i/>
                    <w:w w:val="182"/>
                    <w:sz w:val="16"/>
                    <w:szCs w:val="16"/>
                  </w:rPr>
                </w:rPrChange>
              </w:rPr>
              <w:t>f</w:t>
            </w:r>
            <w:r w:rsidRPr="00E52A5C">
              <w:rPr>
                <w:rFonts w:ascii="Arial" w:eastAsia="Arial" w:hAnsi="Arial" w:cs="Arial"/>
                <w:w w:val="109"/>
                <w:position w:val="-2"/>
                <w:sz w:val="12"/>
                <w:szCs w:val="12"/>
                <w:lang w:val="en-GB"/>
                <w:rPrChange w:id="4281" w:author="Filipe Santana" w:date="2016-01-03T15:57:00Z">
                  <w:rPr>
                    <w:rFonts w:ascii="Arial" w:eastAsia="Arial" w:hAnsi="Arial" w:cs="Arial"/>
                    <w:w w:val="109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  <w:lang w:val="en-GB"/>
                <w:rPrChange w:id="4282" w:author="Filipe Santana" w:date="2016-01-03T15:57:00Z">
                  <w:rPr>
                    <w:rFonts w:ascii="Arial" w:eastAsia="Arial" w:hAnsi="Arial" w:cs="Arial"/>
                    <w:spacing w:val="5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8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84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85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86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8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88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289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9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AD0F283" w14:textId="77777777" w:rsidR="00E6733B" w:rsidRPr="00E52A5C" w:rsidRDefault="002C1A14">
            <w:pPr>
              <w:spacing w:before="3"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29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91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C</w:t>
            </w:r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292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  <w:lang w:val="en-GB"/>
                <w:rPrChange w:id="4293" w:author="Filipe Santana" w:date="2016-01-03T15:57:00Z">
                  <w:rPr>
                    <w:rFonts w:ascii="Arial" w:eastAsia="Arial" w:hAnsi="Arial" w:cs="Arial"/>
                    <w:spacing w:val="16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9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95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9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97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29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299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00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CF451F2" w14:textId="77777777" w:rsidR="00E6733B" w:rsidRPr="00E52A5C" w:rsidRDefault="002C1A14">
            <w:pPr>
              <w:spacing w:before="3"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0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02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r w:rsidRPr="00E52A5C">
              <w:rPr>
                <w:rFonts w:ascii="Arial" w:eastAsia="Arial" w:hAnsi="Arial" w:cs="Arial"/>
                <w:i/>
                <w:spacing w:val="-21"/>
                <w:sz w:val="16"/>
                <w:szCs w:val="16"/>
                <w:lang w:val="en-GB"/>
                <w:rPrChange w:id="4303" w:author="Filipe Santana" w:date="2016-01-03T15:57:00Z">
                  <w:rPr>
                    <w:rFonts w:ascii="Arial" w:eastAsia="Arial" w:hAnsi="Arial" w:cs="Arial"/>
                    <w:i/>
                    <w:spacing w:val="-21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0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h</w:t>
            </w: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05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-12"/>
                <w:sz w:val="16"/>
                <w:szCs w:val="16"/>
                <w:lang w:val="en-GB"/>
                <w:rPrChange w:id="4306" w:author="Filipe Santana" w:date="2016-01-03T15:57:00Z"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0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08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09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10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11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12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13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3F8A042" w14:textId="77777777" w:rsidR="00E6733B" w:rsidRPr="00E52A5C" w:rsidRDefault="002C1A14">
            <w:pPr>
              <w:spacing w:before="3"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14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15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  <w:proofErr w:type="gramStart"/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316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 xml:space="preserve">1 </w:t>
            </w:r>
            <w:r w:rsidRPr="00E52A5C"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  <w:lang w:val="en-GB"/>
                <w:rPrChange w:id="4317" w:author="Filipe Santana" w:date="2016-01-03T15:57:00Z">
                  <w:rPr>
                    <w:rFonts w:ascii="Arial" w:eastAsia="Arial" w:hAnsi="Arial" w:cs="Arial"/>
                    <w:spacing w:val="6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1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19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2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21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22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proofErr w:type="gramEnd"/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23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24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</w:tr>
      <w:tr w:rsidR="00E6733B" w:rsidRPr="00E52A5C" w14:paraId="51F5251D" w14:textId="77777777">
        <w:trPr>
          <w:trHeight w:hRule="exact" w:val="21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E59B207" w14:textId="77777777" w:rsidR="00E6733B" w:rsidRPr="00E52A5C" w:rsidRDefault="00E6733B">
            <w:pPr>
              <w:rPr>
                <w:lang w:val="en-GB"/>
                <w:rPrChange w:id="4325" w:author="Filipe Santana" w:date="2016-01-03T15:57:00Z">
                  <w:rPr/>
                </w:rPrChange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20FA390" w14:textId="77777777" w:rsidR="00E6733B" w:rsidRPr="00E52A5C" w:rsidRDefault="002C1A14">
            <w:pPr>
              <w:spacing w:after="0" w:line="176" w:lineRule="exact"/>
              <w:ind w:left="62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2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2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D02B03E" w14:textId="77777777" w:rsidR="00E6733B" w:rsidRPr="00E52A5C" w:rsidRDefault="002C1A14">
            <w:pPr>
              <w:spacing w:after="0" w:line="176" w:lineRule="exact"/>
              <w:ind w:left="19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28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29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3007B4" w14:textId="77777777" w:rsidR="00E6733B" w:rsidRPr="00E52A5C" w:rsidRDefault="002C1A14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3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3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6CA43B50" w14:textId="77777777" w:rsidR="00E6733B" w:rsidRPr="00E52A5C" w:rsidRDefault="002C1A14">
            <w:pPr>
              <w:spacing w:after="0" w:line="176" w:lineRule="exact"/>
              <w:ind w:left="14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32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33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3844B5E" w14:textId="77777777" w:rsidR="00E6733B" w:rsidRPr="00E52A5C" w:rsidRDefault="002C1A14">
            <w:pPr>
              <w:spacing w:after="0" w:line="176" w:lineRule="exact"/>
              <w:ind w:left="16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34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35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354C5726" w14:textId="77777777" w:rsidR="00E6733B" w:rsidRPr="00E52A5C" w:rsidRDefault="002C1A14">
            <w:pPr>
              <w:spacing w:after="0" w:line="176" w:lineRule="exact"/>
              <w:ind w:left="14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3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3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4CB82C56" w14:textId="77777777" w:rsidR="00E6733B" w:rsidRPr="00E52A5C" w:rsidRDefault="002C1A14">
            <w:pPr>
              <w:spacing w:after="0" w:line="176" w:lineRule="exact"/>
              <w:ind w:left="21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38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39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5089CFC9" w14:textId="77777777" w:rsidR="00E6733B" w:rsidRPr="00E52A5C" w:rsidRDefault="002C1A14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4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4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</w:tr>
      <w:tr w:rsidR="00E6733B" w:rsidRPr="00E52A5C" w14:paraId="4EC8D001" w14:textId="77777777">
        <w:trPr>
          <w:trHeight w:hRule="exact" w:val="22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449DB43C" w14:textId="77777777" w:rsidR="00E6733B" w:rsidRPr="00E52A5C" w:rsidRDefault="00E6733B">
            <w:pPr>
              <w:rPr>
                <w:lang w:val="en-GB"/>
                <w:rPrChange w:id="4342" w:author="Filipe Santana" w:date="2016-01-03T15:57:00Z">
                  <w:rPr/>
                </w:rPrChange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1182E72" w14:textId="77777777" w:rsidR="00E6733B" w:rsidRPr="00E52A5C" w:rsidRDefault="002C1A14">
            <w:pPr>
              <w:spacing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43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w w:val="142"/>
                <w:sz w:val="16"/>
                <w:szCs w:val="16"/>
                <w:lang w:val="en-GB"/>
                <w:rPrChange w:id="4344" w:author="Filipe Santana" w:date="2016-01-03T15:57:00Z">
                  <w:rPr>
                    <w:rFonts w:ascii="Arial" w:eastAsia="Arial" w:hAnsi="Arial" w:cs="Arial"/>
                    <w:i/>
                    <w:w w:val="142"/>
                    <w:sz w:val="16"/>
                    <w:szCs w:val="16"/>
                  </w:rPr>
                </w:rPrChange>
              </w:rPr>
              <w:t>l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BAC4A6" w14:textId="77777777" w:rsidR="00E6733B" w:rsidRPr="00E52A5C" w:rsidRDefault="002C1A14">
            <w:pPr>
              <w:spacing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  <w:lang w:val="en-GB"/>
                <w:rPrChange w:id="4345" w:author="Filipe Santana" w:date="2016-01-03T15:57:00Z">
                  <w:rPr>
                    <w:rFonts w:ascii="Arial" w:eastAsia="Arial" w:hAnsi="Arial" w:cs="Arial"/>
                    <w:sz w:val="12"/>
                    <w:szCs w:val="12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4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r w:rsidRPr="00E52A5C">
              <w:rPr>
                <w:rFonts w:ascii="Arial" w:eastAsia="Arial" w:hAnsi="Arial" w:cs="Arial"/>
                <w:i/>
                <w:w w:val="179"/>
                <w:position w:val="-3"/>
                <w:sz w:val="12"/>
                <w:szCs w:val="12"/>
                <w:lang w:val="en-GB"/>
                <w:rPrChange w:id="4347" w:author="Filipe Santana" w:date="2016-01-03T15:57:00Z">
                  <w:rPr>
                    <w:rFonts w:ascii="Arial" w:eastAsia="Arial" w:hAnsi="Arial" w:cs="Arial"/>
                    <w:i/>
                    <w:w w:val="179"/>
                    <w:position w:val="-3"/>
                    <w:sz w:val="12"/>
                    <w:szCs w:val="12"/>
                  </w:rPr>
                </w:rPrChange>
              </w:rPr>
              <w:t>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16EA3F" w14:textId="77777777" w:rsidR="00E6733B" w:rsidRPr="00E52A5C" w:rsidRDefault="002C1A14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  <w:lang w:val="en-GB"/>
                <w:rPrChange w:id="4348" w:author="Filipe Santana" w:date="2016-01-03T15:57:00Z">
                  <w:rPr>
                    <w:rFonts w:ascii="Arial" w:eastAsia="Arial" w:hAnsi="Arial" w:cs="Arial"/>
                    <w:sz w:val="12"/>
                    <w:szCs w:val="12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w w:val="103"/>
                <w:sz w:val="16"/>
                <w:szCs w:val="16"/>
                <w:lang w:val="en-GB"/>
                <w:rPrChange w:id="4349" w:author="Filipe Santana" w:date="2016-01-03T15:57:00Z">
                  <w:rPr>
                    <w:rFonts w:ascii="Arial" w:eastAsia="Arial" w:hAnsi="Arial" w:cs="Arial"/>
                    <w:i/>
                    <w:w w:val="103"/>
                    <w:sz w:val="16"/>
                    <w:szCs w:val="16"/>
                  </w:rPr>
                </w:rPrChange>
              </w:rPr>
              <w:t>O</w:t>
            </w:r>
            <w:r w:rsidRPr="00E52A5C">
              <w:rPr>
                <w:rFonts w:ascii="Arial" w:eastAsia="Arial" w:hAnsi="Arial" w:cs="Arial"/>
                <w:i/>
                <w:w w:val="179"/>
                <w:position w:val="-3"/>
                <w:sz w:val="12"/>
                <w:szCs w:val="12"/>
                <w:lang w:val="en-GB"/>
                <w:rPrChange w:id="4350" w:author="Filipe Santana" w:date="2016-01-03T15:57:00Z">
                  <w:rPr>
                    <w:rFonts w:ascii="Arial" w:eastAsia="Arial" w:hAnsi="Arial" w:cs="Arial"/>
                    <w:i/>
                    <w:w w:val="179"/>
                    <w:position w:val="-3"/>
                    <w:sz w:val="12"/>
                    <w:szCs w:val="12"/>
                  </w:rPr>
                </w:rPrChange>
              </w:rPr>
              <w:t>l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012559D8" w14:textId="77777777" w:rsidR="00E6733B" w:rsidRPr="00E52A5C" w:rsidRDefault="002C1A14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5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r w:rsidRPr="00E52A5C">
              <w:rPr>
                <w:rFonts w:ascii="Arial" w:eastAsia="Arial" w:hAnsi="Arial" w:cs="Arial"/>
                <w:i/>
                <w:spacing w:val="8"/>
                <w:sz w:val="16"/>
                <w:szCs w:val="16"/>
                <w:lang w:val="en-GB"/>
                <w:rPrChange w:id="4352" w:author="Filipe Santana" w:date="2016-01-03T15:57:00Z">
                  <w:rPr>
                    <w:rFonts w:ascii="Arial" w:eastAsia="Arial" w:hAnsi="Arial" w:cs="Arial"/>
                    <w:i/>
                    <w:spacing w:val="8"/>
                    <w:sz w:val="16"/>
                    <w:szCs w:val="16"/>
                  </w:rPr>
                </w:rPrChange>
              </w:rPr>
              <w:t>B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5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proofErr w:type="spellEnd"/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354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  <w:lang w:val="en-GB"/>
                <w:rPrChange w:id="4355" w:author="Filipe Santana" w:date="2016-01-03T15:57:00Z">
                  <w:rPr>
                    <w:rFonts w:ascii="Arial" w:eastAsia="Arial" w:hAnsi="Arial" w:cs="Arial"/>
                    <w:spacing w:val="27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5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57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5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59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6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61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62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10F4569D" w14:textId="77777777" w:rsidR="00E6733B" w:rsidRPr="00E52A5C" w:rsidRDefault="002C1A14">
            <w:pPr>
              <w:spacing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63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6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  <w:r w:rsidRPr="00E52A5C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n-GB"/>
                <w:rPrChange w:id="4365" w:author="Filipe Santana" w:date="2016-01-03T15:57:00Z"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82"/>
                <w:sz w:val="16"/>
                <w:szCs w:val="16"/>
                <w:lang w:val="en-GB"/>
                <w:rPrChange w:id="4366" w:author="Filipe Santana" w:date="2016-01-03T15:57:00Z">
                  <w:rPr>
                    <w:rFonts w:ascii="Arial" w:eastAsia="Arial" w:hAnsi="Arial" w:cs="Arial"/>
                    <w:i/>
                    <w:w w:val="182"/>
                    <w:sz w:val="16"/>
                    <w:szCs w:val="16"/>
                  </w:rPr>
                </w:rPrChange>
              </w:rPr>
              <w:t>f</w:t>
            </w:r>
            <w:r w:rsidRPr="00E52A5C">
              <w:rPr>
                <w:rFonts w:ascii="Arial" w:eastAsia="Arial" w:hAnsi="Arial" w:cs="Arial"/>
                <w:w w:val="109"/>
                <w:position w:val="-2"/>
                <w:sz w:val="12"/>
                <w:szCs w:val="12"/>
                <w:lang w:val="en-GB"/>
                <w:rPrChange w:id="4367" w:author="Filipe Santana" w:date="2016-01-03T15:57:00Z">
                  <w:rPr>
                    <w:rFonts w:ascii="Arial" w:eastAsia="Arial" w:hAnsi="Arial" w:cs="Arial"/>
                    <w:w w:val="109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  <w:lang w:val="en-GB"/>
                <w:rPrChange w:id="4368" w:author="Filipe Santana" w:date="2016-01-03T15:57:00Z">
                  <w:rPr>
                    <w:rFonts w:ascii="Arial" w:eastAsia="Arial" w:hAnsi="Arial" w:cs="Arial"/>
                    <w:spacing w:val="5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69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70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71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72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7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74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75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8AB7FC9" w14:textId="77777777" w:rsidR="00E6733B" w:rsidRPr="00E52A5C" w:rsidRDefault="002C1A14">
            <w:pPr>
              <w:spacing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7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7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C</w:t>
            </w:r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378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  <w:lang w:val="en-GB"/>
                <w:rPrChange w:id="4379" w:author="Filipe Santana" w:date="2016-01-03T15:57:00Z">
                  <w:rPr>
                    <w:rFonts w:ascii="Arial" w:eastAsia="Arial" w:hAnsi="Arial" w:cs="Arial"/>
                    <w:spacing w:val="16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8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81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82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83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8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85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86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3651EA38" w14:textId="77777777" w:rsidR="00E6733B" w:rsidRPr="00E52A5C" w:rsidRDefault="002C1A14">
            <w:pPr>
              <w:spacing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38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8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r w:rsidRPr="00E52A5C">
              <w:rPr>
                <w:rFonts w:ascii="Arial" w:eastAsia="Arial" w:hAnsi="Arial" w:cs="Arial"/>
                <w:i/>
                <w:spacing w:val="-21"/>
                <w:sz w:val="16"/>
                <w:szCs w:val="16"/>
                <w:lang w:val="en-GB"/>
                <w:rPrChange w:id="4389" w:author="Filipe Santana" w:date="2016-01-03T15:57:00Z">
                  <w:rPr>
                    <w:rFonts w:ascii="Arial" w:eastAsia="Arial" w:hAnsi="Arial" w:cs="Arial"/>
                    <w:i/>
                    <w:spacing w:val="-21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9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h</w:t>
            </w: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39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-12"/>
                <w:sz w:val="16"/>
                <w:szCs w:val="16"/>
                <w:lang w:val="en-GB"/>
                <w:rPrChange w:id="4392" w:author="Filipe Santana" w:date="2016-01-03T15:57:00Z"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9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94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95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96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39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398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399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7F933E45" w14:textId="77777777" w:rsidR="00E6733B" w:rsidRPr="00E52A5C" w:rsidRDefault="002C1A14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0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01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  <w:proofErr w:type="gramStart"/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402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 xml:space="preserve">1 </w:t>
            </w:r>
            <w:r w:rsidRPr="00E52A5C"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  <w:lang w:val="en-GB"/>
                <w:rPrChange w:id="4403" w:author="Filipe Santana" w:date="2016-01-03T15:57:00Z">
                  <w:rPr>
                    <w:rFonts w:ascii="Arial" w:eastAsia="Arial" w:hAnsi="Arial" w:cs="Arial"/>
                    <w:spacing w:val="6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0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05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0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07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0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proofErr w:type="gramEnd"/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09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410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</w:tr>
      <w:tr w:rsidR="00E6733B" w:rsidRPr="00E52A5C" w14:paraId="1B6B4527" w14:textId="77777777">
        <w:trPr>
          <w:trHeight w:hRule="exact" w:val="210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8E0A8C8" w14:textId="77777777" w:rsidR="00E6733B" w:rsidRPr="00E52A5C" w:rsidRDefault="00E6733B">
            <w:pPr>
              <w:rPr>
                <w:lang w:val="en-GB"/>
                <w:rPrChange w:id="4411" w:author="Filipe Santana" w:date="2016-01-03T15:57:00Z">
                  <w:rPr/>
                </w:rPrChange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DB7C225" w14:textId="77777777" w:rsidR="00E6733B" w:rsidRPr="00E52A5C" w:rsidRDefault="002C1A14">
            <w:pPr>
              <w:spacing w:after="0" w:line="176" w:lineRule="exact"/>
              <w:ind w:left="62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12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13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9FD5D6" w14:textId="77777777" w:rsidR="00E6733B" w:rsidRPr="00E52A5C" w:rsidRDefault="002C1A14">
            <w:pPr>
              <w:spacing w:after="0" w:line="176" w:lineRule="exact"/>
              <w:ind w:left="19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14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15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DB6F1F" w14:textId="77777777" w:rsidR="00E6733B" w:rsidRPr="00E52A5C" w:rsidRDefault="002C1A14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1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1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3842E62F" w14:textId="77777777" w:rsidR="00E6733B" w:rsidRPr="00E52A5C" w:rsidRDefault="002C1A14">
            <w:pPr>
              <w:spacing w:after="0" w:line="176" w:lineRule="exact"/>
              <w:ind w:left="14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18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19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9855E88" w14:textId="77777777" w:rsidR="00E6733B" w:rsidRPr="00E52A5C" w:rsidRDefault="002C1A14">
            <w:pPr>
              <w:spacing w:after="0" w:line="176" w:lineRule="exact"/>
              <w:ind w:left="16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20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21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C886FDC" w14:textId="77777777" w:rsidR="00E6733B" w:rsidRPr="00E52A5C" w:rsidRDefault="002C1A14">
            <w:pPr>
              <w:spacing w:after="0" w:line="176" w:lineRule="exact"/>
              <w:ind w:left="14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22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23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14:paraId="6938067D" w14:textId="77777777" w:rsidR="00E6733B" w:rsidRPr="00E52A5C" w:rsidRDefault="002C1A14">
            <w:pPr>
              <w:spacing w:after="0" w:line="176" w:lineRule="exact"/>
              <w:ind w:left="21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24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25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255DD2C3" w14:textId="77777777" w:rsidR="00E6733B" w:rsidRPr="00E52A5C" w:rsidRDefault="002C1A14">
            <w:pPr>
              <w:spacing w:after="0" w:line="176" w:lineRule="exact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2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2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…</w:t>
            </w:r>
          </w:p>
        </w:tc>
      </w:tr>
      <w:tr w:rsidR="00E6733B" w:rsidRPr="00E52A5C" w14:paraId="1250633E" w14:textId="77777777">
        <w:trPr>
          <w:trHeight w:hRule="exact" w:val="226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7D48B97D" w14:textId="77777777" w:rsidR="00E6733B" w:rsidRPr="00E52A5C" w:rsidRDefault="00E6733B">
            <w:pPr>
              <w:rPr>
                <w:lang w:val="en-GB"/>
                <w:rPrChange w:id="4428" w:author="Filipe Santana" w:date="2016-01-03T15:57:00Z">
                  <w:rPr/>
                </w:rPrChange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A00E5D2" w14:textId="77777777" w:rsidR="00E6733B" w:rsidRPr="00E52A5C" w:rsidRDefault="002C1A14">
            <w:pPr>
              <w:spacing w:after="0" w:line="240" w:lineRule="auto"/>
              <w:ind w:left="62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29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w w:val="112"/>
                <w:sz w:val="16"/>
                <w:szCs w:val="16"/>
                <w:lang w:val="en-GB"/>
                <w:rPrChange w:id="4430" w:author="Filipe Santana" w:date="2016-01-03T15:57:00Z">
                  <w:rPr>
                    <w:rFonts w:ascii="Arial" w:eastAsia="Arial" w:hAnsi="Arial" w:cs="Arial"/>
                    <w:i/>
                    <w:w w:val="112"/>
                    <w:sz w:val="16"/>
                    <w:szCs w:val="16"/>
                  </w:rPr>
                </w:rPrChange>
              </w:rPr>
              <w:t>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7D9B68" w14:textId="77777777" w:rsidR="00E6733B" w:rsidRPr="00E52A5C" w:rsidRDefault="002C1A14">
            <w:pPr>
              <w:spacing w:after="0" w:line="240" w:lineRule="auto"/>
              <w:ind w:left="198" w:right="-20"/>
              <w:rPr>
                <w:rFonts w:ascii="Arial" w:eastAsia="Arial" w:hAnsi="Arial" w:cs="Arial"/>
                <w:sz w:val="12"/>
                <w:szCs w:val="12"/>
                <w:lang w:val="en-GB"/>
                <w:rPrChange w:id="4431" w:author="Filipe Santana" w:date="2016-01-03T15:57:00Z">
                  <w:rPr>
                    <w:rFonts w:ascii="Arial" w:eastAsia="Arial" w:hAnsi="Arial" w:cs="Arial"/>
                    <w:sz w:val="12"/>
                    <w:szCs w:val="12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position w:val="2"/>
                <w:sz w:val="16"/>
                <w:szCs w:val="16"/>
                <w:lang w:val="en-GB"/>
                <w:rPrChange w:id="4432" w:author="Filipe Santana" w:date="2016-01-03T15:57:00Z">
                  <w:rPr>
                    <w:rFonts w:ascii="Arial" w:eastAsia="Arial" w:hAnsi="Arial" w:cs="Arial"/>
                    <w:i/>
                    <w:position w:val="2"/>
                    <w:sz w:val="16"/>
                    <w:szCs w:val="16"/>
                  </w:rPr>
                </w:rPrChange>
              </w:rPr>
              <w:t>P</w:t>
            </w:r>
            <w:r w:rsidRPr="00E52A5C">
              <w:rPr>
                <w:rFonts w:ascii="Arial" w:eastAsia="Arial" w:hAnsi="Arial" w:cs="Arial"/>
                <w:i/>
                <w:w w:val="130"/>
                <w:sz w:val="12"/>
                <w:szCs w:val="12"/>
                <w:lang w:val="en-GB"/>
                <w:rPrChange w:id="4433" w:author="Filipe Santana" w:date="2016-01-03T15:57:00Z">
                  <w:rPr>
                    <w:rFonts w:ascii="Arial" w:eastAsia="Arial" w:hAnsi="Arial" w:cs="Arial"/>
                    <w:i/>
                    <w:w w:val="130"/>
                    <w:sz w:val="12"/>
                    <w:szCs w:val="12"/>
                  </w:rPr>
                </w:rPrChange>
              </w:rPr>
              <w:t>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0BFB0C2" w14:textId="77777777" w:rsidR="00E6733B" w:rsidRPr="00E52A5C" w:rsidRDefault="002C1A14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2"/>
                <w:szCs w:val="12"/>
                <w:lang w:val="en-GB"/>
                <w:rPrChange w:id="4434" w:author="Filipe Santana" w:date="2016-01-03T15:57:00Z">
                  <w:rPr>
                    <w:rFonts w:ascii="Arial" w:eastAsia="Arial" w:hAnsi="Arial" w:cs="Arial"/>
                    <w:sz w:val="12"/>
                    <w:szCs w:val="12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w w:val="103"/>
                <w:position w:val="2"/>
                <w:sz w:val="16"/>
                <w:szCs w:val="16"/>
                <w:lang w:val="en-GB"/>
                <w:rPrChange w:id="4435" w:author="Filipe Santana" w:date="2016-01-03T15:57:00Z">
                  <w:rPr>
                    <w:rFonts w:ascii="Arial" w:eastAsia="Arial" w:hAnsi="Arial" w:cs="Arial"/>
                    <w:i/>
                    <w:w w:val="103"/>
                    <w:position w:val="2"/>
                    <w:sz w:val="16"/>
                    <w:szCs w:val="16"/>
                  </w:rPr>
                </w:rPrChange>
              </w:rPr>
              <w:t>O</w:t>
            </w:r>
            <w:r w:rsidRPr="00E52A5C">
              <w:rPr>
                <w:rFonts w:ascii="Arial" w:eastAsia="Arial" w:hAnsi="Arial" w:cs="Arial"/>
                <w:i/>
                <w:w w:val="130"/>
                <w:sz w:val="12"/>
                <w:szCs w:val="12"/>
                <w:lang w:val="en-GB"/>
                <w:rPrChange w:id="4436" w:author="Filipe Santana" w:date="2016-01-03T15:57:00Z">
                  <w:rPr>
                    <w:rFonts w:ascii="Arial" w:eastAsia="Arial" w:hAnsi="Arial" w:cs="Arial"/>
                    <w:i/>
                    <w:w w:val="130"/>
                    <w:sz w:val="12"/>
                    <w:szCs w:val="12"/>
                  </w:rPr>
                </w:rPrChange>
              </w:rPr>
              <w:t>m</w:t>
            </w:r>
          </w:p>
        </w:tc>
        <w:tc>
          <w:tcPr>
            <w:tcW w:w="9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ECE35B" w14:textId="77777777" w:rsidR="00E6733B" w:rsidRPr="00E52A5C" w:rsidRDefault="002C1A14">
            <w:pPr>
              <w:spacing w:after="0" w:line="240" w:lineRule="auto"/>
              <w:ind w:left="148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3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proofErr w:type="spellStart"/>
            <w:r w:rsidRPr="00E52A5C">
              <w:rPr>
                <w:rFonts w:ascii="Arial" w:eastAsia="Arial" w:hAnsi="Arial" w:cs="Arial"/>
                <w:i/>
                <w:spacing w:val="8"/>
                <w:sz w:val="16"/>
                <w:szCs w:val="16"/>
                <w:lang w:val="en-GB"/>
                <w:rPrChange w:id="4438" w:author="Filipe Santana" w:date="2016-01-03T15:57:00Z">
                  <w:rPr>
                    <w:rFonts w:ascii="Arial" w:eastAsia="Arial" w:hAnsi="Arial" w:cs="Arial"/>
                    <w:i/>
                    <w:spacing w:val="8"/>
                    <w:sz w:val="16"/>
                    <w:szCs w:val="16"/>
                  </w:rPr>
                </w:rPrChange>
              </w:rPr>
              <w:t>B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39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proofErr w:type="spellEnd"/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440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27"/>
                <w:position w:val="-2"/>
                <w:sz w:val="12"/>
                <w:szCs w:val="12"/>
                <w:lang w:val="en-GB"/>
                <w:rPrChange w:id="4441" w:author="Filipe Santana" w:date="2016-01-03T15:57:00Z">
                  <w:rPr>
                    <w:rFonts w:ascii="Arial" w:eastAsia="Arial" w:hAnsi="Arial" w:cs="Arial"/>
                    <w:spacing w:val="27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42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43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4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45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4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47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448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DB14F0" w14:textId="77777777" w:rsidR="00E6733B" w:rsidRPr="00E52A5C" w:rsidRDefault="002C1A14">
            <w:pPr>
              <w:spacing w:after="0" w:line="240" w:lineRule="auto"/>
              <w:ind w:left="16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49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5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  <w:r w:rsidRPr="00E52A5C">
              <w:rPr>
                <w:rFonts w:ascii="Arial" w:eastAsia="Arial" w:hAnsi="Arial" w:cs="Arial"/>
                <w:i/>
                <w:spacing w:val="1"/>
                <w:sz w:val="16"/>
                <w:szCs w:val="16"/>
                <w:lang w:val="en-GB"/>
                <w:rPrChange w:id="4451" w:author="Filipe Santana" w:date="2016-01-03T15:57:00Z"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82"/>
                <w:sz w:val="16"/>
                <w:szCs w:val="16"/>
                <w:lang w:val="en-GB"/>
                <w:rPrChange w:id="4452" w:author="Filipe Santana" w:date="2016-01-03T15:57:00Z">
                  <w:rPr>
                    <w:rFonts w:ascii="Arial" w:eastAsia="Arial" w:hAnsi="Arial" w:cs="Arial"/>
                    <w:i/>
                    <w:w w:val="182"/>
                    <w:sz w:val="16"/>
                    <w:szCs w:val="16"/>
                  </w:rPr>
                </w:rPrChange>
              </w:rPr>
              <w:t>f</w:t>
            </w:r>
            <w:r w:rsidRPr="00E52A5C">
              <w:rPr>
                <w:rFonts w:ascii="Arial" w:eastAsia="Arial" w:hAnsi="Arial" w:cs="Arial"/>
                <w:w w:val="109"/>
                <w:position w:val="-2"/>
                <w:sz w:val="12"/>
                <w:szCs w:val="12"/>
                <w:lang w:val="en-GB"/>
                <w:rPrChange w:id="4453" w:author="Filipe Santana" w:date="2016-01-03T15:57:00Z">
                  <w:rPr>
                    <w:rFonts w:ascii="Arial" w:eastAsia="Arial" w:hAnsi="Arial" w:cs="Arial"/>
                    <w:w w:val="109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5"/>
                <w:position w:val="-2"/>
                <w:sz w:val="12"/>
                <w:szCs w:val="12"/>
                <w:lang w:val="en-GB"/>
                <w:rPrChange w:id="4454" w:author="Filipe Santana" w:date="2016-01-03T15:57:00Z">
                  <w:rPr>
                    <w:rFonts w:ascii="Arial" w:eastAsia="Arial" w:hAnsi="Arial" w:cs="Arial"/>
                    <w:spacing w:val="5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55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56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5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58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59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60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461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5BF3731" w14:textId="77777777" w:rsidR="00E6733B" w:rsidRPr="00E52A5C" w:rsidRDefault="002C1A14">
            <w:pPr>
              <w:spacing w:after="0" w:line="240" w:lineRule="auto"/>
              <w:ind w:left="14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62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6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C</w:t>
            </w:r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464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16"/>
                <w:position w:val="-2"/>
                <w:sz w:val="12"/>
                <w:szCs w:val="12"/>
                <w:lang w:val="en-GB"/>
                <w:rPrChange w:id="4465" w:author="Filipe Santana" w:date="2016-01-03T15:57:00Z">
                  <w:rPr>
                    <w:rFonts w:ascii="Arial" w:eastAsia="Arial" w:hAnsi="Arial" w:cs="Arial"/>
                    <w:spacing w:val="16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6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67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68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69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7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71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472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3B54450" w14:textId="77777777" w:rsidR="00E6733B" w:rsidRPr="00E52A5C" w:rsidRDefault="002C1A14">
            <w:pPr>
              <w:spacing w:after="0" w:line="240" w:lineRule="auto"/>
              <w:ind w:left="214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73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7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P</w:t>
            </w:r>
            <w:r w:rsidRPr="00E52A5C">
              <w:rPr>
                <w:rFonts w:ascii="Arial" w:eastAsia="Arial" w:hAnsi="Arial" w:cs="Arial"/>
                <w:i/>
                <w:spacing w:val="-21"/>
                <w:sz w:val="16"/>
                <w:szCs w:val="16"/>
                <w:lang w:val="en-GB"/>
                <w:rPrChange w:id="4475" w:author="Filipe Santana" w:date="2016-01-03T15:57:00Z">
                  <w:rPr>
                    <w:rFonts w:ascii="Arial" w:eastAsia="Arial" w:hAnsi="Arial" w:cs="Arial"/>
                    <w:i/>
                    <w:spacing w:val="-21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76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h</w:t>
            </w:r>
            <w:r w:rsidRPr="00E52A5C">
              <w:rPr>
                <w:rFonts w:ascii="Arial" w:eastAsia="Arial" w:hAnsi="Arial" w:cs="Arial"/>
                <w:sz w:val="16"/>
                <w:szCs w:val="16"/>
                <w:lang w:val="en-GB"/>
                <w:rPrChange w:id="4477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  <w:t>1</w:t>
            </w:r>
            <w:r w:rsidRPr="00E52A5C">
              <w:rPr>
                <w:rFonts w:ascii="Arial" w:eastAsia="Arial" w:hAnsi="Arial" w:cs="Arial"/>
                <w:spacing w:val="-12"/>
                <w:sz w:val="16"/>
                <w:szCs w:val="16"/>
                <w:lang w:val="en-GB"/>
                <w:rPrChange w:id="4478" w:author="Filipe Santana" w:date="2016-01-03T15:57:00Z">
                  <w:rPr>
                    <w:rFonts w:ascii="Arial" w:eastAsia="Arial" w:hAnsi="Arial" w:cs="Arial"/>
                    <w:spacing w:val="-12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79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80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81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82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83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84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485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0AB863" w14:textId="77777777" w:rsidR="00E6733B" w:rsidRPr="00E52A5C" w:rsidRDefault="002C1A14">
            <w:pPr>
              <w:spacing w:after="0" w:line="240" w:lineRule="auto"/>
              <w:ind w:left="159" w:right="-20"/>
              <w:rPr>
                <w:rFonts w:ascii="Arial" w:eastAsia="Arial" w:hAnsi="Arial" w:cs="Arial"/>
                <w:sz w:val="16"/>
                <w:szCs w:val="16"/>
                <w:lang w:val="en-GB"/>
                <w:rPrChange w:id="4486" w:author="Filipe Santana" w:date="2016-01-03T15:57:00Z">
                  <w:rPr>
                    <w:rFonts w:ascii="Arial" w:eastAsia="Arial" w:hAnsi="Arial" w:cs="Arial"/>
                    <w:sz w:val="16"/>
                    <w:szCs w:val="16"/>
                  </w:rPr>
                </w:rPrChange>
              </w:rPr>
            </w:pP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87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M</w:t>
            </w:r>
            <w:proofErr w:type="gramStart"/>
            <w:r w:rsidRPr="00E52A5C">
              <w:rPr>
                <w:rFonts w:ascii="Arial" w:eastAsia="Arial" w:hAnsi="Arial" w:cs="Arial"/>
                <w:position w:val="-2"/>
                <w:sz w:val="12"/>
                <w:szCs w:val="12"/>
                <w:lang w:val="en-GB"/>
                <w:rPrChange w:id="4488" w:author="Filipe Santana" w:date="2016-01-03T15:57:00Z">
                  <w:rPr>
                    <w:rFonts w:ascii="Arial" w:eastAsia="Arial" w:hAnsi="Arial" w:cs="Arial"/>
                    <w:position w:val="-2"/>
                    <w:sz w:val="12"/>
                    <w:szCs w:val="12"/>
                  </w:rPr>
                </w:rPrChange>
              </w:rPr>
              <w:t xml:space="preserve">1 </w:t>
            </w:r>
            <w:r w:rsidRPr="00E52A5C">
              <w:rPr>
                <w:rFonts w:ascii="Arial" w:eastAsia="Arial" w:hAnsi="Arial" w:cs="Arial"/>
                <w:spacing w:val="6"/>
                <w:position w:val="-2"/>
                <w:sz w:val="12"/>
                <w:szCs w:val="12"/>
                <w:lang w:val="en-GB"/>
                <w:rPrChange w:id="4489" w:author="Filipe Santana" w:date="2016-01-03T15:57:00Z">
                  <w:rPr>
                    <w:rFonts w:ascii="Arial" w:eastAsia="Arial" w:hAnsi="Arial" w:cs="Arial"/>
                    <w:spacing w:val="6"/>
                    <w:position w:val="-2"/>
                    <w:sz w:val="12"/>
                    <w:szCs w:val="12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90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91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92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93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sz w:val="16"/>
                <w:szCs w:val="16"/>
                <w:lang w:val="en-GB"/>
                <w:rPrChange w:id="4494" w:author="Filipe Santana" w:date="2016-01-03T15:57:00Z">
                  <w:rPr>
                    <w:rFonts w:ascii="Arial" w:eastAsia="Arial" w:hAnsi="Arial" w:cs="Arial"/>
                    <w:i/>
                    <w:sz w:val="16"/>
                    <w:szCs w:val="16"/>
                  </w:rPr>
                </w:rPrChange>
              </w:rPr>
              <w:t>.</w:t>
            </w:r>
            <w:proofErr w:type="gramEnd"/>
            <w:r w:rsidRPr="00E52A5C">
              <w:rPr>
                <w:rFonts w:ascii="Arial" w:eastAsia="Arial" w:hAnsi="Arial" w:cs="Arial"/>
                <w:i/>
                <w:spacing w:val="-14"/>
                <w:sz w:val="16"/>
                <w:szCs w:val="16"/>
                <w:lang w:val="en-GB"/>
                <w:rPrChange w:id="4495" w:author="Filipe Santana" w:date="2016-01-03T15:57:00Z">
                  <w:rPr>
                    <w:rFonts w:ascii="Arial" w:eastAsia="Arial" w:hAnsi="Arial" w:cs="Arial"/>
                    <w:i/>
                    <w:spacing w:val="-14"/>
                    <w:sz w:val="16"/>
                    <w:szCs w:val="16"/>
                  </w:rPr>
                </w:rPrChange>
              </w:rPr>
              <w:t xml:space="preserve"> </w:t>
            </w:r>
            <w:r w:rsidRPr="00E52A5C">
              <w:rPr>
                <w:rFonts w:ascii="Arial" w:eastAsia="Arial" w:hAnsi="Arial" w:cs="Arial"/>
                <w:i/>
                <w:w w:val="115"/>
                <w:sz w:val="16"/>
                <w:szCs w:val="16"/>
                <w:lang w:val="en-GB"/>
                <w:rPrChange w:id="4496" w:author="Filipe Santana" w:date="2016-01-03T15:57:00Z">
                  <w:rPr>
                    <w:rFonts w:ascii="Arial" w:eastAsia="Arial" w:hAnsi="Arial" w:cs="Arial"/>
                    <w:i/>
                    <w:w w:val="115"/>
                    <w:sz w:val="16"/>
                    <w:szCs w:val="16"/>
                  </w:rPr>
                </w:rPrChange>
              </w:rPr>
              <w:t>n</w:t>
            </w:r>
          </w:p>
        </w:tc>
      </w:tr>
    </w:tbl>
    <w:p w14:paraId="30FBFA9F" w14:textId="77777777" w:rsidR="00E6733B" w:rsidRPr="00E52A5C" w:rsidRDefault="002C1A14">
      <w:pPr>
        <w:spacing w:before="59" w:after="0" w:line="240" w:lineRule="auto"/>
        <w:ind w:left="2294" w:right="-20"/>
        <w:rPr>
          <w:rFonts w:ascii="Arial" w:eastAsia="Arial" w:hAnsi="Arial" w:cs="Arial"/>
          <w:sz w:val="16"/>
          <w:szCs w:val="16"/>
          <w:lang w:val="en-GB"/>
          <w:rPrChange w:id="44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49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4499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50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symbol</w:t>
      </w:r>
      <w:r w:rsidRPr="00E52A5C">
        <w:rPr>
          <w:rFonts w:ascii="Arial" w:eastAsia="Arial" w:hAnsi="Arial" w:cs="Arial"/>
          <w:spacing w:val="14"/>
          <w:w w:val="90"/>
          <w:sz w:val="16"/>
          <w:szCs w:val="16"/>
          <w:lang w:val="en-GB"/>
          <w:rPrChange w:id="4501" w:author="Filipe Santana" w:date="2016-01-03T15:57:00Z">
            <w:rPr>
              <w:rFonts w:ascii="Arial" w:eastAsia="Arial" w:hAnsi="Arial" w:cs="Arial"/>
              <w:spacing w:val="1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#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4503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50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represents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4505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50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4507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IDs;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4509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1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4511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51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proteins;</w:t>
      </w:r>
      <w:r w:rsidRPr="00E52A5C">
        <w:rPr>
          <w:rFonts w:ascii="Arial" w:eastAsia="Arial" w:hAnsi="Arial" w:cs="Arial"/>
          <w:spacing w:val="5"/>
          <w:w w:val="90"/>
          <w:sz w:val="16"/>
          <w:szCs w:val="16"/>
          <w:lang w:val="en-GB"/>
          <w:rPrChange w:id="4513" w:author="Filipe Santana" w:date="2016-01-03T15:57:00Z">
            <w:rPr>
              <w:rFonts w:ascii="Arial" w:eastAsia="Arial" w:hAnsi="Arial" w:cs="Arial"/>
              <w:spacing w:val="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1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4515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51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genes;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4517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1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10"/>
          <w:sz w:val="16"/>
          <w:szCs w:val="16"/>
          <w:lang w:val="en-GB"/>
          <w:rPrChange w:id="4519" w:author="Filipe Santana" w:date="2016-01-03T15:57:00Z">
            <w:rPr>
              <w:rFonts w:ascii="Arial" w:eastAsia="Arial" w:hAnsi="Arial" w:cs="Arial"/>
              <w:i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52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4521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4522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52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anisms;</w:t>
      </w:r>
      <w:r w:rsidRPr="00E52A5C">
        <w:rPr>
          <w:rFonts w:ascii="Arial" w:eastAsia="Arial" w:hAnsi="Arial" w:cs="Arial"/>
          <w:spacing w:val="-11"/>
          <w:w w:val="91"/>
          <w:sz w:val="16"/>
          <w:szCs w:val="16"/>
          <w:lang w:val="en-GB"/>
          <w:rPrChange w:id="4524" w:author="Filipe Santana" w:date="2016-01-03T15:57:00Z">
            <w:rPr>
              <w:rFonts w:ascii="Arial" w:eastAsia="Arial" w:hAnsi="Arial" w:cs="Arial"/>
              <w:spacing w:val="-11"/>
              <w:w w:val="91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452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1"/>
          <w:w w:val="91"/>
          <w:sz w:val="16"/>
          <w:szCs w:val="16"/>
          <w:lang w:val="en-GB"/>
          <w:rPrChange w:id="4526" w:author="Filipe Santana" w:date="2016-01-03T15:57:00Z">
            <w:rPr>
              <w:rFonts w:ascii="Arial" w:eastAsia="Arial" w:hAnsi="Arial" w:cs="Arial"/>
              <w:i/>
              <w:spacing w:val="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52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30"/>
          <w:w w:val="91"/>
          <w:sz w:val="16"/>
          <w:szCs w:val="16"/>
          <w:lang w:val="en-GB"/>
          <w:rPrChange w:id="4528" w:author="Filipe Santana" w:date="2016-01-03T15:57:00Z">
            <w:rPr>
              <w:rFonts w:ascii="Arial" w:eastAsia="Arial" w:hAnsi="Arial" w:cs="Arial"/>
              <w:spacing w:val="3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52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processes;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4530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3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Pr="00E52A5C">
        <w:rPr>
          <w:rFonts w:ascii="Arial" w:eastAsia="Arial" w:hAnsi="Arial" w:cs="Arial"/>
          <w:i/>
          <w:spacing w:val="26"/>
          <w:sz w:val="16"/>
          <w:szCs w:val="16"/>
          <w:lang w:val="en-GB"/>
          <w:rPrChange w:id="4532" w:author="Filipe Santana" w:date="2016-01-03T15:57:00Z">
            <w:rPr>
              <w:rFonts w:ascii="Arial" w:eastAsia="Arial" w:hAnsi="Arial" w:cs="Arial"/>
              <w:i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4533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-12"/>
          <w:w w:val="93"/>
          <w:sz w:val="16"/>
          <w:szCs w:val="16"/>
          <w:lang w:val="en-GB"/>
          <w:rPrChange w:id="4534" w:author="Filipe Santana" w:date="2016-01-03T15:57:00Z">
            <w:rPr>
              <w:rFonts w:ascii="Arial" w:eastAsia="Arial" w:hAnsi="Arial" w:cs="Arial"/>
              <w:spacing w:val="-1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4535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function;</w:t>
      </w:r>
      <w:r w:rsidRPr="00E52A5C">
        <w:rPr>
          <w:rFonts w:ascii="Arial" w:eastAsia="Arial" w:hAnsi="Arial" w:cs="Arial"/>
          <w:spacing w:val="16"/>
          <w:w w:val="93"/>
          <w:sz w:val="16"/>
          <w:szCs w:val="16"/>
          <w:lang w:val="en-GB"/>
          <w:rPrChange w:id="4536" w:author="Filipe Santana" w:date="2016-01-03T15:57:00Z">
            <w:rPr>
              <w:rFonts w:ascii="Arial" w:eastAsia="Arial" w:hAnsi="Arial" w:cs="Arial"/>
              <w:spacing w:val="16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3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4538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53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spacing w:val="13"/>
          <w:w w:val="92"/>
          <w:sz w:val="16"/>
          <w:szCs w:val="16"/>
          <w:lang w:val="en-GB"/>
          <w:rPrChange w:id="4540" w:author="Filipe Santana" w:date="2016-01-03T15:57:00Z">
            <w:rPr>
              <w:rFonts w:ascii="Arial" w:eastAsia="Arial" w:hAnsi="Arial" w:cs="Arial"/>
              <w:spacing w:val="13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4541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component;</w:t>
      </w:r>
      <w:r w:rsidRPr="00E52A5C">
        <w:rPr>
          <w:rFonts w:ascii="Arial" w:eastAsia="Arial" w:hAnsi="Arial" w:cs="Arial"/>
          <w:spacing w:val="-12"/>
          <w:w w:val="92"/>
          <w:sz w:val="16"/>
          <w:szCs w:val="16"/>
          <w:lang w:val="en-GB"/>
          <w:rPrChange w:id="4542" w:author="Filipe Santana" w:date="2016-01-03T15:57:00Z">
            <w:rPr>
              <w:rFonts w:ascii="Arial" w:eastAsia="Arial" w:hAnsi="Arial" w:cs="Arial"/>
              <w:spacing w:val="-12"/>
              <w:w w:val="9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454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Ph</w:t>
      </w:r>
      <w:proofErr w:type="spellEnd"/>
    </w:p>
    <w:p w14:paraId="4DCA68F9" w14:textId="77777777" w:rsidR="00E6733B" w:rsidRPr="00E52A5C" w:rsidRDefault="002C1A14">
      <w:pPr>
        <w:spacing w:before="35" w:after="0" w:line="240" w:lineRule="auto"/>
        <w:ind w:left="2294" w:right="-20"/>
        <w:rPr>
          <w:rFonts w:ascii="Arial" w:eastAsia="Arial" w:hAnsi="Arial" w:cs="Arial"/>
          <w:sz w:val="16"/>
          <w:szCs w:val="16"/>
          <w:lang w:val="en-GB"/>
          <w:rPrChange w:id="45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5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phenotype;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4546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54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and,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4548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4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</w:t>
      </w:r>
      <w:r w:rsidRPr="00E52A5C">
        <w:rPr>
          <w:rFonts w:ascii="Arial" w:eastAsia="Arial" w:hAnsi="Arial" w:cs="Arial"/>
          <w:i/>
          <w:spacing w:val="6"/>
          <w:sz w:val="16"/>
          <w:szCs w:val="16"/>
          <w:lang w:val="en-GB"/>
          <w:rPrChange w:id="4550" w:author="Filipe Santana" w:date="2016-01-03T15:57:00Z">
            <w:rPr>
              <w:rFonts w:ascii="Arial" w:eastAsia="Arial" w:hAnsi="Arial" w:cs="Arial"/>
              <w:i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55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4552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55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associate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4554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molecules.</w:t>
      </w:r>
    </w:p>
    <w:p w14:paraId="6929EFAC" w14:textId="77777777" w:rsidR="00E6733B" w:rsidRPr="00E52A5C" w:rsidRDefault="00E6733B">
      <w:pPr>
        <w:spacing w:before="16" w:after="0" w:line="200" w:lineRule="exact"/>
        <w:rPr>
          <w:sz w:val="20"/>
          <w:szCs w:val="20"/>
          <w:lang w:val="en-GB"/>
          <w:rPrChange w:id="4556" w:author="Filipe Santana" w:date="2016-01-03T15:57:00Z">
            <w:rPr>
              <w:sz w:val="20"/>
              <w:szCs w:val="20"/>
            </w:rPr>
          </w:rPrChange>
        </w:rPr>
      </w:pPr>
    </w:p>
    <w:p w14:paraId="08DC83D0" w14:textId="77777777" w:rsidR="00E6733B" w:rsidRPr="00E52A5C" w:rsidRDefault="00E6733B">
      <w:pPr>
        <w:spacing w:after="0"/>
        <w:rPr>
          <w:lang w:val="en-GB"/>
          <w:rPrChange w:id="4557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EB96C60" w14:textId="77777777" w:rsidR="00E6733B" w:rsidRPr="00E52A5C" w:rsidRDefault="002C1A14">
      <w:pPr>
        <w:spacing w:before="33"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45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4559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lastRenderedPageBreak/>
        <w:t>T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56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18"/>
          <w:w w:val="89"/>
          <w:sz w:val="16"/>
          <w:szCs w:val="16"/>
          <w:lang w:val="en-GB"/>
          <w:rPrChange w:id="4561" w:author="Filipe Santana" w:date="2016-01-03T15:57:00Z">
            <w:rPr>
              <w:rFonts w:ascii="Arial" w:eastAsia="Arial" w:hAnsi="Arial" w:cs="Arial"/>
              <w:spacing w:val="1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3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4563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56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sh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4565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5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ws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4567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4569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4571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57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4573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4575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57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4577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57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4579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58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19"/>
          <w:w w:val="89"/>
          <w:sz w:val="16"/>
          <w:szCs w:val="16"/>
          <w:lang w:val="en-GB"/>
          <w:rPrChange w:id="4581" w:author="Filipe Santana" w:date="2016-01-03T15:57:00Z">
            <w:rPr>
              <w:rFonts w:ascii="Arial" w:eastAsia="Arial" w:hAnsi="Arial" w:cs="Arial"/>
              <w:spacing w:val="1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58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5"/>
          <w:sz w:val="16"/>
          <w:szCs w:val="16"/>
          <w:lang w:val="en-GB"/>
          <w:rPrChange w:id="4583" w:author="Filipe Santana" w:date="2016-01-03T15:57:00Z">
            <w:rPr>
              <w:rFonts w:ascii="Arial" w:eastAsia="Arial" w:hAnsi="Arial" w:cs="Arial"/>
              <w:i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within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4585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58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4"/>
          <w:w w:val="84"/>
          <w:sz w:val="16"/>
          <w:szCs w:val="16"/>
          <w:lang w:val="en-GB"/>
          <w:rPrChange w:id="4587" w:author="Filipe Santana" w:date="2016-01-03T15:57:00Z">
            <w:rPr>
              <w:rFonts w:ascii="Arial" w:eastAsia="Arial" w:hAnsi="Arial" w:cs="Arial"/>
              <w:spacing w:val="14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58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single </w:t>
      </w:r>
      <w:r w:rsidRPr="00E52A5C">
        <w:rPr>
          <w:rFonts w:ascii="Arial" w:eastAsia="Arial" w:hAnsi="Arial" w:cs="Arial"/>
          <w:spacing w:val="10"/>
          <w:w w:val="84"/>
          <w:sz w:val="16"/>
          <w:szCs w:val="16"/>
          <w:lang w:val="en-GB"/>
          <w:rPrChange w:id="4589" w:author="Filipe Santana" w:date="2016-01-03T15:57:00Z">
            <w:rPr>
              <w:rFonts w:ascii="Arial" w:eastAsia="Arial" w:hAnsi="Arial" w:cs="Arial"/>
              <w:spacing w:val="1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59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database</w:t>
      </w:r>
      <w:proofErr w:type="gramEnd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59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5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25"/>
          <w:w w:val="89"/>
          <w:sz w:val="16"/>
          <w:szCs w:val="16"/>
          <w:lang w:val="en-GB"/>
          <w:rPrChange w:id="4593" w:author="Filipe Santana" w:date="2016-01-03T15:57:00Z">
            <w:rPr>
              <w:rFonts w:ascii="Arial" w:eastAsia="Arial" w:hAnsi="Arial" w:cs="Arial"/>
              <w:spacing w:val="2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5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4595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59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described </w:t>
      </w:r>
      <w:r w:rsidRPr="00E52A5C">
        <w:rPr>
          <w:rFonts w:ascii="Arial" w:eastAsia="Arial" w:hAnsi="Arial" w:cs="Arial"/>
          <w:spacing w:val="25"/>
          <w:w w:val="83"/>
          <w:sz w:val="16"/>
          <w:szCs w:val="16"/>
          <w:lang w:val="en-GB"/>
          <w:rPrChange w:id="4597" w:author="Filipe Santana" w:date="2016-01-03T15:57:00Z">
            <w:rPr>
              <w:rFonts w:ascii="Arial" w:eastAsia="Arial" w:hAnsi="Arial" w:cs="Arial"/>
              <w:spacing w:val="25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59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19"/>
          <w:w w:val="83"/>
          <w:sz w:val="16"/>
          <w:szCs w:val="16"/>
          <w:lang w:val="en-GB"/>
          <w:rPrChange w:id="4599" w:author="Filipe Santana" w:date="2016-01-03T15:57:00Z">
            <w:rPr>
              <w:rFonts w:ascii="Arial" w:eastAsia="Arial" w:hAnsi="Arial" w:cs="Arial"/>
              <w:spacing w:val="1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60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28"/>
          <w:w w:val="83"/>
          <w:sz w:val="16"/>
          <w:szCs w:val="16"/>
          <w:lang w:val="en-GB"/>
          <w:rPrChange w:id="4601" w:author="Filipe Santana" w:date="2016-01-03T15:57:00Z">
            <w:rPr>
              <w:rFonts w:ascii="Arial" w:eastAsia="Arial" w:hAnsi="Arial" w:cs="Arial"/>
              <w:spacing w:val="28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6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9"/>
          <w:sz w:val="16"/>
          <w:szCs w:val="16"/>
          <w:lang w:val="en-GB"/>
          <w:rPrChange w:id="4603" w:author="Filipe Santana" w:date="2016-01-03T15:57:00Z">
            <w:rPr>
              <w:rFonts w:ascii="Arial" w:eastAsia="Arial" w:hAnsi="Arial" w:cs="Arial"/>
              <w:spacing w:val="1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46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pr: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60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4606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60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otein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46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460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6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4611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61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composed</w:t>
      </w:r>
      <w:r w:rsidRPr="00E52A5C">
        <w:rPr>
          <w:rFonts w:ascii="Arial" w:eastAsia="Arial" w:hAnsi="Arial" w:cs="Arial"/>
          <w:spacing w:val="34"/>
          <w:w w:val="86"/>
          <w:sz w:val="16"/>
          <w:szCs w:val="16"/>
          <w:lang w:val="en-GB"/>
          <w:rPrChange w:id="4613" w:author="Filipe Santana" w:date="2016-01-03T15:57:00Z">
            <w:rPr>
              <w:rFonts w:ascii="Arial" w:eastAsia="Arial" w:hAnsi="Arial" w:cs="Arial"/>
              <w:spacing w:val="3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61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name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61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concerning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4616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61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4618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61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4620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6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462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62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w w:val="86"/>
          <w:sz w:val="16"/>
          <w:szCs w:val="16"/>
          <w:lang w:val="en-GB"/>
          <w:rPrChange w:id="4624" w:author="Filipe Santana" w:date="2016-01-03T15:57:00Z">
            <w:rPr>
              <w:rFonts w:ascii="Arial" w:eastAsia="Arial" w:hAnsi="Arial" w:cs="Arial"/>
              <w:spacing w:val="-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62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28"/>
          <w:w w:val="86"/>
          <w:sz w:val="16"/>
          <w:szCs w:val="16"/>
          <w:lang w:val="en-GB"/>
          <w:rPrChange w:id="4626" w:author="Filipe Santana" w:date="2016-01-03T15:57:00Z">
            <w:rPr>
              <w:rFonts w:ascii="Arial" w:eastAsia="Arial" w:hAnsi="Arial" w:cs="Arial"/>
              <w:spacing w:val="2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62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4628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6"/>
          <w:sz w:val="16"/>
          <w:szCs w:val="16"/>
          <w:lang w:val="en-GB"/>
          <w:rPrChange w:id="4629" w:author="Filipe Santana" w:date="2016-01-03T15:57:00Z">
            <w:rPr>
              <w:rFonts w:ascii="Arial" w:eastAsia="Arial" w:hAnsi="Arial" w:cs="Arial"/>
              <w:spacing w:val="-1"/>
              <w:w w:val="86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63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anism</w:t>
      </w:r>
      <w:r w:rsidRPr="00E52A5C">
        <w:rPr>
          <w:rFonts w:ascii="Arial" w:eastAsia="Arial" w:hAnsi="Arial" w:cs="Arial"/>
          <w:spacing w:val="26"/>
          <w:w w:val="86"/>
          <w:sz w:val="16"/>
          <w:szCs w:val="16"/>
          <w:lang w:val="en-GB"/>
          <w:rPrChange w:id="4631" w:author="Filipe Santana" w:date="2016-01-03T15:57:00Z">
            <w:rPr>
              <w:rFonts w:ascii="Arial" w:eastAsia="Arial" w:hAnsi="Arial" w:cs="Arial"/>
              <w:spacing w:val="26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4632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P_sensu_O</w:t>
      </w:r>
      <w:proofErr w:type="spellEnd"/>
      <w:r w:rsidRPr="00E52A5C">
        <w:rPr>
          <w:rFonts w:ascii="Arial" w:eastAsia="Arial" w:hAnsi="Arial" w:cs="Arial"/>
          <w:i/>
          <w:spacing w:val="2"/>
          <w:w w:val="86"/>
          <w:sz w:val="16"/>
          <w:szCs w:val="16"/>
          <w:lang w:val="en-GB"/>
          <w:rPrChange w:id="4633" w:author="Filipe Santana" w:date="2016-01-03T15:57:00Z">
            <w:rPr>
              <w:rFonts w:ascii="Arial" w:eastAsia="Arial" w:hAnsi="Arial" w:cs="Arial"/>
              <w:i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6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463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63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4637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63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20"/>
          <w:w w:val="84"/>
          <w:sz w:val="16"/>
          <w:szCs w:val="16"/>
          <w:lang w:val="en-GB"/>
          <w:rPrChange w:id="4639" w:author="Filipe Santana" w:date="2016-01-03T15:57:00Z">
            <w:rPr>
              <w:rFonts w:ascii="Arial" w:eastAsia="Arial" w:hAnsi="Arial" w:cs="Arial"/>
              <w:spacing w:val="2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6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4641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64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sz w:val="16"/>
          <w:szCs w:val="16"/>
          <w:lang w:val="en-GB"/>
          <w:rPrChange w:id="46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7A7F5FFC" w14:textId="77777777" w:rsidR="00E6733B" w:rsidRPr="00E52A5C" w:rsidRDefault="00E6733B">
      <w:pPr>
        <w:spacing w:before="4" w:after="0" w:line="150" w:lineRule="exact"/>
        <w:rPr>
          <w:sz w:val="15"/>
          <w:szCs w:val="15"/>
          <w:lang w:val="en-GB"/>
          <w:rPrChange w:id="4644" w:author="Filipe Santana" w:date="2016-01-03T15:57:00Z">
            <w:rPr>
              <w:sz w:val="15"/>
              <w:szCs w:val="15"/>
            </w:rPr>
          </w:rPrChange>
        </w:rPr>
      </w:pPr>
    </w:p>
    <w:p w14:paraId="039240D5" w14:textId="77777777" w:rsidR="00E6733B" w:rsidRPr="00E52A5C" w:rsidRDefault="002C1A14">
      <w:pPr>
        <w:spacing w:after="0" w:line="240" w:lineRule="auto"/>
        <w:ind w:left="2074" w:right="1404"/>
        <w:jc w:val="center"/>
        <w:rPr>
          <w:rFonts w:ascii="Arial" w:eastAsia="Arial" w:hAnsi="Arial" w:cs="Arial"/>
          <w:sz w:val="15"/>
          <w:szCs w:val="15"/>
          <w:lang w:val="en-GB"/>
          <w:rPrChange w:id="464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0"/>
          <w:w w:val="85"/>
          <w:sz w:val="15"/>
          <w:szCs w:val="15"/>
          <w:lang w:val="en-GB"/>
          <w:rPrChange w:id="4646" w:author="Filipe Santana" w:date="2016-01-03T15:57:00Z">
            <w:rPr>
              <w:rFonts w:ascii="Arial" w:eastAsia="Arial" w:hAnsi="Arial" w:cs="Arial"/>
              <w:spacing w:val="-10"/>
              <w:w w:val="85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4647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19"/>
          <w:w w:val="85"/>
          <w:sz w:val="15"/>
          <w:szCs w:val="15"/>
          <w:lang w:val="en-GB"/>
          <w:rPrChange w:id="4648" w:author="Filipe Santana" w:date="2016-01-03T15:57:00Z">
            <w:rPr>
              <w:rFonts w:ascii="Arial" w:eastAsia="Arial" w:hAnsi="Arial" w:cs="Arial"/>
              <w:spacing w:val="19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4649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4.</w:t>
      </w:r>
      <w:r w:rsidRPr="00E52A5C">
        <w:rPr>
          <w:rFonts w:ascii="Arial" w:eastAsia="Arial" w:hAnsi="Arial" w:cs="Arial"/>
          <w:spacing w:val="7"/>
          <w:w w:val="85"/>
          <w:sz w:val="15"/>
          <w:szCs w:val="15"/>
          <w:lang w:val="en-GB"/>
          <w:rPrChange w:id="4650" w:author="Filipe Santana" w:date="2016-01-03T15:57:00Z">
            <w:rPr>
              <w:rFonts w:ascii="Arial" w:eastAsia="Arial" w:hAnsi="Arial" w:cs="Arial"/>
              <w:spacing w:val="7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4651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Defined</w:t>
      </w:r>
      <w:r w:rsidRPr="00E52A5C">
        <w:rPr>
          <w:rFonts w:ascii="Arial" w:eastAsia="Arial" w:hAnsi="Arial" w:cs="Arial"/>
          <w:spacing w:val="33"/>
          <w:w w:val="85"/>
          <w:sz w:val="15"/>
          <w:szCs w:val="15"/>
          <w:lang w:val="en-GB"/>
          <w:rPrChange w:id="4652" w:author="Filipe Santana" w:date="2016-01-03T15:57:00Z">
            <w:rPr>
              <w:rFonts w:ascii="Arial" w:eastAsia="Arial" w:hAnsi="Arial" w:cs="Arial"/>
              <w:spacing w:val="33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4653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Subclasses</w:t>
      </w:r>
      <w:r w:rsidRPr="00E52A5C">
        <w:rPr>
          <w:rFonts w:ascii="Arial" w:eastAsia="Arial" w:hAnsi="Arial" w:cs="Arial"/>
          <w:spacing w:val="-5"/>
          <w:w w:val="85"/>
          <w:sz w:val="15"/>
          <w:szCs w:val="15"/>
          <w:lang w:val="en-GB"/>
          <w:rPrChange w:id="4654" w:author="Filipe Santana" w:date="2016-01-03T15:57:00Z">
            <w:rPr>
              <w:rFonts w:ascii="Arial" w:eastAsia="Arial" w:hAnsi="Arial" w:cs="Arial"/>
              <w:spacing w:val="-5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465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5"/>
          <w:szCs w:val="15"/>
          <w:lang w:val="en-GB"/>
          <w:rPrChange w:id="4656" w:author="Filipe Santana" w:date="2016-01-03T15:57:00Z">
            <w:rPr>
              <w:rFonts w:ascii="Arial" w:eastAsia="Arial" w:hAnsi="Arial" w:cs="Arial"/>
              <w:spacing w:val="-5"/>
              <w:sz w:val="15"/>
              <w:szCs w:val="15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4657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15"/>
          <w:w w:val="87"/>
          <w:sz w:val="15"/>
          <w:szCs w:val="15"/>
          <w:lang w:val="en-GB"/>
          <w:rPrChange w:id="4658" w:author="Filipe Santana" w:date="2016-01-03T15:57:00Z">
            <w:rPr>
              <w:rFonts w:ascii="Arial" w:eastAsia="Arial" w:hAnsi="Arial" w:cs="Arial"/>
              <w:spacing w:val="15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4659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process</w:t>
      </w:r>
      <w:proofErr w:type="gramEnd"/>
      <w:r w:rsidRPr="00E52A5C">
        <w:rPr>
          <w:rFonts w:ascii="Arial" w:eastAsia="Arial" w:hAnsi="Arial" w:cs="Arial"/>
          <w:spacing w:val="-9"/>
          <w:w w:val="87"/>
          <w:sz w:val="15"/>
          <w:szCs w:val="15"/>
          <w:lang w:val="en-GB"/>
          <w:rPrChange w:id="4660" w:author="Filipe Santana" w:date="2016-01-03T15:57:00Z">
            <w:rPr>
              <w:rFonts w:ascii="Arial" w:eastAsia="Arial" w:hAnsi="Arial" w:cs="Arial"/>
              <w:spacing w:val="-9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5"/>
          <w:szCs w:val="15"/>
          <w:lang w:val="en-GB"/>
          <w:rPrChange w:id="4661" w:author="Filipe Santana" w:date="2016-01-03T15:57:00Z">
            <w:rPr>
              <w:rFonts w:ascii="Arial" w:eastAsia="Arial" w:hAnsi="Arial" w:cs="Arial"/>
              <w:w w:val="94"/>
              <w:sz w:val="15"/>
              <w:szCs w:val="15"/>
            </w:rPr>
          </w:rPrChange>
        </w:rPr>
        <w:t>Bp.</w:t>
      </w:r>
    </w:p>
    <w:p w14:paraId="1CCDEFA4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4662" w:author="Filipe Santana" w:date="2016-01-03T15:57:00Z">
            <w:rPr>
              <w:sz w:val="10"/>
              <w:szCs w:val="10"/>
            </w:rPr>
          </w:rPrChange>
        </w:rPr>
      </w:pPr>
    </w:p>
    <w:p w14:paraId="236F2C43" w14:textId="77777777" w:rsidR="00E6733B" w:rsidRPr="00E52A5C" w:rsidRDefault="00EC4A1B">
      <w:pPr>
        <w:spacing w:after="0" w:line="285" w:lineRule="auto"/>
        <w:ind w:left="2279" w:right="1081"/>
        <w:rPr>
          <w:rFonts w:ascii="Arial" w:eastAsia="Arial" w:hAnsi="Arial" w:cs="Arial"/>
          <w:sz w:val="16"/>
          <w:szCs w:val="16"/>
          <w:lang w:val="en-GB"/>
          <w:rPrChange w:id="46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472F063F">
          <v:group id="_x0000_s1118" style="position:absolute;left:0;text-align:left;margin-left:118.85pt;margin-top:-.4pt;width:222.2pt;height:.1pt;z-index:-1203;mso-position-horizontal-relative:page" coordorigin="2377,-8" coordsize="4444,2">
            <v:shape id="_x0000_s1119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proofErr w:type="spellStart"/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66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</w:t>
      </w:r>
      <w:proofErr w:type="spellEnd"/>
      <w:r w:rsidR="002C1A14" w:rsidRPr="00E52A5C">
        <w:rPr>
          <w:rFonts w:ascii="Arial" w:eastAsia="Arial" w:hAnsi="Arial" w:cs="Arial"/>
          <w:i/>
          <w:spacing w:val="2"/>
          <w:w w:val="89"/>
          <w:sz w:val="16"/>
          <w:szCs w:val="16"/>
          <w:lang w:val="en-GB"/>
          <w:rPrChange w:id="4665" w:author="Filipe Santana" w:date="2016-01-03T15:57:00Z">
            <w:rPr>
              <w:rFonts w:ascii="Arial" w:eastAsia="Arial" w:hAnsi="Arial" w:cs="Arial"/>
              <w:i/>
              <w:spacing w:val="2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466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subclassOf</w:t>
      </w:r>
      <w:proofErr w:type="spellEnd"/>
      <w:r w:rsidR="002C1A14"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4667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4668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go:‘</w:t>
      </w:r>
      <w:proofErr w:type="spellStart"/>
      <w:proofErr w:type="gramEnd"/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4669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biol</w:t>
      </w:r>
      <w:r w:rsidR="002C1A14" w:rsidRPr="00E52A5C">
        <w:rPr>
          <w:rFonts w:ascii="Arial" w:eastAsia="Arial" w:hAnsi="Arial" w:cs="Arial"/>
          <w:i/>
          <w:spacing w:val="-2"/>
          <w:w w:val="96"/>
          <w:sz w:val="16"/>
          <w:szCs w:val="16"/>
          <w:lang w:val="en-GB"/>
          <w:rPrChange w:id="4670" w:author="Filipe Santana" w:date="2016-01-03T15:57:00Z">
            <w:rPr>
              <w:rFonts w:ascii="Arial" w:eastAsia="Arial" w:hAnsi="Arial" w:cs="Arial"/>
              <w:i/>
              <w:spacing w:val="-2"/>
              <w:w w:val="96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4671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gical_p</w:t>
      </w:r>
      <w:r w:rsidR="002C1A14" w:rsidRPr="00E52A5C">
        <w:rPr>
          <w:rFonts w:ascii="Arial" w:eastAsia="Arial" w:hAnsi="Arial" w:cs="Arial"/>
          <w:i/>
          <w:spacing w:val="-7"/>
          <w:w w:val="96"/>
          <w:sz w:val="16"/>
          <w:szCs w:val="16"/>
          <w:lang w:val="en-GB"/>
          <w:rPrChange w:id="4672" w:author="Filipe Santana" w:date="2016-01-03T15:57:00Z">
            <w:rPr>
              <w:rFonts w:ascii="Arial" w:eastAsia="Arial" w:hAnsi="Arial" w:cs="Arial"/>
              <w:i/>
              <w:spacing w:val="-7"/>
              <w:w w:val="96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4673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="002C1A14"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4674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proofErr w:type="spellEnd"/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467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 xml:space="preserve">’ </w:t>
      </w:r>
      <w:proofErr w:type="spellStart"/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676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Bp_in_O_with_P_and_M</w:t>
      </w:r>
      <w:proofErr w:type="spellEnd"/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67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25"/>
          <w:w w:val="89"/>
          <w:sz w:val="16"/>
          <w:szCs w:val="16"/>
          <w:lang w:val="en-GB"/>
          <w:rPrChange w:id="4678" w:author="Filipe Santana" w:date="2016-01-03T15:57:00Z">
            <w:rPr>
              <w:rFonts w:ascii="Arial" w:eastAsia="Arial" w:hAnsi="Arial" w:cs="Arial"/>
              <w:i/>
              <w:spacing w:val="25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467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subclassOf</w:t>
      </w:r>
      <w:proofErr w:type="spellEnd"/>
      <w:r w:rsidR="002C1A14"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4680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68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68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468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Dysfunctional_Bp_in_O_with_P_and_M</w:t>
      </w:r>
      <w:proofErr w:type="spellEnd"/>
      <w:r w:rsidR="002C1A14" w:rsidRPr="00E52A5C">
        <w:rPr>
          <w:rFonts w:ascii="Arial" w:eastAsia="Arial" w:hAnsi="Arial" w:cs="Arial"/>
          <w:i/>
          <w:spacing w:val="39"/>
          <w:w w:val="91"/>
          <w:sz w:val="16"/>
          <w:szCs w:val="16"/>
          <w:lang w:val="en-GB"/>
          <w:rPrChange w:id="4684" w:author="Filipe Santana" w:date="2016-01-03T15:57:00Z">
            <w:rPr>
              <w:rFonts w:ascii="Arial" w:eastAsia="Arial" w:hAnsi="Arial" w:cs="Arial"/>
              <w:i/>
              <w:spacing w:val="39"/>
              <w:w w:val="91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468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subclassOf</w:t>
      </w:r>
      <w:proofErr w:type="spellEnd"/>
    </w:p>
    <w:p w14:paraId="7B01DD54" w14:textId="77777777" w:rsidR="00E6733B" w:rsidRPr="00E52A5C" w:rsidRDefault="00EC4A1B">
      <w:pPr>
        <w:spacing w:before="1" w:after="0" w:line="240" w:lineRule="auto"/>
        <w:ind w:left="2854" w:right="2194"/>
        <w:jc w:val="center"/>
        <w:rPr>
          <w:rFonts w:ascii="Arial" w:eastAsia="Arial" w:hAnsi="Arial" w:cs="Arial"/>
          <w:sz w:val="16"/>
          <w:szCs w:val="16"/>
          <w:lang w:val="en-GB"/>
          <w:rPrChange w:id="46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20F8217">
          <v:group id="_x0000_s1116" style="position:absolute;left:0;text-align:left;margin-left:118.85pt;margin-top:11.1pt;width:222.2pt;height:.1pt;z-index:-1202;mso-position-horizontal-relative:page" coordorigin="2377,222" coordsize="4444,2">
            <v:shape id="_x0000_s1117" style="position:absolute;left:2377;top:222;width:4444;height:2" coordorigin="2377,222" coordsize="4444,0" path="m2377,222r4444,e" filled="f" strokeweight=".17569mm">
              <v:path arrowok="t"/>
            </v:shape>
            <w10:wrap anchorx="page"/>
          </v:group>
        </w:pict>
      </w:r>
      <w:proofErr w:type="spellStart"/>
      <w:r w:rsidR="002C1A14"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4687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Bp_in_O_with_P_and_M</w:t>
      </w:r>
      <w:proofErr w:type="spellEnd"/>
    </w:p>
    <w:p w14:paraId="1194DB4D" w14:textId="77777777" w:rsidR="00E6733B" w:rsidRPr="00E52A5C" w:rsidRDefault="00E6733B">
      <w:pPr>
        <w:spacing w:before="13" w:after="0" w:line="260" w:lineRule="exact"/>
        <w:rPr>
          <w:sz w:val="26"/>
          <w:szCs w:val="26"/>
          <w:lang w:val="en-GB"/>
          <w:rPrChange w:id="4688" w:author="Filipe Santana" w:date="2016-01-03T15:57:00Z">
            <w:rPr>
              <w:sz w:val="26"/>
              <w:szCs w:val="26"/>
            </w:rPr>
          </w:rPrChange>
        </w:rPr>
      </w:pPr>
    </w:p>
    <w:p w14:paraId="16ADCF26" w14:textId="77777777" w:rsidR="00E6733B" w:rsidRPr="00E52A5C" w:rsidRDefault="002C1A14">
      <w:pPr>
        <w:spacing w:after="0" w:line="285" w:lineRule="auto"/>
        <w:ind w:left="2108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46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7"/>
          <w:sz w:val="16"/>
          <w:szCs w:val="16"/>
          <w:lang w:val="en-GB"/>
          <w:rPrChange w:id="4690" w:author="Filipe Santana" w:date="2016-01-03T15:57:00Z">
            <w:rPr>
              <w:rFonts w:ascii="Arial" w:eastAsia="Arial" w:hAnsi="Arial" w:cs="Arial"/>
              <w:w w:val="97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12"/>
          <w:w w:val="97"/>
          <w:sz w:val="16"/>
          <w:szCs w:val="16"/>
          <w:lang w:val="en-GB"/>
          <w:rPrChange w:id="4691" w:author="Filipe Santana" w:date="2016-01-03T15:57:00Z">
            <w:rPr>
              <w:rFonts w:ascii="Arial" w:eastAsia="Arial" w:hAnsi="Arial" w:cs="Arial"/>
              <w:spacing w:val="-12"/>
              <w:w w:val="9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69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5"/>
          <w:w w:val="83"/>
          <w:sz w:val="16"/>
          <w:szCs w:val="16"/>
          <w:lang w:val="en-GB"/>
          <w:rPrChange w:id="4693" w:author="Filipe Santana" w:date="2016-01-03T15:57:00Z">
            <w:rPr>
              <w:rFonts w:ascii="Arial" w:eastAsia="Arial" w:hAnsi="Arial" w:cs="Arial"/>
              <w:spacing w:val="-5"/>
              <w:w w:val="8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3"/>
          <w:sz w:val="16"/>
          <w:szCs w:val="16"/>
          <w:lang w:val="en-GB"/>
          <w:rPrChange w:id="4694" w:author="Filipe Santana" w:date="2016-01-03T15:57:00Z">
            <w:rPr>
              <w:rFonts w:ascii="Arial" w:eastAsia="Arial" w:hAnsi="Arial" w:cs="Arial"/>
              <w:i/>
              <w:w w:val="83"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8"/>
          <w:w w:val="83"/>
          <w:sz w:val="16"/>
          <w:szCs w:val="16"/>
          <w:lang w:val="en-GB"/>
          <w:rPrChange w:id="4695" w:author="Filipe Santana" w:date="2016-01-03T15:57:00Z">
            <w:rPr>
              <w:rFonts w:ascii="Arial" w:eastAsia="Arial" w:hAnsi="Arial" w:cs="Arial"/>
              <w:i/>
              <w:spacing w:val="8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69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3"/>
          <w:w w:val="83"/>
          <w:sz w:val="16"/>
          <w:szCs w:val="16"/>
          <w:lang w:val="en-GB"/>
          <w:rPrChange w:id="4697" w:author="Filipe Santana" w:date="2016-01-03T15:57:00Z">
            <w:rPr>
              <w:rFonts w:ascii="Arial" w:eastAsia="Arial" w:hAnsi="Arial" w:cs="Arial"/>
              <w:spacing w:val="-3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69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-5"/>
          <w:w w:val="83"/>
          <w:sz w:val="16"/>
          <w:szCs w:val="16"/>
          <w:lang w:val="en-GB"/>
          <w:rPrChange w:id="4699" w:author="Filipe Santana" w:date="2016-01-03T15:57:00Z">
            <w:rPr>
              <w:rFonts w:ascii="Arial" w:eastAsia="Arial" w:hAnsi="Arial" w:cs="Arial"/>
              <w:spacing w:val="-5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4701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Pr="00E52A5C">
        <w:rPr>
          <w:rFonts w:ascii="Arial" w:eastAsia="Arial" w:hAnsi="Arial" w:cs="Arial"/>
          <w:w w:val="97"/>
          <w:sz w:val="16"/>
          <w:szCs w:val="16"/>
          <w:lang w:val="en-GB"/>
          <w:rPrChange w:id="4702" w:author="Filipe Santana" w:date="2016-01-03T15:57:00Z">
            <w:rPr>
              <w:rFonts w:ascii="Arial" w:eastAsia="Arial" w:hAnsi="Arial" w:cs="Arial"/>
              <w:w w:val="97"/>
              <w:sz w:val="16"/>
              <w:szCs w:val="16"/>
            </w:rPr>
          </w:rPrChange>
        </w:rPr>
        <w:t>go:‘</w:t>
      </w:r>
      <w:proofErr w:type="gramEnd"/>
      <w:r w:rsidRPr="00E52A5C">
        <w:rPr>
          <w:rFonts w:ascii="Arial" w:eastAsia="Arial" w:hAnsi="Arial" w:cs="Arial"/>
          <w:i/>
          <w:w w:val="97"/>
          <w:sz w:val="16"/>
          <w:szCs w:val="16"/>
          <w:lang w:val="en-GB"/>
          <w:rPrChange w:id="4703" w:author="Filipe Santana" w:date="2016-01-03T15:57:00Z">
            <w:rPr>
              <w:rFonts w:ascii="Arial" w:eastAsia="Arial" w:hAnsi="Arial" w:cs="Arial"/>
              <w:i/>
              <w:w w:val="97"/>
              <w:sz w:val="16"/>
              <w:szCs w:val="16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2"/>
          <w:w w:val="97"/>
          <w:sz w:val="16"/>
          <w:szCs w:val="16"/>
          <w:lang w:val="en-GB"/>
          <w:rPrChange w:id="4704" w:author="Filipe Santana" w:date="2016-01-03T15:57:00Z">
            <w:rPr>
              <w:rFonts w:ascii="Arial" w:eastAsia="Arial" w:hAnsi="Arial" w:cs="Arial"/>
              <w:i/>
              <w:spacing w:val="-2"/>
              <w:w w:val="9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w w:val="97"/>
          <w:sz w:val="16"/>
          <w:szCs w:val="16"/>
          <w:lang w:val="en-GB"/>
          <w:rPrChange w:id="4705" w:author="Filipe Santana" w:date="2016-01-03T15:57:00Z">
            <w:rPr>
              <w:rFonts w:ascii="Arial" w:eastAsia="Arial" w:hAnsi="Arial" w:cs="Arial"/>
              <w:i/>
              <w:w w:val="97"/>
              <w:sz w:val="16"/>
              <w:szCs w:val="16"/>
            </w:rPr>
          </w:rPrChange>
        </w:rPr>
        <w:t>gical</w:t>
      </w:r>
      <w:proofErr w:type="spellEnd"/>
      <w:r w:rsidRPr="00E52A5C">
        <w:rPr>
          <w:rFonts w:ascii="Arial" w:eastAsia="Arial" w:hAnsi="Arial" w:cs="Arial"/>
          <w:i/>
          <w:spacing w:val="-10"/>
          <w:w w:val="97"/>
          <w:sz w:val="16"/>
          <w:szCs w:val="16"/>
          <w:lang w:val="en-GB"/>
          <w:rPrChange w:id="4706" w:author="Filipe Santana" w:date="2016-01-03T15:57:00Z">
            <w:rPr>
              <w:rFonts w:ascii="Arial" w:eastAsia="Arial" w:hAnsi="Arial" w:cs="Arial"/>
              <w:i/>
              <w:spacing w:val="-10"/>
              <w:w w:val="9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4707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4708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4709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4710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116"/>
          <w:sz w:val="16"/>
          <w:szCs w:val="16"/>
          <w:lang w:val="en-GB"/>
          <w:rPrChange w:id="4711" w:author="Filipe Santana" w:date="2016-01-03T15:57:00Z">
            <w:rPr>
              <w:rFonts w:ascii="Arial" w:eastAsia="Arial" w:hAnsi="Arial" w:cs="Arial"/>
              <w:w w:val="116"/>
              <w:sz w:val="16"/>
              <w:szCs w:val="16"/>
            </w:rPr>
          </w:rPrChange>
        </w:rPr>
        <w:t>’,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471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1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4715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1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combination</w:t>
      </w:r>
      <w:r w:rsidRPr="00E52A5C">
        <w:rPr>
          <w:rFonts w:ascii="Arial" w:eastAsia="Arial" w:hAnsi="Arial" w:cs="Arial"/>
          <w:spacing w:val="27"/>
          <w:w w:val="89"/>
          <w:sz w:val="16"/>
          <w:szCs w:val="16"/>
          <w:lang w:val="en-GB"/>
          <w:rPrChange w:id="4717" w:author="Filipe Santana" w:date="2016-01-03T15:57:00Z">
            <w:rPr>
              <w:rFonts w:ascii="Arial" w:eastAsia="Arial" w:hAnsi="Arial" w:cs="Arial"/>
              <w:spacing w:val="2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719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72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4721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72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4723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72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4725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72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4727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729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73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1"/>
          <w:w w:val="84"/>
          <w:sz w:val="16"/>
          <w:szCs w:val="16"/>
          <w:lang w:val="en-GB"/>
          <w:rPrChange w:id="4731" w:author="Filipe Santana" w:date="2016-01-03T15:57:00Z">
            <w:rPr>
              <w:rFonts w:ascii="Arial" w:eastAsia="Arial" w:hAnsi="Arial" w:cs="Arial"/>
              <w:spacing w:val="-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73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26"/>
          <w:w w:val="84"/>
          <w:sz w:val="16"/>
          <w:szCs w:val="16"/>
          <w:lang w:val="en-GB"/>
          <w:rPrChange w:id="4733" w:author="Filipe Santana" w:date="2016-01-03T15:57:00Z">
            <w:rPr>
              <w:rFonts w:ascii="Arial" w:eastAsia="Arial" w:hAnsi="Arial" w:cs="Arial"/>
              <w:spacing w:val="2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4735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473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4737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47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rela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47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- ted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4740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4742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4743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4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anism,</w:t>
      </w:r>
      <w:r w:rsidRPr="00E52A5C">
        <w:rPr>
          <w:rFonts w:ascii="Arial" w:eastAsia="Arial" w:hAnsi="Arial" w:cs="Arial"/>
          <w:spacing w:val="31"/>
          <w:w w:val="89"/>
          <w:sz w:val="16"/>
          <w:szCs w:val="16"/>
          <w:lang w:val="en-GB"/>
          <w:rPrChange w:id="4745" w:author="Filipe Santana" w:date="2016-01-03T15:57:00Z">
            <w:rPr>
              <w:rFonts w:ascii="Arial" w:eastAsia="Arial" w:hAnsi="Arial" w:cs="Arial"/>
              <w:spacing w:val="3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4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32"/>
          <w:w w:val="89"/>
          <w:sz w:val="16"/>
          <w:szCs w:val="16"/>
          <w:lang w:val="en-GB"/>
          <w:rPrChange w:id="4747" w:author="Filipe Santana" w:date="2016-01-03T15:57:00Z">
            <w:rPr>
              <w:rFonts w:ascii="Arial" w:eastAsia="Arial" w:hAnsi="Arial" w:cs="Arial"/>
              <w:spacing w:val="3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4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4749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5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small</w:t>
      </w:r>
      <w:r w:rsidRPr="00E52A5C">
        <w:rPr>
          <w:rFonts w:ascii="Arial" w:eastAsia="Arial" w:hAnsi="Arial" w:cs="Arial"/>
          <w:spacing w:val="28"/>
          <w:w w:val="89"/>
          <w:sz w:val="16"/>
          <w:szCs w:val="16"/>
          <w:lang w:val="en-GB"/>
          <w:rPrChange w:id="4751" w:author="Filipe Santana" w:date="2016-01-03T15:57:00Z">
            <w:rPr>
              <w:rFonts w:ascii="Arial" w:eastAsia="Arial" w:hAnsi="Arial" w:cs="Arial"/>
              <w:spacing w:val="2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5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molecule(s)</w:t>
      </w:r>
      <w:r w:rsidRPr="00E52A5C">
        <w:rPr>
          <w:rFonts w:ascii="Arial" w:eastAsia="Arial" w:hAnsi="Arial" w:cs="Arial"/>
          <w:spacing w:val="33"/>
          <w:w w:val="89"/>
          <w:sz w:val="16"/>
          <w:szCs w:val="16"/>
          <w:lang w:val="en-GB"/>
          <w:rPrChange w:id="4753" w:author="Filipe Santana" w:date="2016-01-03T15:57:00Z">
            <w:rPr>
              <w:rFonts w:ascii="Arial" w:eastAsia="Arial" w:hAnsi="Arial" w:cs="Arial"/>
              <w:spacing w:val="3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5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determines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4755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4757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75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creation</w:t>
      </w:r>
      <w:r w:rsidRPr="00E52A5C">
        <w:rPr>
          <w:rFonts w:ascii="Arial" w:eastAsia="Arial" w:hAnsi="Arial" w:cs="Arial"/>
          <w:spacing w:val="16"/>
          <w:w w:val="90"/>
          <w:sz w:val="16"/>
          <w:szCs w:val="16"/>
          <w:lang w:val="en-GB"/>
          <w:rPrChange w:id="4759" w:author="Filipe Santana" w:date="2016-01-03T15:57:00Z">
            <w:rPr>
              <w:rFonts w:ascii="Arial" w:eastAsia="Arial" w:hAnsi="Arial" w:cs="Arial"/>
              <w:spacing w:val="1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4761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i/>
          <w:spacing w:val="11"/>
          <w:w w:val="92"/>
          <w:sz w:val="16"/>
          <w:szCs w:val="16"/>
          <w:lang w:val="en-GB"/>
          <w:rPrChange w:id="4762" w:author="Filipe Santana" w:date="2016-01-03T15:57:00Z">
            <w:rPr>
              <w:rFonts w:ascii="Arial" w:eastAsia="Arial" w:hAnsi="Arial" w:cs="Arial"/>
              <w:i/>
              <w:spacing w:val="1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4763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2"/>
          <w:w w:val="81"/>
          <w:sz w:val="16"/>
          <w:szCs w:val="16"/>
          <w:lang w:val="en-GB"/>
          <w:rPrChange w:id="4764" w:author="Filipe Santana" w:date="2016-01-03T15:57:00Z">
            <w:rPr>
              <w:rFonts w:ascii="Arial" w:eastAsia="Arial" w:hAnsi="Arial" w:cs="Arial"/>
              <w:spacing w:val="-2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4765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spacing w:val="28"/>
          <w:w w:val="81"/>
          <w:sz w:val="16"/>
          <w:szCs w:val="16"/>
          <w:lang w:val="en-GB"/>
          <w:rPrChange w:id="4766" w:author="Filipe Santana" w:date="2016-01-03T15:57:00Z">
            <w:rPr>
              <w:rFonts w:ascii="Arial" w:eastAsia="Arial" w:hAnsi="Arial" w:cs="Arial"/>
              <w:spacing w:val="28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4768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76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24F0A4CC" w14:textId="77777777" w:rsidR="00E6733B" w:rsidRPr="00E52A5C" w:rsidRDefault="002C1A14">
      <w:pPr>
        <w:spacing w:before="1" w:after="0" w:line="285" w:lineRule="auto"/>
        <w:ind w:left="2108" w:right="-47" w:firstLine="239"/>
        <w:jc w:val="both"/>
        <w:rPr>
          <w:rFonts w:ascii="Arial" w:eastAsia="Arial" w:hAnsi="Arial" w:cs="Arial"/>
          <w:sz w:val="16"/>
          <w:szCs w:val="16"/>
          <w:lang w:val="en-GB"/>
          <w:rPrChange w:id="47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7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spacing w:val="28"/>
          <w:w w:val="89"/>
          <w:sz w:val="16"/>
          <w:szCs w:val="16"/>
          <w:lang w:val="en-GB"/>
          <w:rPrChange w:id="4773" w:author="Filipe Santana" w:date="2016-01-03T15:57:00Z">
            <w:rPr>
              <w:rFonts w:ascii="Arial" w:eastAsia="Arial" w:hAnsi="Arial" w:cs="Arial"/>
              <w:spacing w:val="2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7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components</w:t>
      </w:r>
      <w:r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4775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777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7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4779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78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y type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4781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78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4783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(within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4785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478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4787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478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single</w:t>
      </w:r>
      <w:r w:rsidRPr="00E52A5C">
        <w:rPr>
          <w:rFonts w:ascii="Arial" w:eastAsia="Arial" w:hAnsi="Arial" w:cs="Arial"/>
          <w:spacing w:val="28"/>
          <w:w w:val="85"/>
          <w:sz w:val="16"/>
          <w:szCs w:val="16"/>
          <w:lang w:val="en-GB"/>
          <w:rPrChange w:id="4789" w:author="Filipe Santana" w:date="2016-01-03T15:57:00Z">
            <w:rPr>
              <w:rFonts w:ascii="Arial" w:eastAsia="Arial" w:hAnsi="Arial" w:cs="Arial"/>
              <w:spacing w:val="2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479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record)</w:t>
      </w:r>
      <w:r w:rsidRPr="00E52A5C">
        <w:rPr>
          <w:rFonts w:ascii="Arial" w:eastAsia="Arial" w:hAnsi="Arial" w:cs="Arial"/>
          <w:spacing w:val="28"/>
          <w:w w:val="85"/>
          <w:sz w:val="16"/>
          <w:szCs w:val="16"/>
          <w:lang w:val="en-GB"/>
          <w:rPrChange w:id="4791" w:author="Filipe Santana" w:date="2016-01-03T15:57:00Z">
            <w:rPr>
              <w:rFonts w:ascii="Arial" w:eastAsia="Arial" w:hAnsi="Arial" w:cs="Arial"/>
              <w:spacing w:val="2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479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are put</w:t>
      </w:r>
      <w:r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  <w:rPrChange w:id="4793" w:author="Filipe Santana" w:date="2016-01-03T15:57:00Z">
            <w:rPr>
              <w:rFonts w:ascii="Arial" w:eastAsia="Arial" w:hAnsi="Arial" w:cs="Arial"/>
              <w:spacing w:val="1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479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as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4795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3"/>
          <w:w w:val="83"/>
          <w:sz w:val="16"/>
          <w:szCs w:val="16"/>
          <w:lang w:val="en-GB"/>
          <w:rPrChange w:id="4796" w:author="Filipe Santana" w:date="2016-01-03T15:57:00Z">
            <w:rPr>
              <w:rFonts w:ascii="Arial" w:eastAsia="Arial" w:hAnsi="Arial" w:cs="Arial"/>
              <w:spacing w:val="3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7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4798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479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go:’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4800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cell_componen</w:t>
      </w:r>
      <w:r w:rsidRPr="00E52A5C">
        <w:rPr>
          <w:rFonts w:ascii="Arial" w:eastAsia="Arial" w:hAnsi="Arial" w:cs="Arial"/>
          <w:i/>
          <w:spacing w:val="8"/>
          <w:w w:val="90"/>
          <w:sz w:val="16"/>
          <w:szCs w:val="16"/>
          <w:lang w:val="en-GB"/>
          <w:rPrChange w:id="4801" w:author="Filipe Santana" w:date="2016-01-03T15:57:00Z">
            <w:rPr>
              <w:rFonts w:ascii="Arial" w:eastAsia="Arial" w:hAnsi="Arial" w:cs="Arial"/>
              <w:i/>
              <w:spacing w:val="8"/>
              <w:w w:val="90"/>
              <w:sz w:val="16"/>
              <w:szCs w:val="16"/>
            </w:rPr>
          </w:rPrChange>
        </w:rPr>
        <w:t>t</w:t>
      </w:r>
      <w:proofErr w:type="spellEnd"/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80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803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80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spacing w:val="-12"/>
          <w:w w:val="90"/>
          <w:sz w:val="16"/>
          <w:szCs w:val="16"/>
          <w:lang w:val="en-GB"/>
          <w:rPrChange w:id="4805" w:author="Filipe Santana" w:date="2016-01-03T15:57:00Z">
            <w:rPr>
              <w:rFonts w:ascii="Arial" w:eastAsia="Arial" w:hAnsi="Arial" w:cs="Arial"/>
              <w:spacing w:val="-12"/>
              <w:w w:val="90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480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3"/>
          <w:w w:val="90"/>
          <w:sz w:val="16"/>
          <w:szCs w:val="16"/>
          <w:lang w:val="en-GB"/>
          <w:rPrChange w:id="4807" w:author="Filipe Santana" w:date="2016-01-03T15:57:00Z">
            <w:rPr>
              <w:rFonts w:ascii="Arial" w:eastAsia="Arial" w:hAnsi="Arial" w:cs="Arial"/>
              <w:spacing w:val="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8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5).</w:t>
      </w:r>
    </w:p>
    <w:p w14:paraId="3EEEDE3B" w14:textId="77777777" w:rsidR="00E6733B" w:rsidRPr="00E52A5C" w:rsidRDefault="00E6733B">
      <w:pPr>
        <w:spacing w:before="4" w:after="0" w:line="150" w:lineRule="exact"/>
        <w:rPr>
          <w:sz w:val="15"/>
          <w:szCs w:val="15"/>
          <w:lang w:val="en-GB"/>
          <w:rPrChange w:id="4809" w:author="Filipe Santana" w:date="2016-01-03T15:57:00Z">
            <w:rPr>
              <w:sz w:val="15"/>
              <w:szCs w:val="15"/>
            </w:rPr>
          </w:rPrChange>
        </w:rPr>
      </w:pPr>
    </w:p>
    <w:p w14:paraId="6CD05925" w14:textId="77777777" w:rsidR="00E6733B" w:rsidRPr="00E52A5C" w:rsidRDefault="002C1A14">
      <w:pPr>
        <w:spacing w:after="0" w:line="240" w:lineRule="auto"/>
        <w:ind w:left="2108" w:right="-20"/>
        <w:rPr>
          <w:rFonts w:ascii="Arial" w:eastAsia="Arial" w:hAnsi="Arial" w:cs="Arial"/>
          <w:sz w:val="15"/>
          <w:szCs w:val="15"/>
          <w:lang w:val="en-GB"/>
          <w:rPrChange w:id="4810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90"/>
          <w:sz w:val="15"/>
          <w:szCs w:val="15"/>
          <w:lang w:val="en-GB"/>
          <w:rPrChange w:id="4811" w:author="Filipe Santana" w:date="2016-01-03T15:57:00Z">
            <w:rPr>
              <w:rFonts w:ascii="Arial" w:eastAsia="Arial" w:hAnsi="Arial" w:cs="Arial"/>
              <w:spacing w:val="-11"/>
              <w:w w:val="90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4812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-1"/>
          <w:w w:val="90"/>
          <w:sz w:val="15"/>
          <w:szCs w:val="15"/>
          <w:lang w:val="en-GB"/>
          <w:rPrChange w:id="4813" w:author="Filipe Santana" w:date="2016-01-03T15:57:00Z">
            <w:rPr>
              <w:rFonts w:ascii="Arial" w:eastAsia="Arial" w:hAnsi="Arial" w:cs="Arial"/>
              <w:spacing w:val="-1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4814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5.</w:t>
      </w:r>
      <w:r w:rsidRPr="00E52A5C">
        <w:rPr>
          <w:rFonts w:ascii="Arial" w:eastAsia="Arial" w:hAnsi="Arial" w:cs="Arial"/>
          <w:spacing w:val="-1"/>
          <w:w w:val="90"/>
          <w:sz w:val="15"/>
          <w:szCs w:val="15"/>
          <w:lang w:val="en-GB"/>
          <w:rPrChange w:id="4815" w:author="Filipe Santana" w:date="2016-01-03T15:57:00Z">
            <w:rPr>
              <w:rFonts w:ascii="Arial" w:eastAsia="Arial" w:hAnsi="Arial" w:cs="Arial"/>
              <w:spacing w:val="-1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4816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Cellular</w:t>
      </w:r>
      <w:r w:rsidRPr="00E52A5C">
        <w:rPr>
          <w:rFonts w:ascii="Arial" w:eastAsia="Arial" w:hAnsi="Arial" w:cs="Arial"/>
          <w:spacing w:val="21"/>
          <w:w w:val="90"/>
          <w:sz w:val="15"/>
          <w:szCs w:val="15"/>
          <w:lang w:val="en-GB"/>
          <w:rPrChange w:id="4817" w:author="Filipe Santana" w:date="2016-01-03T15:57:00Z">
            <w:rPr>
              <w:rFonts w:ascii="Arial" w:eastAsia="Arial" w:hAnsi="Arial" w:cs="Arial"/>
              <w:spacing w:val="21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4818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component</w:t>
      </w:r>
      <w:r w:rsidRPr="00E52A5C">
        <w:rPr>
          <w:rFonts w:ascii="Arial" w:eastAsia="Arial" w:hAnsi="Arial" w:cs="Arial"/>
          <w:spacing w:val="-3"/>
          <w:w w:val="90"/>
          <w:sz w:val="15"/>
          <w:szCs w:val="15"/>
          <w:lang w:val="en-GB"/>
          <w:rPrChange w:id="4819" w:author="Filipe Santana" w:date="2016-01-03T15:57:00Z">
            <w:rPr>
              <w:rFonts w:ascii="Arial" w:eastAsia="Arial" w:hAnsi="Arial" w:cs="Arial"/>
              <w:spacing w:val="-3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4820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spacing w:val="-13"/>
          <w:sz w:val="15"/>
          <w:szCs w:val="15"/>
          <w:lang w:val="en-GB"/>
          <w:rPrChange w:id="4821" w:author="Filipe Santana" w:date="2016-01-03T15:57:00Z">
            <w:rPr>
              <w:rFonts w:ascii="Arial" w:eastAsia="Arial" w:hAnsi="Arial" w:cs="Arial"/>
              <w:spacing w:val="-13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4822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union</w:t>
      </w:r>
      <w:r w:rsidRPr="00E52A5C">
        <w:rPr>
          <w:rFonts w:ascii="Arial" w:eastAsia="Arial" w:hAnsi="Arial" w:cs="Arial"/>
          <w:spacing w:val="20"/>
          <w:w w:val="87"/>
          <w:sz w:val="15"/>
          <w:szCs w:val="15"/>
          <w:lang w:val="en-GB"/>
          <w:rPrChange w:id="4823" w:author="Filipe Santana" w:date="2016-01-03T15:57:00Z">
            <w:rPr>
              <w:rFonts w:ascii="Arial" w:eastAsia="Arial" w:hAnsi="Arial" w:cs="Arial"/>
              <w:spacing w:val="20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4824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classes.</w:t>
      </w:r>
    </w:p>
    <w:p w14:paraId="0FF8C6DF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4825" w:author="Filipe Santana" w:date="2016-01-03T15:57:00Z">
            <w:rPr>
              <w:sz w:val="10"/>
              <w:szCs w:val="10"/>
            </w:rPr>
          </w:rPrChange>
        </w:rPr>
      </w:pPr>
    </w:p>
    <w:p w14:paraId="55F2182D" w14:textId="77777777" w:rsidR="00E6733B" w:rsidRPr="00E52A5C" w:rsidRDefault="00EC4A1B">
      <w:pPr>
        <w:spacing w:after="0" w:line="277" w:lineRule="auto"/>
        <w:ind w:left="2279" w:right="1300"/>
        <w:rPr>
          <w:rFonts w:ascii="Arial" w:eastAsia="Arial" w:hAnsi="Arial" w:cs="Arial"/>
          <w:sz w:val="16"/>
          <w:szCs w:val="16"/>
          <w:lang w:val="en-GB"/>
          <w:rPrChange w:id="48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57FE9913">
          <v:group id="_x0000_s1114" style="position:absolute;left:0;text-align:left;margin-left:118.85pt;margin-top:-.4pt;width:222.2pt;height:.1pt;z-index:-1201;mso-position-horizontal-relative:page" coordorigin="2377,-8" coordsize="4444,2">
            <v:shape id="_x0000_s1115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r>
        <w:rPr>
          <w:lang w:val="en-GB"/>
          <w:rPrChange w:id="4827" w:author="Filipe Santana" w:date="2016-01-03T15:57:00Z">
            <w:rPr>
              <w:lang w:val="en-GB"/>
            </w:rPr>
          </w:rPrChange>
        </w:rPr>
        <w:pict w14:anchorId="5D435D52">
          <v:group id="_x0000_s1112" style="position:absolute;left:0;text-align:left;margin-left:118.85pt;margin-top:32.95pt;width:222.2pt;height:.1pt;z-index:-1200;mso-position-horizontal-relative:page" coordorigin="2377,659" coordsize="4444,2">
            <v:shape id="_x0000_s1113" style="position:absolute;left:2377;top:659;width:4444;height:2" coordorigin="2377,659" coordsize="4444,0" path="m2377,659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82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4829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483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subclassOf</w:t>
      </w:r>
      <w:proofErr w:type="spellEnd"/>
      <w:r w:rsidR="002C1A14"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4831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483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go:‘</w:t>
      </w:r>
      <w:proofErr w:type="gramEnd"/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83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Cell</w:t>
      </w:r>
      <w:proofErr w:type="spellEnd"/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83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5"/>
          <w:w w:val="89"/>
          <w:sz w:val="16"/>
          <w:szCs w:val="16"/>
          <w:lang w:val="en-GB"/>
          <w:rPrChange w:id="4835" w:author="Filipe Santana" w:date="2016-01-03T15:57:00Z">
            <w:rPr>
              <w:rFonts w:ascii="Arial" w:eastAsia="Arial" w:hAnsi="Arial" w:cs="Arial"/>
              <w:i/>
              <w:spacing w:val="5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483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componen</w:t>
      </w:r>
      <w:r w:rsidR="002C1A14" w:rsidRPr="00E52A5C">
        <w:rPr>
          <w:rFonts w:ascii="Arial" w:eastAsia="Arial" w:hAnsi="Arial" w:cs="Arial"/>
          <w:i/>
          <w:spacing w:val="8"/>
          <w:w w:val="88"/>
          <w:sz w:val="16"/>
          <w:szCs w:val="16"/>
          <w:lang w:val="en-GB"/>
          <w:rPrChange w:id="4837" w:author="Filipe Santana" w:date="2016-01-03T15:57:00Z">
            <w:rPr>
              <w:rFonts w:ascii="Arial" w:eastAsia="Arial" w:hAnsi="Arial" w:cs="Arial"/>
              <w:i/>
              <w:spacing w:val="8"/>
              <w:w w:val="88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483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 xml:space="preserve">’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83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4840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1</w:t>
      </w:r>
      <w:r w:rsidR="002C1A14" w:rsidRPr="00E52A5C">
        <w:rPr>
          <w:rFonts w:ascii="Arial" w:eastAsia="Arial" w:hAnsi="Arial" w:cs="Arial"/>
          <w:spacing w:val="-12"/>
          <w:position w:val="-2"/>
          <w:sz w:val="12"/>
          <w:szCs w:val="12"/>
          <w:lang w:val="en-GB"/>
          <w:rPrChange w:id="4841" w:author="Filipe Santana" w:date="2016-01-03T15:57:00Z">
            <w:rPr>
              <w:rFonts w:ascii="Arial" w:eastAsia="Arial" w:hAnsi="Arial" w:cs="Arial"/>
              <w:spacing w:val="-12"/>
              <w:position w:val="-2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842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_</w:t>
      </w:r>
      <w:proofErr w:type="spellStart"/>
      <w:r w:rsidR="002C1A14" w:rsidRPr="00E52A5C">
        <w:rPr>
          <w:rFonts w:ascii="Arial" w:eastAsia="Arial" w:hAnsi="Arial" w:cs="Arial"/>
          <w:i/>
          <w:w w:val="111"/>
          <w:sz w:val="16"/>
          <w:szCs w:val="16"/>
          <w:lang w:val="en-GB"/>
          <w:rPrChange w:id="4843" w:author="Filipe Santana" w:date="2016-01-03T15:57:00Z">
            <w:rPr>
              <w:rFonts w:ascii="Arial" w:eastAsia="Arial" w:hAnsi="Arial" w:cs="Arial"/>
              <w:i/>
              <w:w w:val="111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spacing w:val="5"/>
          <w:w w:val="111"/>
          <w:sz w:val="16"/>
          <w:szCs w:val="16"/>
          <w:lang w:val="en-GB"/>
          <w:rPrChange w:id="4844" w:author="Filipe Santana" w:date="2016-01-03T15:57:00Z">
            <w:rPr>
              <w:rFonts w:ascii="Arial" w:eastAsia="Arial" w:hAnsi="Arial" w:cs="Arial"/>
              <w:i/>
              <w:spacing w:val="5"/>
              <w:w w:val="111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484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_</w:t>
      </w:r>
      <w:r w:rsidR="002C1A14" w:rsidRPr="00E52A5C">
        <w:rPr>
          <w:rFonts w:ascii="Arial" w:eastAsia="Arial" w:hAnsi="Arial" w:cs="Arial"/>
          <w:i/>
          <w:w w:val="104"/>
          <w:sz w:val="16"/>
          <w:szCs w:val="16"/>
          <w:lang w:val="en-GB"/>
          <w:rPrChange w:id="4846" w:author="Filipe Santana" w:date="2016-01-03T15:57:00Z">
            <w:rPr>
              <w:rFonts w:ascii="Arial" w:eastAsia="Arial" w:hAnsi="Arial" w:cs="Arial"/>
              <w:i/>
              <w:w w:val="104"/>
              <w:sz w:val="16"/>
              <w:szCs w:val="16"/>
            </w:rPr>
          </w:rPrChange>
        </w:rPr>
        <w:t>C</w:t>
      </w:r>
      <w:proofErr w:type="spellEnd"/>
      <w:r w:rsidR="002C1A14" w:rsidRPr="00E52A5C">
        <w:rPr>
          <w:rFonts w:ascii="Arial" w:eastAsia="Arial" w:hAnsi="Arial" w:cs="Arial"/>
          <w:i/>
          <w:w w:val="137"/>
          <w:position w:val="-2"/>
          <w:sz w:val="12"/>
          <w:szCs w:val="12"/>
          <w:lang w:val="en-GB"/>
          <w:rPrChange w:id="4847" w:author="Filipe Santana" w:date="2016-01-03T15:57:00Z">
            <w:rPr>
              <w:rFonts w:ascii="Arial" w:eastAsia="Arial" w:hAnsi="Arial" w:cs="Arial"/>
              <w:i/>
              <w:w w:val="137"/>
              <w:position w:val="-2"/>
              <w:sz w:val="12"/>
              <w:szCs w:val="12"/>
            </w:rPr>
          </w:rPrChange>
        </w:rPr>
        <w:t>n</w:t>
      </w:r>
      <w:r w:rsidR="002C1A14" w:rsidRPr="00E52A5C">
        <w:rPr>
          <w:rFonts w:ascii="Arial" w:eastAsia="Arial" w:hAnsi="Arial" w:cs="Arial"/>
          <w:i/>
          <w:spacing w:val="17"/>
          <w:position w:val="-2"/>
          <w:sz w:val="12"/>
          <w:szCs w:val="12"/>
          <w:lang w:val="en-GB"/>
          <w:rPrChange w:id="4848" w:author="Filipe Santana" w:date="2016-01-03T15:57:00Z">
            <w:rPr>
              <w:rFonts w:ascii="Arial" w:eastAsia="Arial" w:hAnsi="Arial" w:cs="Arial"/>
              <w:i/>
              <w:spacing w:val="17"/>
              <w:position w:val="-2"/>
              <w:sz w:val="12"/>
              <w:szCs w:val="12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48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subclassOf</w:t>
      </w:r>
      <w:proofErr w:type="spellEnd"/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48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4851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go:‘</w:t>
      </w:r>
      <w:proofErr w:type="spellStart"/>
      <w:r w:rsidR="002C1A14"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4852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cell_componen</w:t>
      </w:r>
      <w:r w:rsidR="002C1A14" w:rsidRPr="00E52A5C">
        <w:rPr>
          <w:rFonts w:ascii="Arial" w:eastAsia="Arial" w:hAnsi="Arial" w:cs="Arial"/>
          <w:i/>
          <w:spacing w:val="8"/>
          <w:w w:val="90"/>
          <w:sz w:val="16"/>
          <w:szCs w:val="16"/>
          <w:lang w:val="en-GB"/>
          <w:rPrChange w:id="4853" w:author="Filipe Santana" w:date="2016-01-03T15:57:00Z">
            <w:rPr>
              <w:rFonts w:ascii="Arial" w:eastAsia="Arial" w:hAnsi="Arial" w:cs="Arial"/>
              <w:i/>
              <w:spacing w:val="8"/>
              <w:w w:val="90"/>
              <w:sz w:val="16"/>
              <w:szCs w:val="16"/>
            </w:rPr>
          </w:rPrChange>
        </w:rPr>
        <w:t>t</w:t>
      </w:r>
      <w:proofErr w:type="spellEnd"/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485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 xml:space="preserve">’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85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4856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1</w:t>
      </w:r>
      <w:r w:rsidR="002C1A14" w:rsidRPr="00E52A5C">
        <w:rPr>
          <w:rFonts w:ascii="Arial" w:eastAsia="Arial" w:hAnsi="Arial" w:cs="Arial"/>
          <w:spacing w:val="-12"/>
          <w:position w:val="-2"/>
          <w:sz w:val="12"/>
          <w:szCs w:val="12"/>
          <w:lang w:val="en-GB"/>
          <w:rPrChange w:id="4857" w:author="Filipe Santana" w:date="2016-01-03T15:57:00Z">
            <w:rPr>
              <w:rFonts w:ascii="Arial" w:eastAsia="Arial" w:hAnsi="Arial" w:cs="Arial"/>
              <w:spacing w:val="-12"/>
              <w:position w:val="-2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485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_</w:t>
      </w:r>
      <w:proofErr w:type="spellStart"/>
      <w:r w:rsidR="002C1A14" w:rsidRPr="00E52A5C">
        <w:rPr>
          <w:rFonts w:ascii="Arial" w:eastAsia="Arial" w:hAnsi="Arial" w:cs="Arial"/>
          <w:i/>
          <w:w w:val="111"/>
          <w:sz w:val="16"/>
          <w:szCs w:val="16"/>
          <w:lang w:val="en-GB"/>
          <w:rPrChange w:id="4859" w:author="Filipe Santana" w:date="2016-01-03T15:57:00Z">
            <w:rPr>
              <w:rFonts w:ascii="Arial" w:eastAsia="Arial" w:hAnsi="Arial" w:cs="Arial"/>
              <w:i/>
              <w:w w:val="111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spacing w:val="5"/>
          <w:w w:val="111"/>
          <w:sz w:val="16"/>
          <w:szCs w:val="16"/>
          <w:lang w:val="en-GB"/>
          <w:rPrChange w:id="4860" w:author="Filipe Santana" w:date="2016-01-03T15:57:00Z">
            <w:rPr>
              <w:rFonts w:ascii="Arial" w:eastAsia="Arial" w:hAnsi="Arial" w:cs="Arial"/>
              <w:i/>
              <w:spacing w:val="5"/>
              <w:w w:val="111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486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_</w:t>
      </w:r>
      <w:r w:rsidR="002C1A14" w:rsidRPr="00E52A5C">
        <w:rPr>
          <w:rFonts w:ascii="Arial" w:eastAsia="Arial" w:hAnsi="Arial" w:cs="Arial"/>
          <w:i/>
          <w:w w:val="104"/>
          <w:sz w:val="16"/>
          <w:szCs w:val="16"/>
          <w:lang w:val="en-GB"/>
          <w:rPrChange w:id="4862" w:author="Filipe Santana" w:date="2016-01-03T15:57:00Z">
            <w:rPr>
              <w:rFonts w:ascii="Arial" w:eastAsia="Arial" w:hAnsi="Arial" w:cs="Arial"/>
              <w:i/>
              <w:w w:val="104"/>
              <w:sz w:val="16"/>
              <w:szCs w:val="16"/>
            </w:rPr>
          </w:rPrChange>
        </w:rPr>
        <w:t>C</w:t>
      </w:r>
      <w:proofErr w:type="spellEnd"/>
      <w:r w:rsidR="002C1A14" w:rsidRPr="00E52A5C">
        <w:rPr>
          <w:rFonts w:ascii="Arial" w:eastAsia="Arial" w:hAnsi="Arial" w:cs="Arial"/>
          <w:i/>
          <w:w w:val="137"/>
          <w:position w:val="-2"/>
          <w:sz w:val="12"/>
          <w:szCs w:val="12"/>
          <w:lang w:val="en-GB"/>
          <w:rPrChange w:id="4863" w:author="Filipe Santana" w:date="2016-01-03T15:57:00Z">
            <w:rPr>
              <w:rFonts w:ascii="Arial" w:eastAsia="Arial" w:hAnsi="Arial" w:cs="Arial"/>
              <w:i/>
              <w:w w:val="137"/>
              <w:position w:val="-2"/>
              <w:sz w:val="12"/>
              <w:szCs w:val="12"/>
            </w:rPr>
          </w:rPrChange>
        </w:rPr>
        <w:t>n</w:t>
      </w:r>
      <w:r w:rsidR="002C1A14" w:rsidRPr="00E52A5C">
        <w:rPr>
          <w:rFonts w:ascii="Arial" w:eastAsia="Arial" w:hAnsi="Arial" w:cs="Arial"/>
          <w:i/>
          <w:spacing w:val="17"/>
          <w:position w:val="-2"/>
          <w:sz w:val="12"/>
          <w:szCs w:val="12"/>
          <w:lang w:val="en-GB"/>
          <w:rPrChange w:id="4864" w:author="Filipe Santana" w:date="2016-01-03T15:57:00Z">
            <w:rPr>
              <w:rFonts w:ascii="Arial" w:eastAsia="Arial" w:hAnsi="Arial" w:cs="Arial"/>
              <w:i/>
              <w:spacing w:val="17"/>
              <w:position w:val="-2"/>
              <w:sz w:val="12"/>
              <w:szCs w:val="12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486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equ</w:t>
      </w:r>
      <w:r w:rsidR="002C1A14"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4866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iv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486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alent</w:t>
      </w:r>
      <w:r w:rsidR="002C1A14" w:rsidRPr="00E52A5C">
        <w:rPr>
          <w:rFonts w:ascii="Arial" w:eastAsia="Arial" w:hAnsi="Arial" w:cs="Arial"/>
          <w:spacing w:val="-12"/>
          <w:w w:val="90"/>
          <w:sz w:val="16"/>
          <w:szCs w:val="16"/>
          <w:lang w:val="en-GB"/>
          <w:rPrChange w:id="4868" w:author="Filipe Santana" w:date="2016-01-03T15:57:00Z">
            <w:rPr>
              <w:rFonts w:ascii="Arial" w:eastAsia="Arial" w:hAnsi="Arial" w:cs="Arial"/>
              <w:spacing w:val="-12"/>
              <w:w w:val="90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w w:val="90"/>
          <w:sz w:val="16"/>
          <w:szCs w:val="16"/>
          <w:lang w:val="en-GB"/>
          <w:rPrChange w:id="486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</w:t>
      </w:r>
      <w:proofErr w:type="spellEnd"/>
      <w:r w:rsidR="002C1A14" w:rsidRPr="00E52A5C">
        <w:rPr>
          <w:rFonts w:ascii="Arial" w:eastAsia="Arial" w:hAnsi="Arial" w:cs="Arial"/>
          <w:spacing w:val="8"/>
          <w:w w:val="90"/>
          <w:sz w:val="16"/>
          <w:szCs w:val="16"/>
          <w:lang w:val="en-GB"/>
          <w:rPrChange w:id="4870" w:author="Filipe Santana" w:date="2016-01-03T15:57:00Z">
            <w:rPr>
              <w:rFonts w:ascii="Arial" w:eastAsia="Arial" w:hAnsi="Arial" w:cs="Arial"/>
              <w:spacing w:val="8"/>
              <w:w w:val="9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48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87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4873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1</w:t>
      </w:r>
      <w:r w:rsidR="002C1A14" w:rsidRPr="00E52A5C">
        <w:rPr>
          <w:rFonts w:ascii="Arial" w:eastAsia="Arial" w:hAnsi="Arial" w:cs="Arial"/>
          <w:spacing w:val="26"/>
          <w:position w:val="-2"/>
          <w:sz w:val="12"/>
          <w:szCs w:val="12"/>
          <w:lang w:val="en-GB"/>
          <w:rPrChange w:id="4874" w:author="Filipe Santana" w:date="2016-01-03T15:57:00Z">
            <w:rPr>
              <w:rFonts w:ascii="Arial" w:eastAsia="Arial" w:hAnsi="Arial" w:cs="Arial"/>
              <w:spacing w:val="26"/>
              <w:position w:val="-2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48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="002C1A14"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87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87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4878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2</w:t>
      </w:r>
      <w:r w:rsidR="002C1A14" w:rsidRPr="00E52A5C">
        <w:rPr>
          <w:rFonts w:ascii="Arial" w:eastAsia="Arial" w:hAnsi="Arial" w:cs="Arial"/>
          <w:spacing w:val="27"/>
          <w:position w:val="-2"/>
          <w:sz w:val="12"/>
          <w:szCs w:val="12"/>
          <w:lang w:val="en-GB"/>
          <w:rPrChange w:id="4879" w:author="Filipe Santana" w:date="2016-01-03T15:57:00Z">
            <w:rPr>
              <w:rFonts w:ascii="Arial" w:eastAsia="Arial" w:hAnsi="Arial" w:cs="Arial"/>
              <w:spacing w:val="27"/>
              <w:position w:val="-2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48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="002C1A14"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88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48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…or</w:t>
      </w:r>
      <w:r w:rsidR="002C1A14"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488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104"/>
          <w:sz w:val="16"/>
          <w:szCs w:val="16"/>
          <w:lang w:val="en-GB"/>
          <w:rPrChange w:id="4884" w:author="Filipe Santana" w:date="2016-01-03T15:57:00Z">
            <w:rPr>
              <w:rFonts w:ascii="Arial" w:eastAsia="Arial" w:hAnsi="Arial" w:cs="Arial"/>
              <w:i/>
              <w:w w:val="104"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i/>
          <w:w w:val="137"/>
          <w:position w:val="-2"/>
          <w:sz w:val="12"/>
          <w:szCs w:val="12"/>
          <w:lang w:val="en-GB"/>
          <w:rPrChange w:id="4885" w:author="Filipe Santana" w:date="2016-01-03T15:57:00Z">
            <w:rPr>
              <w:rFonts w:ascii="Arial" w:eastAsia="Arial" w:hAnsi="Arial" w:cs="Arial"/>
              <w:i/>
              <w:w w:val="137"/>
              <w:position w:val="-2"/>
              <w:sz w:val="12"/>
              <w:szCs w:val="12"/>
            </w:rPr>
          </w:rPrChange>
        </w:rPr>
        <w:t>n</w:t>
      </w:r>
      <w:r w:rsidR="002C1A14" w:rsidRPr="00E52A5C">
        <w:rPr>
          <w:rFonts w:ascii="Arial" w:eastAsia="Arial" w:hAnsi="Arial" w:cs="Arial"/>
          <w:i/>
          <w:spacing w:val="-23"/>
          <w:position w:val="-2"/>
          <w:sz w:val="12"/>
          <w:szCs w:val="12"/>
          <w:lang w:val="en-GB"/>
          <w:rPrChange w:id="4886" w:author="Filipe Santana" w:date="2016-01-03T15:57:00Z">
            <w:rPr>
              <w:rFonts w:ascii="Arial" w:eastAsia="Arial" w:hAnsi="Arial" w:cs="Arial"/>
              <w:i/>
              <w:spacing w:val="-23"/>
              <w:position w:val="-2"/>
              <w:sz w:val="12"/>
              <w:szCs w:val="12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48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</w:p>
    <w:p w14:paraId="439654E8" w14:textId="77777777" w:rsidR="00E6733B" w:rsidRPr="00E52A5C" w:rsidRDefault="00E6733B">
      <w:pPr>
        <w:spacing w:before="11" w:after="0" w:line="220" w:lineRule="exact"/>
        <w:rPr>
          <w:lang w:val="en-GB"/>
          <w:rPrChange w:id="4888" w:author="Filipe Santana" w:date="2016-01-03T15:57:00Z">
            <w:rPr/>
          </w:rPrChange>
        </w:rPr>
      </w:pPr>
    </w:p>
    <w:p w14:paraId="79442AF5" w14:textId="77777777" w:rsidR="00E6733B" w:rsidRPr="00E52A5C" w:rsidRDefault="002C1A14">
      <w:pPr>
        <w:spacing w:after="0" w:line="285" w:lineRule="auto"/>
        <w:ind w:left="2108" w:right="-49" w:firstLine="239"/>
        <w:jc w:val="both"/>
        <w:rPr>
          <w:rFonts w:ascii="Arial" w:eastAsia="Arial" w:hAnsi="Arial" w:cs="Arial"/>
          <w:sz w:val="16"/>
          <w:szCs w:val="16"/>
          <w:lang w:val="en-GB"/>
          <w:rPrChange w:id="48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48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4891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89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2"/>
          <w:w w:val="86"/>
          <w:sz w:val="16"/>
          <w:szCs w:val="16"/>
          <w:lang w:val="en-GB"/>
          <w:rPrChange w:id="4893" w:author="Filipe Santana" w:date="2016-01-03T15:57:00Z">
            <w:rPr>
              <w:rFonts w:ascii="Arial" w:eastAsia="Arial" w:hAnsi="Arial" w:cs="Arial"/>
              <w:spacing w:val="22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8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record </w:t>
      </w:r>
      <w:r w:rsidRPr="00E52A5C">
        <w:rPr>
          <w:rFonts w:ascii="Arial" w:eastAsia="Arial" w:hAnsi="Arial" w:cs="Arial"/>
          <w:spacing w:val="4"/>
          <w:w w:val="86"/>
          <w:sz w:val="16"/>
          <w:szCs w:val="16"/>
          <w:lang w:val="en-GB"/>
          <w:rPrChange w:id="4895" w:author="Filipe Santana" w:date="2016-01-03T15:57:00Z">
            <w:rPr>
              <w:rFonts w:ascii="Arial" w:eastAsia="Arial" w:hAnsi="Arial" w:cs="Arial"/>
              <w:spacing w:val="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8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includes</w:t>
      </w:r>
      <w:proofErr w:type="gramEnd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89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4898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89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more 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4900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than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902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90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490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90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component, </w:t>
      </w:r>
      <w:r w:rsidRPr="00E52A5C">
        <w:rPr>
          <w:rFonts w:ascii="Arial" w:eastAsia="Arial" w:hAnsi="Arial" w:cs="Arial"/>
          <w:spacing w:val="1"/>
          <w:w w:val="89"/>
          <w:sz w:val="16"/>
          <w:szCs w:val="16"/>
          <w:lang w:val="en-GB"/>
          <w:rPrChange w:id="4908" w:author="Filipe Santana" w:date="2016-01-03T15:57:00Z">
            <w:rPr>
              <w:rFonts w:ascii="Arial" w:eastAsia="Arial" w:hAnsi="Arial" w:cs="Arial"/>
              <w:spacing w:val="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union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91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4911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91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20"/>
          <w:w w:val="84"/>
          <w:sz w:val="16"/>
          <w:szCs w:val="16"/>
          <w:lang w:val="en-GB"/>
          <w:rPrChange w:id="4913" w:author="Filipe Santana" w:date="2016-01-03T15:57:00Z">
            <w:rPr>
              <w:rFonts w:ascii="Arial" w:eastAsia="Arial" w:hAnsi="Arial" w:cs="Arial"/>
              <w:spacing w:val="2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91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4915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1</w:t>
      </w:r>
      <w:r w:rsidRPr="00E52A5C">
        <w:rPr>
          <w:rFonts w:ascii="Arial" w:eastAsia="Arial" w:hAnsi="Arial" w:cs="Arial"/>
          <w:spacing w:val="27"/>
          <w:position w:val="-2"/>
          <w:sz w:val="12"/>
          <w:szCs w:val="12"/>
          <w:lang w:val="en-GB"/>
          <w:rPrChange w:id="4916" w:author="Filipe Santana" w:date="2016-01-03T15:57:00Z">
            <w:rPr>
              <w:rFonts w:ascii="Arial" w:eastAsia="Arial" w:hAnsi="Arial" w:cs="Arial"/>
              <w:spacing w:val="27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91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491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4920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2</w:t>
      </w:r>
      <w:r w:rsidRPr="00E52A5C">
        <w:rPr>
          <w:rFonts w:ascii="Arial" w:eastAsia="Arial" w:hAnsi="Arial" w:cs="Arial"/>
          <w:spacing w:val="27"/>
          <w:position w:val="-2"/>
          <w:sz w:val="12"/>
          <w:szCs w:val="12"/>
          <w:lang w:val="en-GB"/>
          <w:rPrChange w:id="4921" w:author="Filipe Santana" w:date="2016-01-03T15:57:00Z">
            <w:rPr>
              <w:rFonts w:ascii="Arial" w:eastAsia="Arial" w:hAnsi="Arial" w:cs="Arial"/>
              <w:spacing w:val="27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492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…or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4925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116"/>
          <w:sz w:val="16"/>
          <w:szCs w:val="16"/>
          <w:lang w:val="en-GB"/>
          <w:rPrChange w:id="4926" w:author="Filipe Santana" w:date="2016-01-03T15:57:00Z">
            <w:rPr>
              <w:rFonts w:ascii="Arial" w:eastAsia="Arial" w:hAnsi="Arial" w:cs="Arial"/>
              <w:i/>
              <w:w w:val="116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116"/>
          <w:position w:val="-2"/>
          <w:sz w:val="12"/>
          <w:szCs w:val="12"/>
          <w:lang w:val="en-GB"/>
          <w:rPrChange w:id="4927" w:author="Filipe Santana" w:date="2016-01-03T15:57:00Z">
            <w:rPr>
              <w:rFonts w:ascii="Arial" w:eastAsia="Arial" w:hAnsi="Arial" w:cs="Arial"/>
              <w:i/>
              <w:w w:val="116"/>
              <w:position w:val="-2"/>
              <w:sz w:val="12"/>
              <w:szCs w:val="12"/>
            </w:rPr>
          </w:rPrChange>
        </w:rPr>
        <w:t>n</w:t>
      </w:r>
      <w:r w:rsidRPr="00E52A5C">
        <w:rPr>
          <w:rFonts w:ascii="Arial" w:eastAsia="Arial" w:hAnsi="Arial" w:cs="Arial"/>
          <w:i/>
          <w:spacing w:val="12"/>
          <w:w w:val="116"/>
          <w:position w:val="-2"/>
          <w:sz w:val="12"/>
          <w:szCs w:val="12"/>
          <w:lang w:val="en-GB"/>
          <w:rPrChange w:id="4928" w:author="Filipe Santana" w:date="2016-01-03T15:57:00Z">
            <w:rPr>
              <w:rFonts w:ascii="Arial" w:eastAsia="Arial" w:hAnsi="Arial" w:cs="Arial"/>
              <w:i/>
              <w:spacing w:val="12"/>
              <w:w w:val="116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92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4930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93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created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4932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93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under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4934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493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go: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4936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cell_component</w:t>
      </w:r>
      <w:proofErr w:type="spellEnd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93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.</w:t>
      </w:r>
    </w:p>
    <w:p w14:paraId="473101AC" w14:textId="77777777" w:rsidR="00E6733B" w:rsidRPr="00E52A5C" w:rsidRDefault="002C1A14">
      <w:pPr>
        <w:spacing w:after="0" w:line="171" w:lineRule="exact"/>
        <w:ind w:left="2347" w:right="-20"/>
        <w:rPr>
          <w:rFonts w:ascii="Arial" w:eastAsia="Arial" w:hAnsi="Arial" w:cs="Arial"/>
          <w:sz w:val="16"/>
          <w:szCs w:val="16"/>
          <w:lang w:val="en-GB"/>
          <w:rPrChange w:id="49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93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4940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9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xt,</w:t>
      </w:r>
      <w:r w:rsidRPr="00E52A5C">
        <w:rPr>
          <w:rFonts w:ascii="Arial" w:eastAsia="Arial" w:hAnsi="Arial" w:cs="Arial"/>
          <w:spacing w:val="14"/>
          <w:w w:val="89"/>
          <w:sz w:val="16"/>
          <w:szCs w:val="16"/>
          <w:lang w:val="en-GB"/>
          <w:rPrChange w:id="4942" w:author="Filipe Santana" w:date="2016-01-03T15:57:00Z">
            <w:rPr>
              <w:rFonts w:ascii="Arial" w:eastAsia="Arial" w:hAnsi="Arial" w:cs="Arial"/>
              <w:spacing w:val="1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9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4944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494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4946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4948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4949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i/>
          <w:spacing w:val="11"/>
          <w:w w:val="92"/>
          <w:sz w:val="16"/>
          <w:szCs w:val="16"/>
          <w:lang w:val="en-GB"/>
          <w:rPrChange w:id="4950" w:author="Filipe Santana" w:date="2016-01-03T15:57:00Z">
            <w:rPr>
              <w:rFonts w:ascii="Arial" w:eastAsia="Arial" w:hAnsi="Arial" w:cs="Arial"/>
              <w:i/>
              <w:spacing w:val="1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95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4952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95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spacing w:val="-11"/>
          <w:w w:val="84"/>
          <w:sz w:val="16"/>
          <w:szCs w:val="16"/>
          <w:lang w:val="en-GB"/>
          <w:rPrChange w:id="4954" w:author="Filipe Santana" w:date="2016-01-03T15:57:00Z">
            <w:rPr>
              <w:rFonts w:ascii="Arial" w:eastAsia="Arial" w:hAnsi="Arial" w:cs="Arial"/>
              <w:spacing w:val="-11"/>
              <w:w w:val="84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495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32"/>
          <w:w w:val="84"/>
          <w:sz w:val="16"/>
          <w:szCs w:val="16"/>
          <w:lang w:val="en-GB"/>
          <w:rPrChange w:id="4956" w:author="Filipe Santana" w:date="2016-01-03T15:57:00Z">
            <w:rPr>
              <w:rFonts w:ascii="Arial" w:eastAsia="Arial" w:hAnsi="Arial" w:cs="Arial"/>
              <w:spacing w:val="3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49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6.)</w:t>
      </w:r>
    </w:p>
    <w:p w14:paraId="3E1A0950" w14:textId="77777777" w:rsidR="00E6733B" w:rsidRPr="00E52A5C" w:rsidRDefault="00E6733B">
      <w:pPr>
        <w:spacing w:before="6" w:after="0" w:line="180" w:lineRule="exact"/>
        <w:rPr>
          <w:sz w:val="18"/>
          <w:szCs w:val="18"/>
          <w:lang w:val="en-GB"/>
          <w:rPrChange w:id="4958" w:author="Filipe Santana" w:date="2016-01-03T15:57:00Z">
            <w:rPr>
              <w:sz w:val="18"/>
              <w:szCs w:val="18"/>
            </w:rPr>
          </w:rPrChange>
        </w:rPr>
      </w:pPr>
    </w:p>
    <w:p w14:paraId="07E41623" w14:textId="77777777" w:rsidR="00E6733B" w:rsidRPr="00E52A5C" w:rsidRDefault="002C1A14">
      <w:pPr>
        <w:spacing w:after="0" w:line="240" w:lineRule="auto"/>
        <w:ind w:left="2108" w:right="-20"/>
        <w:rPr>
          <w:rFonts w:ascii="Arial" w:eastAsia="Arial" w:hAnsi="Arial" w:cs="Arial"/>
          <w:sz w:val="15"/>
          <w:szCs w:val="15"/>
          <w:lang w:val="en-GB"/>
          <w:rPrChange w:id="4959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9"/>
          <w:sz w:val="15"/>
          <w:szCs w:val="15"/>
          <w:lang w:val="en-GB"/>
          <w:rPrChange w:id="4960" w:author="Filipe Santana" w:date="2016-01-03T15:57:00Z">
            <w:rPr>
              <w:rFonts w:ascii="Arial" w:eastAsia="Arial" w:hAnsi="Arial" w:cs="Arial"/>
              <w:spacing w:val="-11"/>
              <w:w w:val="89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4961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3"/>
          <w:w w:val="89"/>
          <w:sz w:val="15"/>
          <w:szCs w:val="15"/>
          <w:lang w:val="en-GB"/>
          <w:rPrChange w:id="4962" w:author="Filipe Santana" w:date="2016-01-03T15:57:00Z">
            <w:rPr>
              <w:rFonts w:ascii="Arial" w:eastAsia="Arial" w:hAnsi="Arial" w:cs="Arial"/>
              <w:spacing w:val="3"/>
              <w:w w:val="89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4963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6.</w:t>
      </w:r>
      <w:r w:rsidRPr="00E52A5C">
        <w:rPr>
          <w:rFonts w:ascii="Arial" w:eastAsia="Arial" w:hAnsi="Arial" w:cs="Arial"/>
          <w:spacing w:val="1"/>
          <w:w w:val="89"/>
          <w:sz w:val="15"/>
          <w:szCs w:val="15"/>
          <w:lang w:val="en-GB"/>
          <w:rPrChange w:id="4964" w:author="Filipe Santana" w:date="2016-01-03T15:57:00Z">
            <w:rPr>
              <w:rFonts w:ascii="Arial" w:eastAsia="Arial" w:hAnsi="Arial" w:cs="Arial"/>
              <w:spacing w:val="1"/>
              <w:w w:val="89"/>
              <w:sz w:val="15"/>
              <w:szCs w:val="15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5"/>
          <w:szCs w:val="15"/>
          <w:lang w:val="en-GB"/>
          <w:rPrChange w:id="496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sz w:val="15"/>
          <w:szCs w:val="15"/>
          <w:lang w:val="en-GB"/>
          <w:rPrChange w:id="496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.</w:t>
      </w:r>
    </w:p>
    <w:p w14:paraId="5431E88C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4967" w:author="Filipe Santana" w:date="2016-01-03T15:57:00Z">
            <w:rPr>
              <w:sz w:val="10"/>
              <w:szCs w:val="10"/>
            </w:rPr>
          </w:rPrChange>
        </w:rPr>
      </w:pPr>
    </w:p>
    <w:p w14:paraId="19B326AB" w14:textId="77777777" w:rsidR="00E6733B" w:rsidRPr="00E52A5C" w:rsidRDefault="00EC4A1B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  <w:lang w:val="en-GB"/>
          <w:rPrChange w:id="49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C5FF072">
          <v:group id="_x0000_s1110" style="position:absolute;left:0;text-align:left;margin-left:118.85pt;margin-top:-.4pt;width:222.2pt;height:.1pt;z-index:-1199;mso-position-horizontal-relative:page" coordorigin="2377,-8" coordsize="4444,2">
            <v:shape id="_x0000_s1111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proofErr w:type="spellStart"/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4969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Bp_in_O_with_P_and_M</w:t>
      </w:r>
      <w:proofErr w:type="spellEnd"/>
      <w:r w:rsidR="002C1A14" w:rsidRPr="00E52A5C">
        <w:rPr>
          <w:rFonts w:ascii="Arial" w:eastAsia="Arial" w:hAnsi="Arial" w:cs="Arial"/>
          <w:i/>
          <w:spacing w:val="29"/>
          <w:w w:val="91"/>
          <w:sz w:val="16"/>
          <w:szCs w:val="16"/>
          <w:lang w:val="en-GB"/>
          <w:rPrChange w:id="4970" w:author="Filipe Santana" w:date="2016-01-03T15:57:00Z">
            <w:rPr>
              <w:rFonts w:ascii="Arial" w:eastAsia="Arial" w:hAnsi="Arial" w:cs="Arial"/>
              <w:i/>
              <w:spacing w:val="29"/>
              <w:w w:val="91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497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equ</w:t>
      </w:r>
      <w:r w:rsidR="002C1A14"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4972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iv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497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alent</w:t>
      </w:r>
      <w:r w:rsidR="002C1A14" w:rsidRPr="00E52A5C">
        <w:rPr>
          <w:rFonts w:ascii="Arial" w:eastAsia="Arial" w:hAnsi="Arial" w:cs="Arial"/>
          <w:spacing w:val="-12"/>
          <w:w w:val="91"/>
          <w:sz w:val="16"/>
          <w:szCs w:val="16"/>
          <w:lang w:val="en-GB"/>
          <w:rPrChange w:id="4974" w:author="Filipe Santana" w:date="2016-01-03T15:57:00Z">
            <w:rPr>
              <w:rFonts w:ascii="Arial" w:eastAsia="Arial" w:hAnsi="Arial" w:cs="Arial"/>
              <w:spacing w:val="-12"/>
              <w:w w:val="91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497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</w:t>
      </w:r>
      <w:proofErr w:type="spellEnd"/>
      <w:r w:rsidR="002C1A14"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4976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497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</w:p>
    <w:p w14:paraId="08DF1F81" w14:textId="77777777" w:rsidR="00E6733B" w:rsidRPr="00E52A5C" w:rsidRDefault="002C1A14">
      <w:pPr>
        <w:spacing w:before="35" w:after="0" w:line="240" w:lineRule="auto"/>
        <w:ind w:left="2608" w:right="1995"/>
        <w:jc w:val="center"/>
        <w:rPr>
          <w:rFonts w:ascii="Arial" w:eastAsia="Arial" w:hAnsi="Arial" w:cs="Arial"/>
          <w:sz w:val="16"/>
          <w:szCs w:val="16"/>
          <w:lang w:val="en-GB"/>
          <w:rPrChange w:id="49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97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4980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4981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4982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4983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4984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participan</w:t>
      </w:r>
      <w:r w:rsidRPr="00E52A5C">
        <w:rPr>
          <w:rFonts w:ascii="Arial" w:eastAsia="Arial" w:hAnsi="Arial" w:cs="Arial"/>
          <w:b/>
          <w:bCs/>
          <w:spacing w:val="5"/>
          <w:w w:val="93"/>
          <w:sz w:val="16"/>
          <w:szCs w:val="16"/>
          <w:lang w:val="en-GB"/>
          <w:rPrChange w:id="4985" w:author="Filipe Santana" w:date="2016-01-03T15:57:00Z">
            <w:rPr>
              <w:rFonts w:ascii="Arial" w:eastAsia="Arial" w:hAnsi="Arial" w:cs="Arial"/>
              <w:b/>
              <w:bCs/>
              <w:spacing w:val="5"/>
              <w:w w:val="9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4986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4987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9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4989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4990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M</w:t>
      </w:r>
      <w:r w:rsidRPr="00E52A5C">
        <w:rPr>
          <w:rFonts w:ascii="Arial" w:eastAsia="Arial" w:hAnsi="Arial" w:cs="Arial"/>
          <w:i/>
          <w:spacing w:val="-33"/>
          <w:sz w:val="16"/>
          <w:szCs w:val="16"/>
          <w:lang w:val="en-GB"/>
          <w:rPrChange w:id="4991" w:author="Filipe Santana" w:date="2016-01-03T15:57:00Z">
            <w:rPr>
              <w:rFonts w:ascii="Arial" w:eastAsia="Arial" w:hAnsi="Arial" w:cs="Arial"/>
              <w:i/>
              <w:spacing w:val="-3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4992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)</w:t>
      </w:r>
      <w:proofErr w:type="gramEnd"/>
    </w:p>
    <w:p w14:paraId="72C83FDF" w14:textId="77777777" w:rsidR="00E6733B" w:rsidRPr="00E52A5C" w:rsidRDefault="002C1A14">
      <w:pPr>
        <w:spacing w:before="35" w:after="0" w:line="240" w:lineRule="auto"/>
        <w:ind w:left="2602" w:right="-20"/>
        <w:rPr>
          <w:rFonts w:ascii="Arial" w:eastAsia="Arial" w:hAnsi="Arial" w:cs="Arial"/>
          <w:sz w:val="16"/>
          <w:szCs w:val="16"/>
          <w:lang w:val="en-GB"/>
          <w:rPrChange w:id="49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49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4995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4996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4997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4998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4999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participan</w:t>
      </w:r>
      <w:r w:rsidRPr="00E52A5C">
        <w:rPr>
          <w:rFonts w:ascii="Arial" w:eastAsia="Arial" w:hAnsi="Arial" w:cs="Arial"/>
          <w:b/>
          <w:bCs/>
          <w:spacing w:val="5"/>
          <w:w w:val="93"/>
          <w:sz w:val="16"/>
          <w:szCs w:val="16"/>
          <w:lang w:val="en-GB"/>
          <w:rPrChange w:id="5000" w:author="Filipe Santana" w:date="2016-01-03T15:57:00Z">
            <w:rPr>
              <w:rFonts w:ascii="Arial" w:eastAsia="Arial" w:hAnsi="Arial" w:cs="Arial"/>
              <w:b/>
              <w:bCs/>
              <w:spacing w:val="5"/>
              <w:w w:val="9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00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00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00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004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00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5007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07474E11" w14:textId="77777777" w:rsidR="00E6733B" w:rsidRPr="00E52A5C" w:rsidRDefault="002C1A14">
      <w:pPr>
        <w:spacing w:before="35" w:after="0" w:line="240" w:lineRule="auto"/>
        <w:ind w:left="2852" w:right="1282"/>
        <w:jc w:val="center"/>
        <w:rPr>
          <w:rFonts w:ascii="Arial" w:eastAsia="Arial" w:hAnsi="Arial" w:cs="Arial"/>
          <w:sz w:val="16"/>
          <w:szCs w:val="16"/>
          <w:lang w:val="en-GB"/>
          <w:rPrChange w:id="50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5010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011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012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013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5014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015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5016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5017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5018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01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5020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02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5022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02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(btl2: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502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Function </w:t>
      </w:r>
      <w:r w:rsidRPr="00E52A5C">
        <w:rPr>
          <w:rFonts w:ascii="Arial" w:eastAsia="Arial" w:hAnsi="Arial" w:cs="Arial"/>
          <w:i/>
          <w:spacing w:val="14"/>
          <w:w w:val="89"/>
          <w:sz w:val="16"/>
          <w:szCs w:val="16"/>
          <w:lang w:val="en-GB"/>
          <w:rPrChange w:id="5025" w:author="Filipe Santana" w:date="2016-01-03T15:57:00Z">
            <w:rPr>
              <w:rFonts w:ascii="Arial" w:eastAsia="Arial" w:hAnsi="Arial" w:cs="Arial"/>
              <w:i/>
              <w:spacing w:val="1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0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</w:p>
    <w:p w14:paraId="558AA5FC" w14:textId="77777777" w:rsidR="00E6733B" w:rsidRPr="00E52A5C" w:rsidRDefault="002C1A14">
      <w:pPr>
        <w:spacing w:before="35" w:after="0" w:line="240" w:lineRule="auto"/>
        <w:ind w:left="3137" w:right="1606"/>
        <w:jc w:val="center"/>
        <w:rPr>
          <w:rFonts w:ascii="Arial" w:eastAsia="Arial" w:hAnsi="Arial" w:cs="Arial"/>
          <w:sz w:val="16"/>
          <w:szCs w:val="16"/>
          <w:lang w:val="en-GB"/>
          <w:rPrChange w:id="50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5028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029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030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5031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5032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ealization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033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5034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5035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036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5037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039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04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5041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5042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)))</w:t>
      </w:r>
    </w:p>
    <w:p w14:paraId="430E9D26" w14:textId="77777777" w:rsidR="00E6733B" w:rsidRPr="00E52A5C" w:rsidRDefault="002C1A14">
      <w:pPr>
        <w:spacing w:before="35" w:after="0" w:line="240" w:lineRule="auto"/>
        <w:ind w:left="2602" w:right="-20"/>
        <w:rPr>
          <w:rFonts w:ascii="Arial" w:eastAsia="Arial" w:hAnsi="Arial" w:cs="Arial"/>
          <w:sz w:val="16"/>
          <w:szCs w:val="16"/>
          <w:lang w:val="en-GB"/>
          <w:rPrChange w:id="50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04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045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5046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047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048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8"/>
          <w:sz w:val="16"/>
          <w:szCs w:val="16"/>
          <w:lang w:val="en-GB"/>
          <w:rPrChange w:id="5049" w:author="Filipe Santana" w:date="2016-01-03T15:57:00Z">
            <w:rPr>
              <w:rFonts w:ascii="Arial" w:eastAsia="Arial" w:hAnsi="Arial" w:cs="Arial"/>
              <w:b/>
              <w:bCs/>
              <w:w w:val="88"/>
              <w:sz w:val="16"/>
              <w:szCs w:val="16"/>
            </w:rPr>
          </w:rPrChange>
        </w:rPr>
        <w:t xml:space="preserve">included </w:t>
      </w:r>
      <w:r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5050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b/>
          <w:bCs/>
          <w:spacing w:val="2"/>
          <w:w w:val="93"/>
          <w:sz w:val="16"/>
          <w:szCs w:val="16"/>
          <w:lang w:val="en-GB"/>
          <w:rPrChange w:id="5051" w:author="Filipe Santana" w:date="2016-01-03T15:57:00Z">
            <w:rPr>
              <w:rFonts w:ascii="Arial" w:eastAsia="Arial" w:hAnsi="Arial" w:cs="Arial"/>
              <w:b/>
              <w:bCs/>
              <w:spacing w:val="2"/>
              <w:w w:val="93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05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053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05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055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05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5057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1</w:t>
      </w:r>
      <w:r w:rsidRPr="00E52A5C">
        <w:rPr>
          <w:rFonts w:ascii="Arial" w:eastAsia="Arial" w:hAnsi="Arial" w:cs="Arial"/>
          <w:spacing w:val="27"/>
          <w:position w:val="-2"/>
          <w:sz w:val="12"/>
          <w:szCs w:val="12"/>
          <w:lang w:val="en-GB"/>
          <w:rPrChange w:id="5058" w:author="Filipe Santana" w:date="2016-01-03T15:57:00Z">
            <w:rPr>
              <w:rFonts w:ascii="Arial" w:eastAsia="Arial" w:hAnsi="Arial" w:cs="Arial"/>
              <w:spacing w:val="27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060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06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position w:val="-2"/>
          <w:sz w:val="12"/>
          <w:szCs w:val="12"/>
          <w:lang w:val="en-GB"/>
          <w:rPrChange w:id="5062" w:author="Filipe Santana" w:date="2016-01-03T15:57:00Z">
            <w:rPr>
              <w:rFonts w:ascii="Arial" w:eastAsia="Arial" w:hAnsi="Arial" w:cs="Arial"/>
              <w:position w:val="-2"/>
              <w:sz w:val="12"/>
              <w:szCs w:val="12"/>
            </w:rPr>
          </w:rPrChange>
        </w:rPr>
        <w:t>2</w:t>
      </w:r>
      <w:r w:rsidRPr="00E52A5C">
        <w:rPr>
          <w:rFonts w:ascii="Arial" w:eastAsia="Arial" w:hAnsi="Arial" w:cs="Arial"/>
          <w:spacing w:val="27"/>
          <w:position w:val="-2"/>
          <w:sz w:val="12"/>
          <w:szCs w:val="12"/>
          <w:lang w:val="en-GB"/>
          <w:rPrChange w:id="5063" w:author="Filipe Santana" w:date="2016-01-03T15:57:00Z">
            <w:rPr>
              <w:rFonts w:ascii="Arial" w:eastAsia="Arial" w:hAnsi="Arial" w:cs="Arial"/>
              <w:spacing w:val="27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06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…or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067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104"/>
          <w:sz w:val="16"/>
          <w:szCs w:val="16"/>
          <w:lang w:val="en-GB"/>
          <w:rPrChange w:id="5068" w:author="Filipe Santana" w:date="2016-01-03T15:57:00Z">
            <w:rPr>
              <w:rFonts w:ascii="Arial" w:eastAsia="Arial" w:hAnsi="Arial" w:cs="Arial"/>
              <w:i/>
              <w:w w:val="104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137"/>
          <w:position w:val="-2"/>
          <w:sz w:val="12"/>
          <w:szCs w:val="12"/>
          <w:lang w:val="en-GB"/>
          <w:rPrChange w:id="5069" w:author="Filipe Santana" w:date="2016-01-03T15:57:00Z">
            <w:rPr>
              <w:rFonts w:ascii="Arial" w:eastAsia="Arial" w:hAnsi="Arial" w:cs="Arial"/>
              <w:i/>
              <w:w w:val="137"/>
              <w:position w:val="-2"/>
              <w:sz w:val="12"/>
              <w:szCs w:val="12"/>
            </w:rPr>
          </w:rPrChange>
        </w:rPr>
        <w:t>n</w:t>
      </w:r>
      <w:r w:rsidRPr="00E52A5C">
        <w:rPr>
          <w:rFonts w:ascii="Arial" w:eastAsia="Arial" w:hAnsi="Arial" w:cs="Arial"/>
          <w:i/>
          <w:spacing w:val="-23"/>
          <w:position w:val="-2"/>
          <w:sz w:val="12"/>
          <w:szCs w:val="12"/>
          <w:lang w:val="en-GB"/>
          <w:rPrChange w:id="5070" w:author="Filipe Santana" w:date="2016-01-03T15:57:00Z">
            <w:rPr>
              <w:rFonts w:ascii="Arial" w:eastAsia="Arial" w:hAnsi="Arial" w:cs="Arial"/>
              <w:i/>
              <w:spacing w:val="-23"/>
              <w:position w:val="-2"/>
              <w:sz w:val="12"/>
              <w:szCs w:val="12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proofErr w:type="gramEnd"/>
    </w:p>
    <w:p w14:paraId="22AF8429" w14:textId="77777777" w:rsidR="00E6733B" w:rsidRPr="00E52A5C" w:rsidRDefault="00EC4A1B">
      <w:pPr>
        <w:spacing w:before="23" w:after="0" w:line="240" w:lineRule="auto"/>
        <w:ind w:left="2602" w:right="-20"/>
        <w:rPr>
          <w:rFonts w:ascii="Arial" w:eastAsia="Arial" w:hAnsi="Arial" w:cs="Arial"/>
          <w:sz w:val="16"/>
          <w:szCs w:val="16"/>
          <w:lang w:val="en-GB"/>
          <w:rPrChange w:id="50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7984791">
          <v:group id="_x0000_s1108" style="position:absolute;left:0;text-align:left;margin-left:118.85pt;margin-top:12.2pt;width:222.2pt;height:.1pt;z-index:-1198;mso-position-horizontal-relative:page" coordorigin="2377,244" coordsize="4444,2">
            <v:shape id="_x0000_s1109" style="position:absolute;left:2377;top:244;width:4444;height:2" coordorigin="2377,244" coordsize="4444,0" path="m2377,244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507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074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5075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076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077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88"/>
          <w:sz w:val="16"/>
          <w:szCs w:val="16"/>
          <w:lang w:val="en-GB"/>
          <w:rPrChange w:id="5078" w:author="Filipe Santana" w:date="2016-01-03T15:57:00Z">
            <w:rPr>
              <w:rFonts w:ascii="Arial" w:eastAsia="Arial" w:hAnsi="Arial" w:cs="Arial"/>
              <w:b/>
              <w:bCs/>
              <w:w w:val="88"/>
              <w:sz w:val="16"/>
              <w:szCs w:val="16"/>
            </w:rPr>
          </w:rPrChange>
        </w:rPr>
        <w:t xml:space="preserve">included </w:t>
      </w:r>
      <w:r w:rsidR="002C1A14"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5079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i</w:t>
      </w:r>
      <w:r w:rsidR="002C1A14" w:rsidRPr="00E52A5C">
        <w:rPr>
          <w:rFonts w:ascii="Arial" w:eastAsia="Arial" w:hAnsi="Arial" w:cs="Arial"/>
          <w:b/>
          <w:bCs/>
          <w:spacing w:val="2"/>
          <w:w w:val="93"/>
          <w:sz w:val="16"/>
          <w:szCs w:val="16"/>
          <w:lang w:val="en-GB"/>
          <w:rPrChange w:id="5080" w:author="Filipe Santana" w:date="2016-01-03T15:57:00Z">
            <w:rPr>
              <w:rFonts w:ascii="Arial" w:eastAsia="Arial" w:hAnsi="Arial" w:cs="Arial"/>
              <w:b/>
              <w:bCs/>
              <w:spacing w:val="2"/>
              <w:w w:val="93"/>
              <w:sz w:val="16"/>
              <w:szCs w:val="16"/>
            </w:rPr>
          </w:rPrChange>
        </w:rPr>
        <w:t>n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508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08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508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084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5085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0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</w:p>
    <w:p w14:paraId="426DEC11" w14:textId="77777777" w:rsidR="00E6733B" w:rsidRPr="00E52A5C" w:rsidRDefault="00E6733B">
      <w:pPr>
        <w:spacing w:before="17" w:after="0" w:line="220" w:lineRule="exact"/>
        <w:rPr>
          <w:lang w:val="en-GB"/>
          <w:rPrChange w:id="5087" w:author="Filipe Santana" w:date="2016-01-03T15:57:00Z">
            <w:rPr/>
          </w:rPrChange>
        </w:rPr>
      </w:pPr>
    </w:p>
    <w:p w14:paraId="0E06137B" w14:textId="6AC3465B" w:rsidR="00E6733B" w:rsidRPr="00E52A5C" w:rsidRDefault="002C1A14">
      <w:pPr>
        <w:spacing w:after="0" w:line="220" w:lineRule="atLeast"/>
        <w:ind w:left="2108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50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50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090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5092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509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i/>
          <w:spacing w:val="37"/>
          <w:w w:val="91"/>
          <w:sz w:val="16"/>
          <w:szCs w:val="16"/>
          <w:lang w:val="en-GB"/>
          <w:rPrChange w:id="5094" w:author="Filipe Santana" w:date="2016-01-03T15:57:00Z">
            <w:rPr>
              <w:rFonts w:ascii="Arial" w:eastAsia="Arial" w:hAnsi="Arial" w:cs="Arial"/>
              <w:i/>
              <w:spacing w:val="3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0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spacing w:val="-12"/>
          <w:w w:val="91"/>
          <w:sz w:val="16"/>
          <w:szCs w:val="16"/>
          <w:lang w:val="en-GB"/>
          <w:rPrChange w:id="5096" w:author="Filipe Santana" w:date="2016-01-03T15:57:00Z">
            <w:rPr>
              <w:rFonts w:ascii="Arial" w:eastAsia="Arial" w:hAnsi="Arial" w:cs="Arial"/>
              <w:spacing w:val="-12"/>
              <w:w w:val="91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0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91"/>
          <w:sz w:val="16"/>
          <w:szCs w:val="16"/>
          <w:lang w:val="en-GB"/>
          <w:rPrChange w:id="5098" w:author="Filipe Santana" w:date="2016-01-03T15:57:00Z">
            <w:rPr>
              <w:rFonts w:ascii="Arial" w:eastAsia="Arial" w:hAnsi="Arial" w:cs="Arial"/>
              <w:spacing w:val="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0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6)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510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0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describes</w:t>
      </w:r>
      <w:r w:rsidRPr="00E52A5C">
        <w:rPr>
          <w:rFonts w:ascii="Arial" w:eastAsia="Arial" w:hAnsi="Arial" w:cs="Arial"/>
          <w:spacing w:val="25"/>
          <w:w w:val="84"/>
          <w:sz w:val="16"/>
          <w:szCs w:val="16"/>
          <w:lang w:val="en-GB"/>
          <w:rPrChange w:id="5102" w:author="Filipe Santana" w:date="2016-01-03T15:57:00Z">
            <w:rPr>
              <w:rFonts w:ascii="Arial" w:eastAsia="Arial" w:hAnsi="Arial" w:cs="Arial"/>
              <w:spacing w:val="2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0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24"/>
          <w:w w:val="84"/>
          <w:sz w:val="16"/>
          <w:szCs w:val="16"/>
          <w:lang w:val="en-GB"/>
          <w:rPrChange w:id="5104" w:author="Filipe Santana" w:date="2016-01-03T15:57:00Z">
            <w:rPr>
              <w:rFonts w:ascii="Arial" w:eastAsia="Arial" w:hAnsi="Arial" w:cs="Arial"/>
              <w:spacing w:val="2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0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7"/>
          <w:w w:val="84"/>
          <w:sz w:val="16"/>
          <w:szCs w:val="16"/>
          <w:lang w:val="en-GB"/>
          <w:rPrChange w:id="5106" w:author="Filipe Santana" w:date="2016-01-03T15:57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bio-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0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logical </w:t>
      </w:r>
      <w:r w:rsidRPr="00E52A5C">
        <w:rPr>
          <w:rFonts w:ascii="Arial" w:eastAsia="Arial" w:hAnsi="Arial" w:cs="Arial"/>
          <w:spacing w:val="14"/>
          <w:w w:val="84"/>
          <w:sz w:val="16"/>
          <w:szCs w:val="16"/>
          <w:lang w:val="en-GB"/>
          <w:rPrChange w:id="5109" w:author="Filipe Santana" w:date="2016-01-03T15:57:00Z">
            <w:rPr>
              <w:rFonts w:ascii="Arial" w:eastAsia="Arial" w:hAnsi="Arial" w:cs="Arial"/>
              <w:spacing w:val="1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1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process</w:t>
      </w:r>
      <w:proofErr w:type="gramEnd"/>
      <w:r w:rsidRPr="00E52A5C">
        <w:rPr>
          <w:rFonts w:ascii="Arial" w:eastAsia="Arial" w:hAnsi="Arial" w:cs="Arial"/>
          <w:spacing w:val="7"/>
          <w:w w:val="84"/>
          <w:sz w:val="16"/>
          <w:szCs w:val="16"/>
          <w:lang w:val="en-GB"/>
          <w:rPrChange w:id="5111" w:author="Filipe Santana" w:date="2016-01-03T15:57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1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from 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5113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1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5115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1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single</w:t>
      </w:r>
      <w:r w:rsidRPr="00E52A5C">
        <w:rPr>
          <w:rFonts w:ascii="Arial" w:eastAsia="Arial" w:hAnsi="Arial" w:cs="Arial"/>
          <w:spacing w:val="30"/>
          <w:w w:val="84"/>
          <w:sz w:val="16"/>
          <w:szCs w:val="16"/>
          <w:lang w:val="en-GB"/>
          <w:rPrChange w:id="5117" w:author="Filipe Santana" w:date="2016-01-03T15:57:00Z">
            <w:rPr>
              <w:rFonts w:ascii="Arial" w:eastAsia="Arial" w:hAnsi="Arial" w:cs="Arial"/>
              <w:spacing w:val="3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1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23"/>
          <w:w w:val="84"/>
          <w:sz w:val="16"/>
          <w:szCs w:val="16"/>
          <w:lang w:val="en-GB"/>
          <w:rPrChange w:id="5119" w:author="Filipe Santana" w:date="2016-01-03T15:57:00Z">
            <w:rPr>
              <w:rFonts w:ascii="Arial" w:eastAsia="Arial" w:hAnsi="Arial" w:cs="Arial"/>
              <w:spacing w:val="2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2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spacing w:val="-4"/>
          <w:w w:val="84"/>
          <w:sz w:val="16"/>
          <w:szCs w:val="16"/>
          <w:lang w:val="en-GB"/>
          <w:rPrChange w:id="5121" w:author="Filipe Santana" w:date="2016-01-03T15:57:00Z">
            <w:rPr>
              <w:rFonts w:ascii="Arial" w:eastAsia="Arial" w:hAnsi="Arial" w:cs="Arial"/>
              <w:spacing w:val="-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2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5123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2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participants </w:t>
      </w:r>
      <w:r w:rsidRPr="00E52A5C">
        <w:rPr>
          <w:rFonts w:ascii="Arial" w:eastAsia="Arial" w:hAnsi="Arial" w:cs="Arial"/>
          <w:spacing w:val="13"/>
          <w:w w:val="84"/>
          <w:sz w:val="16"/>
          <w:szCs w:val="16"/>
          <w:lang w:val="en-GB"/>
          <w:rPrChange w:id="5125" w:author="Filipe Santana" w:date="2016-01-03T15:57:00Z">
            <w:rPr>
              <w:rFonts w:ascii="Arial" w:eastAsia="Arial" w:hAnsi="Arial" w:cs="Arial"/>
              <w:spacing w:val="1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12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6"/>
          <w:w w:val="84"/>
          <w:sz w:val="16"/>
          <w:szCs w:val="16"/>
          <w:lang w:val="en-GB"/>
          <w:rPrChange w:id="5127" w:author="Filipe Santana" w:date="2016-01-03T15:57:00Z">
            <w:rPr>
              <w:rFonts w:ascii="Arial" w:eastAsia="Arial" w:hAnsi="Arial" w:cs="Arial"/>
              <w:spacing w:val="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512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13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5131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small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3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molecules;</w:t>
      </w:r>
      <w:r w:rsidRPr="00E52A5C">
        <w:rPr>
          <w:rFonts w:ascii="Arial" w:eastAsia="Arial" w:hAnsi="Arial" w:cs="Arial"/>
          <w:spacing w:val="24"/>
          <w:w w:val="87"/>
          <w:sz w:val="16"/>
          <w:szCs w:val="16"/>
          <w:lang w:val="en-GB"/>
          <w:rPrChange w:id="5134" w:author="Filipe Santana" w:date="2016-01-03T15:57:00Z">
            <w:rPr>
              <w:rFonts w:ascii="Arial" w:eastAsia="Arial" w:hAnsi="Arial" w:cs="Arial"/>
              <w:spacing w:val="2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3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 process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5136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13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13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included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5140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5142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1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w w:val="89"/>
          <w:sz w:val="16"/>
          <w:szCs w:val="16"/>
          <w:lang w:val="en-GB"/>
          <w:rPrChange w:id="5144" w:author="Filipe Santana" w:date="2016-01-03T15:57:00Z">
            <w:rPr>
              <w:rFonts w:ascii="Arial" w:eastAsia="Arial" w:hAnsi="Arial" w:cs="Arial"/>
              <w:spacing w:val="-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14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combination</w:t>
      </w:r>
      <w:r w:rsidRPr="00E52A5C">
        <w:rPr>
          <w:rFonts w:ascii="Arial" w:eastAsia="Arial" w:hAnsi="Arial" w:cs="Arial"/>
          <w:spacing w:val="25"/>
          <w:w w:val="89"/>
          <w:sz w:val="16"/>
          <w:szCs w:val="16"/>
          <w:lang w:val="en-GB"/>
          <w:rPrChange w:id="5146" w:author="Filipe Santana" w:date="2016-01-03T15:57:00Z">
            <w:rPr>
              <w:rFonts w:ascii="Arial" w:eastAsia="Arial" w:hAnsi="Arial" w:cs="Arial"/>
              <w:spacing w:val="2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5148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4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one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5151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15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5153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1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cel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51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1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lular</w:t>
      </w:r>
      <w:proofErr w:type="spellEnd"/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157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15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component;</w:t>
      </w:r>
      <w:r w:rsidRPr="00E52A5C">
        <w:rPr>
          <w:rFonts w:ascii="Arial" w:eastAsia="Arial" w:hAnsi="Arial" w:cs="Arial"/>
          <w:spacing w:val="8"/>
          <w:w w:val="91"/>
          <w:sz w:val="16"/>
          <w:szCs w:val="16"/>
          <w:lang w:val="en-GB"/>
          <w:rPrChange w:id="5159" w:author="Filipe Santana" w:date="2016-01-03T15:57:00Z">
            <w:rPr>
              <w:rFonts w:ascii="Arial" w:eastAsia="Arial" w:hAnsi="Arial" w:cs="Arial"/>
              <w:spacing w:val="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16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included</w:t>
      </w:r>
      <w:r w:rsidRPr="00E52A5C">
        <w:rPr>
          <w:rFonts w:ascii="Arial" w:eastAsia="Arial" w:hAnsi="Arial" w:cs="Arial"/>
          <w:spacing w:val="17"/>
          <w:w w:val="91"/>
          <w:sz w:val="16"/>
          <w:szCs w:val="16"/>
          <w:lang w:val="en-GB"/>
          <w:rPrChange w:id="5161" w:author="Filipe Santana" w:date="2016-01-03T15:57:00Z">
            <w:rPr>
              <w:rFonts w:ascii="Arial" w:eastAsia="Arial" w:hAnsi="Arial" w:cs="Arial"/>
              <w:spacing w:val="1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5163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6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5165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34"/>
          <w:w w:val="87"/>
          <w:sz w:val="16"/>
          <w:szCs w:val="16"/>
          <w:lang w:val="en-GB"/>
          <w:rPrChange w:id="5167" w:author="Filipe Santana" w:date="2016-01-03T15:57:00Z">
            <w:rPr>
              <w:rFonts w:ascii="Arial" w:eastAsia="Arial" w:hAnsi="Arial" w:cs="Arial"/>
              <w:spacing w:val="3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516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5170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7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anism; 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5172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7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and,</w:t>
      </w:r>
      <w:r w:rsidRPr="00E52A5C">
        <w:rPr>
          <w:rFonts w:ascii="Arial" w:eastAsia="Arial" w:hAnsi="Arial" w:cs="Arial"/>
          <w:spacing w:val="15"/>
          <w:w w:val="87"/>
          <w:sz w:val="16"/>
          <w:szCs w:val="16"/>
          <w:lang w:val="en-GB"/>
          <w:rPrChange w:id="5174" w:author="Filipe Santana" w:date="2016-01-03T15:57:00Z">
            <w:rPr>
              <w:rFonts w:ascii="Arial" w:eastAsia="Arial" w:hAnsi="Arial" w:cs="Arial"/>
              <w:spacing w:val="1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7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5176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17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5178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from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8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5181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8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record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5183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5185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5187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participant 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189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1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5191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9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5193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process,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5195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6"/>
          <w:sz w:val="16"/>
          <w:szCs w:val="16"/>
          <w:lang w:val="en-GB"/>
          <w:rPrChange w:id="5197" w:author="Filipe Santana" w:date="2016-01-03T15:57:00Z">
            <w:rPr>
              <w:rFonts w:ascii="Arial" w:eastAsia="Arial" w:hAnsi="Arial" w:cs="Arial"/>
              <w:spacing w:val="-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19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5199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20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-5"/>
          <w:w w:val="86"/>
          <w:sz w:val="16"/>
          <w:szCs w:val="16"/>
          <w:lang w:val="en-GB"/>
          <w:rPrChange w:id="5201" w:author="Filipe Santana" w:date="2016-01-03T15:57:00Z">
            <w:rPr>
              <w:rFonts w:ascii="Arial" w:eastAsia="Arial" w:hAnsi="Arial" w:cs="Arial"/>
              <w:spacing w:val="-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20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function to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5203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="00F26BE0">
        <w:rPr>
          <w:rFonts w:ascii="Arial" w:eastAsia="Arial" w:hAnsi="Arial" w:cs="Arial"/>
          <w:sz w:val="16"/>
          <w:szCs w:val="16"/>
          <w:lang w:val="en-GB"/>
        </w:rPr>
        <w:t>perform</w:t>
      </w:r>
      <w:r w:rsidR="00F26BE0" w:rsidRPr="00E52A5C">
        <w:rPr>
          <w:rFonts w:ascii="Arial" w:eastAsia="Arial" w:hAnsi="Arial" w:cs="Arial"/>
          <w:sz w:val="16"/>
          <w:szCs w:val="16"/>
          <w:lang w:val="en-GB"/>
          <w:rPrChange w:id="52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20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5206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2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functions.</w:t>
      </w:r>
    </w:p>
    <w:p w14:paraId="1A261E38" w14:textId="77777777" w:rsidR="00E6733B" w:rsidRPr="00E52A5C" w:rsidRDefault="002C1A14">
      <w:pPr>
        <w:spacing w:before="33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52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lang w:val="en-GB"/>
          <w:rPrChange w:id="5209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21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lastRenderedPageBreak/>
        <w:t>Some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5211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5212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i/>
          <w:spacing w:val="6"/>
          <w:w w:val="92"/>
          <w:sz w:val="16"/>
          <w:szCs w:val="16"/>
          <w:lang w:val="en-GB"/>
          <w:rPrChange w:id="5213" w:author="Filipe Santana" w:date="2016-01-03T15:57:00Z">
            <w:rPr>
              <w:rFonts w:ascii="Arial" w:eastAsia="Arial" w:hAnsi="Arial" w:cs="Arial"/>
              <w:i/>
              <w:spacing w:val="6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21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5215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21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dysfunctional, 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5217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21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i.e.</w:t>
      </w:r>
      <w:proofErr w:type="gramEnd"/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5219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22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denotes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5221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2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abno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5223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52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22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mal</w:t>
      </w:r>
      <w:r w:rsidRPr="00E52A5C">
        <w:rPr>
          <w:rFonts w:ascii="Arial" w:eastAsia="Arial" w:hAnsi="Arial" w:cs="Arial"/>
          <w:spacing w:val="2"/>
          <w:w w:val="91"/>
          <w:sz w:val="16"/>
          <w:szCs w:val="16"/>
          <w:lang w:val="en-GB"/>
          <w:rPrChange w:id="5226" w:author="Filipe Santana" w:date="2016-01-03T15:57:00Z">
            <w:rPr>
              <w:rFonts w:ascii="Arial" w:eastAsia="Arial" w:hAnsi="Arial" w:cs="Arial"/>
              <w:spacing w:val="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22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5228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5229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23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anisms’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2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situations.</w:t>
      </w:r>
    </w:p>
    <w:p w14:paraId="4361F73A" w14:textId="77777777" w:rsidR="00E6733B" w:rsidRPr="00E52A5C" w:rsidRDefault="00E6733B">
      <w:pPr>
        <w:spacing w:before="13" w:after="0" w:line="260" w:lineRule="exact"/>
        <w:rPr>
          <w:sz w:val="26"/>
          <w:szCs w:val="26"/>
          <w:lang w:val="en-GB"/>
          <w:rPrChange w:id="5232" w:author="Filipe Santana" w:date="2016-01-03T15:57:00Z">
            <w:rPr>
              <w:sz w:val="26"/>
              <w:szCs w:val="26"/>
            </w:rPr>
          </w:rPrChange>
        </w:rPr>
      </w:pPr>
    </w:p>
    <w:p w14:paraId="20563E58" w14:textId="77777777" w:rsidR="00E6733B" w:rsidRPr="00E52A5C" w:rsidRDefault="002C1A14">
      <w:pPr>
        <w:spacing w:after="0" w:line="240" w:lineRule="auto"/>
        <w:ind w:left="-34" w:right="2798"/>
        <w:jc w:val="center"/>
        <w:rPr>
          <w:rFonts w:ascii="Arial" w:eastAsia="Arial" w:hAnsi="Arial" w:cs="Arial"/>
          <w:sz w:val="15"/>
          <w:szCs w:val="15"/>
          <w:lang w:val="en-GB"/>
          <w:rPrChange w:id="5233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90"/>
          <w:sz w:val="15"/>
          <w:szCs w:val="15"/>
          <w:lang w:val="en-GB"/>
          <w:rPrChange w:id="5234" w:author="Filipe Santana" w:date="2016-01-03T15:57:00Z">
            <w:rPr>
              <w:rFonts w:ascii="Arial" w:eastAsia="Arial" w:hAnsi="Arial" w:cs="Arial"/>
              <w:spacing w:val="-11"/>
              <w:w w:val="90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5235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-1"/>
          <w:w w:val="90"/>
          <w:sz w:val="15"/>
          <w:szCs w:val="15"/>
          <w:lang w:val="en-GB"/>
          <w:rPrChange w:id="5236" w:author="Filipe Santana" w:date="2016-01-03T15:57:00Z">
            <w:rPr>
              <w:rFonts w:ascii="Arial" w:eastAsia="Arial" w:hAnsi="Arial" w:cs="Arial"/>
              <w:spacing w:val="-1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5237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7.</w:t>
      </w:r>
      <w:r w:rsidRPr="00E52A5C">
        <w:rPr>
          <w:rFonts w:ascii="Arial" w:eastAsia="Arial" w:hAnsi="Arial" w:cs="Arial"/>
          <w:spacing w:val="-1"/>
          <w:w w:val="90"/>
          <w:sz w:val="15"/>
          <w:szCs w:val="15"/>
          <w:lang w:val="en-GB"/>
          <w:rPrChange w:id="5238" w:author="Filipe Santana" w:date="2016-01-03T15:57:00Z">
            <w:rPr>
              <w:rFonts w:ascii="Arial" w:eastAsia="Arial" w:hAnsi="Arial" w:cs="Arial"/>
              <w:spacing w:val="-1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5239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Dysfunctional</w:t>
      </w:r>
      <w:r w:rsidRPr="00E52A5C">
        <w:rPr>
          <w:rFonts w:ascii="Arial" w:eastAsia="Arial" w:hAnsi="Arial" w:cs="Arial"/>
          <w:spacing w:val="36"/>
          <w:w w:val="90"/>
          <w:sz w:val="15"/>
          <w:szCs w:val="15"/>
          <w:lang w:val="en-GB"/>
          <w:rPrChange w:id="5240" w:author="Filipe Santana" w:date="2016-01-03T15:57:00Z">
            <w:rPr>
              <w:rFonts w:ascii="Arial" w:eastAsia="Arial" w:hAnsi="Arial" w:cs="Arial"/>
              <w:spacing w:val="36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5241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phenotypes</w:t>
      </w:r>
      <w:r w:rsidRPr="00E52A5C">
        <w:rPr>
          <w:rFonts w:ascii="Arial" w:eastAsia="Arial" w:hAnsi="Arial" w:cs="Arial"/>
          <w:spacing w:val="1"/>
          <w:w w:val="87"/>
          <w:sz w:val="15"/>
          <w:szCs w:val="15"/>
          <w:lang w:val="en-GB"/>
          <w:rPrChange w:id="5242" w:author="Filipe Santana" w:date="2016-01-03T15:57:00Z">
            <w:rPr>
              <w:rFonts w:ascii="Arial" w:eastAsia="Arial" w:hAnsi="Arial" w:cs="Arial"/>
              <w:spacing w:val="1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243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of</w:t>
      </w:r>
      <w:r w:rsidRPr="00E52A5C">
        <w:rPr>
          <w:rFonts w:ascii="Arial" w:eastAsia="Arial" w:hAnsi="Arial" w:cs="Arial"/>
          <w:spacing w:val="7"/>
          <w:sz w:val="15"/>
          <w:szCs w:val="15"/>
          <w:lang w:val="en-GB"/>
          <w:rPrChange w:id="5244" w:author="Filipe Santana" w:date="2016-01-03T15:57:00Z">
            <w:rPr>
              <w:rFonts w:ascii="Arial" w:eastAsia="Arial" w:hAnsi="Arial" w:cs="Arial"/>
              <w:spacing w:val="7"/>
              <w:sz w:val="15"/>
              <w:szCs w:val="15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5"/>
          <w:szCs w:val="15"/>
          <w:lang w:val="en-GB"/>
          <w:rPrChange w:id="5245" w:author="Filipe Santana" w:date="2016-01-03T15:57:00Z">
            <w:rPr>
              <w:rFonts w:ascii="Arial" w:eastAsia="Arial" w:hAnsi="Arial" w:cs="Arial"/>
              <w:w w:val="92"/>
              <w:sz w:val="15"/>
              <w:szCs w:val="15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w w:val="92"/>
          <w:sz w:val="15"/>
          <w:szCs w:val="15"/>
          <w:lang w:val="en-GB"/>
          <w:rPrChange w:id="5246" w:author="Filipe Santana" w:date="2016-01-03T15:57:00Z">
            <w:rPr>
              <w:rFonts w:ascii="Arial" w:eastAsia="Arial" w:hAnsi="Arial" w:cs="Arial"/>
              <w:w w:val="92"/>
              <w:sz w:val="15"/>
              <w:szCs w:val="15"/>
            </w:rPr>
          </w:rPrChange>
        </w:rPr>
        <w:t>.</w:t>
      </w:r>
    </w:p>
    <w:p w14:paraId="27A27A61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5247" w:author="Filipe Santana" w:date="2016-01-03T15:57:00Z">
            <w:rPr>
              <w:sz w:val="10"/>
              <w:szCs w:val="10"/>
            </w:rPr>
          </w:rPrChange>
        </w:rPr>
      </w:pPr>
    </w:p>
    <w:p w14:paraId="1F3DAEDC" w14:textId="77777777" w:rsidR="00E6733B" w:rsidRPr="00E52A5C" w:rsidRDefault="00EC4A1B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  <w:lang w:val="en-GB"/>
          <w:rPrChange w:id="52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7FE4CC8">
          <v:group id="_x0000_s1106" style="position:absolute;left:0;text-align:left;margin-left:369.9pt;margin-top:-.4pt;width:222.2pt;height:.1pt;z-index:-1197;mso-position-horizontal-relative:page" coordorigin="7398,-8" coordsize="4444,2">
            <v:shape id="_x0000_s1107" style="position:absolute;left:7398;top:-8;width:4444;height:2" coordorigin="7398,-8" coordsize="4444,0" path="m7398,-8r4444,e" filled="f" strokeweight=".17569mm">
              <v:path arrowok="t"/>
            </v:shape>
            <w10:wrap anchorx="page"/>
          </v:group>
        </w:pict>
      </w:r>
      <w:proofErr w:type="spellStart"/>
      <w:r w:rsidR="002C1A14"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5249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Dysfunctional_Bp_in_O_with_P_and_M</w:t>
      </w:r>
      <w:proofErr w:type="spellEnd"/>
      <w:r w:rsidR="002C1A14" w:rsidRPr="00E52A5C">
        <w:rPr>
          <w:rFonts w:ascii="Arial" w:eastAsia="Arial" w:hAnsi="Arial" w:cs="Arial"/>
          <w:i/>
          <w:spacing w:val="11"/>
          <w:w w:val="92"/>
          <w:sz w:val="16"/>
          <w:szCs w:val="16"/>
          <w:lang w:val="en-GB"/>
          <w:rPrChange w:id="5250" w:author="Filipe Santana" w:date="2016-01-03T15:57:00Z">
            <w:rPr>
              <w:rFonts w:ascii="Arial" w:eastAsia="Arial" w:hAnsi="Arial" w:cs="Arial"/>
              <w:i/>
              <w:spacing w:val="11"/>
              <w:w w:val="92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2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equ</w:t>
      </w:r>
      <w:r w:rsidR="002C1A14"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5252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iv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2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alent</w:t>
      </w:r>
      <w:r w:rsidR="002C1A14"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5254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2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proofErr w:type="spellEnd"/>
    </w:p>
    <w:p w14:paraId="1C69FCAD" w14:textId="77777777" w:rsidR="00E6733B" w:rsidRPr="00E52A5C" w:rsidRDefault="002C1A14">
      <w:pPr>
        <w:spacing w:before="35" w:after="0" w:line="240" w:lineRule="auto"/>
        <w:ind w:left="455" w:right="-20"/>
        <w:rPr>
          <w:rFonts w:ascii="Arial" w:eastAsia="Arial" w:hAnsi="Arial" w:cs="Arial"/>
          <w:sz w:val="16"/>
          <w:szCs w:val="16"/>
          <w:lang w:val="en-GB"/>
          <w:rPrChange w:id="52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525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Bp_in_O_with_P_and_M</w:t>
      </w:r>
      <w:proofErr w:type="spellEnd"/>
    </w:p>
    <w:p w14:paraId="290F28A7" w14:textId="77777777" w:rsidR="00E6733B" w:rsidRPr="00E52A5C" w:rsidRDefault="002C1A14">
      <w:pPr>
        <w:spacing w:before="35" w:after="0" w:line="240" w:lineRule="auto"/>
        <w:ind w:left="778" w:right="-20"/>
        <w:rPr>
          <w:rFonts w:ascii="Arial" w:eastAsia="Arial" w:hAnsi="Arial" w:cs="Arial"/>
          <w:sz w:val="16"/>
          <w:szCs w:val="16"/>
          <w:lang w:val="en-GB"/>
          <w:rPrChange w:id="52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25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260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5261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262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263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264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5265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266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5267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5268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5269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270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5271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27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273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27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5275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5276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27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Qualit</w:t>
      </w:r>
      <w:r w:rsidRPr="00E52A5C">
        <w:rPr>
          <w:rFonts w:ascii="Arial" w:eastAsia="Arial" w:hAnsi="Arial" w:cs="Arial"/>
          <w:i/>
          <w:spacing w:val="2"/>
          <w:sz w:val="16"/>
          <w:szCs w:val="16"/>
          <w:lang w:val="en-GB"/>
          <w:rPrChange w:id="5278" w:author="Filipe Santana" w:date="2016-01-03T15:57:00Z">
            <w:rPr>
              <w:rFonts w:ascii="Arial" w:eastAsia="Arial" w:hAnsi="Arial" w:cs="Arial"/>
              <w:i/>
              <w:spacing w:val="2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52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’)</w:t>
      </w:r>
    </w:p>
    <w:p w14:paraId="45976429" w14:textId="77777777" w:rsidR="00E6733B" w:rsidRPr="00E52A5C" w:rsidRDefault="002C1A14">
      <w:pPr>
        <w:spacing w:before="35" w:after="0" w:line="240" w:lineRule="auto"/>
        <w:ind w:left="171" w:right="-20"/>
        <w:rPr>
          <w:rFonts w:ascii="Arial" w:eastAsia="Arial" w:hAnsi="Arial" w:cs="Arial"/>
          <w:sz w:val="16"/>
          <w:szCs w:val="16"/>
          <w:lang w:val="en-GB"/>
          <w:rPrChange w:id="52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5281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Dysfunctional_Bp_in_O_with_P_and_M</w:t>
      </w:r>
      <w:proofErr w:type="spellEnd"/>
      <w:r w:rsidRPr="00E52A5C">
        <w:rPr>
          <w:rFonts w:ascii="Arial" w:eastAsia="Arial" w:hAnsi="Arial" w:cs="Arial"/>
          <w:i/>
          <w:spacing w:val="11"/>
          <w:w w:val="92"/>
          <w:sz w:val="16"/>
          <w:szCs w:val="16"/>
          <w:lang w:val="en-GB"/>
          <w:rPrChange w:id="5282" w:author="Filipe Santana" w:date="2016-01-03T15:57:00Z">
            <w:rPr>
              <w:rFonts w:ascii="Arial" w:eastAsia="Arial" w:hAnsi="Arial" w:cs="Arial"/>
              <w:i/>
              <w:spacing w:val="11"/>
              <w:w w:val="9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2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subClassOf</w:t>
      </w:r>
      <w:proofErr w:type="spellEnd"/>
    </w:p>
    <w:p w14:paraId="5BEA5C66" w14:textId="77777777" w:rsidR="00E6733B" w:rsidRPr="00E52A5C" w:rsidRDefault="002C1A14">
      <w:pPr>
        <w:spacing w:before="35" w:after="0" w:line="240" w:lineRule="auto"/>
        <w:ind w:left="495" w:right="-20"/>
        <w:rPr>
          <w:rFonts w:ascii="Arial" w:eastAsia="Arial" w:hAnsi="Arial" w:cs="Arial"/>
          <w:sz w:val="16"/>
          <w:szCs w:val="16"/>
          <w:lang w:val="en-GB"/>
          <w:rPrChange w:id="52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528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Bp_in_O_with_P_and_M</w:t>
      </w:r>
      <w:proofErr w:type="spellEnd"/>
    </w:p>
    <w:p w14:paraId="48E79749" w14:textId="77777777" w:rsidR="00E6733B" w:rsidRPr="00E52A5C" w:rsidRDefault="00EC4A1B">
      <w:pPr>
        <w:spacing w:before="35" w:after="0" w:line="240" w:lineRule="auto"/>
        <w:ind w:left="776" w:right="-20"/>
        <w:rPr>
          <w:rFonts w:ascii="Arial" w:eastAsia="Arial" w:hAnsi="Arial" w:cs="Arial"/>
          <w:sz w:val="16"/>
          <w:szCs w:val="16"/>
          <w:lang w:val="en-GB"/>
          <w:rPrChange w:id="52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1D47CF4">
          <v:group id="_x0000_s1104" style="position:absolute;left:0;text-align:left;margin-left:369.9pt;margin-top:12.8pt;width:222.2pt;height:.1pt;z-index:-1196;mso-position-horizontal-relative:page" coordorigin="7398,256" coordsize="4444,2">
            <v:shape id="_x0000_s1105" style="position:absolute;left:7398;top:256;width:4444;height:2" coordorigin="7398,256" coordsize="4444,0" path="m7398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528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1"/>
          <w:w w:val="86"/>
          <w:sz w:val="16"/>
          <w:szCs w:val="16"/>
          <w:lang w:val="en-GB"/>
          <w:rPrChange w:id="5288" w:author="Filipe Santana" w:date="2016-01-03T15:57:00Z">
            <w:rPr>
              <w:rFonts w:ascii="Arial" w:eastAsia="Arial" w:hAnsi="Arial" w:cs="Arial"/>
              <w:spacing w:val="-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5289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290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7"/>
          <w:sz w:val="16"/>
          <w:szCs w:val="16"/>
          <w:lang w:val="en-GB"/>
          <w:rPrChange w:id="5291" w:author="Filipe Santana" w:date="2016-01-03T15:57:00Z">
            <w:rPr>
              <w:rFonts w:ascii="Arial" w:eastAsia="Arial" w:hAnsi="Arial" w:cs="Arial"/>
              <w:b/>
              <w:bCs/>
              <w:spacing w:val="-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5292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5293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ealization</w:t>
      </w:r>
      <w:r w:rsidR="002C1A14" w:rsidRPr="00E52A5C">
        <w:rPr>
          <w:rFonts w:ascii="Arial" w:eastAsia="Arial" w:hAnsi="Arial" w:cs="Arial"/>
          <w:b/>
          <w:bCs/>
          <w:spacing w:val="-7"/>
          <w:sz w:val="16"/>
          <w:szCs w:val="16"/>
          <w:lang w:val="en-GB"/>
          <w:rPrChange w:id="5294" w:author="Filipe Santana" w:date="2016-01-03T15:57:00Z">
            <w:rPr>
              <w:rFonts w:ascii="Arial" w:eastAsia="Arial" w:hAnsi="Arial" w:cs="Arial"/>
              <w:b/>
              <w:bCs/>
              <w:spacing w:val="-7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5295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5296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5297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="002C1A14" w:rsidRPr="00E52A5C">
        <w:rPr>
          <w:rFonts w:ascii="Arial" w:eastAsia="Arial" w:hAnsi="Arial" w:cs="Arial"/>
          <w:spacing w:val="-29"/>
          <w:w w:val="149"/>
          <w:sz w:val="16"/>
          <w:szCs w:val="16"/>
          <w:lang w:val="en-GB"/>
          <w:rPrChange w:id="5298" w:author="Filipe Santana" w:date="2016-01-03T15:57:00Z">
            <w:rPr>
              <w:rFonts w:ascii="Arial" w:eastAsia="Arial" w:hAnsi="Arial" w:cs="Arial"/>
              <w:spacing w:val="-29"/>
              <w:w w:val="14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5299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 xml:space="preserve">only </w:t>
      </w:r>
      <w:r w:rsidR="002C1A14" w:rsidRPr="00E52A5C">
        <w:rPr>
          <w:rFonts w:ascii="Arial" w:eastAsia="Arial" w:hAnsi="Arial" w:cs="Arial"/>
          <w:spacing w:val="6"/>
          <w:w w:val="82"/>
          <w:sz w:val="16"/>
          <w:szCs w:val="16"/>
          <w:lang w:val="en-GB"/>
          <w:rPrChange w:id="5300" w:author="Filipe Santana" w:date="2016-01-03T15:57:00Z">
            <w:rPr>
              <w:rFonts w:ascii="Arial" w:eastAsia="Arial" w:hAnsi="Arial" w:cs="Arial"/>
              <w:spacing w:val="6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5301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(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5302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 xml:space="preserve">Risk 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5303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2"/>
          <w:w w:val="82"/>
          <w:sz w:val="16"/>
          <w:szCs w:val="16"/>
          <w:lang w:val="en-GB"/>
          <w:rPrChange w:id="5304" w:author="Filipe Santana" w:date="2016-01-03T15:57:00Z">
            <w:rPr>
              <w:rFonts w:ascii="Arial" w:eastAsia="Arial" w:hAnsi="Arial" w:cs="Arial"/>
              <w:spacing w:val="12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5305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(</w:t>
      </w:r>
      <w:r w:rsidR="002C1A14" w:rsidRPr="00E52A5C">
        <w:rPr>
          <w:rFonts w:ascii="Arial" w:eastAsia="Arial" w:hAnsi="Arial" w:cs="Arial"/>
          <w:b/>
          <w:bCs/>
          <w:w w:val="82"/>
          <w:sz w:val="16"/>
          <w:szCs w:val="16"/>
          <w:lang w:val="en-GB"/>
          <w:rPrChange w:id="5306" w:author="Filipe Santana" w:date="2016-01-03T15:57:00Z">
            <w:rPr>
              <w:rFonts w:ascii="Arial" w:eastAsia="Arial" w:hAnsi="Arial" w:cs="Arial"/>
              <w:b/>
              <w:bCs/>
              <w:w w:val="82"/>
              <w:sz w:val="16"/>
              <w:szCs w:val="16"/>
            </w:rPr>
          </w:rPrChange>
        </w:rPr>
        <w:t>causes</w:t>
      </w:r>
      <w:r w:rsidR="002C1A14" w:rsidRPr="00E52A5C">
        <w:rPr>
          <w:rFonts w:ascii="Arial" w:eastAsia="Arial" w:hAnsi="Arial" w:cs="Arial"/>
          <w:b/>
          <w:bCs/>
          <w:spacing w:val="-5"/>
          <w:w w:val="82"/>
          <w:sz w:val="16"/>
          <w:szCs w:val="16"/>
          <w:lang w:val="en-GB"/>
          <w:rPrChange w:id="5307" w:author="Filipe Santana" w:date="2016-01-03T15:57:00Z">
            <w:rPr>
              <w:rFonts w:ascii="Arial" w:eastAsia="Arial" w:hAnsi="Arial" w:cs="Arial"/>
              <w:b/>
              <w:bCs/>
              <w:spacing w:val="-5"/>
              <w:w w:val="8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2"/>
          <w:sz w:val="16"/>
          <w:szCs w:val="16"/>
          <w:lang w:val="en-GB"/>
          <w:rPrChange w:id="5308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17"/>
          <w:w w:val="82"/>
          <w:sz w:val="16"/>
          <w:szCs w:val="16"/>
          <w:lang w:val="en-GB"/>
          <w:rPrChange w:id="5309" w:author="Filipe Santana" w:date="2016-01-03T15:57:00Z">
            <w:rPr>
              <w:rFonts w:ascii="Arial" w:eastAsia="Arial" w:hAnsi="Arial" w:cs="Arial"/>
              <w:spacing w:val="17"/>
              <w:w w:val="82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531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5311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h</w:t>
      </w:r>
      <w:proofErr w:type="spellEnd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3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)))</w:t>
      </w:r>
    </w:p>
    <w:p w14:paraId="77A3AA60" w14:textId="77777777" w:rsidR="00E6733B" w:rsidRPr="00E52A5C" w:rsidRDefault="00E6733B">
      <w:pPr>
        <w:spacing w:before="2" w:after="0" w:line="190" w:lineRule="exact"/>
        <w:rPr>
          <w:sz w:val="19"/>
          <w:szCs w:val="19"/>
          <w:lang w:val="en-GB"/>
          <w:rPrChange w:id="5313" w:author="Filipe Santana" w:date="2016-01-03T15:57:00Z">
            <w:rPr>
              <w:sz w:val="19"/>
              <w:szCs w:val="19"/>
            </w:rPr>
          </w:rPrChange>
        </w:rPr>
      </w:pPr>
    </w:p>
    <w:p w14:paraId="5CCC236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314" w:author="Filipe Santana" w:date="2016-01-03T15:57:00Z">
            <w:rPr>
              <w:sz w:val="20"/>
              <w:szCs w:val="20"/>
            </w:rPr>
          </w:rPrChange>
        </w:rPr>
      </w:pPr>
    </w:p>
    <w:p w14:paraId="1E7804DC" w14:textId="77777777" w:rsidR="00E6733B" w:rsidRPr="00E52A5C" w:rsidRDefault="002C1A14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53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5316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Dysfunctional_Bp_in_O_with_P_and_M</w:t>
      </w:r>
      <w:proofErr w:type="spellEnd"/>
      <w:r w:rsidRPr="00E52A5C">
        <w:rPr>
          <w:rFonts w:ascii="Arial" w:eastAsia="Arial" w:hAnsi="Arial" w:cs="Arial"/>
          <w:i/>
          <w:spacing w:val="27"/>
          <w:w w:val="92"/>
          <w:sz w:val="16"/>
          <w:szCs w:val="16"/>
          <w:lang w:val="en-GB"/>
          <w:rPrChange w:id="5317" w:author="Filipe Santana" w:date="2016-01-03T15:57:00Z">
            <w:rPr>
              <w:rFonts w:ascii="Arial" w:eastAsia="Arial" w:hAnsi="Arial" w:cs="Arial"/>
              <w:i/>
              <w:spacing w:val="27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531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3"/>
          <w:w w:val="83"/>
          <w:sz w:val="16"/>
          <w:szCs w:val="16"/>
          <w:lang w:val="en-GB"/>
          <w:rPrChange w:id="5319" w:author="Filipe Santana" w:date="2016-01-03T15:57:00Z">
            <w:rPr>
              <w:rFonts w:ascii="Arial" w:eastAsia="Arial" w:hAnsi="Arial" w:cs="Arial"/>
              <w:spacing w:val="23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532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21"/>
          <w:w w:val="83"/>
          <w:sz w:val="16"/>
          <w:szCs w:val="16"/>
          <w:lang w:val="en-GB"/>
          <w:rPrChange w:id="5321" w:author="Filipe Santana" w:date="2016-01-03T15:57:00Z">
            <w:rPr>
              <w:rFonts w:ascii="Arial" w:eastAsia="Arial" w:hAnsi="Arial" w:cs="Arial"/>
              <w:spacing w:val="21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5323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32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20"/>
          <w:w w:val="85"/>
          <w:sz w:val="16"/>
          <w:szCs w:val="16"/>
          <w:lang w:val="en-GB"/>
          <w:rPrChange w:id="5325" w:author="Filipe Santana" w:date="2016-01-03T15:57:00Z">
            <w:rPr>
              <w:rFonts w:ascii="Arial" w:eastAsia="Arial" w:hAnsi="Arial" w:cs="Arial"/>
              <w:spacing w:val="2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5327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quality</w:t>
      </w:r>
      <w:r w:rsidRPr="00E52A5C">
        <w:rPr>
          <w:rFonts w:ascii="Arial" w:eastAsia="Arial" w:hAnsi="Arial" w:cs="Arial"/>
          <w:spacing w:val="-8"/>
          <w:w w:val="95"/>
          <w:sz w:val="16"/>
          <w:szCs w:val="16"/>
          <w:lang w:val="en-GB"/>
          <w:rPrChange w:id="5328" w:author="Filipe Santana" w:date="2016-01-03T15:57:00Z">
            <w:rPr>
              <w:rFonts w:ascii="Arial" w:eastAsia="Arial" w:hAnsi="Arial" w:cs="Arial"/>
              <w:spacing w:val="-8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5330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3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being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5332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3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dysfunctional;</w:t>
      </w:r>
      <w:r w:rsidRPr="00E52A5C">
        <w:rPr>
          <w:rFonts w:ascii="Arial" w:eastAsia="Arial" w:hAnsi="Arial" w:cs="Arial"/>
          <w:spacing w:val="36"/>
          <w:w w:val="89"/>
          <w:sz w:val="16"/>
          <w:szCs w:val="16"/>
          <w:lang w:val="en-GB"/>
          <w:rPrChange w:id="5334" w:author="Filipe Santana" w:date="2016-01-03T15:57:00Z">
            <w:rPr>
              <w:rFonts w:ascii="Arial" w:eastAsia="Arial" w:hAnsi="Arial" w:cs="Arial"/>
              <w:spacing w:val="3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3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and,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5336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3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5338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3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w w:val="89"/>
          <w:sz w:val="16"/>
          <w:szCs w:val="16"/>
          <w:lang w:val="en-GB"/>
          <w:rPrChange w:id="5340" w:author="Filipe Santana" w:date="2016-01-03T15:57:00Z">
            <w:rPr>
              <w:rFonts w:ascii="Arial" w:eastAsia="Arial" w:hAnsi="Arial" w:cs="Arial"/>
              <w:spacing w:val="-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realization</w:t>
      </w:r>
      <w:r w:rsidRPr="00E52A5C">
        <w:rPr>
          <w:rFonts w:ascii="Arial" w:eastAsia="Arial" w:hAnsi="Arial" w:cs="Arial"/>
          <w:spacing w:val="17"/>
          <w:w w:val="89"/>
          <w:sz w:val="16"/>
          <w:szCs w:val="16"/>
          <w:lang w:val="en-GB"/>
          <w:rPrChange w:id="5342" w:author="Filipe Santana" w:date="2016-01-03T15:57:00Z">
            <w:rPr>
              <w:rFonts w:ascii="Arial" w:eastAsia="Arial" w:hAnsi="Arial" w:cs="Arial"/>
              <w:spacing w:val="1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5344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5345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1"/>
          <w:w w:val="79"/>
          <w:sz w:val="16"/>
          <w:szCs w:val="16"/>
          <w:lang w:val="en-GB"/>
          <w:rPrChange w:id="5346" w:author="Filipe Santana" w:date="2016-01-03T15:57:00Z">
            <w:rPr>
              <w:rFonts w:ascii="Arial" w:eastAsia="Arial" w:hAnsi="Arial" w:cs="Arial"/>
              <w:spacing w:val="-1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5347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risk</w:t>
      </w:r>
      <w:r w:rsidRPr="00E52A5C">
        <w:rPr>
          <w:rFonts w:ascii="Arial" w:eastAsia="Arial" w:hAnsi="Arial" w:cs="Arial"/>
          <w:spacing w:val="-2"/>
          <w:w w:val="94"/>
          <w:sz w:val="16"/>
          <w:szCs w:val="16"/>
          <w:lang w:val="en-GB"/>
          <w:rPrChange w:id="5348" w:author="Filipe Santana" w:date="2016-01-03T15:57:00Z">
            <w:rPr>
              <w:rFonts w:ascii="Arial" w:eastAsia="Arial" w:hAnsi="Arial" w:cs="Arial"/>
              <w:spacing w:val="-2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5349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 xml:space="preserve">(disposition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35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type)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5351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535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5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causing</w:t>
      </w:r>
      <w:r w:rsidRPr="00E52A5C">
        <w:rPr>
          <w:rFonts w:ascii="Arial" w:eastAsia="Arial" w:hAnsi="Arial" w:cs="Arial"/>
          <w:spacing w:val="-6"/>
          <w:w w:val="89"/>
          <w:sz w:val="16"/>
          <w:szCs w:val="16"/>
          <w:lang w:val="en-GB"/>
          <w:rPrChange w:id="5355" w:author="Filipe Santana" w:date="2016-01-03T15:57:00Z">
            <w:rPr>
              <w:rFonts w:ascii="Arial" w:eastAsia="Arial" w:hAnsi="Arial" w:cs="Arial"/>
              <w:spacing w:val="-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5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5357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5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spacing w:val="28"/>
          <w:w w:val="89"/>
          <w:sz w:val="16"/>
          <w:szCs w:val="16"/>
          <w:lang w:val="en-GB"/>
          <w:rPrChange w:id="5359" w:author="Filipe Santana" w:date="2016-01-03T15:57:00Z">
            <w:rPr>
              <w:rFonts w:ascii="Arial" w:eastAsia="Arial" w:hAnsi="Arial" w:cs="Arial"/>
              <w:spacing w:val="2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phenotype.</w:t>
      </w:r>
    </w:p>
    <w:p w14:paraId="7D5F33DA" w14:textId="77777777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53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pacing w:val="-2"/>
          <w:w w:val="96"/>
          <w:sz w:val="16"/>
          <w:szCs w:val="16"/>
          <w:lang w:val="en-GB"/>
          <w:rPrChange w:id="5362" w:author="Filipe Santana" w:date="2016-01-03T15:57:00Z">
            <w:rPr>
              <w:rFonts w:ascii="Arial" w:eastAsia="Arial" w:hAnsi="Arial" w:cs="Arial"/>
              <w:spacing w:val="-2"/>
              <w:w w:val="96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5363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oll</w:t>
      </w:r>
      <w:r w:rsidRPr="00E52A5C">
        <w:rPr>
          <w:rFonts w:ascii="Arial" w:eastAsia="Arial" w:hAnsi="Arial" w:cs="Arial"/>
          <w:spacing w:val="-4"/>
          <w:w w:val="96"/>
          <w:sz w:val="16"/>
          <w:szCs w:val="16"/>
          <w:lang w:val="en-GB"/>
          <w:rPrChange w:id="5364" w:author="Filipe Santana" w:date="2016-01-03T15:57:00Z">
            <w:rPr>
              <w:rFonts w:ascii="Arial" w:eastAsia="Arial" w:hAnsi="Arial" w:cs="Arial"/>
              <w:spacing w:val="-4"/>
              <w:w w:val="9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5365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wing,</w:t>
      </w:r>
      <w:r w:rsidRPr="00E52A5C">
        <w:rPr>
          <w:rFonts w:ascii="Arial" w:eastAsia="Arial" w:hAnsi="Arial" w:cs="Arial"/>
          <w:spacing w:val="-6"/>
          <w:w w:val="96"/>
          <w:sz w:val="16"/>
          <w:szCs w:val="16"/>
          <w:lang w:val="en-GB"/>
          <w:rPrChange w:id="5366" w:author="Filipe Santana" w:date="2016-01-03T15:57:00Z">
            <w:rPr>
              <w:rFonts w:ascii="Arial" w:eastAsia="Arial" w:hAnsi="Arial" w:cs="Arial"/>
              <w:spacing w:val="-6"/>
              <w:w w:val="9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6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5368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6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15"/>
          <w:w w:val="86"/>
          <w:sz w:val="16"/>
          <w:szCs w:val="16"/>
          <w:lang w:val="en-GB"/>
          <w:rPrChange w:id="5370" w:author="Filipe Santana" w:date="2016-01-03T15:57:00Z">
            <w:rPr>
              <w:rFonts w:ascii="Arial" w:eastAsia="Arial" w:hAnsi="Arial" w:cs="Arial"/>
              <w:spacing w:val="1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7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required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5372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7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5374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7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represent</w:t>
      </w:r>
      <w:r w:rsidRPr="00E52A5C">
        <w:rPr>
          <w:rFonts w:ascii="Arial" w:eastAsia="Arial" w:hAnsi="Arial" w:cs="Arial"/>
          <w:spacing w:val="-5"/>
          <w:w w:val="86"/>
          <w:sz w:val="16"/>
          <w:szCs w:val="16"/>
          <w:lang w:val="en-GB"/>
          <w:rPrChange w:id="5376" w:author="Filipe Santana" w:date="2016-01-03T15:57:00Z">
            <w:rPr>
              <w:rFonts w:ascii="Arial" w:eastAsia="Arial" w:hAnsi="Arial" w:cs="Arial"/>
              <w:spacing w:val="-5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537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P_sensu_O</w:t>
      </w:r>
      <w:proofErr w:type="spellEnd"/>
      <w:r w:rsidRPr="00E52A5C">
        <w:rPr>
          <w:rFonts w:ascii="Arial" w:eastAsia="Arial" w:hAnsi="Arial" w:cs="Arial"/>
          <w:i/>
          <w:spacing w:val="-4"/>
          <w:w w:val="86"/>
          <w:sz w:val="16"/>
          <w:szCs w:val="16"/>
          <w:lang w:val="en-GB"/>
          <w:rPrChange w:id="5378" w:author="Filipe Santana" w:date="2016-01-03T15:57:00Z">
            <w:rPr>
              <w:rFonts w:ascii="Arial" w:eastAsia="Arial" w:hAnsi="Arial" w:cs="Arial"/>
              <w:i/>
              <w:spacing w:val="-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7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5380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8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16"/>
          <w:w w:val="86"/>
          <w:sz w:val="16"/>
          <w:szCs w:val="16"/>
          <w:lang w:val="en-GB"/>
          <w:rPrChange w:id="5382" w:author="Filipe Santana" w:date="2016-01-03T15:57:00Z">
            <w:rPr>
              <w:rFonts w:ascii="Arial" w:eastAsia="Arial" w:hAnsi="Arial" w:cs="Arial"/>
              <w:spacing w:val="1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8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8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3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5"/>
          <w:w w:val="86"/>
          <w:sz w:val="16"/>
          <w:szCs w:val="16"/>
          <w:lang w:val="en-GB"/>
          <w:rPrChange w:id="5385" w:author="Filipe Santana" w:date="2016-01-03T15:57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proofErr w:type="gramEnd"/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5387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i.e.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8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5390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9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5392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39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  <w:rPrChange w:id="5394" w:author="Filipe Santana" w:date="2016-01-03T15:57:00Z">
            <w:rPr>
              <w:rFonts w:ascii="Arial" w:eastAsia="Arial" w:hAnsi="Arial" w:cs="Arial"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3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539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39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5398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3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5400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40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540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5403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40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anism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5405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4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5407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540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4"/>
          <w:w w:val="79"/>
          <w:sz w:val="16"/>
          <w:szCs w:val="16"/>
          <w:lang w:val="en-GB"/>
          <w:rPrChange w:id="5409" w:author="Filipe Santana" w:date="2016-01-03T15:57:00Z">
            <w:rPr>
              <w:rFonts w:ascii="Arial" w:eastAsia="Arial" w:hAnsi="Arial" w:cs="Arial"/>
              <w:spacing w:val="4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4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record.</w:t>
      </w:r>
    </w:p>
    <w:p w14:paraId="48551A6C" w14:textId="77777777" w:rsidR="00E6733B" w:rsidRPr="00E52A5C" w:rsidRDefault="00E6733B">
      <w:pPr>
        <w:spacing w:before="5" w:after="0" w:line="220" w:lineRule="exact"/>
        <w:rPr>
          <w:lang w:val="en-GB"/>
          <w:rPrChange w:id="5411" w:author="Filipe Santana" w:date="2016-01-03T15:57:00Z">
            <w:rPr/>
          </w:rPrChange>
        </w:rPr>
      </w:pPr>
    </w:p>
    <w:p w14:paraId="03E36E31" w14:textId="77777777" w:rsidR="00E6733B" w:rsidRPr="00E52A5C" w:rsidRDefault="002C1A14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  <w:lang w:val="en-GB"/>
          <w:rPrChange w:id="5412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2"/>
          <w:sz w:val="15"/>
          <w:szCs w:val="15"/>
          <w:lang w:val="en-GB"/>
          <w:rPrChange w:id="5413" w:author="Filipe Santana" w:date="2016-01-03T15:57:00Z">
            <w:rPr>
              <w:rFonts w:ascii="Arial" w:eastAsia="Arial" w:hAnsi="Arial" w:cs="Arial"/>
              <w:spacing w:val="-12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14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-16"/>
          <w:sz w:val="15"/>
          <w:szCs w:val="15"/>
          <w:lang w:val="en-GB"/>
          <w:rPrChange w:id="5415" w:author="Filipe Santana" w:date="2016-01-03T15:57:00Z">
            <w:rPr>
              <w:rFonts w:ascii="Arial" w:eastAsia="Arial" w:hAnsi="Arial" w:cs="Arial"/>
              <w:spacing w:val="-16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1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8.</w:t>
      </w:r>
      <w:r w:rsidRPr="00E52A5C">
        <w:rPr>
          <w:rFonts w:ascii="Arial" w:eastAsia="Arial" w:hAnsi="Arial" w:cs="Arial"/>
          <w:spacing w:val="21"/>
          <w:sz w:val="15"/>
          <w:szCs w:val="15"/>
          <w:lang w:val="en-GB"/>
          <w:rPrChange w:id="5417" w:author="Filipe Santana" w:date="2016-01-03T15:57:00Z">
            <w:rPr>
              <w:rFonts w:ascii="Arial" w:eastAsia="Arial" w:hAnsi="Arial" w:cs="Arial"/>
              <w:spacing w:val="21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5418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Subclasses</w:t>
      </w:r>
      <w:r w:rsidRPr="00E52A5C">
        <w:rPr>
          <w:rFonts w:ascii="Arial" w:eastAsia="Arial" w:hAnsi="Arial" w:cs="Arial"/>
          <w:spacing w:val="20"/>
          <w:w w:val="85"/>
          <w:sz w:val="15"/>
          <w:szCs w:val="15"/>
          <w:lang w:val="en-GB"/>
          <w:rPrChange w:id="5419" w:author="Filipe Santana" w:date="2016-01-03T15:57:00Z">
            <w:rPr>
              <w:rFonts w:ascii="Arial" w:eastAsia="Arial" w:hAnsi="Arial" w:cs="Arial"/>
              <w:spacing w:val="20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5"/>
          <w:szCs w:val="15"/>
          <w:lang w:val="en-GB"/>
          <w:rPrChange w:id="5420" w:author="Filipe Santana" w:date="2016-01-03T15:57:00Z">
            <w:rPr>
              <w:rFonts w:ascii="Arial" w:eastAsia="Arial" w:hAnsi="Arial" w:cs="Arial"/>
              <w:w w:val="85"/>
              <w:sz w:val="15"/>
              <w:szCs w:val="15"/>
            </w:rPr>
          </w:rPrChange>
        </w:rPr>
        <w:t>created</w:t>
      </w:r>
      <w:r w:rsidRPr="00E52A5C">
        <w:rPr>
          <w:rFonts w:ascii="Arial" w:eastAsia="Arial" w:hAnsi="Arial" w:cs="Arial"/>
          <w:spacing w:val="33"/>
          <w:w w:val="85"/>
          <w:sz w:val="15"/>
          <w:szCs w:val="15"/>
          <w:lang w:val="en-GB"/>
          <w:rPrChange w:id="5421" w:author="Filipe Santana" w:date="2016-01-03T15:57:00Z">
            <w:rPr>
              <w:rFonts w:ascii="Arial" w:eastAsia="Arial" w:hAnsi="Arial" w:cs="Arial"/>
              <w:spacing w:val="33"/>
              <w:w w:val="8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22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for</w:t>
      </w:r>
      <w:r w:rsidRPr="00E52A5C">
        <w:rPr>
          <w:rFonts w:ascii="Arial" w:eastAsia="Arial" w:hAnsi="Arial" w:cs="Arial"/>
          <w:spacing w:val="20"/>
          <w:sz w:val="15"/>
          <w:szCs w:val="15"/>
          <w:lang w:val="en-GB"/>
          <w:rPrChange w:id="5423" w:author="Filipe Santana" w:date="2016-01-03T15:57:00Z">
            <w:rPr>
              <w:rFonts w:ascii="Arial" w:eastAsia="Arial" w:hAnsi="Arial" w:cs="Arial"/>
              <w:spacing w:val="2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24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sz w:val="15"/>
          <w:szCs w:val="15"/>
          <w:lang w:val="en-GB"/>
          <w:rPrChange w:id="5425" w:author="Filipe Santana" w:date="2016-01-03T15:57:00Z">
            <w:rPr>
              <w:rFonts w:ascii="Arial" w:eastAsia="Arial" w:hAnsi="Arial" w:cs="Arial"/>
              <w:spacing w:val="-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5426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0"/>
          <w:sz w:val="15"/>
          <w:szCs w:val="15"/>
          <w:lang w:val="en-GB"/>
          <w:rPrChange w:id="5427" w:author="Filipe Santana" w:date="2016-01-03T15:57:00Z">
            <w:rPr>
              <w:rFonts w:ascii="Arial" w:eastAsia="Arial" w:hAnsi="Arial" w:cs="Arial"/>
              <w:spacing w:val="-3"/>
              <w:w w:val="90"/>
              <w:sz w:val="15"/>
              <w:szCs w:val="15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0"/>
          <w:sz w:val="15"/>
          <w:szCs w:val="15"/>
          <w:lang w:val="en-GB"/>
          <w:rPrChange w:id="5428" w:author="Filipe Santana" w:date="2016-01-03T15:57:00Z">
            <w:rPr>
              <w:rFonts w:ascii="Arial" w:eastAsia="Arial" w:hAnsi="Arial" w:cs="Arial"/>
              <w:spacing w:val="-1"/>
              <w:w w:val="90"/>
              <w:sz w:val="15"/>
              <w:szCs w:val="15"/>
            </w:rPr>
          </w:rPrChange>
        </w:rPr>
        <w:t>g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5429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anism</w:t>
      </w:r>
      <w:r w:rsidRPr="00E52A5C">
        <w:rPr>
          <w:rFonts w:ascii="Arial" w:eastAsia="Arial" w:hAnsi="Arial" w:cs="Arial"/>
          <w:spacing w:val="25"/>
          <w:w w:val="90"/>
          <w:sz w:val="15"/>
          <w:szCs w:val="15"/>
          <w:lang w:val="en-GB"/>
          <w:rPrChange w:id="5430" w:author="Filipe Santana" w:date="2016-01-03T15:57:00Z">
            <w:rPr>
              <w:rFonts w:ascii="Arial" w:eastAsia="Arial" w:hAnsi="Arial" w:cs="Arial"/>
              <w:spacing w:val="25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5431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specific</w:t>
      </w:r>
      <w:r w:rsidRPr="00E52A5C">
        <w:rPr>
          <w:rFonts w:ascii="Arial" w:eastAsia="Arial" w:hAnsi="Arial" w:cs="Arial"/>
          <w:spacing w:val="31"/>
          <w:w w:val="90"/>
          <w:sz w:val="15"/>
          <w:szCs w:val="15"/>
          <w:lang w:val="en-GB"/>
          <w:rPrChange w:id="5432" w:author="Filipe Santana" w:date="2016-01-03T15:57:00Z">
            <w:rPr>
              <w:rFonts w:ascii="Arial" w:eastAsia="Arial" w:hAnsi="Arial" w:cs="Arial"/>
              <w:spacing w:val="31"/>
              <w:w w:val="90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33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protein</w:t>
      </w:r>
      <w:r w:rsidRPr="00E52A5C">
        <w:rPr>
          <w:rFonts w:ascii="Arial" w:eastAsia="Arial" w:hAnsi="Arial" w:cs="Arial"/>
          <w:spacing w:val="-15"/>
          <w:sz w:val="15"/>
          <w:szCs w:val="15"/>
          <w:lang w:val="en-GB"/>
          <w:rPrChange w:id="5434" w:author="Filipe Santana" w:date="2016-01-03T15:57:00Z">
            <w:rPr>
              <w:rFonts w:ascii="Arial" w:eastAsia="Arial" w:hAnsi="Arial" w:cs="Arial"/>
              <w:spacing w:val="-1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3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sz w:val="15"/>
          <w:szCs w:val="15"/>
          <w:lang w:val="en-GB"/>
          <w:rPrChange w:id="543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P_sensu_O</w:t>
      </w:r>
      <w:proofErr w:type="spellEnd"/>
      <w:r w:rsidRPr="00E52A5C">
        <w:rPr>
          <w:rFonts w:ascii="Arial" w:eastAsia="Arial" w:hAnsi="Arial" w:cs="Arial"/>
          <w:sz w:val="15"/>
          <w:szCs w:val="15"/>
          <w:lang w:val="en-GB"/>
          <w:rPrChange w:id="5437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)</w:t>
      </w:r>
    </w:p>
    <w:p w14:paraId="4706EFD1" w14:textId="77777777" w:rsidR="00E6733B" w:rsidRPr="00E52A5C" w:rsidRDefault="002C1A14">
      <w:pPr>
        <w:spacing w:before="36" w:after="0" w:line="240" w:lineRule="auto"/>
        <w:ind w:right="-20"/>
        <w:rPr>
          <w:rFonts w:ascii="Arial" w:eastAsia="Arial" w:hAnsi="Arial" w:cs="Arial"/>
          <w:sz w:val="15"/>
          <w:szCs w:val="15"/>
          <w:lang w:val="en-GB"/>
          <w:rPrChange w:id="5438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w w:val="82"/>
          <w:sz w:val="15"/>
          <w:szCs w:val="15"/>
          <w:lang w:val="en-GB"/>
          <w:rPrChange w:id="5439" w:author="Filipe Santana" w:date="2016-01-03T15:57:00Z">
            <w:rPr>
              <w:rFonts w:ascii="Arial" w:eastAsia="Arial" w:hAnsi="Arial" w:cs="Arial"/>
              <w:w w:val="82"/>
              <w:sz w:val="15"/>
              <w:szCs w:val="15"/>
            </w:rPr>
          </w:rPrChange>
        </w:rPr>
        <w:t>classes</w:t>
      </w:r>
      <w:r w:rsidRPr="00E52A5C">
        <w:rPr>
          <w:rFonts w:ascii="Arial" w:eastAsia="Arial" w:hAnsi="Arial" w:cs="Arial"/>
          <w:spacing w:val="4"/>
          <w:w w:val="82"/>
          <w:sz w:val="15"/>
          <w:szCs w:val="15"/>
          <w:lang w:val="en-GB"/>
          <w:rPrChange w:id="5440" w:author="Filipe Santana" w:date="2016-01-03T15:57:00Z">
            <w:rPr>
              <w:rFonts w:ascii="Arial" w:eastAsia="Arial" w:hAnsi="Arial" w:cs="Arial"/>
              <w:spacing w:val="4"/>
              <w:w w:val="82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41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5"/>
          <w:szCs w:val="15"/>
          <w:lang w:val="en-GB"/>
          <w:rPrChange w:id="5442" w:author="Filipe Santana" w:date="2016-01-03T15:57:00Z">
            <w:rPr>
              <w:rFonts w:ascii="Arial" w:eastAsia="Arial" w:hAnsi="Arial" w:cs="Arial"/>
              <w:spacing w:val="-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5"/>
          <w:szCs w:val="15"/>
          <w:lang w:val="en-GB"/>
          <w:rPrChange w:id="5443" w:author="Filipe Santana" w:date="2016-01-03T15:57:00Z">
            <w:rPr>
              <w:rFonts w:ascii="Arial" w:eastAsia="Arial" w:hAnsi="Arial" w:cs="Arial"/>
              <w:w w:val="83"/>
              <w:sz w:val="15"/>
              <w:szCs w:val="15"/>
            </w:rPr>
          </w:rPrChange>
        </w:rPr>
        <w:t>database</w:t>
      </w:r>
      <w:r w:rsidRPr="00E52A5C">
        <w:rPr>
          <w:rFonts w:ascii="Arial" w:eastAsia="Arial" w:hAnsi="Arial" w:cs="Arial"/>
          <w:spacing w:val="3"/>
          <w:w w:val="83"/>
          <w:sz w:val="15"/>
          <w:szCs w:val="15"/>
          <w:lang w:val="en-GB"/>
          <w:rPrChange w:id="5444" w:author="Filipe Santana" w:date="2016-01-03T15:57:00Z">
            <w:rPr>
              <w:rFonts w:ascii="Arial" w:eastAsia="Arial" w:hAnsi="Arial" w:cs="Arial"/>
              <w:spacing w:val="3"/>
              <w:w w:val="83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44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records</w:t>
      </w:r>
    </w:p>
    <w:p w14:paraId="702B1098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5446" w:author="Filipe Santana" w:date="2016-01-03T15:57:00Z">
            <w:rPr>
              <w:sz w:val="10"/>
              <w:szCs w:val="10"/>
            </w:rPr>
          </w:rPrChange>
        </w:rPr>
      </w:pPr>
    </w:p>
    <w:p w14:paraId="3F289819" w14:textId="77777777" w:rsidR="00E6733B" w:rsidRPr="00E52A5C" w:rsidRDefault="00EC4A1B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  <w:lang w:val="en-GB"/>
          <w:rPrChange w:id="54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FCA96D8">
          <v:group id="_x0000_s1102" style="position:absolute;left:0;text-align:left;margin-left:369.9pt;margin-top:-.4pt;width:222.2pt;height:.1pt;z-index:-1195;mso-position-horizontal-relative:page" coordorigin="7398,-8" coordsize="4444,2">
            <v:shape id="_x0000_s1103" style="position:absolute;left:7398;top:-8;width:4444;height:2" coordorigin="7398,-8" coordsize="4444,0" path="m7398,-8r4444,e" filled="f" strokeweight=".17569mm">
              <v:path arrowok="t"/>
            </v:shape>
            <w10:wrap anchorx="page"/>
          </v:group>
        </w:pict>
      </w:r>
      <w:proofErr w:type="spellStart"/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5448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P_sensu_O</w:t>
      </w:r>
      <w:proofErr w:type="spellEnd"/>
      <w:r w:rsidR="002C1A14" w:rsidRPr="00E52A5C">
        <w:rPr>
          <w:rFonts w:ascii="Arial" w:eastAsia="Arial" w:hAnsi="Arial" w:cs="Arial"/>
          <w:i/>
          <w:spacing w:val="-7"/>
          <w:w w:val="87"/>
          <w:sz w:val="16"/>
          <w:szCs w:val="16"/>
          <w:lang w:val="en-GB"/>
          <w:rPrChange w:id="5449" w:author="Filipe Santana" w:date="2016-01-03T15:57:00Z">
            <w:rPr>
              <w:rFonts w:ascii="Arial" w:eastAsia="Arial" w:hAnsi="Arial" w:cs="Arial"/>
              <w:i/>
              <w:spacing w:val="-7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545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equ</w:t>
      </w:r>
      <w:r w:rsidR="002C1A14"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5451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iv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545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alent</w:t>
      </w:r>
      <w:r w:rsidR="002C1A14"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5453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>T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545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proofErr w:type="spellEnd"/>
      <w:r w:rsidR="002C1A14" w:rsidRPr="00E52A5C">
        <w:rPr>
          <w:rFonts w:ascii="Arial" w:eastAsia="Arial" w:hAnsi="Arial" w:cs="Arial"/>
          <w:spacing w:val="36"/>
          <w:w w:val="87"/>
          <w:sz w:val="16"/>
          <w:szCs w:val="16"/>
          <w:lang w:val="en-GB"/>
          <w:rPrChange w:id="5455" w:author="Filipe Santana" w:date="2016-01-03T15:57:00Z">
            <w:rPr>
              <w:rFonts w:ascii="Arial" w:eastAsia="Arial" w:hAnsi="Arial" w:cs="Arial"/>
              <w:spacing w:val="36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545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5457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545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459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5460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461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462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88"/>
          <w:sz w:val="16"/>
          <w:szCs w:val="16"/>
          <w:lang w:val="en-GB"/>
          <w:rPrChange w:id="5463" w:author="Filipe Santana" w:date="2016-01-03T15:57:00Z">
            <w:rPr>
              <w:rFonts w:ascii="Arial" w:eastAsia="Arial" w:hAnsi="Arial" w:cs="Arial"/>
              <w:b/>
              <w:bCs/>
              <w:w w:val="88"/>
              <w:sz w:val="16"/>
              <w:szCs w:val="16"/>
            </w:rPr>
          </w:rPrChange>
        </w:rPr>
        <w:t xml:space="preserve">included </w:t>
      </w:r>
      <w:r w:rsidR="002C1A14"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5464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i</w:t>
      </w:r>
      <w:r w:rsidR="002C1A14" w:rsidRPr="00E52A5C">
        <w:rPr>
          <w:rFonts w:ascii="Arial" w:eastAsia="Arial" w:hAnsi="Arial" w:cs="Arial"/>
          <w:b/>
          <w:bCs/>
          <w:spacing w:val="2"/>
          <w:w w:val="93"/>
          <w:sz w:val="16"/>
          <w:szCs w:val="16"/>
          <w:lang w:val="en-GB"/>
          <w:rPrChange w:id="5465" w:author="Filipe Santana" w:date="2016-01-03T15:57:00Z">
            <w:rPr>
              <w:rFonts w:ascii="Arial" w:eastAsia="Arial" w:hAnsi="Arial" w:cs="Arial"/>
              <w:b/>
              <w:bCs/>
              <w:spacing w:val="2"/>
              <w:w w:val="93"/>
              <w:sz w:val="16"/>
              <w:szCs w:val="16"/>
            </w:rPr>
          </w:rPrChange>
        </w:rPr>
        <w:t>n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5466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467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546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469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5470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4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</w:p>
    <w:p w14:paraId="135FBABF" w14:textId="77777777" w:rsidR="00E6733B" w:rsidRPr="00E52A5C" w:rsidRDefault="002C1A14">
      <w:pPr>
        <w:spacing w:before="35" w:after="0" w:line="240" w:lineRule="auto"/>
        <w:ind w:left="171" w:right="-20"/>
        <w:rPr>
          <w:rFonts w:ascii="Arial" w:eastAsia="Arial" w:hAnsi="Arial" w:cs="Arial"/>
          <w:sz w:val="16"/>
          <w:szCs w:val="16"/>
          <w:lang w:val="en-GB"/>
          <w:rPrChange w:id="54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547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P_sensu_O</w:t>
      </w:r>
      <w:proofErr w:type="spellEnd"/>
      <w:r w:rsidRPr="00E52A5C">
        <w:rPr>
          <w:rFonts w:ascii="Arial" w:eastAsia="Arial" w:hAnsi="Arial" w:cs="Arial"/>
          <w:i/>
          <w:spacing w:val="-7"/>
          <w:w w:val="87"/>
          <w:sz w:val="16"/>
          <w:szCs w:val="16"/>
          <w:lang w:val="en-GB"/>
          <w:rPrChange w:id="5474" w:author="Filipe Santana" w:date="2016-01-03T15:57:00Z">
            <w:rPr>
              <w:rFonts w:ascii="Arial" w:eastAsia="Arial" w:hAnsi="Arial" w:cs="Arial"/>
              <w:i/>
              <w:spacing w:val="-7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47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subClassOf</w:t>
      </w:r>
      <w:proofErr w:type="spellEnd"/>
      <w:r w:rsidRPr="00E52A5C">
        <w:rPr>
          <w:rFonts w:ascii="Arial" w:eastAsia="Arial" w:hAnsi="Arial" w:cs="Arial"/>
          <w:spacing w:val="9"/>
          <w:w w:val="87"/>
          <w:sz w:val="16"/>
          <w:szCs w:val="16"/>
          <w:lang w:val="en-GB"/>
          <w:rPrChange w:id="5476" w:author="Filipe Santana" w:date="2016-01-03T15:57:00Z">
            <w:rPr>
              <w:rFonts w:ascii="Arial" w:eastAsia="Arial" w:hAnsi="Arial" w:cs="Arial"/>
              <w:spacing w:val="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47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5478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47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5480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5481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482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483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484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5485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486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5487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5488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5489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490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5491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4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5493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4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549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Function</w:t>
      </w:r>
      <w:r w:rsidRPr="00E52A5C">
        <w:rPr>
          <w:rFonts w:ascii="Arial" w:eastAsia="Arial" w:hAnsi="Arial" w:cs="Arial"/>
          <w:i/>
          <w:spacing w:val="31"/>
          <w:w w:val="89"/>
          <w:sz w:val="16"/>
          <w:szCs w:val="16"/>
          <w:lang w:val="en-GB"/>
          <w:rPrChange w:id="5496" w:author="Filipe Santana" w:date="2016-01-03T15:57:00Z">
            <w:rPr>
              <w:rFonts w:ascii="Arial" w:eastAsia="Arial" w:hAnsi="Arial" w:cs="Arial"/>
              <w:i/>
              <w:spacing w:val="3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4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5A8BE5AF" w14:textId="77777777" w:rsidR="00E6733B" w:rsidRPr="00E52A5C" w:rsidRDefault="00EC4A1B">
      <w:pPr>
        <w:spacing w:before="35" w:after="0" w:line="240" w:lineRule="auto"/>
        <w:ind w:left="778" w:right="-20"/>
        <w:rPr>
          <w:rFonts w:ascii="Arial" w:eastAsia="Arial" w:hAnsi="Arial" w:cs="Arial"/>
          <w:sz w:val="16"/>
          <w:szCs w:val="16"/>
          <w:lang w:val="en-GB"/>
          <w:rPrChange w:id="54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1A09E690">
          <v:group id="_x0000_s1100" style="position:absolute;left:0;text-align:left;margin-left:369.9pt;margin-top:12.8pt;width:222.2pt;height:.1pt;z-index:-1194;mso-position-horizontal-relative:page" coordorigin="7398,256" coordsize="4444,2">
            <v:shape id="_x0000_s1101" style="position:absolute;left:7398;top:256;width:4444;height:2" coordorigin="7398,256" coordsize="4444,0" path="m7398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5499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5500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501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5502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5503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</w:t>
      </w:r>
      <w:r w:rsidR="002C1A14" w:rsidRPr="00E52A5C">
        <w:rPr>
          <w:rFonts w:ascii="Arial" w:eastAsia="Arial" w:hAnsi="Arial" w:cs="Arial"/>
          <w:b/>
          <w:bCs/>
          <w:spacing w:val="2"/>
          <w:w w:val="89"/>
          <w:sz w:val="16"/>
          <w:szCs w:val="16"/>
          <w:lang w:val="en-GB"/>
          <w:rPrChange w:id="5504" w:author="Filipe Santana" w:date="2016-01-03T15:57:00Z">
            <w:rPr>
              <w:rFonts w:ascii="Arial" w:eastAsia="Arial" w:hAnsi="Arial" w:cs="Arial"/>
              <w:b/>
              <w:bCs/>
              <w:spacing w:val="2"/>
              <w:w w:val="89"/>
              <w:sz w:val="16"/>
              <w:szCs w:val="16"/>
            </w:rPr>
          </w:rPrChange>
        </w:rPr>
        <w:t>n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550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506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5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="002C1A14"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508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550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Mf</w:t>
      </w:r>
      <w:r w:rsidR="002C1A14"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5510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5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proofErr w:type="gramEnd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5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))</w:t>
      </w:r>
    </w:p>
    <w:p w14:paraId="43F76289" w14:textId="77777777" w:rsidR="00E6733B" w:rsidRPr="00E52A5C" w:rsidRDefault="00E6733B">
      <w:pPr>
        <w:spacing w:before="2" w:after="0" w:line="190" w:lineRule="exact"/>
        <w:rPr>
          <w:sz w:val="19"/>
          <w:szCs w:val="19"/>
          <w:lang w:val="en-GB"/>
          <w:rPrChange w:id="5513" w:author="Filipe Santana" w:date="2016-01-03T15:57:00Z">
            <w:rPr>
              <w:sz w:val="19"/>
              <w:szCs w:val="19"/>
            </w:rPr>
          </w:rPrChange>
        </w:rPr>
      </w:pPr>
    </w:p>
    <w:p w14:paraId="048BF43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514" w:author="Filipe Santana" w:date="2016-01-03T15:57:00Z">
            <w:rPr>
              <w:sz w:val="20"/>
              <w:szCs w:val="20"/>
            </w:rPr>
          </w:rPrChange>
        </w:rPr>
      </w:pPr>
    </w:p>
    <w:p w14:paraId="0823CE27" w14:textId="6AD3FCC2" w:rsidR="00E6733B" w:rsidRPr="00E52A5C" w:rsidRDefault="002C1A14">
      <w:pPr>
        <w:spacing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55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5516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Definitions</w:t>
      </w:r>
      <w:r w:rsidRPr="00E52A5C">
        <w:rPr>
          <w:rFonts w:ascii="Arial" w:eastAsia="Arial" w:hAnsi="Arial" w:cs="Arial"/>
          <w:spacing w:val="15"/>
          <w:w w:val="94"/>
          <w:sz w:val="16"/>
          <w:szCs w:val="16"/>
          <w:lang w:val="en-GB"/>
          <w:rPrChange w:id="5517" w:author="Filipe Santana" w:date="2016-01-03T15:57:00Z">
            <w:rPr>
              <w:rFonts w:ascii="Arial" w:eastAsia="Arial" w:hAnsi="Arial" w:cs="Arial"/>
              <w:spacing w:val="15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551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552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5523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525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5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pattern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5527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5529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5530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53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20"/>
          <w:w w:val="89"/>
          <w:sz w:val="16"/>
          <w:szCs w:val="16"/>
          <w:lang w:val="en-GB"/>
          <w:rPrChange w:id="5532" w:author="Filipe Santana" w:date="2016-01-03T15:57:00Z">
            <w:rPr>
              <w:rFonts w:ascii="Arial" w:eastAsia="Arial" w:hAnsi="Arial" w:cs="Arial"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8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5534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53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describe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5536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5537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3"/>
          <w:sz w:val="16"/>
          <w:szCs w:val="16"/>
          <w:lang w:val="en-GB"/>
          <w:rPrChange w:id="5538" w:author="Filipe Santana" w:date="2016-01-03T15:57:00Z">
            <w:rPr>
              <w:rFonts w:ascii="Arial" w:eastAsia="Arial" w:hAnsi="Arial" w:cs="Arial"/>
              <w:spacing w:val="-3"/>
              <w:w w:val="9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5539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54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anism-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5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36"/>
          <w:w w:val="89"/>
          <w:sz w:val="16"/>
          <w:szCs w:val="16"/>
          <w:lang w:val="en-GB"/>
          <w:rPrChange w:id="5542" w:author="Filipe Santana" w:date="2016-01-03T15:57:00Z">
            <w:rPr>
              <w:rFonts w:ascii="Arial" w:eastAsia="Arial" w:hAnsi="Arial" w:cs="Arial"/>
              <w:spacing w:val="3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54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39"/>
          <w:w w:val="89"/>
          <w:sz w:val="16"/>
          <w:szCs w:val="16"/>
          <w:lang w:val="en-GB"/>
          <w:rPrChange w:id="5544" w:author="Filipe Santana" w:date="2016-01-03T15:57:00Z">
            <w:rPr>
              <w:rFonts w:ascii="Arial" w:eastAsia="Arial" w:hAnsi="Arial" w:cs="Arial"/>
              <w:spacing w:val="3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54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molecule</w:t>
      </w:r>
      <w:r w:rsidRPr="00E52A5C">
        <w:rPr>
          <w:rFonts w:ascii="Arial" w:eastAsia="Arial" w:hAnsi="Arial" w:cs="Arial"/>
          <w:spacing w:val="38"/>
          <w:w w:val="89"/>
          <w:sz w:val="16"/>
          <w:szCs w:val="16"/>
          <w:lang w:val="en-GB"/>
          <w:rPrChange w:id="5546" w:author="Filipe Santana" w:date="2016-01-03T15:57:00Z">
            <w:rPr>
              <w:rFonts w:ascii="Arial" w:eastAsia="Arial" w:hAnsi="Arial" w:cs="Arial"/>
              <w:spacing w:val="3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54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classes.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5548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5550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addition,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552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555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55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24"/>
          <w:w w:val="91"/>
          <w:sz w:val="16"/>
          <w:szCs w:val="16"/>
          <w:lang w:val="en-GB"/>
          <w:rPrChange w:id="5556" w:author="Filipe Santana" w:date="2016-01-03T15:57:00Z">
            <w:rPr>
              <w:rFonts w:ascii="Arial" w:eastAsia="Arial" w:hAnsi="Arial" w:cs="Arial"/>
              <w:spacing w:val="24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functions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55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specified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  <w:rPrChange w:id="5559" w:author="Filipe Santana" w:date="2016-01-03T15:57:00Z">
            <w:rPr>
              <w:rFonts w:ascii="Arial" w:eastAsia="Arial" w:hAnsi="Arial" w:cs="Arial"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5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5561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5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5563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5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tables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5565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5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5567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5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added.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5569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del w:id="5570" w:author="Filipe Santana" w:date="2016-01-03T22:28:00Z">
        <w:r w:rsidRPr="00E52A5C" w:rsidDel="00F26BE0">
          <w:rPr>
            <w:rFonts w:ascii="Arial" w:eastAsia="Arial" w:hAnsi="Arial" w:cs="Arial"/>
            <w:w w:val="88"/>
            <w:sz w:val="16"/>
            <w:szCs w:val="16"/>
            <w:lang w:val="en-GB"/>
            <w:rPrChange w:id="5571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Note</w:delText>
        </w:r>
        <w:r w:rsidRPr="00E52A5C" w:rsidDel="00F26BE0">
          <w:rPr>
            <w:rFonts w:ascii="Arial" w:eastAsia="Arial" w:hAnsi="Arial" w:cs="Arial"/>
            <w:spacing w:val="13"/>
            <w:w w:val="88"/>
            <w:sz w:val="16"/>
            <w:szCs w:val="16"/>
            <w:lang w:val="en-GB"/>
            <w:rPrChange w:id="5572" w:author="Filipe Santana" w:date="2016-01-03T15:57:00Z">
              <w:rPr>
                <w:rFonts w:ascii="Arial" w:eastAsia="Arial" w:hAnsi="Arial" w:cs="Arial"/>
                <w:spacing w:val="13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8"/>
            <w:sz w:val="16"/>
            <w:szCs w:val="16"/>
            <w:lang w:val="en-GB"/>
            <w:rPrChange w:id="5573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that</w:delText>
        </w:r>
        <w:r w:rsidRPr="00E52A5C" w:rsidDel="00F26BE0">
          <w:rPr>
            <w:rFonts w:ascii="Arial" w:eastAsia="Arial" w:hAnsi="Arial" w:cs="Arial"/>
            <w:spacing w:val="6"/>
            <w:w w:val="88"/>
            <w:sz w:val="16"/>
            <w:szCs w:val="16"/>
            <w:lang w:val="en-GB"/>
            <w:rPrChange w:id="5574" w:author="Filipe Santana" w:date="2016-01-03T15:57:00Z">
              <w:rPr>
                <w:rFonts w:ascii="Arial" w:eastAsia="Arial" w:hAnsi="Arial" w:cs="Arial"/>
                <w:spacing w:val="6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8"/>
            <w:sz w:val="16"/>
            <w:szCs w:val="16"/>
            <w:lang w:val="en-GB"/>
            <w:rPrChange w:id="5575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we</w:delText>
        </w:r>
        <w:r w:rsidRPr="00E52A5C" w:rsidDel="00F26BE0">
          <w:rPr>
            <w:rFonts w:ascii="Arial" w:eastAsia="Arial" w:hAnsi="Arial" w:cs="Arial"/>
            <w:spacing w:val="7"/>
            <w:w w:val="88"/>
            <w:sz w:val="16"/>
            <w:szCs w:val="16"/>
            <w:lang w:val="en-GB"/>
            <w:rPrChange w:id="5576" w:author="Filipe Santana" w:date="2016-01-03T15:57:00Z">
              <w:rPr>
                <w:rFonts w:ascii="Arial" w:eastAsia="Arial" w:hAnsi="Arial" w:cs="Arial"/>
                <w:spacing w:val="7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8"/>
            <w:sz w:val="16"/>
            <w:szCs w:val="16"/>
            <w:lang w:val="en-GB"/>
            <w:rPrChange w:id="5577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interpret</w:delText>
        </w:r>
        <w:r w:rsidRPr="00E52A5C" w:rsidDel="00F26BE0">
          <w:rPr>
            <w:rFonts w:ascii="Arial" w:eastAsia="Arial" w:hAnsi="Arial" w:cs="Arial"/>
            <w:spacing w:val="27"/>
            <w:w w:val="88"/>
            <w:sz w:val="16"/>
            <w:szCs w:val="16"/>
            <w:lang w:val="en-GB"/>
            <w:rPrChange w:id="5578" w:author="Filipe Santana" w:date="2016-01-03T15:57:00Z">
              <w:rPr>
                <w:rFonts w:ascii="Arial" w:eastAsia="Arial" w:hAnsi="Arial" w:cs="Arial"/>
                <w:spacing w:val="27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sz w:val="16"/>
            <w:szCs w:val="16"/>
            <w:lang w:val="en-GB"/>
            <w:rPrChange w:id="5579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all</w:delText>
        </w:r>
        <w:r w:rsidRPr="00E52A5C" w:rsidDel="00F26BE0">
          <w:rPr>
            <w:rFonts w:ascii="Arial" w:eastAsia="Arial" w:hAnsi="Arial" w:cs="Arial"/>
            <w:spacing w:val="-4"/>
            <w:sz w:val="16"/>
            <w:szCs w:val="16"/>
            <w:lang w:val="en-GB"/>
            <w:rPrChange w:id="5580" w:author="Filipe Santana" w:date="2016-01-03T15:57:00Z">
              <w:rPr>
                <w:rFonts w:ascii="Arial" w:eastAsia="Arial" w:hAnsi="Arial" w:cs="Arial"/>
                <w:spacing w:val="-4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9"/>
            <w:sz w:val="16"/>
            <w:szCs w:val="16"/>
            <w:lang w:val="en-GB"/>
            <w:rPrChange w:id="5581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content</w:delText>
        </w:r>
        <w:r w:rsidRPr="00E52A5C" w:rsidDel="00F26BE0">
          <w:rPr>
            <w:rFonts w:ascii="Arial" w:eastAsia="Arial" w:hAnsi="Arial" w:cs="Arial"/>
            <w:spacing w:val="3"/>
            <w:w w:val="89"/>
            <w:sz w:val="16"/>
            <w:szCs w:val="16"/>
            <w:lang w:val="en-GB"/>
            <w:rPrChange w:id="5582" w:author="Filipe Santana" w:date="2016-01-03T15:57:00Z">
              <w:rPr>
                <w:rFonts w:ascii="Arial" w:eastAsia="Arial" w:hAnsi="Arial" w:cs="Arial"/>
                <w:spacing w:val="3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sz w:val="16"/>
            <w:szCs w:val="16"/>
            <w:lang w:val="en-GB"/>
            <w:rPrChange w:id="5583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of</w:delText>
        </w:r>
        <w:r w:rsidRPr="00E52A5C" w:rsidDel="00F26BE0">
          <w:rPr>
            <w:rFonts w:ascii="Arial" w:eastAsia="Arial" w:hAnsi="Arial" w:cs="Arial"/>
            <w:spacing w:val="-3"/>
            <w:sz w:val="16"/>
            <w:szCs w:val="16"/>
            <w:lang w:val="en-GB"/>
            <w:rPrChange w:id="5584" w:author="Filipe Santana" w:date="2016-01-03T15:57:00Z">
              <w:rPr>
                <w:rFonts w:ascii="Arial" w:eastAsia="Arial" w:hAnsi="Arial" w:cs="Arial"/>
                <w:spacing w:val="-3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sz w:val="16"/>
            <w:szCs w:val="16"/>
            <w:lang w:val="en-GB"/>
            <w:rPrChange w:id="558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the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86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GO</w:delText>
        </w:r>
        <w:r w:rsidRPr="00E52A5C" w:rsidDel="00F26BE0">
          <w:rPr>
            <w:rFonts w:ascii="Arial" w:eastAsia="Arial" w:hAnsi="Arial" w:cs="Arial"/>
            <w:spacing w:val="21"/>
            <w:w w:val="86"/>
            <w:sz w:val="16"/>
            <w:szCs w:val="16"/>
            <w:lang w:val="en-GB"/>
            <w:rPrChange w:id="5587" w:author="Filipe Santana" w:date="2016-01-03T15:57:00Z">
              <w:rPr>
                <w:rFonts w:ascii="Arial" w:eastAsia="Arial" w:hAnsi="Arial" w:cs="Arial"/>
                <w:spacing w:val="21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88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 xml:space="preserve">molecular </w:delText>
        </w:r>
        <w:r w:rsidRPr="00E52A5C" w:rsidDel="00F26BE0">
          <w:rPr>
            <w:rFonts w:ascii="Arial" w:eastAsia="Arial" w:hAnsi="Arial" w:cs="Arial"/>
            <w:spacing w:val="3"/>
            <w:w w:val="86"/>
            <w:sz w:val="16"/>
            <w:szCs w:val="16"/>
            <w:lang w:val="en-GB"/>
            <w:rPrChange w:id="5589" w:author="Filipe Santana" w:date="2016-01-03T15:57:00Z">
              <w:rPr>
                <w:rFonts w:ascii="Arial" w:eastAsia="Arial" w:hAnsi="Arial" w:cs="Arial"/>
                <w:spacing w:val="3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90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 xml:space="preserve">function </w:delText>
        </w:r>
        <w:r w:rsidRPr="00E52A5C" w:rsidDel="00F26BE0">
          <w:rPr>
            <w:rFonts w:ascii="Arial" w:eastAsia="Arial" w:hAnsi="Arial" w:cs="Arial"/>
            <w:spacing w:val="13"/>
            <w:w w:val="86"/>
            <w:sz w:val="16"/>
            <w:szCs w:val="16"/>
            <w:lang w:val="en-GB"/>
            <w:rPrChange w:id="5591" w:author="Filipe Santana" w:date="2016-01-03T15:57:00Z">
              <w:rPr>
                <w:rFonts w:ascii="Arial" w:eastAsia="Arial" w:hAnsi="Arial" w:cs="Arial"/>
                <w:spacing w:val="13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92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branch</w:delText>
        </w:r>
        <w:r w:rsidRPr="00E52A5C" w:rsidDel="00F26BE0">
          <w:rPr>
            <w:rFonts w:ascii="Arial" w:eastAsia="Arial" w:hAnsi="Arial" w:cs="Arial"/>
            <w:spacing w:val="16"/>
            <w:w w:val="86"/>
            <w:sz w:val="16"/>
            <w:szCs w:val="16"/>
            <w:lang w:val="en-GB"/>
            <w:rPrChange w:id="5593" w:author="Filipe Santana" w:date="2016-01-03T15:57:00Z">
              <w:rPr>
                <w:rFonts w:ascii="Arial" w:eastAsia="Arial" w:hAnsi="Arial" w:cs="Arial"/>
                <w:spacing w:val="16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94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as</w:delText>
        </w:r>
        <w:r w:rsidRPr="00E52A5C" w:rsidDel="00F26BE0">
          <w:rPr>
            <w:rFonts w:ascii="Arial" w:eastAsia="Arial" w:hAnsi="Arial" w:cs="Arial"/>
            <w:spacing w:val="-7"/>
            <w:w w:val="86"/>
            <w:sz w:val="16"/>
            <w:szCs w:val="16"/>
            <w:lang w:val="en-GB"/>
            <w:rPrChange w:id="5595" w:author="Filipe Santana" w:date="2016-01-03T15:57:00Z">
              <w:rPr>
                <w:rFonts w:ascii="Arial" w:eastAsia="Arial" w:hAnsi="Arial" w:cs="Arial"/>
                <w:spacing w:val="-7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96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processes,</w:delText>
        </w:r>
        <w:r w:rsidRPr="00E52A5C" w:rsidDel="00F26BE0">
          <w:rPr>
            <w:rFonts w:ascii="Arial" w:eastAsia="Arial" w:hAnsi="Arial" w:cs="Arial"/>
            <w:spacing w:val="-7"/>
            <w:w w:val="86"/>
            <w:sz w:val="16"/>
            <w:szCs w:val="16"/>
            <w:lang w:val="en-GB"/>
            <w:rPrChange w:id="5597" w:author="Filipe Santana" w:date="2016-01-03T15:57:00Z">
              <w:rPr>
                <w:rFonts w:ascii="Arial" w:eastAsia="Arial" w:hAnsi="Arial" w:cs="Arial"/>
                <w:spacing w:val="-7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598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hence</w:delText>
        </w:r>
        <w:r w:rsidRPr="00E52A5C" w:rsidDel="00F26BE0">
          <w:rPr>
            <w:rFonts w:ascii="Arial" w:eastAsia="Arial" w:hAnsi="Arial" w:cs="Arial"/>
            <w:spacing w:val="2"/>
            <w:w w:val="86"/>
            <w:sz w:val="16"/>
            <w:szCs w:val="16"/>
            <w:lang w:val="en-GB"/>
            <w:rPrChange w:id="5599" w:author="Filipe Santana" w:date="2016-01-03T15:57:00Z">
              <w:rPr>
                <w:rFonts w:ascii="Arial" w:eastAsia="Arial" w:hAnsi="Arial" w:cs="Arial"/>
                <w:spacing w:val="2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600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the</w:delText>
        </w:r>
        <w:r w:rsidRPr="00E52A5C" w:rsidDel="00F26BE0">
          <w:rPr>
            <w:rFonts w:ascii="Arial" w:eastAsia="Arial" w:hAnsi="Arial" w:cs="Arial"/>
            <w:spacing w:val="8"/>
            <w:w w:val="86"/>
            <w:sz w:val="16"/>
            <w:szCs w:val="16"/>
            <w:lang w:val="en-GB"/>
            <w:rPrChange w:id="5601" w:author="Filipe Santana" w:date="2016-01-03T15:57:00Z">
              <w:rPr>
                <w:rFonts w:ascii="Arial" w:eastAsia="Arial" w:hAnsi="Arial" w:cs="Arial"/>
                <w:spacing w:val="8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6"/>
            <w:sz w:val="16"/>
            <w:szCs w:val="16"/>
            <w:lang w:val="en-GB"/>
            <w:rPrChange w:id="5602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reference</w:delText>
        </w:r>
        <w:r w:rsidRPr="00E52A5C" w:rsidDel="00F26BE0">
          <w:rPr>
            <w:rFonts w:ascii="Arial" w:eastAsia="Arial" w:hAnsi="Arial" w:cs="Arial"/>
            <w:spacing w:val="13"/>
            <w:w w:val="86"/>
            <w:sz w:val="16"/>
            <w:szCs w:val="16"/>
            <w:lang w:val="en-GB"/>
            <w:rPrChange w:id="5603" w:author="Filipe Santana" w:date="2016-01-03T15:57:00Z">
              <w:rPr>
                <w:rFonts w:ascii="Arial" w:eastAsia="Arial" w:hAnsi="Arial" w:cs="Arial"/>
                <w:spacing w:val="13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sz w:val="16"/>
            <w:szCs w:val="16"/>
            <w:lang w:val="en-GB"/>
            <w:rPrChange w:id="560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to</w:delText>
        </w:r>
        <w:r w:rsidRPr="00E52A5C" w:rsidDel="00F26BE0">
          <w:rPr>
            <w:rFonts w:ascii="Arial" w:eastAsia="Arial" w:hAnsi="Arial" w:cs="Arial"/>
            <w:spacing w:val="-11"/>
            <w:sz w:val="16"/>
            <w:szCs w:val="16"/>
            <w:lang w:val="en-GB"/>
            <w:rPrChange w:id="5605" w:author="Filipe Santana" w:date="2016-01-03T15:57:00Z">
              <w:rPr>
                <w:rFonts w:ascii="Arial" w:eastAsia="Arial" w:hAnsi="Arial" w:cs="Arial"/>
                <w:spacing w:val="-11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sz w:val="16"/>
            <w:szCs w:val="16"/>
            <w:lang w:val="en-GB"/>
            <w:rPrChange w:id="560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them via</w:delText>
        </w:r>
        <w:r w:rsidRPr="00E52A5C" w:rsidDel="00F26BE0">
          <w:rPr>
            <w:rFonts w:ascii="Arial" w:eastAsia="Arial" w:hAnsi="Arial" w:cs="Arial"/>
            <w:spacing w:val="-15"/>
            <w:sz w:val="16"/>
            <w:szCs w:val="16"/>
            <w:lang w:val="en-GB"/>
            <w:rPrChange w:id="5607" w:author="Filipe Santana" w:date="2016-01-03T15:57:00Z">
              <w:rPr>
                <w:rFonts w:ascii="Arial" w:eastAsia="Arial" w:hAnsi="Arial" w:cs="Arial"/>
                <w:spacing w:val="-15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87"/>
            <w:sz w:val="16"/>
            <w:szCs w:val="16"/>
            <w:lang w:val="en-GB"/>
            <w:rPrChange w:id="5608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delText>the</w:delText>
        </w:r>
        <w:r w:rsidRPr="00E52A5C" w:rsidDel="00F26BE0">
          <w:rPr>
            <w:rFonts w:ascii="Arial" w:eastAsia="Arial" w:hAnsi="Arial" w:cs="Arial"/>
            <w:spacing w:val="1"/>
            <w:w w:val="87"/>
            <w:sz w:val="16"/>
            <w:szCs w:val="16"/>
            <w:lang w:val="en-GB"/>
            <w:rPrChange w:id="5609" w:author="Filipe Santana" w:date="2016-01-03T15:57:00Z">
              <w:rPr>
                <w:rFonts w:ascii="Arial" w:eastAsia="Arial" w:hAnsi="Arial" w:cs="Arial"/>
                <w:spacing w:val="1"/>
                <w:w w:val="87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w w:val="149"/>
            <w:sz w:val="16"/>
            <w:szCs w:val="16"/>
            <w:lang w:val="en-GB"/>
            <w:rPrChange w:id="5610" w:author="Filipe Santana" w:date="2016-01-03T15:57:00Z">
              <w:rPr>
                <w:rFonts w:ascii="Arial" w:eastAsia="Arial" w:hAnsi="Arial" w:cs="Arial"/>
                <w:w w:val="149"/>
                <w:sz w:val="16"/>
                <w:szCs w:val="16"/>
              </w:rPr>
            </w:rPrChange>
          </w:rPr>
          <w:delText>‘</w:delText>
        </w:r>
        <w:r w:rsidRPr="00E52A5C" w:rsidDel="00F26BE0">
          <w:rPr>
            <w:rFonts w:ascii="Arial" w:eastAsia="Arial" w:hAnsi="Arial" w:cs="Arial"/>
            <w:b/>
            <w:bCs/>
            <w:w w:val="83"/>
            <w:sz w:val="16"/>
            <w:szCs w:val="16"/>
            <w:lang w:val="en-GB"/>
            <w:rPrChange w:id="5611" w:author="Filipe Santana" w:date="2016-01-03T15:57:00Z">
              <w:rPr>
                <w:rFonts w:ascii="Arial" w:eastAsia="Arial" w:hAnsi="Arial" w:cs="Arial"/>
                <w:b/>
                <w:bCs/>
                <w:w w:val="83"/>
                <w:sz w:val="16"/>
                <w:szCs w:val="16"/>
              </w:rPr>
            </w:rPrChange>
          </w:rPr>
          <w:delText>has</w:delText>
        </w:r>
        <w:r w:rsidRPr="00E52A5C" w:rsidDel="00F26BE0">
          <w:rPr>
            <w:rFonts w:ascii="Arial" w:eastAsia="Arial" w:hAnsi="Arial" w:cs="Arial"/>
            <w:b/>
            <w:bCs/>
            <w:spacing w:val="-5"/>
            <w:sz w:val="16"/>
            <w:szCs w:val="16"/>
            <w:lang w:val="en-GB"/>
            <w:rPrChange w:id="5612" w:author="Filipe Santana" w:date="2016-01-03T15:57:00Z">
              <w:rPr>
                <w:rFonts w:ascii="Arial" w:eastAsia="Arial" w:hAnsi="Arial" w:cs="Arial"/>
                <w:b/>
                <w:bCs/>
                <w:spacing w:val="-5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b/>
            <w:bCs/>
            <w:spacing w:val="-3"/>
            <w:w w:val="113"/>
            <w:sz w:val="16"/>
            <w:szCs w:val="16"/>
            <w:lang w:val="en-GB"/>
            <w:rPrChange w:id="5613" w:author="Filipe Santana" w:date="2016-01-03T15:57:00Z">
              <w:rPr>
                <w:rFonts w:ascii="Arial" w:eastAsia="Arial" w:hAnsi="Arial" w:cs="Arial"/>
                <w:b/>
                <w:bCs/>
                <w:spacing w:val="-3"/>
                <w:w w:val="113"/>
                <w:sz w:val="16"/>
                <w:szCs w:val="16"/>
              </w:rPr>
            </w:rPrChange>
          </w:rPr>
          <w:delText>r</w:delText>
        </w:r>
        <w:r w:rsidRPr="00E52A5C" w:rsidDel="00F26BE0">
          <w:rPr>
            <w:rFonts w:ascii="Arial" w:eastAsia="Arial" w:hAnsi="Arial" w:cs="Arial"/>
            <w:b/>
            <w:bCs/>
            <w:w w:val="89"/>
            <w:sz w:val="16"/>
            <w:szCs w:val="16"/>
            <w:lang w:val="en-GB"/>
            <w:rPrChange w:id="5614" w:author="Filipe Santana" w:date="2016-01-03T15:57:00Z">
              <w:rPr>
                <w:rFonts w:ascii="Arial" w:eastAsia="Arial" w:hAnsi="Arial" w:cs="Arial"/>
                <w:b/>
                <w:bCs/>
                <w:w w:val="89"/>
                <w:sz w:val="16"/>
                <w:szCs w:val="16"/>
              </w:rPr>
            </w:rPrChange>
          </w:rPr>
          <w:delText>ealizatio</w:delText>
        </w:r>
        <w:r w:rsidRPr="00E52A5C" w:rsidDel="00F26BE0">
          <w:rPr>
            <w:rFonts w:ascii="Arial" w:eastAsia="Arial" w:hAnsi="Arial" w:cs="Arial"/>
            <w:b/>
            <w:bCs/>
            <w:spacing w:val="2"/>
            <w:w w:val="89"/>
            <w:sz w:val="16"/>
            <w:szCs w:val="16"/>
            <w:lang w:val="en-GB"/>
            <w:rPrChange w:id="5615" w:author="Filipe Santana" w:date="2016-01-03T15:57:00Z">
              <w:rPr>
                <w:rFonts w:ascii="Arial" w:eastAsia="Arial" w:hAnsi="Arial" w:cs="Arial"/>
                <w:b/>
                <w:bCs/>
                <w:spacing w:val="2"/>
                <w:w w:val="89"/>
                <w:sz w:val="16"/>
                <w:szCs w:val="16"/>
              </w:rPr>
            </w:rPrChange>
          </w:rPr>
          <w:delText>n</w:delText>
        </w:r>
        <w:r w:rsidRPr="00E52A5C" w:rsidDel="00F26BE0">
          <w:rPr>
            <w:rFonts w:ascii="Arial" w:eastAsia="Arial" w:hAnsi="Arial" w:cs="Arial"/>
            <w:w w:val="149"/>
            <w:sz w:val="16"/>
            <w:szCs w:val="16"/>
            <w:lang w:val="en-GB"/>
            <w:rPrChange w:id="5616" w:author="Filipe Santana" w:date="2016-01-03T15:57:00Z">
              <w:rPr>
                <w:rFonts w:ascii="Arial" w:eastAsia="Arial" w:hAnsi="Arial" w:cs="Arial"/>
                <w:w w:val="149"/>
                <w:sz w:val="16"/>
                <w:szCs w:val="16"/>
              </w:rPr>
            </w:rPrChange>
          </w:rPr>
          <w:delText>’</w:delText>
        </w:r>
        <w:r w:rsidRPr="00E52A5C" w:rsidDel="00F26BE0">
          <w:rPr>
            <w:rFonts w:ascii="Arial" w:eastAsia="Arial" w:hAnsi="Arial" w:cs="Arial"/>
            <w:spacing w:val="-5"/>
            <w:sz w:val="16"/>
            <w:szCs w:val="16"/>
            <w:lang w:val="en-GB"/>
            <w:rPrChange w:id="5617" w:author="Filipe Santana" w:date="2016-01-03T15:57:00Z">
              <w:rPr>
                <w:rFonts w:ascii="Arial" w:eastAsia="Arial" w:hAnsi="Arial" w:cs="Arial"/>
                <w:spacing w:val="-5"/>
                <w:sz w:val="16"/>
                <w:szCs w:val="16"/>
              </w:rPr>
            </w:rPrChange>
          </w:rPr>
          <w:delText xml:space="preserve"> </w:delText>
        </w:r>
        <w:r w:rsidRPr="00E52A5C" w:rsidDel="00F26BE0">
          <w:rPr>
            <w:rFonts w:ascii="Arial" w:eastAsia="Arial" w:hAnsi="Arial" w:cs="Arial"/>
            <w:sz w:val="16"/>
            <w:szCs w:val="16"/>
            <w:lang w:val="en-GB"/>
            <w:rPrChange w:id="561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relation.</w:delText>
        </w:r>
      </w:del>
    </w:p>
    <w:p w14:paraId="60A8532E" w14:textId="77777777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56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62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 last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5621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62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axiom</w:t>
      </w:r>
      <w:r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5623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62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required</w:t>
      </w:r>
      <w:r w:rsidRPr="00E52A5C">
        <w:rPr>
          <w:rFonts w:ascii="Arial" w:eastAsia="Arial" w:hAnsi="Arial" w:cs="Arial"/>
          <w:spacing w:val="2"/>
          <w:w w:val="90"/>
          <w:sz w:val="16"/>
          <w:szCs w:val="16"/>
          <w:lang w:val="en-GB"/>
          <w:rPrChange w:id="5625" w:author="Filipe Santana" w:date="2016-01-03T15:57:00Z">
            <w:rPr>
              <w:rFonts w:ascii="Arial" w:eastAsia="Arial" w:hAnsi="Arial" w:cs="Arial"/>
              <w:spacing w:val="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6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5627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2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about</w:t>
      </w:r>
      <w:r w:rsidRPr="00E52A5C">
        <w:rPr>
          <w:rFonts w:ascii="Arial" w:eastAsia="Arial" w:hAnsi="Arial" w:cs="Arial"/>
          <w:spacing w:val="21"/>
          <w:w w:val="84"/>
          <w:sz w:val="16"/>
          <w:szCs w:val="16"/>
          <w:lang w:val="en-GB"/>
          <w:rPrChange w:id="5629" w:author="Filipe Santana" w:date="2016-01-03T15:57:00Z">
            <w:rPr>
              <w:rFonts w:ascii="Arial" w:eastAsia="Arial" w:hAnsi="Arial" w:cs="Arial"/>
              <w:spacing w:val="2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3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5631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4"/>
          <w:sz w:val="16"/>
          <w:szCs w:val="16"/>
          <w:lang w:val="en-GB"/>
          <w:rPrChange w:id="5632" w:author="Filipe Santana" w:date="2016-01-03T15:57:00Z">
            <w:rPr>
              <w:rFonts w:ascii="Arial" w:eastAsia="Arial" w:hAnsi="Arial" w:cs="Arial"/>
              <w:spacing w:val="-1"/>
              <w:w w:val="84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3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37"/>
          <w:w w:val="84"/>
          <w:sz w:val="16"/>
          <w:szCs w:val="16"/>
          <w:lang w:val="en-GB"/>
          <w:rPrChange w:id="5634" w:author="Filipe Santana" w:date="2016-01-03T15:57:00Z">
            <w:rPr>
              <w:rFonts w:ascii="Arial" w:eastAsia="Arial" w:hAnsi="Arial" w:cs="Arial"/>
              <w:spacing w:val="3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3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5"/>
          <w:w w:val="84"/>
          <w:sz w:val="16"/>
          <w:szCs w:val="16"/>
          <w:lang w:val="en-GB"/>
          <w:rPrChange w:id="5636" w:author="Filipe Santana" w:date="2016-01-03T15:57:00Z">
            <w:rPr>
              <w:rFonts w:ascii="Arial" w:eastAsia="Arial" w:hAnsi="Arial" w:cs="Arial"/>
              <w:spacing w:val="-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3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bearers</w:t>
      </w:r>
      <w:r w:rsidRPr="00E52A5C">
        <w:rPr>
          <w:rFonts w:ascii="Arial" w:eastAsia="Arial" w:hAnsi="Arial" w:cs="Arial"/>
          <w:spacing w:val="5"/>
          <w:w w:val="84"/>
          <w:sz w:val="16"/>
          <w:szCs w:val="16"/>
          <w:lang w:val="en-GB"/>
          <w:rPrChange w:id="5638" w:author="Filipe Santana" w:date="2016-01-03T15:57:00Z">
            <w:rPr>
              <w:rFonts w:ascii="Arial" w:eastAsia="Arial" w:hAnsi="Arial" w:cs="Arial"/>
              <w:spacing w:val="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6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5640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64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dispositions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64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related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6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5644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5645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spacing w:val="-10"/>
          <w:w w:val="94"/>
          <w:sz w:val="16"/>
          <w:szCs w:val="16"/>
          <w:lang w:val="en-GB"/>
          <w:rPrChange w:id="5646" w:author="Filipe Santana" w:date="2016-01-03T15:57:00Z">
            <w:rPr>
              <w:rFonts w:ascii="Arial" w:eastAsia="Arial" w:hAnsi="Arial" w:cs="Arial"/>
              <w:spacing w:val="-10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5647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4"/>
          <w:w w:val="94"/>
          <w:sz w:val="16"/>
          <w:szCs w:val="16"/>
          <w:lang w:val="en-GB"/>
          <w:rPrChange w:id="5648" w:author="Filipe Santana" w:date="2016-01-03T15:57:00Z">
            <w:rPr>
              <w:rFonts w:ascii="Arial" w:eastAsia="Arial" w:hAnsi="Arial" w:cs="Arial"/>
              <w:spacing w:val="4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4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5"/>
          <w:w w:val="84"/>
          <w:sz w:val="16"/>
          <w:szCs w:val="16"/>
          <w:lang w:val="en-GB"/>
          <w:rPrChange w:id="5650" w:author="Filipe Santana" w:date="2016-01-03T15:57:00Z">
            <w:rPr>
              <w:rFonts w:ascii="Arial" w:eastAsia="Arial" w:hAnsi="Arial" w:cs="Arial"/>
              <w:spacing w:val="-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5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spacing w:val="-11"/>
          <w:w w:val="84"/>
          <w:sz w:val="16"/>
          <w:szCs w:val="16"/>
          <w:lang w:val="en-GB"/>
          <w:rPrChange w:id="5652" w:author="Filipe Santana" w:date="2016-01-03T15:57:00Z">
            <w:rPr>
              <w:rFonts w:ascii="Arial" w:eastAsia="Arial" w:hAnsi="Arial" w:cs="Arial"/>
              <w:spacing w:val="-11"/>
              <w:w w:val="84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65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32"/>
          <w:w w:val="84"/>
          <w:sz w:val="16"/>
          <w:szCs w:val="16"/>
          <w:lang w:val="en-GB"/>
          <w:rPrChange w:id="5654" w:author="Filipe Santana" w:date="2016-01-03T15:57:00Z">
            <w:rPr>
              <w:rFonts w:ascii="Arial" w:eastAsia="Arial" w:hAnsi="Arial" w:cs="Arial"/>
              <w:spacing w:val="3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6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9</w:t>
      </w:r>
      <w:proofErr w:type="gramStart"/>
      <w:r w:rsidRPr="00E52A5C">
        <w:rPr>
          <w:rFonts w:ascii="Arial" w:eastAsia="Arial" w:hAnsi="Arial" w:cs="Arial"/>
          <w:sz w:val="16"/>
          <w:szCs w:val="16"/>
          <w:lang w:val="en-GB"/>
          <w:rPrChange w:id="56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657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6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proofErr w:type="gramEnd"/>
    </w:p>
    <w:p w14:paraId="348C0193" w14:textId="77777777" w:rsidR="00E6733B" w:rsidRPr="00E52A5C" w:rsidRDefault="00E6733B">
      <w:pPr>
        <w:spacing w:before="13" w:after="0" w:line="260" w:lineRule="exact"/>
        <w:rPr>
          <w:sz w:val="26"/>
          <w:szCs w:val="26"/>
          <w:lang w:val="en-GB"/>
          <w:rPrChange w:id="5659" w:author="Filipe Santana" w:date="2016-01-03T15:57:00Z">
            <w:rPr>
              <w:sz w:val="26"/>
              <w:szCs w:val="26"/>
            </w:rPr>
          </w:rPrChange>
        </w:rPr>
      </w:pPr>
    </w:p>
    <w:p w14:paraId="7A253386" w14:textId="77777777" w:rsidR="00E6733B" w:rsidRPr="00E52A5C" w:rsidRDefault="002C1A14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  <w:lang w:val="en-GB"/>
          <w:rPrChange w:id="5660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0"/>
          <w:w w:val="86"/>
          <w:sz w:val="15"/>
          <w:szCs w:val="15"/>
          <w:lang w:val="en-GB"/>
          <w:rPrChange w:id="5661" w:author="Filipe Santana" w:date="2016-01-03T15:57:00Z">
            <w:rPr>
              <w:rFonts w:ascii="Arial" w:eastAsia="Arial" w:hAnsi="Arial" w:cs="Arial"/>
              <w:spacing w:val="-10"/>
              <w:w w:val="86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6"/>
          <w:sz w:val="15"/>
          <w:szCs w:val="15"/>
          <w:lang w:val="en-GB"/>
          <w:rPrChange w:id="5662" w:author="Filipe Santana" w:date="2016-01-03T15:57:00Z">
            <w:rPr>
              <w:rFonts w:ascii="Arial" w:eastAsia="Arial" w:hAnsi="Arial" w:cs="Arial"/>
              <w:w w:val="86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15"/>
          <w:w w:val="86"/>
          <w:sz w:val="15"/>
          <w:szCs w:val="15"/>
          <w:lang w:val="en-GB"/>
          <w:rPrChange w:id="5663" w:author="Filipe Santana" w:date="2016-01-03T15:57:00Z">
            <w:rPr>
              <w:rFonts w:ascii="Arial" w:eastAsia="Arial" w:hAnsi="Arial" w:cs="Arial"/>
              <w:spacing w:val="15"/>
              <w:w w:val="86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5"/>
          <w:szCs w:val="15"/>
          <w:lang w:val="en-GB"/>
          <w:rPrChange w:id="5664" w:author="Filipe Santana" w:date="2016-01-03T15:57:00Z">
            <w:rPr>
              <w:rFonts w:ascii="Arial" w:eastAsia="Arial" w:hAnsi="Arial" w:cs="Arial"/>
              <w:w w:val="86"/>
              <w:sz w:val="15"/>
              <w:szCs w:val="15"/>
            </w:rPr>
          </w:rPrChange>
        </w:rPr>
        <w:t>9.</w:t>
      </w:r>
      <w:r w:rsidRPr="00E52A5C">
        <w:rPr>
          <w:rFonts w:ascii="Arial" w:eastAsia="Arial" w:hAnsi="Arial" w:cs="Arial"/>
          <w:spacing w:val="6"/>
          <w:w w:val="86"/>
          <w:sz w:val="15"/>
          <w:szCs w:val="15"/>
          <w:lang w:val="en-GB"/>
          <w:rPrChange w:id="5665" w:author="Filipe Santana" w:date="2016-01-03T15:57:00Z">
            <w:rPr>
              <w:rFonts w:ascii="Arial" w:eastAsia="Arial" w:hAnsi="Arial" w:cs="Arial"/>
              <w:spacing w:val="6"/>
              <w:w w:val="86"/>
              <w:sz w:val="15"/>
              <w:szCs w:val="15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5"/>
          <w:szCs w:val="15"/>
          <w:lang w:val="en-GB"/>
          <w:rPrChange w:id="5666" w:author="Filipe Santana" w:date="2016-01-03T15:57:00Z">
            <w:rPr>
              <w:rFonts w:ascii="Arial" w:eastAsia="Arial" w:hAnsi="Arial" w:cs="Arial"/>
              <w:w w:val="86"/>
              <w:sz w:val="15"/>
              <w:szCs w:val="15"/>
            </w:rPr>
          </w:rPrChange>
        </w:rPr>
        <w:t xml:space="preserve">Axioms </w:t>
      </w:r>
      <w:r w:rsidRPr="00E52A5C">
        <w:rPr>
          <w:rFonts w:ascii="Arial" w:eastAsia="Arial" w:hAnsi="Arial" w:cs="Arial"/>
          <w:spacing w:val="15"/>
          <w:w w:val="86"/>
          <w:sz w:val="15"/>
          <w:szCs w:val="15"/>
          <w:lang w:val="en-GB"/>
          <w:rPrChange w:id="5667" w:author="Filipe Santana" w:date="2016-01-03T15:57:00Z">
            <w:rPr>
              <w:rFonts w:ascii="Arial" w:eastAsia="Arial" w:hAnsi="Arial" w:cs="Arial"/>
              <w:spacing w:val="15"/>
              <w:w w:val="86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5"/>
          <w:szCs w:val="15"/>
          <w:lang w:val="en-GB"/>
          <w:rPrChange w:id="5668" w:author="Filipe Santana" w:date="2016-01-03T15:57:00Z">
            <w:rPr>
              <w:rFonts w:ascii="Arial" w:eastAsia="Arial" w:hAnsi="Arial" w:cs="Arial"/>
              <w:w w:val="86"/>
              <w:sz w:val="15"/>
              <w:szCs w:val="15"/>
            </w:rPr>
          </w:rPrChange>
        </w:rPr>
        <w:t>generated</w:t>
      </w:r>
      <w:proofErr w:type="gramEnd"/>
      <w:r w:rsidRPr="00E52A5C">
        <w:rPr>
          <w:rFonts w:ascii="Arial" w:eastAsia="Arial" w:hAnsi="Arial" w:cs="Arial"/>
          <w:spacing w:val="-5"/>
          <w:w w:val="86"/>
          <w:sz w:val="15"/>
          <w:szCs w:val="15"/>
          <w:lang w:val="en-GB"/>
          <w:rPrChange w:id="5669" w:author="Filipe Santana" w:date="2016-01-03T15:57:00Z">
            <w:rPr>
              <w:rFonts w:ascii="Arial" w:eastAsia="Arial" w:hAnsi="Arial" w:cs="Arial"/>
              <w:spacing w:val="-5"/>
              <w:w w:val="86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670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for</w:t>
      </w:r>
      <w:r w:rsidRPr="00E52A5C">
        <w:rPr>
          <w:rFonts w:ascii="Arial" w:eastAsia="Arial" w:hAnsi="Arial" w:cs="Arial"/>
          <w:spacing w:val="-6"/>
          <w:sz w:val="15"/>
          <w:szCs w:val="15"/>
          <w:lang w:val="en-GB"/>
          <w:rPrChange w:id="5671" w:author="Filipe Santana" w:date="2016-01-03T15:57:00Z">
            <w:rPr>
              <w:rFonts w:ascii="Arial" w:eastAsia="Arial" w:hAnsi="Arial" w:cs="Arial"/>
              <w:spacing w:val="-6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5672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8"/>
          <w:sz w:val="15"/>
          <w:szCs w:val="15"/>
          <w:lang w:val="en-GB"/>
          <w:rPrChange w:id="5673" w:author="Filipe Santana" w:date="2016-01-03T15:57:00Z">
            <w:rPr>
              <w:rFonts w:ascii="Arial" w:eastAsia="Arial" w:hAnsi="Arial" w:cs="Arial"/>
              <w:spacing w:val="-3"/>
              <w:w w:val="88"/>
              <w:sz w:val="15"/>
              <w:szCs w:val="15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8"/>
          <w:sz w:val="15"/>
          <w:szCs w:val="15"/>
          <w:lang w:val="en-GB"/>
          <w:rPrChange w:id="5674" w:author="Filipe Santana" w:date="2016-01-03T15:57:00Z">
            <w:rPr>
              <w:rFonts w:ascii="Arial" w:eastAsia="Arial" w:hAnsi="Arial" w:cs="Arial"/>
              <w:spacing w:val="-1"/>
              <w:w w:val="88"/>
              <w:sz w:val="15"/>
              <w:szCs w:val="15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5675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anisms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5676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677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O</w:t>
      </w:r>
      <w:r w:rsidRPr="00E52A5C">
        <w:rPr>
          <w:rFonts w:ascii="Arial" w:eastAsia="Arial" w:hAnsi="Arial" w:cs="Arial"/>
          <w:spacing w:val="-13"/>
          <w:sz w:val="15"/>
          <w:szCs w:val="15"/>
          <w:lang w:val="en-GB"/>
          <w:rPrChange w:id="5678" w:author="Filipe Santana" w:date="2016-01-03T15:57:00Z">
            <w:rPr>
              <w:rFonts w:ascii="Arial" w:eastAsia="Arial" w:hAnsi="Arial" w:cs="Arial"/>
              <w:spacing w:val="-13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679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5"/>
          <w:szCs w:val="15"/>
          <w:lang w:val="en-GB"/>
          <w:rPrChange w:id="5680" w:author="Filipe Santana" w:date="2016-01-03T15:57:00Z">
            <w:rPr>
              <w:rFonts w:ascii="Arial" w:eastAsia="Arial" w:hAnsi="Arial" w:cs="Arial"/>
              <w:spacing w:val="-5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5"/>
          <w:szCs w:val="15"/>
          <w:lang w:val="en-GB"/>
          <w:rPrChange w:id="5681" w:author="Filipe Santana" w:date="2016-01-03T15:57:00Z">
            <w:rPr>
              <w:rFonts w:ascii="Arial" w:eastAsia="Arial" w:hAnsi="Arial" w:cs="Arial"/>
              <w:w w:val="83"/>
              <w:sz w:val="15"/>
              <w:szCs w:val="15"/>
            </w:rPr>
          </w:rPrChange>
        </w:rPr>
        <w:t>database</w:t>
      </w:r>
      <w:r w:rsidRPr="00E52A5C">
        <w:rPr>
          <w:rFonts w:ascii="Arial" w:eastAsia="Arial" w:hAnsi="Arial" w:cs="Arial"/>
          <w:spacing w:val="3"/>
          <w:w w:val="83"/>
          <w:sz w:val="15"/>
          <w:szCs w:val="15"/>
          <w:lang w:val="en-GB"/>
          <w:rPrChange w:id="5682" w:author="Filipe Santana" w:date="2016-01-03T15:57:00Z">
            <w:rPr>
              <w:rFonts w:ascii="Arial" w:eastAsia="Arial" w:hAnsi="Arial" w:cs="Arial"/>
              <w:spacing w:val="3"/>
              <w:w w:val="83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5683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records</w:t>
      </w:r>
    </w:p>
    <w:p w14:paraId="003694B1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5684" w:author="Filipe Santana" w:date="2016-01-03T15:57:00Z">
            <w:rPr>
              <w:sz w:val="10"/>
              <w:szCs w:val="10"/>
            </w:rPr>
          </w:rPrChange>
        </w:rPr>
      </w:pPr>
    </w:p>
    <w:p w14:paraId="48F30B43" w14:textId="77777777" w:rsidR="00E6733B" w:rsidRPr="00E52A5C" w:rsidRDefault="00EC4A1B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  <w:lang w:val="en-GB"/>
          <w:rPrChange w:id="56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8DEF32A">
          <v:group id="_x0000_s1098" style="position:absolute;left:0;text-align:left;margin-left:369.9pt;margin-top:-.4pt;width:222.2pt;height:.1pt;z-index:-1193;mso-position-horizontal-relative:page" coordorigin="7398,-8" coordsize="4444,2">
            <v:shape id="_x0000_s1099" style="position:absolute;left:7398;top:-8;width:4444;height:2" coordorigin="7398,-8" coordsize="4444,0" path="m7398,-8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568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5687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568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subClassOf</w:t>
      </w:r>
      <w:proofErr w:type="spellEnd"/>
      <w:r w:rsidR="002C1A14"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5689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569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btl</w:t>
      </w:r>
      <w:proofErr w:type="gramStart"/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569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2: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5692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spacing w:val="-5"/>
          <w:w w:val="89"/>
          <w:sz w:val="16"/>
          <w:szCs w:val="16"/>
          <w:lang w:val="en-GB"/>
          <w:rPrChange w:id="5693" w:author="Filipe Santana" w:date="2016-01-03T15:57:00Z">
            <w:rPr>
              <w:rFonts w:ascii="Arial" w:eastAsia="Arial" w:hAnsi="Arial" w:cs="Arial"/>
              <w:i/>
              <w:spacing w:val="-5"/>
              <w:w w:val="89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569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ganism</w:t>
      </w:r>
      <w:proofErr w:type="gramEnd"/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569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1"/>
          <w:w w:val="89"/>
          <w:sz w:val="16"/>
          <w:szCs w:val="16"/>
          <w:lang w:val="en-GB"/>
          <w:rPrChange w:id="5696" w:author="Filipe Santana" w:date="2016-01-03T15:57:00Z">
            <w:rPr>
              <w:rFonts w:ascii="Arial" w:eastAsia="Arial" w:hAnsi="Arial" w:cs="Arial"/>
              <w:i/>
              <w:spacing w:val="1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6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2F03F5B0" w14:textId="77777777" w:rsidR="00E6733B" w:rsidRPr="00E52A5C" w:rsidRDefault="002C1A14">
      <w:pPr>
        <w:spacing w:before="35" w:after="0" w:line="240" w:lineRule="auto"/>
        <w:ind w:left="495" w:right="-20"/>
        <w:rPr>
          <w:rFonts w:ascii="Arial" w:eastAsia="Arial" w:hAnsi="Arial" w:cs="Arial"/>
          <w:sz w:val="16"/>
          <w:szCs w:val="16"/>
          <w:lang w:val="en-GB"/>
          <w:rPrChange w:id="56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5699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5700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701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702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5703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5704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5705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5706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5707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570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5709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71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5711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71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571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Disposition</w:t>
      </w:r>
      <w:r w:rsidRPr="00E52A5C">
        <w:rPr>
          <w:rFonts w:ascii="Arial" w:eastAsia="Arial" w:hAnsi="Arial" w:cs="Arial"/>
          <w:i/>
          <w:spacing w:val="38"/>
          <w:w w:val="89"/>
          <w:sz w:val="16"/>
          <w:szCs w:val="16"/>
          <w:lang w:val="en-GB"/>
          <w:rPrChange w:id="5714" w:author="Filipe Santana" w:date="2016-01-03T15:57:00Z">
            <w:rPr>
              <w:rFonts w:ascii="Arial" w:eastAsia="Arial" w:hAnsi="Arial" w:cs="Arial"/>
              <w:i/>
              <w:spacing w:val="3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7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45F53BD3" w14:textId="77777777" w:rsidR="00E6733B" w:rsidRPr="00E52A5C" w:rsidRDefault="00EC4A1B">
      <w:pPr>
        <w:spacing w:before="35" w:after="0" w:line="240" w:lineRule="auto"/>
        <w:ind w:left="778" w:right="-20"/>
        <w:rPr>
          <w:rFonts w:ascii="Arial" w:eastAsia="Arial" w:hAnsi="Arial" w:cs="Arial"/>
          <w:sz w:val="16"/>
          <w:szCs w:val="16"/>
          <w:lang w:val="en-GB"/>
          <w:rPrChange w:id="57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6C23455B">
          <v:group id="_x0000_s1096" style="position:absolute;left:0;text-align:left;margin-left:369.9pt;margin-top:12.8pt;width:222.2pt;height:.1pt;z-index:-1192;mso-position-horizontal-relative:page" coordorigin="7398,256" coordsize="4444,2">
            <v:shape id="_x0000_s1097" style="position:absolute;left:7398;top:256;width:4444;height:2" coordorigin="7398,256" coordsize="4444,0" path="m7398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5717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5718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5719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5720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5721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</w:t>
      </w:r>
      <w:r w:rsidR="002C1A14" w:rsidRPr="00E52A5C">
        <w:rPr>
          <w:rFonts w:ascii="Arial" w:eastAsia="Arial" w:hAnsi="Arial" w:cs="Arial"/>
          <w:b/>
          <w:bCs/>
          <w:spacing w:val="2"/>
          <w:w w:val="89"/>
          <w:sz w:val="16"/>
          <w:szCs w:val="16"/>
          <w:lang w:val="en-GB"/>
          <w:rPrChange w:id="5722" w:author="Filipe Santana" w:date="2016-01-03T15:57:00Z">
            <w:rPr>
              <w:rFonts w:ascii="Arial" w:eastAsia="Arial" w:hAnsi="Arial" w:cs="Arial"/>
              <w:b/>
              <w:bCs/>
              <w:spacing w:val="2"/>
              <w:w w:val="89"/>
              <w:sz w:val="16"/>
              <w:szCs w:val="16"/>
            </w:rPr>
          </w:rPrChange>
        </w:rPr>
        <w:t>n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572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724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="002C1A14"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726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572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)))</w:t>
      </w:r>
    </w:p>
    <w:p w14:paraId="6C04F427" w14:textId="77777777" w:rsidR="00E6733B" w:rsidRPr="00E52A5C" w:rsidRDefault="00E6733B">
      <w:pPr>
        <w:spacing w:before="6" w:after="0" w:line="150" w:lineRule="exact"/>
        <w:rPr>
          <w:sz w:val="15"/>
          <w:szCs w:val="15"/>
          <w:lang w:val="en-GB"/>
          <w:rPrChange w:id="5729" w:author="Filipe Santana" w:date="2016-01-03T15:57:00Z">
            <w:rPr>
              <w:sz w:val="15"/>
              <w:szCs w:val="15"/>
            </w:rPr>
          </w:rPrChange>
        </w:rPr>
      </w:pPr>
    </w:p>
    <w:p w14:paraId="15176898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730" w:author="Filipe Santana" w:date="2016-01-03T15:57:00Z">
            <w:rPr>
              <w:sz w:val="20"/>
              <w:szCs w:val="20"/>
            </w:rPr>
          </w:rPrChange>
        </w:rPr>
      </w:pPr>
    </w:p>
    <w:p w14:paraId="3E143C67" w14:textId="77777777" w:rsidR="00E6733B" w:rsidRPr="00E52A5C" w:rsidRDefault="002C1A14">
      <w:pPr>
        <w:spacing w:after="0" w:line="220" w:lineRule="atLeast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57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5732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73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5734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7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9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73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73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attaches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5738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73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dispositions </w:t>
      </w:r>
      <w:r w:rsidRPr="00E52A5C">
        <w:rPr>
          <w:rFonts w:ascii="Arial" w:eastAsia="Arial" w:hAnsi="Arial" w:cs="Arial"/>
          <w:spacing w:val="6"/>
          <w:w w:val="86"/>
          <w:sz w:val="16"/>
          <w:szCs w:val="16"/>
          <w:lang w:val="en-GB"/>
          <w:rPrChange w:id="5740" w:author="Filipe Santana" w:date="2016-01-03T15:57:00Z">
            <w:rPr>
              <w:rFonts w:ascii="Arial" w:eastAsia="Arial" w:hAnsi="Arial" w:cs="Arial"/>
              <w:spacing w:val="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74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realized</w:t>
      </w:r>
      <w:proofErr w:type="gramEnd"/>
      <w:r w:rsidRPr="00E52A5C">
        <w:rPr>
          <w:rFonts w:ascii="Arial" w:eastAsia="Arial" w:hAnsi="Arial" w:cs="Arial"/>
          <w:spacing w:val="24"/>
          <w:w w:val="86"/>
          <w:sz w:val="16"/>
          <w:szCs w:val="16"/>
          <w:lang w:val="en-GB"/>
          <w:rPrChange w:id="5742" w:author="Filipe Santana" w:date="2016-01-03T15:57:00Z">
            <w:rPr>
              <w:rFonts w:ascii="Arial" w:eastAsia="Arial" w:hAnsi="Arial" w:cs="Arial"/>
              <w:spacing w:val="2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7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74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74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5746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74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biological  processes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7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574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7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5751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5752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sz w:val="16"/>
          <w:szCs w:val="16"/>
          <w:lang w:val="en-GB"/>
          <w:rPrChange w:id="57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anisms.</w:t>
      </w:r>
    </w:p>
    <w:p w14:paraId="295E0333" w14:textId="77777777" w:rsidR="00E6733B" w:rsidRPr="00E52A5C" w:rsidRDefault="00E6733B">
      <w:pPr>
        <w:spacing w:after="0"/>
        <w:jc w:val="both"/>
        <w:rPr>
          <w:lang w:val="en-GB"/>
          <w:rPrChange w:id="5754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16AD95D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755" w:author="Filipe Santana" w:date="2016-01-03T15:57:00Z">
            <w:rPr>
              <w:sz w:val="20"/>
              <w:szCs w:val="20"/>
            </w:rPr>
          </w:rPrChange>
        </w:rPr>
      </w:pPr>
    </w:p>
    <w:p w14:paraId="1C59480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756" w:author="Filipe Santana" w:date="2016-01-03T15:57:00Z">
            <w:rPr>
              <w:sz w:val="20"/>
              <w:szCs w:val="20"/>
            </w:rPr>
          </w:rPrChange>
        </w:rPr>
      </w:pPr>
    </w:p>
    <w:p w14:paraId="282DB506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757" w:author="Filipe Santana" w:date="2016-01-03T15:57:00Z">
            <w:rPr>
              <w:sz w:val="20"/>
              <w:szCs w:val="20"/>
            </w:rPr>
          </w:rPrChange>
        </w:rPr>
      </w:pPr>
    </w:p>
    <w:p w14:paraId="7C8677A6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758" w:author="Filipe Santana" w:date="2016-01-03T15:57:00Z">
            <w:rPr>
              <w:sz w:val="20"/>
              <w:szCs w:val="20"/>
            </w:rPr>
          </w:rPrChange>
        </w:rPr>
      </w:pPr>
    </w:p>
    <w:p w14:paraId="4DA91EA7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5759" w:author="Filipe Santana" w:date="2016-01-03T15:57:00Z">
            <w:rPr>
              <w:sz w:val="20"/>
              <w:szCs w:val="20"/>
            </w:rPr>
          </w:rPrChange>
        </w:rPr>
      </w:pPr>
    </w:p>
    <w:p w14:paraId="6C09D68A" w14:textId="77777777" w:rsidR="00E6733B" w:rsidRPr="00E52A5C" w:rsidRDefault="00E6733B">
      <w:pPr>
        <w:spacing w:before="17" w:after="0" w:line="280" w:lineRule="exact"/>
        <w:rPr>
          <w:sz w:val="28"/>
          <w:szCs w:val="28"/>
          <w:lang w:val="en-GB"/>
          <w:rPrChange w:id="5760" w:author="Filipe Santana" w:date="2016-01-03T15:57:00Z">
            <w:rPr>
              <w:sz w:val="28"/>
              <w:szCs w:val="28"/>
            </w:rPr>
          </w:rPrChange>
        </w:rPr>
      </w:pPr>
    </w:p>
    <w:p w14:paraId="50785F39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57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2028AF9E">
          <v:group id="_x0000_s1094" style="position:absolute;left:0;text-align:left;margin-left:13.45pt;margin-top:-7.85pt;width:29.9pt;height:.1pt;z-index:-1208;mso-position-horizontal-relative:page" coordorigin="269,-157" coordsize="598,2">
            <v:shape id="_x0000_s1095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5762" w:author="Filipe Santana" w:date="2016-01-03T15:57:00Z">
            <w:rPr>
              <w:lang w:val="en-GB"/>
            </w:rPr>
          </w:rPrChange>
        </w:rPr>
        <w:pict w14:anchorId="53E6081B">
          <v:group id="_x0000_s1092" style="position:absolute;left:0;text-align:left;margin-left:48.35pt;margin-top:-2.85pt;width:.1pt;height:29.9pt;z-index:-1207;mso-position-horizontal-relative:page" coordorigin="967,-57" coordsize="2,598">
            <v:shape id="_x0000_s1093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5763" w:author="Filipe Santana" w:date="2016-01-03T15:57:00Z">
            <w:rPr>
              <w:lang w:val="en-GB"/>
            </w:rPr>
          </w:rPrChange>
        </w:rPr>
        <w:pict w14:anchorId="3AD1C721">
          <v:group id="_x0000_s1090" style="position:absolute;left:0;text-align:left;margin-left:665.3pt;margin-top:-7.85pt;width:29.9pt;height:.1pt;z-index:-1206;mso-position-horizontal-relative:page" coordorigin="13306,-157" coordsize="598,2">
            <v:shape id="_x0000_s1091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5764" w:author="Filipe Santana" w:date="2016-01-03T15:57:00Z">
            <w:rPr>
              <w:lang w:val="en-GB"/>
            </w:rPr>
          </w:rPrChange>
        </w:rPr>
        <w:pict w14:anchorId="1CD1163B">
          <v:group id="_x0000_s1088" style="position:absolute;left:0;text-align:left;margin-left:660.35pt;margin-top:-2.85pt;width:.1pt;height:29.9pt;z-index:-1205;mso-position-horizontal-relative:page" coordorigin="13207,-57" coordsize="2,598">
            <v:shape id="_x0000_s1089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5766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5768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5770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5772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5774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6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5776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57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5778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577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#6</w:t>
      </w:r>
    </w:p>
    <w:p w14:paraId="34E9E78C" w14:textId="77777777" w:rsidR="00E6733B" w:rsidRPr="00E52A5C" w:rsidRDefault="00E6733B">
      <w:pPr>
        <w:spacing w:after="0"/>
        <w:jc w:val="center"/>
        <w:rPr>
          <w:lang w:val="en-GB"/>
          <w:rPrChange w:id="5780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0C64B789" w14:textId="77777777" w:rsidR="00E6733B" w:rsidRPr="00E52A5C" w:rsidRDefault="00E6733B">
      <w:pPr>
        <w:spacing w:before="10" w:after="0" w:line="180" w:lineRule="exact"/>
        <w:rPr>
          <w:sz w:val="18"/>
          <w:szCs w:val="18"/>
          <w:lang w:val="en-GB"/>
          <w:rPrChange w:id="5781" w:author="Filipe Santana" w:date="2016-01-03T15:57:00Z">
            <w:rPr>
              <w:sz w:val="18"/>
              <w:szCs w:val="18"/>
            </w:rPr>
          </w:rPrChange>
        </w:rPr>
      </w:pPr>
    </w:p>
    <w:p w14:paraId="0EE1B5CD" w14:textId="77777777" w:rsidR="00E6733B" w:rsidRPr="00E52A5C" w:rsidRDefault="002C1A14">
      <w:pPr>
        <w:spacing w:after="0" w:line="240" w:lineRule="auto"/>
        <w:ind w:left="2062" w:right="1779"/>
        <w:jc w:val="both"/>
        <w:rPr>
          <w:rFonts w:ascii="Arial" w:eastAsia="Arial" w:hAnsi="Arial" w:cs="Arial"/>
          <w:sz w:val="18"/>
          <w:szCs w:val="18"/>
          <w:lang w:val="en-GB"/>
          <w:rPrChange w:id="5782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</w:pPr>
      <w:r w:rsidRPr="00E52A5C">
        <w:rPr>
          <w:rFonts w:ascii="Arial" w:eastAsia="Arial" w:hAnsi="Arial" w:cs="Arial"/>
          <w:sz w:val="18"/>
          <w:szCs w:val="18"/>
          <w:lang w:val="en-GB"/>
          <w:rPrChange w:id="5783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5.4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784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8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E</w:t>
      </w:r>
      <w:r w:rsidRPr="00E52A5C">
        <w:rPr>
          <w:rFonts w:ascii="Arial" w:eastAsia="Arial" w:hAnsi="Arial" w:cs="Arial"/>
          <w:spacing w:val="-4"/>
          <w:sz w:val="18"/>
          <w:szCs w:val="18"/>
          <w:lang w:val="en-GB"/>
          <w:rPrChange w:id="5786" w:author="Filipe Santana" w:date="2016-01-03T15:57:00Z">
            <w:rPr>
              <w:rFonts w:ascii="Arial" w:eastAsia="Arial" w:hAnsi="Arial" w:cs="Arial"/>
              <w:spacing w:val="-4"/>
              <w:sz w:val="18"/>
              <w:szCs w:val="18"/>
            </w:rPr>
          </w:rPrChange>
        </w:rPr>
        <w:t>v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87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aluating</w:t>
      </w:r>
      <w:r w:rsidRPr="00E52A5C">
        <w:rPr>
          <w:rFonts w:ascii="Arial" w:eastAsia="Arial" w:hAnsi="Arial" w:cs="Arial"/>
          <w:spacing w:val="-8"/>
          <w:sz w:val="18"/>
          <w:szCs w:val="18"/>
          <w:lang w:val="en-GB"/>
          <w:rPrChange w:id="5788" w:author="Filipe Santana" w:date="2016-01-03T15:57:00Z">
            <w:rPr>
              <w:rFonts w:ascii="Arial" w:eastAsia="Arial" w:hAnsi="Arial" w:cs="Arial"/>
              <w:spacing w:val="-8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89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sz w:val="18"/>
          <w:szCs w:val="18"/>
          <w:lang w:val="en-GB"/>
          <w:rPrChange w:id="5790" w:author="Filipe Santana" w:date="2016-01-03T15:57:00Z">
            <w:rPr>
              <w:rFonts w:ascii="Arial" w:eastAsia="Arial" w:hAnsi="Arial" w:cs="Arial"/>
              <w:spacing w:val="-3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91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content</w:t>
      </w:r>
      <w:r w:rsidRPr="00E52A5C">
        <w:rPr>
          <w:rFonts w:ascii="Arial" w:eastAsia="Arial" w:hAnsi="Arial" w:cs="Arial"/>
          <w:spacing w:val="-6"/>
          <w:sz w:val="18"/>
          <w:szCs w:val="18"/>
          <w:lang w:val="en-GB"/>
          <w:rPrChange w:id="5792" w:author="Filipe Santana" w:date="2016-01-03T15:57:00Z">
            <w:rPr>
              <w:rFonts w:ascii="Arial" w:eastAsia="Arial" w:hAnsi="Arial" w:cs="Arial"/>
              <w:spacing w:val="-6"/>
              <w:sz w:val="18"/>
              <w:szCs w:val="18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93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gene</w:t>
      </w:r>
      <w:r w:rsidRPr="00E52A5C">
        <w:rPr>
          <w:rFonts w:ascii="Arial" w:eastAsia="Arial" w:hAnsi="Arial" w:cs="Arial"/>
          <w:spacing w:val="-2"/>
          <w:sz w:val="18"/>
          <w:szCs w:val="18"/>
          <w:lang w:val="en-GB"/>
          <w:rPrChange w:id="5794" w:author="Filipe Santana" w:date="2016-01-03T15:57:00Z">
            <w:rPr>
              <w:rFonts w:ascii="Arial" w:eastAsia="Arial" w:hAnsi="Arial" w:cs="Arial"/>
              <w:spacing w:val="-2"/>
              <w:sz w:val="18"/>
              <w:szCs w:val="18"/>
            </w:rPr>
          </w:rPrChange>
        </w:rPr>
        <w:t>r</w:t>
      </w:r>
      <w:r w:rsidRPr="00E52A5C">
        <w:rPr>
          <w:rFonts w:ascii="Arial" w:eastAsia="Arial" w:hAnsi="Arial" w:cs="Arial"/>
          <w:sz w:val="18"/>
          <w:szCs w:val="18"/>
          <w:lang w:val="en-GB"/>
          <w:rPrChange w:id="5795" w:author="Filipe Santana" w:date="2016-01-03T15:57:00Z">
            <w:rPr>
              <w:rFonts w:ascii="Arial" w:eastAsia="Arial" w:hAnsi="Arial" w:cs="Arial"/>
              <w:sz w:val="18"/>
              <w:szCs w:val="18"/>
            </w:rPr>
          </w:rPrChange>
        </w:rPr>
        <w:t>ated</w:t>
      </w:r>
    </w:p>
    <w:p w14:paraId="04082157" w14:textId="77777777" w:rsidR="00E6733B" w:rsidRPr="00E52A5C" w:rsidRDefault="00E6733B">
      <w:pPr>
        <w:spacing w:before="1" w:after="0" w:line="110" w:lineRule="exact"/>
        <w:rPr>
          <w:sz w:val="11"/>
          <w:szCs w:val="11"/>
          <w:lang w:val="en-GB"/>
          <w:rPrChange w:id="5796" w:author="Filipe Santana" w:date="2016-01-03T15:57:00Z">
            <w:rPr>
              <w:sz w:val="11"/>
              <w:szCs w:val="11"/>
            </w:rPr>
          </w:rPrChange>
        </w:rPr>
      </w:pPr>
    </w:p>
    <w:p w14:paraId="46F3ABFF" w14:textId="77777777" w:rsidR="00E6733B" w:rsidRPr="00E52A5C" w:rsidRDefault="002C1A14">
      <w:pPr>
        <w:spacing w:after="0" w:line="285" w:lineRule="auto"/>
        <w:ind w:left="2062" w:right="41"/>
        <w:jc w:val="both"/>
        <w:rPr>
          <w:rFonts w:ascii="Arial" w:eastAsia="Arial" w:hAnsi="Arial" w:cs="Arial"/>
          <w:sz w:val="16"/>
          <w:szCs w:val="16"/>
          <w:lang w:val="en-GB"/>
          <w:rPrChange w:id="57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57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799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80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analysis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5801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5803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580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80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20"/>
          <w:w w:val="89"/>
          <w:sz w:val="16"/>
          <w:szCs w:val="16"/>
          <w:lang w:val="en-GB"/>
          <w:rPrChange w:id="5807" w:author="Filipe Santana" w:date="2016-01-03T15:57:00Z">
            <w:rPr>
              <w:rFonts w:ascii="Arial" w:eastAsia="Arial" w:hAnsi="Arial" w:cs="Arial"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5809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81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8"/>
          <w:w w:val="85"/>
          <w:sz w:val="16"/>
          <w:szCs w:val="16"/>
          <w:lang w:val="en-GB"/>
          <w:rPrChange w:id="5811" w:author="Filipe Santana" w:date="2016-01-03T15:57:00Z">
            <w:rPr>
              <w:rFonts w:ascii="Arial" w:eastAsia="Arial" w:hAnsi="Arial" w:cs="Arial"/>
              <w:spacing w:val="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81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entries</w:t>
      </w:r>
      <w:r w:rsidRPr="00E52A5C">
        <w:rPr>
          <w:rFonts w:ascii="Arial" w:eastAsia="Arial" w:hAnsi="Arial" w:cs="Arial"/>
          <w:spacing w:val="36"/>
          <w:w w:val="85"/>
          <w:sz w:val="16"/>
          <w:szCs w:val="16"/>
          <w:lang w:val="en-GB"/>
          <w:rPrChange w:id="5813" w:author="Filipe Santana" w:date="2016-01-03T15:57:00Z">
            <w:rPr>
              <w:rFonts w:ascii="Arial" w:eastAsia="Arial" w:hAnsi="Arial" w:cs="Arial"/>
              <w:spacing w:val="3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81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spacing w:val="14"/>
          <w:w w:val="85"/>
          <w:sz w:val="16"/>
          <w:szCs w:val="16"/>
          <w:lang w:val="en-GB"/>
          <w:rPrChange w:id="5815" w:author="Filipe Santana" w:date="2016-01-03T15:57:00Z">
            <w:rPr>
              <w:rFonts w:ascii="Arial" w:eastAsia="Arial" w:hAnsi="Arial" w:cs="Arial"/>
              <w:spacing w:val="14"/>
              <w:w w:val="8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81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resulted </w:t>
      </w:r>
      <w:r w:rsidRPr="00E52A5C">
        <w:rPr>
          <w:rFonts w:ascii="Arial" w:eastAsia="Arial" w:hAnsi="Arial" w:cs="Arial"/>
          <w:spacing w:val="1"/>
          <w:w w:val="85"/>
          <w:sz w:val="16"/>
          <w:szCs w:val="16"/>
          <w:lang w:val="en-GB"/>
          <w:rPrChange w:id="5817" w:author="Filipe Santana" w:date="2016-01-03T15:57:00Z">
            <w:rPr>
              <w:rFonts w:ascii="Arial" w:eastAsia="Arial" w:hAnsi="Arial" w:cs="Arial"/>
              <w:spacing w:val="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proofErr w:type="gramEnd"/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5819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5820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3"/>
          <w:w w:val="80"/>
          <w:sz w:val="16"/>
          <w:szCs w:val="16"/>
          <w:lang w:val="en-GB"/>
          <w:rPrChange w:id="5821" w:author="Filipe Santana" w:date="2016-01-03T15:57:00Z">
            <w:rPr>
              <w:rFonts w:ascii="Arial" w:eastAsia="Arial" w:hAnsi="Arial" w:cs="Arial"/>
              <w:spacing w:val="23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5822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>set</w:t>
      </w:r>
      <w:r w:rsidRPr="00E52A5C">
        <w:rPr>
          <w:rFonts w:ascii="Arial" w:eastAsia="Arial" w:hAnsi="Arial" w:cs="Arial"/>
          <w:spacing w:val="28"/>
          <w:w w:val="80"/>
          <w:sz w:val="16"/>
          <w:szCs w:val="16"/>
          <w:lang w:val="en-GB"/>
          <w:rPrChange w:id="5823" w:author="Filipe Santana" w:date="2016-01-03T15:57:00Z">
            <w:rPr>
              <w:rFonts w:ascii="Arial" w:eastAsia="Arial" w:hAnsi="Arial" w:cs="Arial"/>
              <w:spacing w:val="28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582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WL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5827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5828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82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-Box</w:t>
      </w:r>
      <w:r w:rsidRPr="00E52A5C">
        <w:rPr>
          <w:rFonts w:ascii="Arial" w:eastAsia="Arial" w:hAnsi="Arial" w:cs="Arial"/>
          <w:spacing w:val="16"/>
          <w:w w:val="90"/>
          <w:sz w:val="16"/>
          <w:szCs w:val="16"/>
          <w:lang w:val="en-GB"/>
          <w:rPrChange w:id="5830" w:author="Filipe Santana" w:date="2016-01-03T15:57:00Z">
            <w:rPr>
              <w:rFonts w:ascii="Arial" w:eastAsia="Arial" w:hAnsi="Arial" w:cs="Arial"/>
              <w:spacing w:val="1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83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5832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5834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5835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12"/>
          <w:w w:val="79"/>
          <w:sz w:val="16"/>
          <w:szCs w:val="16"/>
          <w:lang w:val="en-GB"/>
          <w:rPrChange w:id="5836" w:author="Filipe Santana" w:date="2016-01-03T15:57:00Z">
            <w:rPr>
              <w:rFonts w:ascii="Arial" w:eastAsia="Arial" w:hAnsi="Arial" w:cs="Arial"/>
              <w:spacing w:val="12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5837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21"/>
          <w:w w:val="79"/>
          <w:sz w:val="16"/>
          <w:szCs w:val="16"/>
          <w:lang w:val="en-GB"/>
          <w:rPrChange w:id="5838" w:author="Filipe Santana" w:date="2016-01-03T15:57:00Z">
            <w:rPr>
              <w:rFonts w:ascii="Arial" w:eastAsia="Arial" w:hAnsi="Arial" w:cs="Arial"/>
              <w:spacing w:val="21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5839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 xml:space="preserve">record </w:t>
      </w:r>
      <w:r w:rsidRPr="00E52A5C">
        <w:rPr>
          <w:rFonts w:ascii="Arial" w:eastAsia="Arial" w:hAnsi="Arial" w:cs="Arial"/>
          <w:spacing w:val="5"/>
          <w:w w:val="79"/>
          <w:sz w:val="16"/>
          <w:szCs w:val="16"/>
          <w:lang w:val="en-GB"/>
          <w:rPrChange w:id="5840" w:author="Filipe Santana" w:date="2016-01-03T15:57:00Z">
            <w:rPr>
              <w:rFonts w:ascii="Arial" w:eastAsia="Arial" w:hAnsi="Arial" w:cs="Arial"/>
              <w:spacing w:val="5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5841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7"/>
          <w:w w:val="79"/>
          <w:sz w:val="16"/>
          <w:szCs w:val="16"/>
          <w:lang w:val="en-GB"/>
          <w:rPrChange w:id="5842" w:author="Filipe Santana" w:date="2016-01-03T15:57:00Z">
            <w:rPr>
              <w:rFonts w:ascii="Arial" w:eastAsia="Arial" w:hAnsi="Arial" w:cs="Arial"/>
              <w:spacing w:val="-7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84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specified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5844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8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ab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584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ov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8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e.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5848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W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8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585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recall t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5852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854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5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basic</w:t>
      </w:r>
      <w:r w:rsidRPr="00E52A5C">
        <w:rPr>
          <w:rFonts w:ascii="Arial" w:eastAsia="Arial" w:hAnsi="Arial" w:cs="Arial"/>
          <w:spacing w:val="15"/>
          <w:w w:val="86"/>
          <w:sz w:val="16"/>
          <w:szCs w:val="16"/>
          <w:lang w:val="en-GB"/>
          <w:rPrChange w:id="5856" w:author="Filipe Santana" w:date="2016-01-03T15:57:00Z">
            <w:rPr>
              <w:rFonts w:ascii="Arial" w:eastAsia="Arial" w:hAnsi="Arial" w:cs="Arial"/>
              <w:spacing w:val="1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5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assumptions</w:t>
      </w:r>
      <w:r w:rsidRPr="00E52A5C">
        <w:rPr>
          <w:rFonts w:ascii="Arial" w:eastAsia="Arial" w:hAnsi="Arial" w:cs="Arial"/>
          <w:spacing w:val="21"/>
          <w:w w:val="86"/>
          <w:sz w:val="16"/>
          <w:szCs w:val="16"/>
          <w:lang w:val="en-GB"/>
          <w:rPrChange w:id="5858" w:author="Filipe Santana" w:date="2016-01-03T15:57:00Z">
            <w:rPr>
              <w:rFonts w:ascii="Arial" w:eastAsia="Arial" w:hAnsi="Arial" w:cs="Arial"/>
              <w:spacing w:val="2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5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made,</w:t>
      </w:r>
      <w:r w:rsidRPr="00E52A5C">
        <w:rPr>
          <w:rFonts w:ascii="Arial" w:eastAsia="Arial" w:hAnsi="Arial" w:cs="Arial"/>
          <w:spacing w:val="17"/>
          <w:w w:val="86"/>
          <w:sz w:val="16"/>
          <w:szCs w:val="16"/>
          <w:lang w:val="en-GB"/>
          <w:rPrChange w:id="5860" w:author="Filipe Santana" w:date="2016-01-03T15:57:00Z">
            <w:rPr>
              <w:rFonts w:ascii="Arial" w:eastAsia="Arial" w:hAnsi="Arial" w:cs="Arial"/>
              <w:spacing w:val="1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586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viz.</w:t>
      </w:r>
      <w:r w:rsidRPr="00E52A5C">
        <w:rPr>
          <w:rFonts w:ascii="Arial" w:eastAsia="Arial" w:hAnsi="Arial" w:cs="Arial"/>
          <w:i/>
          <w:spacing w:val="-13"/>
          <w:sz w:val="16"/>
          <w:szCs w:val="16"/>
          <w:lang w:val="en-GB"/>
          <w:rPrChange w:id="5862" w:author="Filipe Santana" w:date="2016-01-03T15:57:00Z">
            <w:rPr>
              <w:rFonts w:ascii="Arial" w:eastAsia="Arial" w:hAnsi="Arial" w:cs="Arial"/>
              <w:i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8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58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5866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86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non-emptiness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5868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5"/>
          <w:sz w:val="16"/>
          <w:szCs w:val="16"/>
          <w:lang w:val="en-GB"/>
          <w:rPrChange w:id="5870" w:author="Filipe Santana" w:date="2016-01-03T15:57:00Z">
            <w:rPr>
              <w:rFonts w:ascii="Arial" w:eastAsia="Arial" w:hAnsi="Arial" w:cs="Arial"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87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classes:</w:t>
      </w:r>
      <w:r w:rsidRPr="00E52A5C">
        <w:rPr>
          <w:rFonts w:ascii="Arial" w:eastAsia="Arial" w:hAnsi="Arial" w:cs="Arial"/>
          <w:spacing w:val="18"/>
          <w:w w:val="84"/>
          <w:sz w:val="16"/>
          <w:szCs w:val="16"/>
          <w:lang w:val="en-GB"/>
          <w:rPrChange w:id="5872" w:author="Filipe Santana" w:date="2016-01-03T15:57:00Z">
            <w:rPr>
              <w:rFonts w:ascii="Arial" w:eastAsia="Arial" w:hAnsi="Arial" w:cs="Arial"/>
              <w:spacing w:val="1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i.e.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5874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87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each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5877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879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588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wly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5883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defined</w:t>
      </w:r>
      <w:r w:rsidRPr="00E52A5C">
        <w:rPr>
          <w:rFonts w:ascii="Arial" w:eastAsia="Arial" w:hAnsi="Arial" w:cs="Arial"/>
          <w:spacing w:val="36"/>
          <w:w w:val="86"/>
          <w:sz w:val="16"/>
          <w:szCs w:val="16"/>
          <w:lang w:val="en-GB"/>
          <w:rPrChange w:id="5885" w:author="Filipe Santana" w:date="2016-01-03T15:57:00Z">
            <w:rPr>
              <w:rFonts w:ascii="Arial" w:eastAsia="Arial" w:hAnsi="Arial" w:cs="Arial"/>
              <w:spacing w:val="3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classed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5887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corresponds</w:t>
      </w:r>
      <w:r w:rsidRPr="00E52A5C">
        <w:rPr>
          <w:rFonts w:ascii="Arial" w:eastAsia="Arial" w:hAnsi="Arial" w:cs="Arial"/>
          <w:spacing w:val="29"/>
          <w:w w:val="86"/>
          <w:sz w:val="16"/>
          <w:szCs w:val="16"/>
          <w:lang w:val="en-GB"/>
          <w:rPrChange w:id="5889" w:author="Filipe Santana" w:date="2016-01-03T15:57:00Z">
            <w:rPr>
              <w:rFonts w:ascii="Arial" w:eastAsia="Arial" w:hAnsi="Arial" w:cs="Arial"/>
              <w:spacing w:val="2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5891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at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893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least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5895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8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5897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5898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58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act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5900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590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described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5903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90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literature,  and</w:t>
      </w:r>
      <w:proofErr w:type="gramEnd"/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5905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(ii)</w:t>
      </w:r>
      <w:r w:rsidRPr="00E52A5C">
        <w:rPr>
          <w:rFonts w:ascii="Arial" w:eastAsia="Arial" w:hAnsi="Arial" w:cs="Arial"/>
          <w:spacing w:val="24"/>
          <w:sz w:val="16"/>
          <w:szCs w:val="16"/>
          <w:lang w:val="en-GB"/>
          <w:rPrChange w:id="5907" w:author="Filipe Santana" w:date="2016-01-03T15:57:00Z">
            <w:rPr>
              <w:rFonts w:ascii="Arial" w:eastAsia="Arial" w:hAnsi="Arial" w:cs="Arial"/>
              <w:spacing w:val="2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90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6"/>
          <w:w w:val="90"/>
          <w:sz w:val="16"/>
          <w:szCs w:val="16"/>
          <w:lang w:val="en-GB"/>
          <w:rPrChange w:id="5909" w:author="Filipe Santana" w:date="2016-01-03T15:57:00Z">
            <w:rPr>
              <w:rFonts w:ascii="Arial" w:eastAsia="Arial" w:hAnsi="Arial" w:cs="Arial"/>
              <w:spacing w:val="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5910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91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eracity</w:t>
      </w:r>
      <w:r w:rsidRPr="00E52A5C">
        <w:rPr>
          <w:rFonts w:ascii="Arial" w:eastAsia="Arial" w:hAnsi="Arial" w:cs="Arial"/>
          <w:spacing w:val="29"/>
          <w:w w:val="90"/>
          <w:sz w:val="16"/>
          <w:szCs w:val="16"/>
          <w:lang w:val="en-GB"/>
          <w:rPrChange w:id="5912" w:author="Filipe Santana" w:date="2016-01-03T15:57:00Z">
            <w:rPr>
              <w:rFonts w:ascii="Arial" w:eastAsia="Arial" w:hAnsi="Arial" w:cs="Arial"/>
              <w:spacing w:val="2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5914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91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1"/>
          <w:w w:val="85"/>
          <w:sz w:val="16"/>
          <w:szCs w:val="16"/>
          <w:lang w:val="en-GB"/>
          <w:rPrChange w:id="5916" w:author="Filipe Santana" w:date="2016-01-03T15:57:00Z">
            <w:rPr>
              <w:rFonts w:ascii="Arial" w:eastAsia="Arial" w:hAnsi="Arial" w:cs="Arial"/>
              <w:spacing w:val="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591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entries,</w:t>
      </w:r>
      <w:r w:rsidRPr="00E52A5C">
        <w:rPr>
          <w:rFonts w:ascii="Arial" w:eastAsia="Arial" w:hAnsi="Arial" w:cs="Arial"/>
          <w:spacing w:val="37"/>
          <w:w w:val="85"/>
          <w:sz w:val="16"/>
          <w:szCs w:val="16"/>
          <w:lang w:val="en-GB"/>
          <w:rPrChange w:id="5918" w:author="Filipe Santana" w:date="2016-01-03T15:57:00Z">
            <w:rPr>
              <w:rFonts w:ascii="Arial" w:eastAsia="Arial" w:hAnsi="Arial" w:cs="Arial"/>
              <w:spacing w:val="3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i.e.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5920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2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15"/>
          <w:w w:val="84"/>
          <w:sz w:val="16"/>
          <w:szCs w:val="16"/>
          <w:lang w:val="en-GB"/>
          <w:rPrChange w:id="5922" w:author="Filipe Santana" w:date="2016-01-03T15:57:00Z">
            <w:rPr>
              <w:rFonts w:ascii="Arial" w:eastAsia="Arial" w:hAnsi="Arial" w:cs="Arial"/>
              <w:spacing w:val="15"/>
              <w:w w:val="8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9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informa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59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9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tion</w:t>
      </w:r>
      <w:proofErr w:type="spellEnd"/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5926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5928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2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considered </w:t>
      </w:r>
      <w:r w:rsidRPr="00E52A5C">
        <w:rPr>
          <w:rFonts w:ascii="Arial" w:eastAsia="Arial" w:hAnsi="Arial" w:cs="Arial"/>
          <w:spacing w:val="1"/>
          <w:w w:val="84"/>
          <w:sz w:val="16"/>
          <w:szCs w:val="16"/>
          <w:lang w:val="en-GB"/>
          <w:rPrChange w:id="5930" w:author="Filipe Santana" w:date="2016-01-03T15:57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3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3"/>
          <w:w w:val="84"/>
          <w:sz w:val="16"/>
          <w:szCs w:val="16"/>
          <w:lang w:val="en-GB"/>
          <w:rPrChange w:id="5932" w:author="Filipe Santana" w:date="2016-01-03T15:57:00Z">
            <w:rPr>
              <w:rFonts w:ascii="Arial" w:eastAsia="Arial" w:hAnsi="Arial" w:cs="Arial"/>
              <w:spacing w:val="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3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statement</w:t>
      </w:r>
      <w:r w:rsidRPr="00E52A5C">
        <w:rPr>
          <w:rFonts w:ascii="Arial" w:eastAsia="Arial" w:hAnsi="Arial" w:cs="Arial"/>
          <w:spacing w:val="21"/>
          <w:w w:val="84"/>
          <w:sz w:val="16"/>
          <w:szCs w:val="16"/>
          <w:lang w:val="en-GB"/>
          <w:rPrChange w:id="5934" w:author="Filipe Santana" w:date="2016-01-03T15:57:00Z">
            <w:rPr>
              <w:rFonts w:ascii="Arial" w:eastAsia="Arial" w:hAnsi="Arial" w:cs="Arial"/>
              <w:spacing w:val="2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5936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3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truth.</w:t>
      </w:r>
      <w:r w:rsidRPr="00E52A5C">
        <w:rPr>
          <w:rFonts w:ascii="Arial" w:eastAsia="Arial" w:hAnsi="Arial" w:cs="Arial"/>
          <w:spacing w:val="30"/>
          <w:w w:val="87"/>
          <w:sz w:val="16"/>
          <w:szCs w:val="16"/>
          <w:lang w:val="en-GB"/>
          <w:rPrChange w:id="5938" w:author="Filipe Santana" w:date="2016-01-03T15:57:00Z">
            <w:rPr>
              <w:rFonts w:ascii="Arial" w:eastAsia="Arial" w:hAnsi="Arial" w:cs="Arial"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3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5940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5941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4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en</w:t>
      </w:r>
      <w:r w:rsidRPr="00E52A5C">
        <w:rPr>
          <w:rFonts w:ascii="Arial" w:eastAsia="Arial" w:hAnsi="Arial" w:cs="Arial"/>
          <w:spacing w:val="28"/>
          <w:w w:val="87"/>
          <w:sz w:val="16"/>
          <w:szCs w:val="16"/>
          <w:lang w:val="en-GB"/>
          <w:rPrChange w:id="5943" w:author="Filipe Santana" w:date="2016-01-03T15:57:00Z">
            <w:rPr>
              <w:rFonts w:ascii="Arial" w:eastAsia="Arial" w:hAnsi="Arial" w:cs="Arial"/>
              <w:spacing w:val="2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5945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94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boundary</w:t>
      </w:r>
      <w:r w:rsidRPr="00E52A5C">
        <w:rPr>
          <w:rFonts w:ascii="Arial" w:eastAsia="Arial" w:hAnsi="Arial" w:cs="Arial"/>
          <w:spacing w:val="-10"/>
          <w:w w:val="92"/>
          <w:sz w:val="16"/>
          <w:szCs w:val="16"/>
          <w:lang w:val="en-GB"/>
          <w:rPrChange w:id="5947" w:author="Filipe Santana" w:date="2016-01-03T15:57:00Z">
            <w:rPr>
              <w:rFonts w:ascii="Arial" w:eastAsia="Arial" w:hAnsi="Arial" w:cs="Arial"/>
              <w:spacing w:val="-10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94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conditions, 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5949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595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aluation</w:t>
      </w:r>
      <w:r w:rsidRPr="00E52A5C">
        <w:rPr>
          <w:rFonts w:ascii="Arial" w:eastAsia="Arial" w:hAnsi="Arial" w:cs="Arial"/>
          <w:spacing w:val="17"/>
          <w:w w:val="90"/>
          <w:sz w:val="16"/>
          <w:szCs w:val="16"/>
          <w:lang w:val="en-GB"/>
          <w:rPrChange w:id="5951" w:author="Filipe Santana" w:date="2016-01-03T15:57:00Z">
            <w:rPr>
              <w:rFonts w:ascii="Arial" w:eastAsia="Arial" w:hAnsi="Arial" w:cs="Arial"/>
              <w:spacing w:val="1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9"/>
          <w:sz w:val="16"/>
          <w:szCs w:val="16"/>
          <w:lang w:val="en-GB"/>
          <w:rPrChange w:id="5953" w:author="Filipe Santana" w:date="2016-01-03T15:57:00Z">
            <w:rPr>
              <w:rFonts w:ascii="Arial" w:eastAsia="Arial" w:hAnsi="Arial" w:cs="Arial"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5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5955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5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generated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5957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5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TBo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5959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x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596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38"/>
          <w:w w:val="87"/>
          <w:sz w:val="16"/>
          <w:szCs w:val="16"/>
          <w:lang w:val="en-GB"/>
          <w:rPrChange w:id="5961" w:author="Filipe Santana" w:date="2016-01-03T15:57:00Z">
            <w:rPr>
              <w:rFonts w:ascii="Arial" w:eastAsia="Arial" w:hAnsi="Arial" w:cs="Arial"/>
              <w:spacing w:val="3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will</w:t>
      </w:r>
      <w:r w:rsidRPr="00E52A5C">
        <w:rPr>
          <w:rFonts w:ascii="Arial" w:eastAsia="Arial" w:hAnsi="Arial" w:cs="Arial"/>
          <w:spacing w:val="34"/>
          <w:sz w:val="16"/>
          <w:szCs w:val="16"/>
          <w:lang w:val="en-GB"/>
          <w:rPrChange w:id="5963" w:author="Filipe Santana" w:date="2016-01-03T15:57:00Z">
            <w:rPr>
              <w:rFonts w:ascii="Arial" w:eastAsia="Arial" w:hAnsi="Arial" w:cs="Arial"/>
              <w:spacing w:val="3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6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address</w:t>
      </w:r>
      <w:r w:rsidRPr="00E52A5C">
        <w:rPr>
          <w:rFonts w:ascii="Arial" w:eastAsia="Arial" w:hAnsi="Arial" w:cs="Arial"/>
          <w:spacing w:val="11"/>
          <w:w w:val="84"/>
          <w:sz w:val="16"/>
          <w:szCs w:val="16"/>
          <w:lang w:val="en-GB"/>
          <w:rPrChange w:id="5965" w:author="Filipe Santana" w:date="2016-01-03T15:57:00Z">
            <w:rPr>
              <w:rFonts w:ascii="Arial" w:eastAsia="Arial" w:hAnsi="Arial" w:cs="Arial"/>
              <w:spacing w:val="1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6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4"/>
          <w:w w:val="84"/>
          <w:sz w:val="16"/>
          <w:szCs w:val="16"/>
          <w:lang w:val="en-GB"/>
          <w:rPrChange w:id="5967" w:author="Filipe Santana" w:date="2016-01-03T15:57:00Z">
            <w:rPr>
              <w:rFonts w:ascii="Arial" w:eastAsia="Arial" w:hAnsi="Arial" w:cs="Arial"/>
              <w:spacing w:val="2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596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aspects:</w:t>
      </w:r>
      <w:r w:rsidRPr="00E52A5C">
        <w:rPr>
          <w:rFonts w:ascii="Arial" w:eastAsia="Arial" w:hAnsi="Arial" w:cs="Arial"/>
          <w:spacing w:val="25"/>
          <w:w w:val="84"/>
          <w:sz w:val="16"/>
          <w:szCs w:val="16"/>
          <w:lang w:val="en-GB"/>
          <w:rPrChange w:id="5969" w:author="Filipe Santana" w:date="2016-01-03T15:57:00Z">
            <w:rPr>
              <w:rFonts w:ascii="Arial" w:eastAsia="Arial" w:hAnsi="Arial" w:cs="Arial"/>
              <w:spacing w:val="2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59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59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5973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logical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97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satisfiability</w:t>
      </w:r>
      <w:r w:rsidRPr="00E52A5C">
        <w:rPr>
          <w:rFonts w:ascii="Arial" w:eastAsia="Arial" w:hAnsi="Arial" w:cs="Arial"/>
          <w:spacing w:val="24"/>
          <w:w w:val="91"/>
          <w:sz w:val="16"/>
          <w:szCs w:val="16"/>
          <w:lang w:val="en-GB"/>
          <w:rPrChange w:id="5976" w:author="Filipe Santana" w:date="2016-01-03T15:57:00Z">
            <w:rPr>
              <w:rFonts w:ascii="Arial" w:eastAsia="Arial" w:hAnsi="Arial" w:cs="Arial"/>
              <w:spacing w:val="24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97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-13"/>
          <w:w w:val="91"/>
          <w:sz w:val="16"/>
          <w:szCs w:val="16"/>
          <w:lang w:val="en-GB"/>
          <w:rPrChange w:id="5978" w:author="Filipe Santana" w:date="2016-01-03T15:57:00Z">
            <w:rPr>
              <w:rFonts w:ascii="Arial" w:eastAsia="Arial" w:hAnsi="Arial" w:cs="Arial"/>
              <w:spacing w:val="-13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597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importing</w:t>
      </w:r>
      <w:r w:rsidRPr="00E52A5C">
        <w:rPr>
          <w:rFonts w:ascii="Arial" w:eastAsia="Arial" w:hAnsi="Arial" w:cs="Arial"/>
          <w:spacing w:val="17"/>
          <w:w w:val="91"/>
          <w:sz w:val="16"/>
          <w:szCs w:val="16"/>
          <w:lang w:val="en-GB"/>
          <w:rPrChange w:id="5980" w:author="Filipe Santana" w:date="2016-01-03T15:57:00Z">
            <w:rPr>
              <w:rFonts w:ascii="Arial" w:eastAsia="Arial" w:hAnsi="Arial" w:cs="Arial"/>
              <w:spacing w:val="1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5982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98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constraints</w:t>
      </w:r>
      <w:r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5984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98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14"/>
          <w:w w:val="89"/>
          <w:sz w:val="16"/>
          <w:szCs w:val="16"/>
          <w:lang w:val="en-GB"/>
          <w:rPrChange w:id="5986" w:author="Filipe Santana" w:date="2016-01-03T15:57:00Z">
            <w:rPr>
              <w:rFonts w:ascii="Arial" w:eastAsia="Arial" w:hAnsi="Arial" w:cs="Arial"/>
              <w:spacing w:val="1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598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3"/>
          <w:w w:val="89"/>
          <w:sz w:val="16"/>
          <w:szCs w:val="16"/>
          <w:lang w:val="en-GB"/>
          <w:rPrChange w:id="5988" w:author="Filipe Santana" w:date="2016-01-03T15:57:00Z">
            <w:rPr>
              <w:rFonts w:ascii="Arial" w:eastAsia="Arial" w:hAnsi="Arial" w:cs="Arial"/>
              <w:spacing w:val="-1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98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uppe</w:t>
      </w:r>
      <w:r w:rsidRPr="00E52A5C">
        <w:rPr>
          <w:rFonts w:ascii="Arial" w:eastAsia="Arial" w:hAnsi="Arial" w:cs="Arial"/>
          <w:spacing w:val="-3"/>
          <w:w w:val="92"/>
          <w:sz w:val="16"/>
          <w:szCs w:val="16"/>
          <w:lang w:val="en-GB"/>
          <w:rPrChange w:id="5990" w:author="Filipe Santana" w:date="2016-01-03T15:57:00Z">
            <w:rPr>
              <w:rFonts w:ascii="Arial" w:eastAsia="Arial" w:hAnsi="Arial" w:cs="Arial"/>
              <w:spacing w:val="-3"/>
              <w:w w:val="92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991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-l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5992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5993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599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el-ontology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5995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BTL2;</w:t>
      </w:r>
      <w:r w:rsidRPr="00E52A5C">
        <w:rPr>
          <w:rFonts w:ascii="Arial" w:eastAsia="Arial" w:hAnsi="Arial" w:cs="Arial"/>
          <w:spacing w:val="-14"/>
          <w:w w:val="99"/>
          <w:sz w:val="16"/>
          <w:szCs w:val="16"/>
          <w:lang w:val="en-GB"/>
          <w:rPrChange w:id="5996" w:author="Filipe Santana" w:date="2016-01-03T15:57:00Z">
            <w:rPr>
              <w:rFonts w:ascii="Arial" w:eastAsia="Arial" w:hAnsi="Arial" w:cs="Arial"/>
              <w:spacing w:val="-14"/>
              <w:w w:val="9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59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(ii)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5998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599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adequa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6000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00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6002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00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(correctness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6004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00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6006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00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completeness)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6008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600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6010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01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entailments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6012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01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1"/>
          <w:w w:val="84"/>
          <w:sz w:val="16"/>
          <w:szCs w:val="16"/>
          <w:lang w:val="en-GB"/>
          <w:rPrChange w:id="6014" w:author="Filipe Santana" w:date="2016-01-03T15:57:00Z">
            <w:rPr>
              <w:rFonts w:ascii="Arial" w:eastAsia="Arial" w:hAnsi="Arial" w:cs="Arial"/>
              <w:spacing w:val="-1"/>
              <w:w w:val="84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01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ainst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01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CQs;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6017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01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and,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6019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(iii)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6021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602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computational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6023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performance.</w:t>
      </w:r>
    </w:p>
    <w:p w14:paraId="0D1A219E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025" w:author="Filipe Santana" w:date="2016-01-03T15:57:00Z">
            <w:rPr>
              <w:sz w:val="20"/>
              <w:szCs w:val="20"/>
            </w:rPr>
          </w:rPrChange>
        </w:rPr>
      </w:pPr>
    </w:p>
    <w:p w14:paraId="3E8864EB" w14:textId="77777777" w:rsidR="00E6733B" w:rsidRPr="00E52A5C" w:rsidRDefault="00E6733B">
      <w:pPr>
        <w:spacing w:before="5" w:after="0" w:line="240" w:lineRule="exact"/>
        <w:rPr>
          <w:sz w:val="24"/>
          <w:szCs w:val="24"/>
          <w:lang w:val="en-GB"/>
          <w:rPrChange w:id="6026" w:author="Filipe Santana" w:date="2016-01-03T15:57:00Z">
            <w:rPr>
              <w:sz w:val="24"/>
              <w:szCs w:val="24"/>
            </w:rPr>
          </w:rPrChange>
        </w:rPr>
      </w:pPr>
    </w:p>
    <w:p w14:paraId="11945FE5" w14:textId="77777777" w:rsidR="00E6733B" w:rsidRPr="00E52A5C" w:rsidRDefault="002C1A14">
      <w:pPr>
        <w:spacing w:after="0" w:line="240" w:lineRule="auto"/>
        <w:ind w:left="2062" w:right="2543"/>
        <w:jc w:val="both"/>
        <w:rPr>
          <w:rFonts w:ascii="Arial" w:eastAsia="Arial" w:hAnsi="Arial" w:cs="Arial"/>
          <w:sz w:val="16"/>
          <w:szCs w:val="16"/>
          <w:lang w:val="en-GB"/>
          <w:rPrChange w:id="60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6028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5.4.1</w:t>
      </w:r>
      <w:r w:rsidRPr="00E52A5C">
        <w:rPr>
          <w:rFonts w:ascii="Arial" w:eastAsia="Arial" w:hAnsi="Arial" w:cs="Arial"/>
          <w:b/>
          <w:bCs/>
          <w:spacing w:val="-4"/>
          <w:w w:val="90"/>
          <w:sz w:val="16"/>
          <w:szCs w:val="16"/>
          <w:lang w:val="en-GB"/>
          <w:rPrChange w:id="6029" w:author="Filipe Santana" w:date="2016-01-03T15:57:00Z">
            <w:rPr>
              <w:rFonts w:ascii="Arial" w:eastAsia="Arial" w:hAnsi="Arial" w:cs="Arial"/>
              <w:b/>
              <w:bCs/>
              <w:spacing w:val="-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6030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b/>
          <w:bCs/>
          <w:spacing w:val="-2"/>
          <w:w w:val="90"/>
          <w:sz w:val="16"/>
          <w:szCs w:val="16"/>
          <w:lang w:val="en-GB"/>
          <w:rPrChange w:id="6031" w:author="Filipe Santana" w:date="2016-01-03T15:57:00Z">
            <w:rPr>
              <w:rFonts w:ascii="Arial" w:eastAsia="Arial" w:hAnsi="Arial" w:cs="Arial"/>
              <w:b/>
              <w:bCs/>
              <w:spacing w:val="-2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6032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aluation</w:t>
      </w:r>
      <w:r w:rsidRPr="00E52A5C">
        <w:rPr>
          <w:rFonts w:ascii="Arial" w:eastAsia="Arial" w:hAnsi="Arial" w:cs="Arial"/>
          <w:b/>
          <w:bCs/>
          <w:spacing w:val="9"/>
          <w:w w:val="90"/>
          <w:sz w:val="16"/>
          <w:szCs w:val="16"/>
          <w:lang w:val="en-GB"/>
          <w:rPrChange w:id="6033" w:author="Filipe Santana" w:date="2016-01-03T15:57:00Z">
            <w:rPr>
              <w:rFonts w:ascii="Arial" w:eastAsia="Arial" w:hAnsi="Arial" w:cs="Arial"/>
              <w:b/>
              <w:bCs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6034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5"/>
          <w:w w:val="90"/>
          <w:sz w:val="16"/>
          <w:szCs w:val="16"/>
          <w:lang w:val="en-GB"/>
          <w:rPrChange w:id="6035" w:author="Filipe Santana" w:date="2016-01-03T15:57:00Z">
            <w:rPr>
              <w:rFonts w:ascii="Arial" w:eastAsia="Arial" w:hAnsi="Arial" w:cs="Arial"/>
              <w:b/>
              <w:bCs/>
              <w:spacing w:val="-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6036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Satisfiability</w:t>
      </w:r>
    </w:p>
    <w:p w14:paraId="042F837A" w14:textId="77777777" w:rsidR="00E6733B" w:rsidRPr="00E52A5C" w:rsidRDefault="002C1A14">
      <w:pPr>
        <w:spacing w:before="35" w:after="0" w:line="285" w:lineRule="auto"/>
        <w:ind w:left="2062" w:right="-48"/>
        <w:rPr>
          <w:rFonts w:ascii="Arial" w:eastAsia="Arial" w:hAnsi="Arial" w:cs="Arial"/>
          <w:sz w:val="16"/>
          <w:szCs w:val="16"/>
          <w:lang w:val="en-GB"/>
          <w:rPrChange w:id="60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60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40"/>
          <w:sz w:val="16"/>
          <w:szCs w:val="16"/>
          <w:lang w:val="en-GB"/>
          <w:rPrChange w:id="6039" w:author="Filipe Santana" w:date="2016-01-03T15:57:00Z">
            <w:rPr>
              <w:rFonts w:ascii="Arial" w:eastAsia="Arial" w:hAnsi="Arial" w:cs="Arial"/>
              <w:spacing w:val="4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step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6041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z w:val="16"/>
          <w:szCs w:val="16"/>
          <w:lang w:val="en-GB"/>
          <w:rPrChange w:id="60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6043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6044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0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aluated</w:t>
      </w:r>
      <w:proofErr w:type="gram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04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30"/>
          <w:w w:val="87"/>
          <w:sz w:val="16"/>
          <w:szCs w:val="16"/>
          <w:lang w:val="en-GB"/>
          <w:rPrChange w:id="6047" w:author="Filipe Santana" w:date="2016-01-03T15:57:00Z">
            <w:rPr>
              <w:rFonts w:ascii="Arial" w:eastAsia="Arial" w:hAnsi="Arial" w:cs="Arial"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automatically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6049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6051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33"/>
          <w:sz w:val="16"/>
          <w:szCs w:val="16"/>
          <w:lang w:val="en-GB"/>
          <w:rPrChange w:id="6053" w:author="Filipe Santana" w:date="2016-01-03T15:57:00Z">
            <w:rPr>
              <w:rFonts w:ascii="Arial" w:eastAsia="Arial" w:hAnsi="Arial" w:cs="Arial"/>
              <w:spacing w:val="3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support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6055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6057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HermiT 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605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WL2</w:t>
      </w:r>
      <w:r w:rsidRPr="00E52A5C">
        <w:rPr>
          <w:rFonts w:ascii="Arial" w:eastAsia="Arial" w:hAnsi="Arial" w:cs="Arial"/>
          <w:spacing w:val="41"/>
          <w:sz w:val="16"/>
          <w:szCs w:val="16"/>
          <w:lang w:val="en-GB"/>
          <w:rPrChange w:id="6061" w:author="Filipe Santana" w:date="2016-01-03T15:57:00Z">
            <w:rPr>
              <w:rFonts w:ascii="Arial" w:eastAsia="Arial" w:hAnsi="Arial" w:cs="Arial"/>
              <w:spacing w:val="4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reasone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6063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6065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6067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606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 xml:space="preserve">a </w:t>
      </w:r>
      <w:r w:rsidRPr="00E52A5C">
        <w:rPr>
          <w:rFonts w:ascii="Arial" w:eastAsia="Arial" w:hAnsi="Arial" w:cs="Arial"/>
          <w:spacing w:val="29"/>
          <w:w w:val="79"/>
          <w:sz w:val="16"/>
          <w:szCs w:val="16"/>
          <w:lang w:val="en-GB"/>
          <w:rPrChange w:id="6069" w:author="Filipe Santana" w:date="2016-01-03T15:57:00Z">
            <w:rPr>
              <w:rFonts w:ascii="Arial" w:eastAsia="Arial" w:hAnsi="Arial" w:cs="Arial"/>
              <w:spacing w:val="29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07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proofErr w:type="gramEnd"/>
      <w:r w:rsidRPr="00E52A5C">
        <w:rPr>
          <w:rFonts w:ascii="Arial" w:eastAsia="Arial" w:hAnsi="Arial" w:cs="Arial"/>
          <w:spacing w:val="24"/>
          <w:sz w:val="16"/>
          <w:szCs w:val="16"/>
          <w:lang w:val="en-GB"/>
          <w:rPrChange w:id="6073" w:author="Filipe Santana" w:date="2016-01-03T15:57:00Z">
            <w:rPr>
              <w:rFonts w:ascii="Arial" w:eastAsia="Arial" w:hAnsi="Arial" w:cs="Arial"/>
              <w:spacing w:val="2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607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ersion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6076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6078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6080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6082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44"/>
          <w:sz w:val="16"/>
          <w:szCs w:val="16"/>
          <w:lang w:val="en-GB"/>
          <w:rPrChange w:id="6084" w:author="Filipe Santana" w:date="2016-01-03T15:57:00Z">
            <w:rPr>
              <w:rFonts w:ascii="Arial" w:eastAsia="Arial" w:hAnsi="Arial" w:cs="Arial"/>
              <w:spacing w:val="4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created and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6086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08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6090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091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subclasses</w:t>
      </w:r>
      <w:r w:rsidRPr="00E52A5C">
        <w:rPr>
          <w:rFonts w:ascii="Arial" w:eastAsia="Arial" w:hAnsi="Arial" w:cs="Arial"/>
          <w:spacing w:val="35"/>
          <w:w w:val="83"/>
          <w:sz w:val="16"/>
          <w:szCs w:val="16"/>
          <w:lang w:val="en-GB"/>
          <w:rPrChange w:id="6092" w:author="Filipe Santana" w:date="2016-01-03T15:57:00Z">
            <w:rPr>
              <w:rFonts w:ascii="Arial" w:eastAsia="Arial" w:hAnsi="Arial" w:cs="Arial"/>
              <w:spacing w:val="35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6094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09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generated</w:t>
      </w:r>
      <w:r w:rsidRPr="00E52A5C">
        <w:rPr>
          <w:rFonts w:ascii="Arial" w:eastAsia="Arial" w:hAnsi="Arial" w:cs="Arial"/>
          <w:spacing w:val="34"/>
          <w:w w:val="85"/>
          <w:sz w:val="16"/>
          <w:szCs w:val="16"/>
          <w:lang w:val="en-GB"/>
          <w:rPrChange w:id="6096" w:author="Filipe Santana" w:date="2016-01-03T15:57:00Z">
            <w:rPr>
              <w:rFonts w:ascii="Arial" w:eastAsia="Arial" w:hAnsi="Arial" w:cs="Arial"/>
              <w:spacing w:val="3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0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6098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0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records, 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6100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6102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10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reasoner</w:t>
      </w:r>
      <w:r w:rsidRPr="00E52A5C">
        <w:rPr>
          <w:rFonts w:ascii="Arial" w:eastAsia="Arial" w:hAnsi="Arial" w:cs="Arial"/>
          <w:spacing w:val="35"/>
          <w:w w:val="85"/>
          <w:sz w:val="16"/>
          <w:szCs w:val="16"/>
          <w:lang w:val="en-GB"/>
          <w:rPrChange w:id="6104" w:author="Filipe Santana" w:date="2016-01-03T15:57:00Z">
            <w:rPr>
              <w:rFonts w:ascii="Arial" w:eastAsia="Arial" w:hAnsi="Arial" w:cs="Arial"/>
              <w:spacing w:val="3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6106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used to</w:t>
      </w:r>
      <w:r w:rsidRPr="00E52A5C">
        <w:rPr>
          <w:rFonts w:ascii="Arial" w:eastAsia="Arial" w:hAnsi="Arial" w:cs="Arial"/>
          <w:spacing w:val="43"/>
          <w:sz w:val="16"/>
          <w:szCs w:val="16"/>
          <w:lang w:val="en-GB"/>
          <w:rPrChange w:id="6108" w:author="Filipe Santana" w:date="2016-01-03T15:57:00Z">
            <w:rPr>
              <w:rFonts w:ascii="Arial" w:eastAsia="Arial" w:hAnsi="Arial" w:cs="Arial"/>
              <w:spacing w:val="4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6109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erify </w:t>
      </w:r>
      <w:r w:rsidRPr="00E52A5C">
        <w:rPr>
          <w:rFonts w:ascii="Arial" w:eastAsia="Arial" w:hAnsi="Arial" w:cs="Arial"/>
          <w:spacing w:val="5"/>
          <w:sz w:val="16"/>
          <w:szCs w:val="16"/>
          <w:lang w:val="en-GB"/>
          <w:rPrChange w:id="6111" w:author="Filipe Santana" w:date="2016-01-03T15:57:00Z">
            <w:rPr>
              <w:rFonts w:ascii="Arial" w:eastAsia="Arial" w:hAnsi="Arial" w:cs="Arial"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if </w:t>
      </w:r>
      <w:r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6113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5"/>
          <w:sz w:val="16"/>
          <w:szCs w:val="16"/>
          <w:lang w:val="en-GB"/>
          <w:rPrChange w:id="6115" w:author="Filipe Santana" w:date="2016-01-03T15:57:00Z">
            <w:rPr>
              <w:rFonts w:ascii="Arial" w:eastAsia="Arial" w:hAnsi="Arial" w:cs="Arial"/>
              <w:spacing w:val="2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117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44"/>
          <w:sz w:val="16"/>
          <w:szCs w:val="16"/>
          <w:lang w:val="en-GB"/>
          <w:rPrChange w:id="6119" w:author="Filipe Santana" w:date="2016-01-03T15:57:00Z">
            <w:rPr>
              <w:rFonts w:ascii="Arial" w:eastAsia="Arial" w:hAnsi="Arial" w:cs="Arial"/>
              <w:spacing w:val="4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12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satisfiable </w:t>
      </w:r>
      <w:r w:rsidRPr="00E52A5C">
        <w:rPr>
          <w:rFonts w:ascii="Arial" w:eastAsia="Arial" w:hAnsi="Arial" w:cs="Arial"/>
          <w:spacing w:val="19"/>
          <w:w w:val="89"/>
          <w:sz w:val="16"/>
          <w:szCs w:val="16"/>
          <w:lang w:val="en-GB"/>
          <w:rPrChange w:id="6121" w:author="Filipe Santana" w:date="2016-01-03T15:57:00Z">
            <w:rPr>
              <w:rFonts w:ascii="Arial" w:eastAsia="Arial" w:hAnsi="Arial" w:cs="Arial"/>
              <w:spacing w:val="1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(logically</w:t>
      </w:r>
      <w:r w:rsidRPr="00E52A5C">
        <w:rPr>
          <w:rFonts w:ascii="Arial" w:eastAsia="Arial" w:hAnsi="Arial" w:cs="Arial"/>
          <w:spacing w:val="41"/>
          <w:sz w:val="16"/>
          <w:szCs w:val="16"/>
          <w:lang w:val="en-GB"/>
          <w:rPrChange w:id="6123" w:author="Filipe Santana" w:date="2016-01-03T15:57:00Z">
            <w:rPr>
              <w:rFonts w:ascii="Arial" w:eastAsia="Arial" w:hAnsi="Arial" w:cs="Arial"/>
              <w:spacing w:val="4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sound).</w:t>
      </w:r>
      <w:r w:rsidRPr="00E52A5C">
        <w:rPr>
          <w:rFonts w:ascii="Arial" w:eastAsia="Arial" w:hAnsi="Arial" w:cs="Arial"/>
          <w:spacing w:val="19"/>
          <w:sz w:val="16"/>
          <w:szCs w:val="16"/>
          <w:lang w:val="en-GB"/>
          <w:rPrChange w:id="6125" w:author="Filipe Santana" w:date="2016-01-03T15:57:00Z">
            <w:rPr>
              <w:rFonts w:ascii="Arial" w:eastAsia="Arial" w:hAnsi="Arial" w:cs="Arial"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6126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43"/>
          <w:sz w:val="16"/>
          <w:szCs w:val="16"/>
          <w:lang w:val="en-GB"/>
          <w:rPrChange w:id="6128" w:author="Filipe Santana" w:date="2016-01-03T15:57:00Z">
            <w:rPr>
              <w:rFonts w:ascii="Arial" w:eastAsia="Arial" w:hAnsi="Arial" w:cs="Arial"/>
              <w:spacing w:val="4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6129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6130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x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13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em</w:t>
      </w:r>
      <w:proofErr w:type="spellEnd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13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- </w:t>
      </w:r>
      <w:proofErr w:type="spellStart"/>
      <w:proofErr w:type="gramStart"/>
      <w:r w:rsidRPr="00E52A5C">
        <w:rPr>
          <w:rFonts w:ascii="Arial" w:eastAsia="Arial" w:hAnsi="Arial" w:cs="Arial"/>
          <w:sz w:val="16"/>
          <w:szCs w:val="16"/>
          <w:lang w:val="en-GB"/>
          <w:rPrChange w:id="61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plify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61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27"/>
          <w:sz w:val="16"/>
          <w:szCs w:val="16"/>
          <w:lang w:val="en-GB"/>
          <w:rPrChange w:id="6135" w:author="Filipe Santana" w:date="2016-01-03T15:57:00Z">
            <w:rPr>
              <w:rFonts w:ascii="Arial" w:eastAsia="Arial" w:hAnsi="Arial" w:cs="Arial"/>
              <w:spacing w:val="2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proofErr w:type="gramEnd"/>
      <w:r w:rsidRPr="00E52A5C">
        <w:rPr>
          <w:rFonts w:ascii="Arial" w:eastAsia="Arial" w:hAnsi="Arial" w:cs="Arial"/>
          <w:spacing w:val="29"/>
          <w:sz w:val="16"/>
          <w:szCs w:val="16"/>
          <w:lang w:val="en-GB"/>
          <w:rPrChange w:id="6137" w:author="Filipe Santana" w:date="2016-01-03T15:57:00Z">
            <w:rPr>
              <w:rFonts w:ascii="Arial" w:eastAsia="Arial" w:hAnsi="Arial" w:cs="Arial"/>
              <w:spacing w:val="2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procedure,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6139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37"/>
          <w:sz w:val="16"/>
          <w:szCs w:val="16"/>
          <w:lang w:val="en-GB"/>
          <w:rPrChange w:id="6141" w:author="Filipe Santana" w:date="2016-01-03T15:57:00Z">
            <w:rPr>
              <w:rFonts w:ascii="Arial" w:eastAsia="Arial" w:hAnsi="Arial" w:cs="Arial"/>
              <w:spacing w:val="3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6142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1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aluate </w:t>
      </w:r>
      <w:r w:rsidRPr="00E52A5C">
        <w:rPr>
          <w:rFonts w:ascii="Arial" w:eastAsia="Arial" w:hAnsi="Arial" w:cs="Arial"/>
          <w:spacing w:val="26"/>
          <w:w w:val="87"/>
          <w:sz w:val="16"/>
          <w:szCs w:val="16"/>
          <w:lang w:val="en-GB"/>
          <w:rPrChange w:id="6144" w:author="Filipe Santana" w:date="2016-01-03T15:57:00Z">
            <w:rPr>
              <w:rFonts w:ascii="Arial" w:eastAsia="Arial" w:hAnsi="Arial" w:cs="Arial"/>
              <w:spacing w:val="2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6146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9"/>
          <w:sz w:val="16"/>
          <w:szCs w:val="16"/>
          <w:lang w:val="en-GB"/>
          <w:rPrChange w:id="6148" w:author="Filipe Santana" w:date="2016-01-03T15:57:00Z">
            <w:rPr>
              <w:rFonts w:ascii="Arial" w:eastAsia="Arial" w:hAnsi="Arial" w:cs="Arial"/>
              <w:spacing w:val="2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14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reasoner </w:t>
      </w:r>
      <w:r w:rsidRPr="00E52A5C">
        <w:rPr>
          <w:rFonts w:ascii="Arial" w:eastAsia="Arial" w:hAnsi="Arial" w:cs="Arial"/>
          <w:spacing w:val="26"/>
          <w:w w:val="85"/>
          <w:sz w:val="16"/>
          <w:szCs w:val="16"/>
          <w:lang w:val="en-GB"/>
          <w:rPrChange w:id="6150" w:author="Filipe Santana" w:date="2016-01-03T15:57:00Z">
            <w:rPr>
              <w:rFonts w:ascii="Arial" w:eastAsia="Arial" w:hAnsi="Arial" w:cs="Arial"/>
              <w:spacing w:val="2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if </w:t>
      </w:r>
      <w:r w:rsidRPr="00E52A5C">
        <w:rPr>
          <w:rFonts w:ascii="Arial" w:eastAsia="Arial" w:hAnsi="Arial" w:cs="Arial"/>
          <w:spacing w:val="30"/>
          <w:sz w:val="16"/>
          <w:szCs w:val="16"/>
          <w:lang w:val="en-GB"/>
          <w:rPrChange w:id="6152" w:author="Filipe Santana" w:date="2016-01-03T15:57:00Z">
            <w:rPr>
              <w:rFonts w:ascii="Arial" w:eastAsia="Arial" w:hAnsi="Arial" w:cs="Arial"/>
              <w:spacing w:val="3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6153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 xml:space="preserve">a </w:t>
      </w:r>
      <w:r w:rsidRPr="00E52A5C">
        <w:rPr>
          <w:rFonts w:ascii="Arial" w:eastAsia="Arial" w:hAnsi="Arial" w:cs="Arial"/>
          <w:spacing w:val="32"/>
          <w:w w:val="79"/>
          <w:sz w:val="16"/>
          <w:szCs w:val="16"/>
          <w:lang w:val="en-GB"/>
          <w:rPrChange w:id="6154" w:author="Filipe Santana" w:date="2016-01-03T15:57:00Z">
            <w:rPr>
              <w:rFonts w:ascii="Arial" w:eastAsia="Arial" w:hAnsi="Arial" w:cs="Arial"/>
              <w:spacing w:val="32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6156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 the</w:t>
      </w:r>
      <w:r w:rsidRPr="00E52A5C">
        <w:rPr>
          <w:rFonts w:ascii="Arial" w:eastAsia="Arial" w:hAnsi="Arial" w:cs="Arial"/>
          <w:spacing w:val="29"/>
          <w:sz w:val="16"/>
          <w:szCs w:val="16"/>
          <w:lang w:val="en-GB"/>
          <w:rPrChange w:id="6158" w:author="Filipe Santana" w:date="2016-01-03T15:57:00Z">
            <w:rPr>
              <w:rFonts w:ascii="Arial" w:eastAsia="Arial" w:hAnsi="Arial" w:cs="Arial"/>
              <w:spacing w:val="2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27"/>
          <w:sz w:val="16"/>
          <w:szCs w:val="16"/>
          <w:lang w:val="en-GB"/>
          <w:rPrChange w:id="6160" w:author="Filipe Santana" w:date="2016-01-03T15:57:00Z">
            <w:rPr>
              <w:rFonts w:ascii="Arial" w:eastAsia="Arial" w:hAnsi="Arial" w:cs="Arial"/>
              <w:spacing w:val="2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6161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Bp_in_O_with_P_and_M</w:t>
      </w:r>
      <w:proofErr w:type="spellEnd"/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6162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31"/>
          <w:w w:val="92"/>
          <w:sz w:val="16"/>
          <w:szCs w:val="16"/>
          <w:lang w:val="en-GB"/>
          <w:rPrChange w:id="6163" w:author="Filipe Santana" w:date="2016-01-03T15:57:00Z">
            <w:rPr>
              <w:rFonts w:ascii="Arial" w:eastAsia="Arial" w:hAnsi="Arial" w:cs="Arial"/>
              <w:i/>
              <w:spacing w:val="3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6165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(or 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6167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6169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not)</w:t>
      </w:r>
      <w:r w:rsidRPr="00E52A5C">
        <w:rPr>
          <w:rFonts w:ascii="Arial" w:eastAsia="Arial" w:hAnsi="Arial" w:cs="Arial"/>
          <w:spacing w:val="38"/>
          <w:sz w:val="16"/>
          <w:szCs w:val="16"/>
          <w:lang w:val="en-GB"/>
          <w:rPrChange w:id="6171" w:author="Filipe Santana" w:date="2016-01-03T15:57:00Z">
            <w:rPr>
              <w:rFonts w:ascii="Arial" w:eastAsia="Arial" w:hAnsi="Arial" w:cs="Arial"/>
              <w:spacing w:val="3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equ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173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iv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alent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6175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6177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 original</w:t>
      </w:r>
      <w:r w:rsidRPr="00E52A5C">
        <w:rPr>
          <w:rFonts w:ascii="Arial" w:eastAsia="Arial" w:hAnsi="Arial" w:cs="Arial"/>
          <w:spacing w:val="22"/>
          <w:sz w:val="16"/>
          <w:szCs w:val="16"/>
          <w:lang w:val="en-GB"/>
          <w:rPrChange w:id="6179" w:author="Filipe Santana" w:date="2016-01-03T15:57:00Z">
            <w:rPr>
              <w:rFonts w:ascii="Arial" w:eastAsia="Arial" w:hAnsi="Arial" w:cs="Arial"/>
              <w:spacing w:val="2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618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Bp</w:t>
      </w:r>
      <w:proofErr w:type="spellEnd"/>
      <w:r w:rsidRPr="00E52A5C">
        <w:rPr>
          <w:rFonts w:ascii="Arial" w:eastAsia="Arial" w:hAnsi="Arial" w:cs="Arial"/>
          <w:i/>
          <w:spacing w:val="23"/>
          <w:sz w:val="16"/>
          <w:szCs w:val="16"/>
          <w:lang w:val="en-GB"/>
          <w:rPrChange w:id="6181" w:author="Filipe Santana" w:date="2016-01-03T15:57:00Z">
            <w:rPr>
              <w:rFonts w:ascii="Arial" w:eastAsia="Arial" w:hAnsi="Arial" w:cs="Arial"/>
              <w:i/>
              <w:spacing w:val="2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18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superclass. </w:t>
      </w:r>
      <w:r w:rsidRPr="00E52A5C">
        <w:rPr>
          <w:rFonts w:ascii="Arial" w:eastAsia="Arial" w:hAnsi="Arial" w:cs="Arial"/>
          <w:spacing w:val="35"/>
          <w:w w:val="85"/>
          <w:sz w:val="16"/>
          <w:szCs w:val="16"/>
          <w:lang w:val="en-GB"/>
          <w:rPrChange w:id="6183" w:author="Filipe Santana" w:date="2016-01-03T15:57:00Z">
            <w:rPr>
              <w:rFonts w:ascii="Arial" w:eastAsia="Arial" w:hAnsi="Arial" w:cs="Arial"/>
              <w:spacing w:val="3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6184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32"/>
          <w:sz w:val="16"/>
          <w:szCs w:val="16"/>
          <w:lang w:val="en-GB"/>
          <w:rPrChange w:id="6186" w:author="Filipe Santana" w:date="2016-01-03T15:57:00Z">
            <w:rPr>
              <w:rFonts w:ascii="Arial" w:eastAsia="Arial" w:hAnsi="Arial" w:cs="Arial"/>
              <w:spacing w:val="3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6188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6190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61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especific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61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6193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such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6195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6196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 xml:space="preserve">as </w:t>
      </w:r>
      <w:r w:rsidRPr="00E52A5C">
        <w:rPr>
          <w:rFonts w:ascii="Arial" w:eastAsia="Arial" w:hAnsi="Arial" w:cs="Arial"/>
          <w:spacing w:val="18"/>
          <w:w w:val="78"/>
          <w:sz w:val="16"/>
          <w:szCs w:val="16"/>
          <w:lang w:val="en-GB"/>
          <w:rPrChange w:id="6197" w:author="Filipe Santana" w:date="2016-01-03T15:57:00Z">
            <w:rPr>
              <w:rFonts w:ascii="Arial" w:eastAsia="Arial" w:hAnsi="Arial" w:cs="Arial"/>
              <w:spacing w:val="18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1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if</w:t>
      </w:r>
      <w:proofErr w:type="gramEnd"/>
      <w:r w:rsidRPr="00E52A5C">
        <w:rPr>
          <w:rFonts w:ascii="Arial" w:eastAsia="Arial" w:hAnsi="Arial" w:cs="Arial"/>
          <w:sz w:val="16"/>
          <w:szCs w:val="16"/>
          <w:lang w:val="en-GB"/>
          <w:rPrChange w:id="619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6200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20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6202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methyla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620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6204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tion_in_Homo_sapiens_with_Methionine_synthase_and_Homocysteine</w:t>
      </w:r>
      <w:proofErr w:type="spellEnd"/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20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22"/>
          <w:sz w:val="16"/>
          <w:szCs w:val="16"/>
          <w:lang w:val="en-GB"/>
          <w:rPrChange w:id="6206" w:author="Filipe Santana" w:date="2016-01-03T15:57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620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4"/>
          <w:w w:val="79"/>
          <w:sz w:val="16"/>
          <w:szCs w:val="16"/>
          <w:lang w:val="en-GB"/>
          <w:rPrChange w:id="6209" w:author="Filipe Santana" w:date="2016-01-03T15:57:00Z">
            <w:rPr>
              <w:rFonts w:ascii="Arial" w:eastAsia="Arial" w:hAnsi="Arial" w:cs="Arial"/>
              <w:spacing w:val="4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21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methylation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2DD38409" w14:textId="77777777" w:rsidR="00E6733B" w:rsidRPr="00E52A5C" w:rsidRDefault="002C1A14">
      <w:pPr>
        <w:spacing w:before="1" w:after="0" w:line="285" w:lineRule="auto"/>
        <w:ind w:left="2062" w:right="41" w:firstLine="239"/>
        <w:jc w:val="both"/>
        <w:rPr>
          <w:rFonts w:ascii="Arial" w:eastAsia="Arial" w:hAnsi="Arial" w:cs="Arial"/>
          <w:sz w:val="16"/>
          <w:szCs w:val="16"/>
          <w:lang w:val="en-GB"/>
          <w:rPrChange w:id="62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21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Other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6214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21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6216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6218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logical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6220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6221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satisfiability</w:t>
      </w:r>
      <w:r w:rsidRPr="00E52A5C">
        <w:rPr>
          <w:rFonts w:ascii="Arial" w:eastAsia="Arial" w:hAnsi="Arial" w:cs="Arial"/>
          <w:spacing w:val="24"/>
          <w:w w:val="93"/>
          <w:sz w:val="16"/>
          <w:szCs w:val="16"/>
          <w:lang w:val="en-GB"/>
          <w:rPrChange w:id="6222" w:author="Filipe Santana" w:date="2016-01-03T15:57:00Z">
            <w:rPr>
              <w:rFonts w:ascii="Arial" w:eastAsia="Arial" w:hAnsi="Arial" w:cs="Arial"/>
              <w:spacing w:val="24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6223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performed</w:t>
      </w:r>
      <w:r w:rsidRPr="00E52A5C">
        <w:rPr>
          <w:rFonts w:ascii="Arial" w:eastAsia="Arial" w:hAnsi="Arial" w:cs="Arial"/>
          <w:spacing w:val="-6"/>
          <w:w w:val="93"/>
          <w:sz w:val="16"/>
          <w:szCs w:val="16"/>
          <w:lang w:val="en-GB"/>
          <w:rPrChange w:id="6224" w:author="Filipe Santana" w:date="2016-01-03T15:57:00Z">
            <w:rPr>
              <w:rFonts w:ascii="Arial" w:eastAsia="Arial" w:hAnsi="Arial" w:cs="Arial"/>
              <w:spacing w:val="-6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226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2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6228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6229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aluation</w:t>
      </w:r>
      <w:r w:rsidRPr="00E52A5C">
        <w:rPr>
          <w:rFonts w:ascii="Arial" w:eastAsia="Arial" w:hAnsi="Arial" w:cs="Arial"/>
          <w:spacing w:val="27"/>
          <w:w w:val="88"/>
          <w:sz w:val="16"/>
          <w:szCs w:val="16"/>
          <w:lang w:val="en-GB"/>
          <w:rPrChange w:id="6231" w:author="Filipe Santana" w:date="2016-01-03T15:57:00Z">
            <w:rPr>
              <w:rFonts w:ascii="Arial" w:eastAsia="Arial" w:hAnsi="Arial" w:cs="Arial"/>
              <w:spacing w:val="2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6233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23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correct</w:t>
      </w:r>
      <w:r w:rsidRPr="00E52A5C">
        <w:rPr>
          <w:rFonts w:ascii="Arial" w:eastAsia="Arial" w:hAnsi="Arial" w:cs="Arial"/>
          <w:spacing w:val="35"/>
          <w:w w:val="86"/>
          <w:sz w:val="16"/>
          <w:szCs w:val="16"/>
          <w:lang w:val="en-GB"/>
          <w:rPrChange w:id="6236" w:author="Filipe Santana" w:date="2016-01-03T15:57:00Z">
            <w:rPr>
              <w:rFonts w:ascii="Arial" w:eastAsia="Arial" w:hAnsi="Arial" w:cs="Arial"/>
              <w:spacing w:val="3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23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usage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6238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6240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4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relations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6242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4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inside</w:t>
      </w:r>
      <w:r w:rsidRPr="00E52A5C">
        <w:rPr>
          <w:rFonts w:ascii="Arial" w:eastAsia="Arial" w:hAnsi="Arial" w:cs="Arial"/>
          <w:spacing w:val="27"/>
          <w:w w:val="88"/>
          <w:sz w:val="16"/>
          <w:szCs w:val="16"/>
          <w:lang w:val="en-GB"/>
          <w:rPrChange w:id="6244" w:author="Filipe Santana" w:date="2016-01-03T15:57:00Z">
            <w:rPr>
              <w:rFonts w:ascii="Arial" w:eastAsia="Arial" w:hAnsi="Arial" w:cs="Arial"/>
              <w:spacing w:val="2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6246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6248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created,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6250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6252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25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instance,</w:t>
      </w:r>
      <w:r w:rsidRPr="00E52A5C">
        <w:rPr>
          <w:rFonts w:ascii="Arial" w:eastAsia="Arial" w:hAnsi="Arial" w:cs="Arial"/>
          <w:spacing w:val="21"/>
          <w:w w:val="87"/>
          <w:sz w:val="16"/>
          <w:szCs w:val="16"/>
          <w:lang w:val="en-GB"/>
          <w:rPrChange w:id="6254" w:author="Filipe Santana" w:date="2016-01-03T15:57:00Z">
            <w:rPr>
              <w:rFonts w:ascii="Arial" w:eastAsia="Arial" w:hAnsi="Arial" w:cs="Arial"/>
              <w:spacing w:val="2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when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25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applying</w:t>
      </w:r>
      <w:r w:rsidRPr="00E52A5C">
        <w:rPr>
          <w:rFonts w:ascii="Arial" w:eastAsia="Arial" w:hAnsi="Arial" w:cs="Arial"/>
          <w:spacing w:val="11"/>
          <w:w w:val="90"/>
          <w:sz w:val="16"/>
          <w:szCs w:val="16"/>
          <w:lang w:val="en-GB"/>
          <w:rPrChange w:id="6257" w:author="Filipe Santana" w:date="2016-01-03T15:57:00Z">
            <w:rPr>
              <w:rFonts w:ascii="Arial" w:eastAsia="Arial" w:hAnsi="Arial" w:cs="Arial"/>
              <w:spacing w:val="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25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6259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26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relation</w:t>
      </w:r>
      <w:r w:rsidRPr="00E52A5C">
        <w:rPr>
          <w:rFonts w:ascii="Arial" w:eastAsia="Arial" w:hAnsi="Arial" w:cs="Arial"/>
          <w:spacing w:val="4"/>
          <w:w w:val="90"/>
          <w:sz w:val="16"/>
          <w:szCs w:val="16"/>
          <w:lang w:val="en-GB"/>
          <w:rPrChange w:id="6261" w:author="Filipe Santana" w:date="2016-01-03T15:57:00Z">
            <w:rPr>
              <w:rFonts w:ascii="Arial" w:eastAsia="Arial" w:hAnsi="Arial" w:cs="Arial"/>
              <w:spacing w:val="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26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6263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b/>
          <w:bCs/>
          <w:spacing w:val="-11"/>
          <w:sz w:val="16"/>
          <w:szCs w:val="16"/>
          <w:lang w:val="en-GB"/>
          <w:rPrChange w:id="6264" w:author="Filipe Santana" w:date="2016-01-03T15:57:00Z">
            <w:rPr>
              <w:rFonts w:ascii="Arial" w:eastAsia="Arial" w:hAnsi="Arial" w:cs="Arial"/>
              <w:b/>
              <w:bCs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6265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6266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</w:t>
      </w:r>
      <w:r w:rsidRPr="00E52A5C">
        <w:rPr>
          <w:rFonts w:ascii="Arial" w:eastAsia="Arial" w:hAnsi="Arial" w:cs="Arial"/>
          <w:b/>
          <w:bCs/>
          <w:spacing w:val="2"/>
          <w:w w:val="89"/>
          <w:sz w:val="16"/>
          <w:szCs w:val="16"/>
          <w:lang w:val="en-GB"/>
          <w:rPrChange w:id="6267" w:author="Filipe Santana" w:date="2016-01-03T15:57:00Z">
            <w:rPr>
              <w:rFonts w:ascii="Arial" w:eastAsia="Arial" w:hAnsi="Arial" w:cs="Arial"/>
              <w:b/>
              <w:bCs/>
              <w:spacing w:val="2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26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6269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27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between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6271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27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6273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27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6275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6"/>
          <w:sz w:val="16"/>
          <w:szCs w:val="16"/>
          <w:lang w:val="en-GB"/>
          <w:rPrChange w:id="6276" w:author="Filipe Santana" w:date="2016-01-03T15:57:00Z">
            <w:rPr>
              <w:rFonts w:ascii="Arial" w:eastAsia="Arial" w:hAnsi="Arial" w:cs="Arial"/>
              <w:spacing w:val="-1"/>
              <w:w w:val="86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27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anism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6278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6280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8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6282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28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type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28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O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28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6286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28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7"/>
          <w:w w:val="87"/>
          <w:sz w:val="16"/>
          <w:szCs w:val="16"/>
          <w:lang w:val="en-GB"/>
          <w:rPrChange w:id="6288" w:author="Filipe Santana" w:date="2016-01-03T15:57:00Z">
            <w:rPr>
              <w:rFonts w:ascii="Arial" w:eastAsia="Arial" w:hAnsi="Arial" w:cs="Arial"/>
              <w:spacing w:val="-7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28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6290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2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process</w:t>
      </w:r>
      <w:proofErr w:type="gramEnd"/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6292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2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6294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62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5"/>
          <w:w w:val="91"/>
          <w:sz w:val="16"/>
          <w:szCs w:val="16"/>
          <w:lang w:val="en-GB"/>
          <w:rPrChange w:id="6296" w:author="Filipe Santana" w:date="2016-01-03T15:57:00Z">
            <w:rPr>
              <w:rFonts w:ascii="Arial" w:eastAsia="Arial" w:hAnsi="Arial" w:cs="Arial"/>
              <w:spacing w:val="-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29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Bp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629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5"/>
          <w:w w:val="91"/>
          <w:sz w:val="16"/>
          <w:szCs w:val="16"/>
          <w:lang w:val="en-GB"/>
          <w:rPrChange w:id="6299" w:author="Filipe Santana" w:date="2016-01-03T15:57:00Z">
            <w:rPr>
              <w:rFonts w:ascii="Arial" w:eastAsia="Arial" w:hAnsi="Arial" w:cs="Arial"/>
              <w:spacing w:val="-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630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According</w:t>
      </w:r>
      <w:r w:rsidRPr="00E52A5C">
        <w:rPr>
          <w:rFonts w:ascii="Arial" w:eastAsia="Arial" w:hAnsi="Arial" w:cs="Arial"/>
          <w:spacing w:val="19"/>
          <w:w w:val="91"/>
          <w:sz w:val="16"/>
          <w:szCs w:val="16"/>
          <w:lang w:val="en-GB"/>
          <w:rPrChange w:id="6301" w:author="Filipe Santana" w:date="2016-01-03T15:57:00Z">
            <w:rPr>
              <w:rFonts w:ascii="Arial" w:eastAsia="Arial" w:hAnsi="Arial" w:cs="Arial"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630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BTL2,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630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630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material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6307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entities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30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10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31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bearers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12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6313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14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31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16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6317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capability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18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31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320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Role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32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6322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6323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Function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6324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6325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26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6327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Dispositio</w:t>
      </w:r>
      <w:r w:rsidRPr="00E52A5C">
        <w:rPr>
          <w:rFonts w:ascii="Arial" w:eastAsia="Arial" w:hAnsi="Arial" w:cs="Arial"/>
          <w:i/>
          <w:spacing w:val="1"/>
          <w:w w:val="93"/>
          <w:sz w:val="16"/>
          <w:szCs w:val="16"/>
          <w:lang w:val="en-GB"/>
          <w:rPrChange w:id="6328" w:author="Filipe Santana" w:date="2016-01-03T15:57:00Z">
            <w:rPr>
              <w:rFonts w:ascii="Arial" w:eastAsia="Arial" w:hAnsi="Arial" w:cs="Arial"/>
              <w:i/>
              <w:spacing w:val="1"/>
              <w:w w:val="93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632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)</w:t>
      </w:r>
      <w:r w:rsidRPr="00E52A5C">
        <w:rPr>
          <w:rFonts w:ascii="Arial" w:eastAsia="Arial" w:hAnsi="Arial" w:cs="Arial"/>
          <w:spacing w:val="-15"/>
          <w:w w:val="93"/>
          <w:sz w:val="16"/>
          <w:szCs w:val="16"/>
          <w:lang w:val="en-GB"/>
          <w:rPrChange w:id="6330" w:author="Filipe Santana" w:date="2016-01-03T15:57:00Z">
            <w:rPr>
              <w:rFonts w:ascii="Arial" w:eastAsia="Arial" w:hAnsi="Arial" w:cs="Arial"/>
              <w:spacing w:val="-15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33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6332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33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culminates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6335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33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6337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33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realization</w:t>
      </w:r>
      <w:r w:rsidRPr="00E52A5C">
        <w:rPr>
          <w:rFonts w:ascii="Arial" w:eastAsia="Arial" w:hAnsi="Arial" w:cs="Arial"/>
          <w:spacing w:val="22"/>
          <w:w w:val="89"/>
          <w:sz w:val="16"/>
          <w:szCs w:val="16"/>
          <w:lang w:val="en-GB"/>
          <w:rPrChange w:id="6339" w:author="Filipe Santana" w:date="2016-01-03T15:57:00Z">
            <w:rPr>
              <w:rFonts w:ascii="Arial" w:eastAsia="Arial" w:hAnsi="Arial" w:cs="Arial"/>
              <w:spacing w:val="2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6341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34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85"/>
          <w:sz w:val="16"/>
          <w:szCs w:val="16"/>
          <w:lang w:val="en-GB"/>
          <w:rPrChange w:id="6343" w:author="Filipe Santana" w:date="2016-01-03T15:57:00Z">
            <w:rPr>
              <w:rFonts w:ascii="Arial" w:eastAsia="Arial" w:hAnsi="Arial" w:cs="Arial"/>
              <w:spacing w:val="-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34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34"/>
          <w:w w:val="85"/>
          <w:sz w:val="16"/>
          <w:szCs w:val="16"/>
          <w:lang w:val="en-GB"/>
          <w:rPrChange w:id="6345" w:author="Filipe Santana" w:date="2016-01-03T15:57:00Z">
            <w:rPr>
              <w:rFonts w:ascii="Arial" w:eastAsia="Arial" w:hAnsi="Arial" w:cs="Arial"/>
              <w:spacing w:val="3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process.</w:t>
      </w:r>
    </w:p>
    <w:p w14:paraId="267D2743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347" w:author="Filipe Santana" w:date="2016-01-03T15:57:00Z">
            <w:rPr>
              <w:sz w:val="20"/>
              <w:szCs w:val="20"/>
            </w:rPr>
          </w:rPrChange>
        </w:rPr>
      </w:pPr>
    </w:p>
    <w:p w14:paraId="2A57EE96" w14:textId="77777777" w:rsidR="00E6733B" w:rsidRPr="00E52A5C" w:rsidRDefault="00E6733B">
      <w:pPr>
        <w:spacing w:before="5" w:after="0" w:line="240" w:lineRule="exact"/>
        <w:rPr>
          <w:sz w:val="24"/>
          <w:szCs w:val="24"/>
          <w:lang w:val="en-GB"/>
          <w:rPrChange w:id="6348" w:author="Filipe Santana" w:date="2016-01-03T15:57:00Z">
            <w:rPr>
              <w:sz w:val="24"/>
              <w:szCs w:val="24"/>
            </w:rPr>
          </w:rPrChange>
        </w:rPr>
      </w:pPr>
    </w:p>
    <w:p w14:paraId="0A68C1A5" w14:textId="77777777" w:rsidR="00E6733B" w:rsidRPr="00E52A5C" w:rsidRDefault="002C1A14">
      <w:pPr>
        <w:spacing w:after="0" w:line="240" w:lineRule="auto"/>
        <w:ind w:left="2062" w:right="1383"/>
        <w:jc w:val="both"/>
        <w:rPr>
          <w:rFonts w:ascii="Arial" w:eastAsia="Arial" w:hAnsi="Arial" w:cs="Arial"/>
          <w:sz w:val="16"/>
          <w:szCs w:val="16"/>
          <w:lang w:val="en-GB"/>
          <w:rPrChange w:id="63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6350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5.4.2</w:t>
      </w:r>
      <w:r w:rsidRPr="00E52A5C">
        <w:rPr>
          <w:rFonts w:ascii="Arial" w:eastAsia="Arial" w:hAnsi="Arial" w:cs="Arial"/>
          <w:b/>
          <w:bCs/>
          <w:spacing w:val="8"/>
          <w:w w:val="87"/>
          <w:sz w:val="16"/>
          <w:szCs w:val="16"/>
          <w:lang w:val="en-GB"/>
          <w:rPrChange w:id="6351" w:author="Filipe Santana" w:date="2016-01-03T15:57:00Z">
            <w:rPr>
              <w:rFonts w:ascii="Arial" w:eastAsia="Arial" w:hAnsi="Arial" w:cs="Arial"/>
              <w:b/>
              <w:bCs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6352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b/>
          <w:bCs/>
          <w:spacing w:val="-2"/>
          <w:w w:val="87"/>
          <w:sz w:val="16"/>
          <w:szCs w:val="16"/>
          <w:lang w:val="en-GB"/>
          <w:rPrChange w:id="6353" w:author="Filipe Santana" w:date="2016-01-03T15:57:00Z">
            <w:rPr>
              <w:rFonts w:ascii="Arial" w:eastAsia="Arial" w:hAnsi="Arial" w:cs="Arial"/>
              <w:b/>
              <w:bCs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6354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aluation</w:t>
      </w:r>
      <w:r w:rsidRPr="00E52A5C">
        <w:rPr>
          <w:rFonts w:ascii="Arial" w:eastAsia="Arial" w:hAnsi="Arial" w:cs="Arial"/>
          <w:b/>
          <w:bCs/>
          <w:spacing w:val="35"/>
          <w:w w:val="87"/>
          <w:sz w:val="16"/>
          <w:szCs w:val="16"/>
          <w:lang w:val="en-GB"/>
          <w:rPrChange w:id="6355" w:author="Filipe Santana" w:date="2016-01-03T15:57:00Z">
            <w:rPr>
              <w:rFonts w:ascii="Arial" w:eastAsia="Arial" w:hAnsi="Arial" w:cs="Arial"/>
              <w:b/>
              <w:bCs/>
              <w:spacing w:val="3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6356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1"/>
          <w:w w:val="87"/>
          <w:sz w:val="16"/>
          <w:szCs w:val="16"/>
          <w:lang w:val="en-GB"/>
          <w:rPrChange w:id="6357" w:author="Filipe Santana" w:date="2016-01-03T15:57:00Z">
            <w:rPr>
              <w:rFonts w:ascii="Arial" w:eastAsia="Arial" w:hAnsi="Arial" w:cs="Arial"/>
              <w:b/>
              <w:bCs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6358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Competency</w:t>
      </w:r>
      <w:r w:rsidRPr="00E52A5C">
        <w:rPr>
          <w:rFonts w:ascii="Arial" w:eastAsia="Arial" w:hAnsi="Arial" w:cs="Arial"/>
          <w:b/>
          <w:bCs/>
          <w:spacing w:val="10"/>
          <w:w w:val="87"/>
          <w:sz w:val="16"/>
          <w:szCs w:val="16"/>
          <w:lang w:val="en-GB"/>
          <w:rPrChange w:id="6359" w:author="Filipe Santana" w:date="2016-01-03T15:57:00Z">
            <w:rPr>
              <w:rFonts w:ascii="Arial" w:eastAsia="Arial" w:hAnsi="Arial" w:cs="Arial"/>
              <w:b/>
              <w:bCs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6360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Questions</w:t>
      </w:r>
      <w:r w:rsidRPr="00E52A5C">
        <w:rPr>
          <w:rFonts w:ascii="Arial" w:eastAsia="Arial" w:hAnsi="Arial" w:cs="Arial"/>
          <w:b/>
          <w:bCs/>
          <w:spacing w:val="-7"/>
          <w:w w:val="87"/>
          <w:sz w:val="16"/>
          <w:szCs w:val="16"/>
          <w:lang w:val="en-GB"/>
          <w:rPrChange w:id="6361" w:author="Filipe Santana" w:date="2016-01-03T15:57:00Z">
            <w:rPr>
              <w:rFonts w:ascii="Arial" w:eastAsia="Arial" w:hAnsi="Arial" w:cs="Arial"/>
              <w:b/>
              <w:bCs/>
              <w:spacing w:val="-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16"/>
          <w:szCs w:val="16"/>
          <w:lang w:val="en-GB"/>
          <w:rPrChange w:id="6362" w:author="Filipe Santana" w:date="2016-01-03T15:57:00Z">
            <w:rPr>
              <w:rFonts w:ascii="Arial" w:eastAsia="Arial" w:hAnsi="Arial" w:cs="Arial"/>
              <w:b/>
              <w:bCs/>
              <w:sz w:val="16"/>
              <w:szCs w:val="16"/>
            </w:rPr>
          </w:rPrChange>
        </w:rPr>
        <w:t>(QCs)</w:t>
      </w:r>
    </w:p>
    <w:p w14:paraId="6FD97F8D" w14:textId="77777777" w:rsidR="00E6733B" w:rsidRPr="00E52A5C" w:rsidRDefault="002C1A14">
      <w:pPr>
        <w:spacing w:before="35" w:after="0" w:line="285" w:lineRule="auto"/>
        <w:ind w:left="2062" w:right="41"/>
        <w:rPr>
          <w:rFonts w:ascii="Arial" w:eastAsia="Arial" w:hAnsi="Arial" w:cs="Arial"/>
          <w:sz w:val="16"/>
          <w:szCs w:val="16"/>
          <w:lang w:val="en-GB"/>
          <w:rPrChange w:id="63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63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636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3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36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wing,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6370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37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each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6372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37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6374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37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6376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37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question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6378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6380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38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translated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into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638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6384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3"/>
          <w:w w:val="79"/>
          <w:sz w:val="16"/>
          <w:szCs w:val="16"/>
          <w:lang w:val="en-GB"/>
          <w:rPrChange w:id="6385" w:author="Filipe Santana" w:date="2016-01-03T15:57:00Z">
            <w:rPr>
              <w:rFonts w:ascii="Arial" w:eastAsia="Arial" w:hAnsi="Arial" w:cs="Arial"/>
              <w:spacing w:val="3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6387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38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</w:t>
      </w:r>
      <w:r w:rsidRPr="00E52A5C">
        <w:rPr>
          <w:rFonts w:ascii="Arial" w:eastAsia="Arial" w:hAnsi="Arial" w:cs="Arial"/>
          <w:spacing w:val="-10"/>
          <w:w w:val="90"/>
          <w:sz w:val="16"/>
          <w:szCs w:val="16"/>
          <w:lang w:val="en-GB"/>
          <w:rPrChange w:id="6389" w:author="Filipe Santana" w:date="2016-01-03T15:57:00Z">
            <w:rPr>
              <w:rFonts w:ascii="Arial" w:eastAsia="Arial" w:hAnsi="Arial" w:cs="Arial"/>
              <w:spacing w:val="-10"/>
              <w:w w:val="9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39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. The result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6391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6393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3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analysed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6395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3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6397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3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discussed.</w:t>
      </w:r>
    </w:p>
    <w:p w14:paraId="05FF2F4D" w14:textId="77777777" w:rsidR="00E6733B" w:rsidRPr="00E52A5C" w:rsidRDefault="00E6733B">
      <w:pPr>
        <w:spacing w:before="1" w:after="0" w:line="120" w:lineRule="exact"/>
        <w:rPr>
          <w:sz w:val="12"/>
          <w:szCs w:val="12"/>
          <w:lang w:val="en-GB"/>
          <w:rPrChange w:id="6399" w:author="Filipe Santana" w:date="2016-01-03T15:57:00Z">
            <w:rPr>
              <w:sz w:val="12"/>
              <w:szCs w:val="12"/>
            </w:rPr>
          </w:rPrChange>
        </w:rPr>
      </w:pPr>
    </w:p>
    <w:p w14:paraId="29C63FD1" w14:textId="77777777" w:rsidR="00E6733B" w:rsidRPr="00E52A5C" w:rsidRDefault="002C1A14">
      <w:pPr>
        <w:spacing w:after="0" w:line="285" w:lineRule="auto"/>
        <w:ind w:left="2062" w:right="41"/>
        <w:jc w:val="both"/>
        <w:rPr>
          <w:rFonts w:ascii="Arial" w:eastAsia="Arial" w:hAnsi="Arial" w:cs="Arial"/>
          <w:sz w:val="16"/>
          <w:szCs w:val="16"/>
          <w:lang w:val="en-GB"/>
          <w:rPrChange w:id="64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0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CQ1:</w:t>
      </w:r>
      <w:r w:rsidRPr="00E52A5C">
        <w:rPr>
          <w:rFonts w:ascii="Arial" w:eastAsia="Arial" w:hAnsi="Arial" w:cs="Arial"/>
          <w:i/>
          <w:spacing w:val="10"/>
          <w:sz w:val="16"/>
          <w:szCs w:val="16"/>
          <w:lang w:val="en-GB"/>
          <w:rPrChange w:id="6402" w:author="Filipe Santana" w:date="2016-01-03T15:57:00Z">
            <w:rPr>
              <w:rFonts w:ascii="Arial" w:eastAsia="Arial" w:hAnsi="Arial" w:cs="Arial"/>
              <w:i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40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6404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40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26"/>
          <w:w w:val="91"/>
          <w:sz w:val="16"/>
          <w:szCs w:val="16"/>
          <w:lang w:val="en-GB"/>
          <w:rPrChange w:id="6406" w:author="Filipe Santana" w:date="2016-01-03T15:57:00Z">
            <w:rPr>
              <w:rFonts w:ascii="Arial" w:eastAsia="Arial" w:hAnsi="Arial" w:cs="Arial"/>
              <w:i/>
              <w:spacing w:val="2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0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i/>
          <w:spacing w:val="-17"/>
          <w:sz w:val="16"/>
          <w:szCs w:val="16"/>
          <w:lang w:val="en-GB"/>
          <w:rPrChange w:id="6408" w:author="Filipe Santana" w:date="2016-01-03T15:57:00Z">
            <w:rPr>
              <w:rFonts w:ascii="Arial" w:eastAsia="Arial" w:hAnsi="Arial" w:cs="Arial"/>
              <w:i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0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9"/>
          <w:sz w:val="16"/>
          <w:szCs w:val="16"/>
          <w:lang w:val="en-GB"/>
          <w:rPrChange w:id="6410" w:author="Filipe Santana" w:date="2016-01-03T15:57:00Z">
            <w:rPr>
              <w:rFonts w:ascii="Arial" w:eastAsia="Arial" w:hAnsi="Arial" w:cs="Arial"/>
              <w:i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1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6412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1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gical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6414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1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9"/>
          <w:sz w:val="16"/>
          <w:szCs w:val="16"/>
          <w:lang w:val="en-GB"/>
          <w:rPrChange w:id="6416" w:author="Filipe Santana" w:date="2016-01-03T15:57:00Z">
            <w:rPr>
              <w:rFonts w:ascii="Arial" w:eastAsia="Arial" w:hAnsi="Arial" w:cs="Arial"/>
              <w:i/>
              <w:spacing w:val="-6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1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9"/>
          <w:w w:val="89"/>
          <w:sz w:val="16"/>
          <w:szCs w:val="16"/>
          <w:lang w:val="en-GB"/>
          <w:rPrChange w:id="6418" w:author="Filipe Santana" w:date="2016-01-03T15:57:00Z">
            <w:rPr>
              <w:rFonts w:ascii="Arial" w:eastAsia="Arial" w:hAnsi="Arial" w:cs="Arial"/>
              <w:i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19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89"/>
          <w:sz w:val="16"/>
          <w:szCs w:val="16"/>
          <w:lang w:val="en-GB"/>
          <w:rPrChange w:id="6420" w:author="Filipe Santana" w:date="2016-01-03T15:57:00Z">
            <w:rPr>
              <w:rFonts w:ascii="Arial" w:eastAsia="Arial" w:hAnsi="Arial" w:cs="Arial"/>
              <w:i/>
              <w:spacing w:val="-5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2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30"/>
          <w:w w:val="89"/>
          <w:sz w:val="16"/>
          <w:szCs w:val="16"/>
          <w:lang w:val="en-GB"/>
          <w:rPrChange w:id="6422" w:author="Filipe Santana" w:date="2016-01-03T15:57:00Z">
            <w:rPr>
              <w:rFonts w:ascii="Arial" w:eastAsia="Arial" w:hAnsi="Arial" w:cs="Arial"/>
              <w:i/>
              <w:spacing w:val="30"/>
              <w:w w:val="89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2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included </w:t>
      </w:r>
      <w:r w:rsidRPr="00E52A5C">
        <w:rPr>
          <w:rFonts w:ascii="Arial" w:eastAsia="Arial" w:hAnsi="Arial" w:cs="Arial"/>
          <w:i/>
          <w:spacing w:val="3"/>
          <w:w w:val="89"/>
          <w:sz w:val="16"/>
          <w:szCs w:val="16"/>
          <w:lang w:val="en-GB"/>
          <w:rPrChange w:id="6424" w:author="Filipe Santana" w:date="2016-01-03T15:57:00Z">
            <w:rPr>
              <w:rFonts w:ascii="Arial" w:eastAsia="Arial" w:hAnsi="Arial" w:cs="Arial"/>
              <w:i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2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proofErr w:type="gramEnd"/>
      <w:r w:rsidRPr="00E52A5C">
        <w:rPr>
          <w:rFonts w:ascii="Arial" w:eastAsia="Arial" w:hAnsi="Arial" w:cs="Arial"/>
          <w:i/>
          <w:spacing w:val="19"/>
          <w:sz w:val="16"/>
          <w:szCs w:val="16"/>
          <w:lang w:val="en-GB"/>
          <w:rPrChange w:id="6426" w:author="Filipe Santana" w:date="2016-01-03T15:57:00Z">
            <w:rPr>
              <w:rFonts w:ascii="Arial" w:eastAsia="Arial" w:hAnsi="Arial" w:cs="Arial"/>
              <w:i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2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5"/>
          <w:w w:val="89"/>
          <w:sz w:val="16"/>
          <w:szCs w:val="16"/>
          <w:lang w:val="en-GB"/>
          <w:rPrChange w:id="6428" w:author="Filipe Santana" w:date="2016-01-03T15:57:00Z">
            <w:rPr>
              <w:rFonts w:ascii="Arial" w:eastAsia="Arial" w:hAnsi="Arial" w:cs="Arial"/>
              <w:i/>
              <w:spacing w:val="-5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429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ganisms</w:t>
      </w:r>
      <w:r w:rsidRPr="00E52A5C">
        <w:rPr>
          <w:rFonts w:ascii="Arial" w:eastAsia="Arial" w:hAnsi="Arial" w:cs="Arial"/>
          <w:i/>
          <w:spacing w:val="27"/>
          <w:w w:val="89"/>
          <w:sz w:val="16"/>
          <w:szCs w:val="16"/>
          <w:lang w:val="en-GB"/>
          <w:rPrChange w:id="6430" w:author="Filipe Santana" w:date="2016-01-03T15:57:00Z">
            <w:rPr>
              <w:rFonts w:ascii="Arial" w:eastAsia="Arial" w:hAnsi="Arial" w:cs="Arial"/>
              <w:i/>
              <w:spacing w:val="2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3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 a</w:t>
      </w:r>
      <w:r w:rsidRPr="00E52A5C">
        <w:rPr>
          <w:rFonts w:ascii="Arial" w:eastAsia="Arial" w:hAnsi="Arial" w:cs="Arial"/>
          <w:i/>
          <w:spacing w:val="5"/>
          <w:sz w:val="16"/>
          <w:szCs w:val="16"/>
          <w:lang w:val="en-GB"/>
          <w:rPrChange w:id="6432" w:author="Filipe Santana" w:date="2016-01-03T15:57:00Z">
            <w:rPr>
              <w:rFonts w:ascii="Arial" w:eastAsia="Arial" w:hAnsi="Arial" w:cs="Arial"/>
              <w:i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433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i/>
          <w:spacing w:val="26"/>
          <w:w w:val="88"/>
          <w:sz w:val="16"/>
          <w:szCs w:val="16"/>
          <w:lang w:val="en-GB"/>
          <w:rPrChange w:id="6434" w:author="Filipe Santana" w:date="2016-01-03T15:57:00Z">
            <w:rPr>
              <w:rFonts w:ascii="Arial" w:eastAsia="Arial" w:hAnsi="Arial" w:cs="Arial"/>
              <w:i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435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i/>
          <w:spacing w:val="17"/>
          <w:w w:val="88"/>
          <w:sz w:val="16"/>
          <w:szCs w:val="16"/>
          <w:lang w:val="en-GB"/>
          <w:rPrChange w:id="6436" w:author="Filipe Santana" w:date="2016-01-03T15:57:00Z">
            <w:rPr>
              <w:rFonts w:ascii="Arial" w:eastAsia="Arial" w:hAnsi="Arial" w:cs="Arial"/>
              <w:i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3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4"/>
          <w:sz w:val="16"/>
          <w:szCs w:val="16"/>
          <w:lang w:val="en-GB"/>
          <w:rPrChange w:id="6438" w:author="Filipe Santana" w:date="2016-01-03T15:57:00Z">
            <w:rPr>
              <w:rFonts w:ascii="Arial" w:eastAsia="Arial" w:hAnsi="Arial" w:cs="Arial"/>
              <w:i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43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Mus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6440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441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musculus</w:t>
      </w:r>
      <w:proofErr w:type="spellEnd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44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?</w:t>
      </w:r>
      <w:r w:rsidRPr="00E52A5C">
        <w:rPr>
          <w:rFonts w:ascii="Arial" w:eastAsia="Arial" w:hAnsi="Arial" w:cs="Arial"/>
          <w:i/>
          <w:spacing w:val="10"/>
          <w:w w:val="88"/>
          <w:sz w:val="16"/>
          <w:szCs w:val="16"/>
          <w:lang w:val="en-GB"/>
          <w:rPrChange w:id="6443" w:author="Filipe Santana" w:date="2016-01-03T15:57:00Z">
            <w:rPr>
              <w:rFonts w:ascii="Arial" w:eastAsia="Arial" w:hAnsi="Arial" w:cs="Arial"/>
              <w:i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644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44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19"/>
          <w:w w:val="90"/>
          <w:sz w:val="16"/>
          <w:szCs w:val="16"/>
          <w:lang w:val="en-GB"/>
          <w:rPrChange w:id="6447" w:author="Filipe Santana" w:date="2016-01-03T15:57:00Z">
            <w:rPr>
              <w:rFonts w:ascii="Arial" w:eastAsia="Arial" w:hAnsi="Arial" w:cs="Arial"/>
              <w:spacing w:val="1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6449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5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intended</w:t>
      </w:r>
      <w:r w:rsidRPr="00E52A5C">
        <w:rPr>
          <w:rFonts w:ascii="Arial" w:eastAsia="Arial" w:hAnsi="Arial" w:cs="Arial"/>
          <w:spacing w:val="20"/>
          <w:w w:val="89"/>
          <w:sz w:val="16"/>
          <w:szCs w:val="16"/>
          <w:lang w:val="en-GB"/>
          <w:rPrChange w:id="6451" w:author="Filipe Santana" w:date="2016-01-03T15:57:00Z">
            <w:rPr>
              <w:rFonts w:ascii="Arial" w:eastAsia="Arial" w:hAnsi="Arial" w:cs="Arial"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6453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45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6455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6456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45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24"/>
          <w:w w:val="90"/>
          <w:sz w:val="16"/>
          <w:szCs w:val="16"/>
          <w:lang w:val="en-GB"/>
          <w:rPrChange w:id="6458" w:author="Filipe Santana" w:date="2016-01-03T15:57:00Z">
            <w:rPr>
              <w:rFonts w:ascii="Arial" w:eastAsia="Arial" w:hAnsi="Arial" w:cs="Arial"/>
              <w:spacing w:val="2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all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6460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7"/>
          <w:w w:val="95"/>
          <w:sz w:val="16"/>
          <w:szCs w:val="16"/>
          <w:lang w:val="en-GB"/>
          <w:rPrChange w:id="6461" w:author="Filipe Santana" w:date="2016-01-03T15:57:00Z">
            <w:rPr>
              <w:rFonts w:ascii="Arial" w:eastAsia="Arial" w:hAnsi="Arial" w:cs="Arial"/>
              <w:spacing w:val="-7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46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10"/>
          <w:w w:val="83"/>
          <w:sz w:val="16"/>
          <w:szCs w:val="16"/>
          <w:lang w:val="en-GB"/>
          <w:rPrChange w:id="6463" w:author="Filipe Santana" w:date="2016-01-03T15:57:00Z">
            <w:rPr>
              <w:rFonts w:ascii="Arial" w:eastAsia="Arial" w:hAnsi="Arial" w:cs="Arial"/>
              <w:spacing w:val="10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46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-7"/>
          <w:w w:val="83"/>
          <w:sz w:val="16"/>
          <w:szCs w:val="16"/>
          <w:lang w:val="en-GB"/>
          <w:rPrChange w:id="6465" w:author="Filipe Santana" w:date="2016-01-03T15:57:00Z">
            <w:rPr>
              <w:rFonts w:ascii="Arial" w:eastAsia="Arial" w:hAnsi="Arial" w:cs="Arial"/>
              <w:spacing w:val="-7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46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5"/>
          <w:w w:val="83"/>
          <w:sz w:val="16"/>
          <w:szCs w:val="16"/>
          <w:lang w:val="en-GB"/>
          <w:rPrChange w:id="6467" w:author="Filipe Santana" w:date="2016-01-03T15:57:00Z">
            <w:rPr>
              <w:rFonts w:ascii="Arial" w:eastAsia="Arial" w:hAnsi="Arial" w:cs="Arial"/>
              <w:spacing w:val="15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46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ta</w:t>
      </w:r>
      <w:r w:rsidRPr="00E52A5C">
        <w:rPr>
          <w:rFonts w:ascii="Arial" w:eastAsia="Arial" w:hAnsi="Arial" w:cs="Arial"/>
          <w:spacing w:val="-2"/>
          <w:w w:val="83"/>
          <w:sz w:val="16"/>
          <w:szCs w:val="16"/>
          <w:lang w:val="en-GB"/>
          <w:rPrChange w:id="6469" w:author="Filipe Santana" w:date="2016-01-03T15:57:00Z">
            <w:rPr>
              <w:rFonts w:ascii="Arial" w:eastAsia="Arial" w:hAnsi="Arial" w:cs="Arial"/>
              <w:spacing w:val="-2"/>
              <w:w w:val="83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47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7"/>
          <w:w w:val="83"/>
          <w:sz w:val="16"/>
          <w:szCs w:val="16"/>
          <w:lang w:val="en-GB"/>
          <w:rPrChange w:id="6471" w:author="Filipe Santana" w:date="2016-01-03T15:57:00Z">
            <w:rPr>
              <w:rFonts w:ascii="Arial" w:eastAsia="Arial" w:hAnsi="Arial" w:cs="Arial"/>
              <w:spacing w:val="7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647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place</w:t>
      </w:r>
      <w:r w:rsidRPr="00E52A5C">
        <w:rPr>
          <w:rFonts w:ascii="Arial" w:eastAsia="Arial" w:hAnsi="Arial" w:cs="Arial"/>
          <w:spacing w:val="14"/>
          <w:w w:val="83"/>
          <w:sz w:val="16"/>
          <w:szCs w:val="16"/>
          <w:lang w:val="en-GB"/>
          <w:rPrChange w:id="6473" w:author="Filipe Santana" w:date="2016-01-03T15:57:00Z">
            <w:rPr>
              <w:rFonts w:ascii="Arial" w:eastAsia="Arial" w:hAnsi="Arial" w:cs="Arial"/>
              <w:spacing w:val="14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6475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7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6477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6478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7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anisms.</w:t>
      </w:r>
      <w:r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6480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8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CQ1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6482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8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6484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8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translated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48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6487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48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presented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6489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6491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4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table 10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4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6494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01"/>
          <w:sz w:val="16"/>
          <w:szCs w:val="16"/>
          <w:lang w:val="en-GB"/>
          <w:rPrChange w:id="6495" w:author="Filipe Santana" w:date="2016-01-03T15:57:00Z">
            <w:rPr>
              <w:rFonts w:ascii="Arial" w:eastAsia="Arial" w:hAnsi="Arial" w:cs="Arial"/>
              <w:w w:val="101"/>
              <w:sz w:val="16"/>
              <w:szCs w:val="16"/>
            </w:rPr>
          </w:rPrChange>
        </w:rPr>
        <w:t>DL.</w:t>
      </w:r>
    </w:p>
    <w:p w14:paraId="358AFA29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496" w:author="Filipe Santana" w:date="2016-01-03T15:57:00Z">
            <w:rPr>
              <w:sz w:val="20"/>
              <w:szCs w:val="20"/>
            </w:rPr>
          </w:rPrChange>
        </w:rPr>
      </w:pPr>
    </w:p>
    <w:p w14:paraId="2FABCA71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497" w:author="Filipe Santana" w:date="2016-01-03T15:57:00Z">
            <w:rPr>
              <w:sz w:val="20"/>
              <w:szCs w:val="20"/>
            </w:rPr>
          </w:rPrChange>
        </w:rPr>
      </w:pPr>
    </w:p>
    <w:p w14:paraId="6C8218D4" w14:textId="77777777" w:rsidR="00E6733B" w:rsidRPr="00E52A5C" w:rsidRDefault="00E6733B">
      <w:pPr>
        <w:spacing w:before="2" w:after="0" w:line="200" w:lineRule="exact"/>
        <w:rPr>
          <w:sz w:val="20"/>
          <w:szCs w:val="20"/>
          <w:lang w:val="en-GB"/>
          <w:rPrChange w:id="6498" w:author="Filipe Santana" w:date="2016-01-03T15:57:00Z">
            <w:rPr>
              <w:sz w:val="20"/>
              <w:szCs w:val="20"/>
            </w:rPr>
          </w:rPrChange>
        </w:rPr>
      </w:pPr>
    </w:p>
    <w:p w14:paraId="55FF7DAB" w14:textId="77777777" w:rsidR="00E6733B" w:rsidRPr="00E52A5C" w:rsidRDefault="002C1A14">
      <w:pPr>
        <w:spacing w:after="0" w:line="240" w:lineRule="auto"/>
        <w:ind w:left="2062" w:right="2602"/>
        <w:jc w:val="both"/>
        <w:rPr>
          <w:rFonts w:ascii="Arial" w:eastAsia="Arial" w:hAnsi="Arial" w:cs="Arial"/>
          <w:sz w:val="15"/>
          <w:szCs w:val="15"/>
          <w:lang w:val="en-GB"/>
          <w:rPrChange w:id="6499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8"/>
          <w:sz w:val="15"/>
          <w:szCs w:val="15"/>
          <w:lang w:val="en-GB"/>
          <w:rPrChange w:id="6500" w:author="Filipe Santana" w:date="2016-01-03T15:57:00Z">
            <w:rPr>
              <w:rFonts w:ascii="Arial" w:eastAsia="Arial" w:hAnsi="Arial" w:cs="Arial"/>
              <w:spacing w:val="-11"/>
              <w:w w:val="88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6501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6502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6503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10.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6504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6505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5"/>
          <w:szCs w:val="15"/>
          <w:lang w:val="en-GB"/>
          <w:rPrChange w:id="6506" w:author="Filipe Santana" w:date="2016-01-03T15:57:00Z">
            <w:rPr>
              <w:rFonts w:ascii="Arial" w:eastAsia="Arial" w:hAnsi="Arial" w:cs="Arial"/>
              <w:spacing w:val="-2"/>
              <w:w w:val="88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6507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spacing w:val="9"/>
          <w:w w:val="88"/>
          <w:sz w:val="15"/>
          <w:szCs w:val="15"/>
          <w:lang w:val="en-GB"/>
          <w:rPrChange w:id="6508" w:author="Filipe Santana" w:date="2016-01-03T15:57:00Z">
            <w:rPr>
              <w:rFonts w:ascii="Arial" w:eastAsia="Arial" w:hAnsi="Arial" w:cs="Arial"/>
              <w:spacing w:val="9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6509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Question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6510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6511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#1</w:t>
      </w:r>
    </w:p>
    <w:p w14:paraId="4584DE51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6512" w:author="Filipe Santana" w:date="2016-01-03T15:57:00Z">
            <w:rPr>
              <w:sz w:val="10"/>
              <w:szCs w:val="10"/>
            </w:rPr>
          </w:rPrChange>
        </w:rPr>
      </w:pPr>
    </w:p>
    <w:p w14:paraId="1551910F" w14:textId="77777777" w:rsidR="00E6733B" w:rsidRPr="00E52A5C" w:rsidRDefault="00EC4A1B">
      <w:pPr>
        <w:spacing w:after="0" w:line="240" w:lineRule="auto"/>
        <w:ind w:left="2233" w:right="-20"/>
        <w:rPr>
          <w:rFonts w:ascii="Arial" w:eastAsia="Arial" w:hAnsi="Arial" w:cs="Arial"/>
          <w:sz w:val="16"/>
          <w:szCs w:val="16"/>
          <w:lang w:val="en-GB"/>
          <w:rPrChange w:id="65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1C4E95B9">
          <v:group id="_x0000_s1086" style="position:absolute;left:0;text-align:left;margin-left:116.55pt;margin-top:-.4pt;width:222.2pt;height:.1pt;z-index:-1187;mso-position-horizontal-relative:page" coordorigin="2331,-8" coordsize="4444,2">
            <v:shape id="_x0000_s1087" style="position:absolute;left:2331;top:-8;width:4444;height:2" coordorigin="2331,-8" coordsize="4444,0" path="m2331,-8r4444,e" filled="f" strokeweight=".17569mm">
              <v:path arrowok="t"/>
            </v:shape>
            <w10:wrap anchorx="page"/>
          </v:group>
        </w:pict>
      </w:r>
      <w:r>
        <w:rPr>
          <w:lang w:val="en-GB"/>
          <w:rPrChange w:id="6514" w:author="Filipe Santana" w:date="2016-01-03T15:57:00Z">
            <w:rPr>
              <w:lang w:val="en-GB"/>
            </w:rPr>
          </w:rPrChange>
        </w:rPr>
        <w:pict w14:anchorId="0DD2AE34">
          <v:group id="_x0000_s1084" style="position:absolute;left:0;text-align:left;margin-left:116.55pt;margin-top:11.05pt;width:222.2pt;height:.1pt;z-index:-1186;mso-position-horizontal-relative:page" coordorigin="2331,221" coordsize="4444,2">
            <v:shape id="_x0000_s1085" style="position:absolute;left:2331;top:221;width:4444;height:2" coordorigin="2331,221" coordsize="4444,0" path="m2331,221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651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97"/>
          <w:sz w:val="16"/>
          <w:szCs w:val="16"/>
          <w:lang w:val="en-GB"/>
          <w:rPrChange w:id="6516" w:author="Filipe Santana" w:date="2016-01-03T15:57:00Z">
            <w:rPr>
              <w:rFonts w:ascii="Arial" w:eastAsia="Arial" w:hAnsi="Arial" w:cs="Arial"/>
              <w:i/>
              <w:w w:val="97"/>
              <w:sz w:val="16"/>
              <w:szCs w:val="16"/>
            </w:rPr>
          </w:rPrChange>
        </w:rPr>
        <w:t>Biol</w:t>
      </w:r>
      <w:r w:rsidR="002C1A14" w:rsidRPr="00E52A5C">
        <w:rPr>
          <w:rFonts w:ascii="Arial" w:eastAsia="Arial" w:hAnsi="Arial" w:cs="Arial"/>
          <w:i/>
          <w:spacing w:val="-2"/>
          <w:w w:val="97"/>
          <w:sz w:val="16"/>
          <w:szCs w:val="16"/>
          <w:lang w:val="en-GB"/>
          <w:rPrChange w:id="6517" w:author="Filipe Santana" w:date="2016-01-03T15:57:00Z">
            <w:rPr>
              <w:rFonts w:ascii="Arial" w:eastAsia="Arial" w:hAnsi="Arial" w:cs="Arial"/>
              <w:i/>
              <w:spacing w:val="-2"/>
              <w:w w:val="97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6518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gical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6519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6520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6521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6522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="002C1A14"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6523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652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6525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65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6527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6528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6529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6530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88"/>
          <w:sz w:val="16"/>
          <w:szCs w:val="16"/>
          <w:lang w:val="en-GB"/>
          <w:rPrChange w:id="6531" w:author="Filipe Santana" w:date="2016-01-03T15:57:00Z">
            <w:rPr>
              <w:rFonts w:ascii="Arial" w:eastAsia="Arial" w:hAnsi="Arial" w:cs="Arial"/>
              <w:b/>
              <w:bCs/>
              <w:w w:val="88"/>
              <w:sz w:val="16"/>
              <w:szCs w:val="16"/>
            </w:rPr>
          </w:rPrChange>
        </w:rPr>
        <w:t xml:space="preserve">included </w:t>
      </w:r>
      <w:r w:rsidR="002C1A14"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6532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i</w:t>
      </w:r>
      <w:r w:rsidR="002C1A14" w:rsidRPr="00E52A5C">
        <w:rPr>
          <w:rFonts w:ascii="Arial" w:eastAsia="Arial" w:hAnsi="Arial" w:cs="Arial"/>
          <w:b/>
          <w:bCs/>
          <w:spacing w:val="2"/>
          <w:w w:val="93"/>
          <w:sz w:val="16"/>
          <w:szCs w:val="16"/>
          <w:lang w:val="en-GB"/>
          <w:rPrChange w:id="6533" w:author="Filipe Santana" w:date="2016-01-03T15:57:00Z">
            <w:rPr>
              <w:rFonts w:ascii="Arial" w:eastAsia="Arial" w:hAnsi="Arial" w:cs="Arial"/>
              <w:b/>
              <w:bCs/>
              <w:spacing w:val="2"/>
              <w:w w:val="93"/>
              <w:sz w:val="16"/>
              <w:szCs w:val="16"/>
            </w:rPr>
          </w:rPrChange>
        </w:rPr>
        <w:t>n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653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6535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653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6537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653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653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Mus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6540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54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musculu</w:t>
      </w:r>
      <w:r w:rsidR="002C1A14"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6542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s</w:t>
      </w:r>
      <w:proofErr w:type="spellEnd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65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’)</w:t>
      </w:r>
    </w:p>
    <w:p w14:paraId="7536B8CC" w14:textId="77777777" w:rsidR="00E6733B" w:rsidRPr="00E52A5C" w:rsidRDefault="00E6733B">
      <w:pPr>
        <w:spacing w:after="0" w:line="120" w:lineRule="exact"/>
        <w:rPr>
          <w:sz w:val="12"/>
          <w:szCs w:val="12"/>
          <w:lang w:val="en-GB"/>
          <w:rPrChange w:id="6544" w:author="Filipe Santana" w:date="2016-01-03T15:57:00Z">
            <w:rPr>
              <w:sz w:val="12"/>
              <w:szCs w:val="12"/>
            </w:rPr>
          </w:rPrChange>
        </w:rPr>
      </w:pPr>
    </w:p>
    <w:p w14:paraId="4F5C6DD5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545" w:author="Filipe Santana" w:date="2016-01-03T15:57:00Z">
            <w:rPr>
              <w:sz w:val="20"/>
              <w:szCs w:val="20"/>
            </w:rPr>
          </w:rPrChange>
        </w:rPr>
      </w:pPr>
    </w:p>
    <w:p w14:paraId="27EE6ACF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546" w:author="Filipe Santana" w:date="2016-01-03T15:57:00Z">
            <w:rPr>
              <w:sz w:val="20"/>
              <w:szCs w:val="20"/>
            </w:rPr>
          </w:rPrChange>
        </w:rPr>
      </w:pPr>
    </w:p>
    <w:p w14:paraId="0084464B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6547" w:author="Filipe Santana" w:date="2016-01-03T15:57:00Z">
            <w:rPr>
              <w:sz w:val="20"/>
              <w:szCs w:val="20"/>
            </w:rPr>
          </w:rPrChange>
        </w:rPr>
      </w:pPr>
    </w:p>
    <w:p w14:paraId="6D895C79" w14:textId="77777777" w:rsidR="00E6733B" w:rsidRPr="00E52A5C" w:rsidRDefault="002C1A14">
      <w:pPr>
        <w:spacing w:after="0" w:line="240" w:lineRule="auto"/>
        <w:ind w:left="2301" w:right="-20"/>
        <w:rPr>
          <w:rFonts w:ascii="Arial" w:eastAsia="Arial" w:hAnsi="Arial" w:cs="Arial"/>
          <w:sz w:val="16"/>
          <w:szCs w:val="16"/>
          <w:lang w:val="en-GB"/>
          <w:rPrChange w:id="65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54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55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655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55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6555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55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6557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55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6559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6560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656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ed </w:t>
      </w:r>
      <w:r w:rsidRPr="00E52A5C">
        <w:rPr>
          <w:rFonts w:ascii="Arial" w:eastAsia="Arial" w:hAnsi="Arial" w:cs="Arial"/>
          <w:spacing w:val="5"/>
          <w:w w:val="84"/>
          <w:sz w:val="16"/>
          <w:szCs w:val="16"/>
          <w:lang w:val="en-GB"/>
          <w:rPrChange w:id="6562" w:author="Filipe Santana" w:date="2016-01-03T15:57:00Z">
            <w:rPr>
              <w:rFonts w:ascii="Arial" w:eastAsia="Arial" w:hAnsi="Arial" w:cs="Arial"/>
              <w:spacing w:val="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proofErr w:type="gramEnd"/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6564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656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6566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6568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65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49AD74C2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6570" w:author="Filipe Santana" w:date="2016-01-03T15:57:00Z">
            <w:rPr>
              <w:sz w:val="17"/>
              <w:szCs w:val="17"/>
            </w:rPr>
          </w:rPrChange>
        </w:rPr>
      </w:pPr>
    </w:p>
    <w:p w14:paraId="1E6523F3" w14:textId="77777777" w:rsidR="00E6733B" w:rsidRPr="00E52A5C" w:rsidRDefault="002C1A14">
      <w:pPr>
        <w:spacing w:after="0" w:line="240" w:lineRule="auto"/>
        <w:ind w:left="2113" w:right="3939"/>
        <w:jc w:val="both"/>
        <w:rPr>
          <w:rFonts w:ascii="Arial" w:eastAsia="Arial" w:hAnsi="Arial" w:cs="Arial"/>
          <w:sz w:val="16"/>
          <w:szCs w:val="16"/>
          <w:lang w:val="en-GB"/>
          <w:rPrChange w:id="65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65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– </w:t>
      </w:r>
      <w:r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6573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657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Results:</w:t>
      </w:r>
    </w:p>
    <w:p w14:paraId="2920E337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6575" w:author="Filipe Santana" w:date="2016-01-03T15:57:00Z">
            <w:rPr>
              <w:sz w:val="17"/>
              <w:szCs w:val="17"/>
            </w:rPr>
          </w:rPrChange>
        </w:rPr>
      </w:pPr>
    </w:p>
    <w:p w14:paraId="6DB988D3" w14:textId="77777777" w:rsidR="00E6733B" w:rsidRPr="00E52A5C" w:rsidRDefault="002C1A14">
      <w:pPr>
        <w:spacing w:after="0" w:line="285" w:lineRule="auto"/>
        <w:ind w:left="2401" w:right="39" w:hanging="206"/>
        <w:jc w:val="both"/>
        <w:rPr>
          <w:rFonts w:ascii="Arial" w:eastAsia="Arial" w:hAnsi="Arial" w:cs="Arial"/>
          <w:sz w:val="16"/>
          <w:szCs w:val="16"/>
          <w:lang w:val="en-GB"/>
          <w:rPrChange w:id="65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6577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6578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57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580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amino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6581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58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acid</w:t>
      </w:r>
      <w:r w:rsidRPr="00E52A5C">
        <w:rPr>
          <w:rFonts w:ascii="Arial" w:eastAsia="Arial" w:hAnsi="Arial" w:cs="Arial"/>
          <w:i/>
          <w:spacing w:val="12"/>
          <w:w w:val="87"/>
          <w:sz w:val="16"/>
          <w:szCs w:val="16"/>
          <w:lang w:val="en-GB"/>
          <w:rPrChange w:id="6583" w:author="Filipe Santana" w:date="2016-01-03T15:57:00Z">
            <w:rPr>
              <w:rFonts w:ascii="Arial" w:eastAsia="Arial" w:hAnsi="Arial" w:cs="Arial"/>
              <w:i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584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betaine</w:t>
      </w:r>
      <w:r w:rsidRPr="00E52A5C">
        <w:rPr>
          <w:rFonts w:ascii="Arial" w:eastAsia="Arial" w:hAnsi="Arial" w:cs="Arial"/>
          <w:i/>
          <w:spacing w:val="5"/>
          <w:w w:val="87"/>
          <w:sz w:val="16"/>
          <w:szCs w:val="16"/>
          <w:lang w:val="en-GB"/>
          <w:rPrChange w:id="6585" w:author="Filipe Santana" w:date="2016-01-03T15:57:00Z">
            <w:rPr>
              <w:rFonts w:ascii="Arial" w:eastAsia="Arial" w:hAnsi="Arial" w:cs="Arial"/>
              <w:i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586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catabolic</w:t>
      </w:r>
      <w:r w:rsidRPr="00E52A5C">
        <w:rPr>
          <w:rFonts w:ascii="Arial" w:eastAsia="Arial" w:hAnsi="Arial" w:cs="Arial"/>
          <w:i/>
          <w:spacing w:val="33"/>
          <w:w w:val="87"/>
          <w:sz w:val="16"/>
          <w:szCs w:val="16"/>
          <w:lang w:val="en-GB"/>
          <w:rPrChange w:id="6587" w:author="Filipe Santana" w:date="2016-01-03T15:57:00Z">
            <w:rPr>
              <w:rFonts w:ascii="Arial" w:eastAsia="Arial" w:hAnsi="Arial" w:cs="Arial"/>
              <w:i/>
              <w:spacing w:val="3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588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  <w:rPrChange w:id="6589" w:author="Filipe Santana" w:date="2016-01-03T15:57:00Z">
            <w:rPr>
              <w:rFonts w:ascii="Arial" w:eastAsia="Arial" w:hAnsi="Arial" w:cs="Arial"/>
              <w:i/>
              <w:spacing w:val="-6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59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-10"/>
          <w:w w:val="87"/>
          <w:sz w:val="16"/>
          <w:szCs w:val="16"/>
          <w:lang w:val="en-GB"/>
          <w:rPrChange w:id="6591" w:author="Filipe Santana" w:date="2016-01-03T15:57:00Z">
            <w:rPr>
              <w:rFonts w:ascii="Arial" w:eastAsia="Arial" w:hAnsi="Arial" w:cs="Arial"/>
              <w:i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59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6593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59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 xml:space="preserve">Mus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595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musculus</w:t>
      </w:r>
      <w:proofErr w:type="spellEnd"/>
      <w:r w:rsidRPr="00E52A5C">
        <w:rPr>
          <w:rFonts w:ascii="Arial" w:eastAsia="Arial" w:hAnsi="Arial" w:cs="Arial"/>
          <w:i/>
          <w:spacing w:val="-12"/>
          <w:w w:val="88"/>
          <w:sz w:val="16"/>
          <w:szCs w:val="16"/>
          <w:lang w:val="en-GB"/>
          <w:rPrChange w:id="6596" w:author="Filipe Santana" w:date="2016-01-03T15:57:00Z">
            <w:rPr>
              <w:rFonts w:ascii="Arial" w:eastAsia="Arial" w:hAnsi="Arial" w:cs="Arial"/>
              <w:i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597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17"/>
          <w:w w:val="88"/>
          <w:sz w:val="16"/>
          <w:szCs w:val="16"/>
          <w:lang w:val="en-GB"/>
          <w:rPrChange w:id="6598" w:author="Filipe Santana" w:date="2016-01-03T15:57:00Z">
            <w:rPr>
              <w:rFonts w:ascii="Arial" w:eastAsia="Arial" w:hAnsi="Arial" w:cs="Arial"/>
              <w:i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59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Betaine </w:t>
      </w:r>
      <w:proofErr w:type="gramStart"/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6600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 xml:space="preserve">homocysteine </w:t>
      </w:r>
      <w:r w:rsidRPr="00E52A5C">
        <w:rPr>
          <w:rFonts w:ascii="Arial" w:eastAsia="Arial" w:hAnsi="Arial" w:cs="Arial"/>
          <w:i/>
          <w:spacing w:val="16"/>
          <w:w w:val="82"/>
          <w:sz w:val="16"/>
          <w:szCs w:val="16"/>
          <w:lang w:val="en-GB"/>
          <w:rPrChange w:id="6601" w:author="Filipe Santana" w:date="2016-01-03T15:57:00Z">
            <w:rPr>
              <w:rFonts w:ascii="Arial" w:eastAsia="Arial" w:hAnsi="Arial" w:cs="Arial"/>
              <w:i/>
              <w:spacing w:val="16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6602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S</w:t>
      </w:r>
      <w:proofErr w:type="gramEnd"/>
      <w:r w:rsidRPr="00E52A5C">
        <w:rPr>
          <w:rFonts w:ascii="Arial" w:eastAsia="Arial" w:hAnsi="Arial" w:cs="Arial"/>
          <w:i/>
          <w:spacing w:val="-6"/>
          <w:w w:val="82"/>
          <w:sz w:val="16"/>
          <w:szCs w:val="16"/>
          <w:lang w:val="en-GB"/>
          <w:rPrChange w:id="6603" w:author="Filipe Santana" w:date="2016-01-03T15:57:00Z">
            <w:rPr>
              <w:rFonts w:ascii="Arial" w:eastAsia="Arial" w:hAnsi="Arial" w:cs="Arial"/>
              <w:i/>
              <w:spacing w:val="-6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0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methylt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6605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06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ansfe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6607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08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ase</w:t>
      </w:r>
      <w:r w:rsidRPr="00E52A5C">
        <w:rPr>
          <w:rFonts w:ascii="Arial" w:eastAsia="Arial" w:hAnsi="Arial" w:cs="Arial"/>
          <w:i/>
          <w:spacing w:val="4"/>
          <w:w w:val="89"/>
          <w:sz w:val="16"/>
          <w:szCs w:val="16"/>
          <w:lang w:val="en-GB"/>
          <w:rPrChange w:id="6609" w:author="Filipe Santana" w:date="2016-01-03T15:57:00Z">
            <w:rPr>
              <w:rFonts w:ascii="Arial" w:eastAsia="Arial" w:hAnsi="Arial" w:cs="Arial"/>
              <w:i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1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1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6611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12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1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66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01C2EA50" w14:textId="77777777" w:rsidR="00E6733B" w:rsidRPr="00E52A5C" w:rsidRDefault="002C1A14">
      <w:pPr>
        <w:spacing w:before="1" w:after="0" w:line="285" w:lineRule="auto"/>
        <w:ind w:left="2401" w:right="39" w:hanging="206"/>
        <w:jc w:val="both"/>
        <w:rPr>
          <w:rFonts w:ascii="Arial" w:eastAsia="Arial" w:hAnsi="Arial" w:cs="Arial"/>
          <w:sz w:val="16"/>
          <w:szCs w:val="16"/>
          <w:lang w:val="en-GB"/>
          <w:rPrChange w:id="66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6616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6617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61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6619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blood</w:t>
      </w:r>
      <w:r w:rsidRPr="00E52A5C">
        <w:rPr>
          <w:rFonts w:ascii="Arial" w:eastAsia="Arial" w:hAnsi="Arial" w:cs="Arial"/>
          <w:i/>
          <w:spacing w:val="-4"/>
          <w:sz w:val="16"/>
          <w:szCs w:val="16"/>
          <w:lang w:val="en-GB"/>
          <w:rPrChange w:id="6620" w:author="Filipe Santana" w:date="2016-01-03T15:57:00Z">
            <w:rPr>
              <w:rFonts w:ascii="Arial" w:eastAsia="Arial" w:hAnsi="Arial" w:cs="Arial"/>
              <w:i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3"/>
          <w:sz w:val="16"/>
          <w:szCs w:val="16"/>
          <w:lang w:val="en-GB"/>
          <w:rPrChange w:id="6621" w:author="Filipe Santana" w:date="2016-01-03T15:57:00Z">
            <w:rPr>
              <w:rFonts w:ascii="Arial" w:eastAsia="Arial" w:hAnsi="Arial" w:cs="Arial"/>
              <w:i/>
              <w:w w:val="83"/>
              <w:sz w:val="16"/>
              <w:szCs w:val="16"/>
            </w:rPr>
          </w:rPrChange>
        </w:rPr>
        <w:t>vessel</w:t>
      </w:r>
      <w:r w:rsidRPr="00E52A5C">
        <w:rPr>
          <w:rFonts w:ascii="Arial" w:eastAsia="Arial" w:hAnsi="Arial" w:cs="Arial"/>
          <w:i/>
          <w:spacing w:val="4"/>
          <w:w w:val="83"/>
          <w:sz w:val="16"/>
          <w:szCs w:val="16"/>
          <w:lang w:val="en-GB"/>
          <w:rPrChange w:id="6622" w:author="Filipe Santana" w:date="2016-01-03T15:57:00Z">
            <w:rPr>
              <w:rFonts w:ascii="Arial" w:eastAsia="Arial" w:hAnsi="Arial" w:cs="Arial"/>
              <w:i/>
              <w:spacing w:val="4"/>
              <w:w w:val="8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  <w:rPrChange w:id="6623" w:author="Filipe Santana" w:date="2016-01-03T15:57:00Z">
            <w:rPr>
              <w:rFonts w:ascii="Arial" w:eastAsia="Arial" w:hAnsi="Arial" w:cs="Arial"/>
              <w:i/>
              <w:spacing w:val="-6"/>
              <w:w w:val="11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2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emodeling</w:t>
      </w:r>
      <w:proofErr w:type="spellEnd"/>
      <w:r w:rsidRPr="00E52A5C">
        <w:rPr>
          <w:rFonts w:ascii="Arial" w:eastAsia="Arial" w:hAnsi="Arial" w:cs="Arial"/>
          <w:i/>
          <w:spacing w:val="-4"/>
          <w:sz w:val="16"/>
          <w:szCs w:val="16"/>
          <w:lang w:val="en-GB"/>
          <w:rPrChange w:id="6625" w:author="Filipe Santana" w:date="2016-01-03T15:57:00Z">
            <w:rPr>
              <w:rFonts w:ascii="Arial" w:eastAsia="Arial" w:hAnsi="Arial" w:cs="Arial"/>
              <w:i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2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6627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62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Mus</w:t>
      </w:r>
      <w:r w:rsidRPr="00E52A5C">
        <w:rPr>
          <w:rFonts w:ascii="Arial" w:eastAsia="Arial" w:hAnsi="Arial" w:cs="Arial"/>
          <w:i/>
          <w:spacing w:val="7"/>
          <w:w w:val="88"/>
          <w:sz w:val="16"/>
          <w:szCs w:val="16"/>
          <w:lang w:val="en-GB"/>
          <w:rPrChange w:id="6629" w:author="Filipe Santana" w:date="2016-01-03T15:57:00Z">
            <w:rPr>
              <w:rFonts w:ascii="Arial" w:eastAsia="Arial" w:hAnsi="Arial" w:cs="Arial"/>
              <w:i/>
              <w:spacing w:val="7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63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musculus</w:t>
      </w:r>
      <w:proofErr w:type="spellEnd"/>
      <w:r w:rsidRPr="00E52A5C">
        <w:rPr>
          <w:rFonts w:ascii="Arial" w:eastAsia="Arial" w:hAnsi="Arial" w:cs="Arial"/>
          <w:i/>
          <w:spacing w:val="-5"/>
          <w:w w:val="88"/>
          <w:sz w:val="16"/>
          <w:szCs w:val="16"/>
          <w:lang w:val="en-GB"/>
          <w:rPrChange w:id="6631" w:author="Filipe Santana" w:date="2016-01-03T15:57:00Z">
            <w:rPr>
              <w:rFonts w:ascii="Arial" w:eastAsia="Arial" w:hAnsi="Arial" w:cs="Arial"/>
              <w:i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3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6633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634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 xml:space="preserve">Cystathionine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3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beta-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36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synthase</w:t>
      </w:r>
      <w:r w:rsidRPr="00E52A5C">
        <w:rPr>
          <w:rFonts w:ascii="Arial" w:eastAsia="Arial" w:hAnsi="Arial" w:cs="Arial"/>
          <w:i/>
          <w:spacing w:val="-12"/>
          <w:w w:val="87"/>
          <w:sz w:val="16"/>
          <w:szCs w:val="16"/>
          <w:lang w:val="en-GB"/>
          <w:rPrChange w:id="6637" w:author="Filipe Santana" w:date="2016-01-03T15:57:00Z">
            <w:rPr>
              <w:rFonts w:ascii="Arial" w:eastAsia="Arial" w:hAnsi="Arial" w:cs="Arial"/>
              <w:i/>
              <w:spacing w:val="-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38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i/>
          <w:spacing w:val="6"/>
          <w:w w:val="87"/>
          <w:sz w:val="16"/>
          <w:szCs w:val="16"/>
          <w:lang w:val="en-GB"/>
          <w:rPrChange w:id="6639" w:author="Filipe Santana" w:date="2016-01-03T15:57:00Z">
            <w:rPr>
              <w:rFonts w:ascii="Arial" w:eastAsia="Arial" w:hAnsi="Arial" w:cs="Arial"/>
              <w:i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4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66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2DA3A2A8" w14:textId="77777777" w:rsidR="00E6733B" w:rsidRPr="00E52A5C" w:rsidRDefault="002C1A14">
      <w:pPr>
        <w:spacing w:before="1" w:after="0" w:line="285" w:lineRule="auto"/>
        <w:ind w:left="2401" w:right="39" w:hanging="206"/>
        <w:jc w:val="both"/>
        <w:rPr>
          <w:rFonts w:ascii="Arial" w:eastAsia="Arial" w:hAnsi="Arial" w:cs="Arial"/>
          <w:sz w:val="16"/>
          <w:szCs w:val="16"/>
          <w:lang w:val="en-GB"/>
          <w:rPrChange w:id="66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6643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6644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664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gramStart"/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6646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cartil</w:t>
      </w:r>
      <w:r w:rsidRPr="00E52A5C">
        <w:rPr>
          <w:rFonts w:ascii="Arial" w:eastAsia="Arial" w:hAnsi="Arial" w:cs="Arial"/>
          <w:i/>
          <w:spacing w:val="-2"/>
          <w:w w:val="99"/>
          <w:sz w:val="16"/>
          <w:szCs w:val="16"/>
          <w:lang w:val="en-GB"/>
          <w:rPrChange w:id="6647" w:author="Filipe Santana" w:date="2016-01-03T15:57:00Z">
            <w:rPr>
              <w:rFonts w:ascii="Arial" w:eastAsia="Arial" w:hAnsi="Arial" w:cs="Arial"/>
              <w:i/>
              <w:spacing w:val="-2"/>
              <w:w w:val="9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6648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i/>
          <w:w w:val="79"/>
          <w:sz w:val="16"/>
          <w:szCs w:val="16"/>
          <w:lang w:val="en-GB"/>
          <w:rPrChange w:id="6649" w:author="Filipe Santana" w:date="2016-01-03T15:57:00Z">
            <w:rPr>
              <w:rFonts w:ascii="Arial" w:eastAsia="Arial" w:hAnsi="Arial" w:cs="Arial"/>
              <w:i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5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6"/>
          <w:sz w:val="16"/>
          <w:szCs w:val="16"/>
          <w:lang w:val="en-GB"/>
          <w:rPrChange w:id="6651" w:author="Filipe Santana" w:date="2016-01-03T15:57:00Z">
            <w:rPr>
              <w:rFonts w:ascii="Arial" w:eastAsia="Arial" w:hAnsi="Arial" w:cs="Arial"/>
              <w:i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5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d</w:t>
      </w:r>
      <w:r w:rsidRPr="00E52A5C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  <w:rPrChange w:id="6653" w:author="Filipe Santana" w:date="2016-01-03T15:57:00Z">
            <w:rPr>
              <w:rFonts w:ascii="Arial" w:eastAsia="Arial" w:hAnsi="Arial" w:cs="Arial"/>
              <w:i/>
              <w:spacing w:val="-2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54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velopment</w:t>
      </w:r>
      <w:proofErr w:type="gramEnd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55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7"/>
          <w:w w:val="87"/>
          <w:sz w:val="16"/>
          <w:szCs w:val="16"/>
          <w:lang w:val="en-GB"/>
          <w:rPrChange w:id="6656" w:author="Filipe Santana" w:date="2016-01-03T15:57:00Z">
            <w:rPr>
              <w:rFonts w:ascii="Arial" w:eastAsia="Arial" w:hAnsi="Arial" w:cs="Arial"/>
              <w:i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5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i/>
          <w:spacing w:val="-6"/>
          <w:sz w:val="16"/>
          <w:szCs w:val="16"/>
          <w:lang w:val="en-GB"/>
          <w:rPrChange w:id="6658" w:author="Filipe Santana" w:date="2016-01-03T15:57:00Z">
            <w:rPr>
              <w:rFonts w:ascii="Arial" w:eastAsia="Arial" w:hAnsi="Arial" w:cs="Arial"/>
              <w:i/>
              <w:spacing w:val="-6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5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volved</w:t>
      </w:r>
      <w:r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6660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6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37"/>
          <w:sz w:val="16"/>
          <w:szCs w:val="16"/>
          <w:lang w:val="en-GB"/>
          <w:rPrChange w:id="6662" w:author="Filipe Santana" w:date="2016-01-03T15:57:00Z">
            <w:rPr>
              <w:rFonts w:ascii="Arial" w:eastAsia="Arial" w:hAnsi="Arial" w:cs="Arial"/>
              <w:i/>
              <w:spacing w:val="3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66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endo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6664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66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hond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6666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666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 xml:space="preserve">al </w:t>
      </w:r>
      <w:r w:rsidRPr="00E52A5C">
        <w:rPr>
          <w:rFonts w:ascii="Arial" w:eastAsia="Arial" w:hAnsi="Arial" w:cs="Arial"/>
          <w:i/>
          <w:spacing w:val="2"/>
          <w:w w:val="91"/>
          <w:sz w:val="16"/>
          <w:szCs w:val="16"/>
          <w:lang w:val="en-GB"/>
          <w:rPrChange w:id="6668" w:author="Filipe Santana" w:date="2016-01-03T15:57:00Z">
            <w:rPr>
              <w:rFonts w:ascii="Arial" w:eastAsia="Arial" w:hAnsi="Arial" w:cs="Arial"/>
              <w:i/>
              <w:spacing w:val="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6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bone</w:t>
      </w:r>
      <w:r w:rsidRPr="00E52A5C">
        <w:rPr>
          <w:rFonts w:ascii="Arial" w:eastAsia="Arial" w:hAnsi="Arial" w:cs="Arial"/>
          <w:i/>
          <w:spacing w:val="-8"/>
          <w:sz w:val="16"/>
          <w:szCs w:val="16"/>
          <w:lang w:val="en-GB"/>
          <w:rPrChange w:id="6670" w:author="Filipe Santana" w:date="2016-01-03T15:57:00Z">
            <w:rPr>
              <w:rFonts w:ascii="Arial" w:eastAsia="Arial" w:hAnsi="Arial" w:cs="Arial"/>
              <w:i/>
              <w:spacing w:val="-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667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morpho</w:t>
      </w:r>
      <w:proofErr w:type="spellEnd"/>
      <w:r w:rsidRPr="00E52A5C">
        <w:rPr>
          <w:rFonts w:ascii="Arial" w:eastAsia="Arial" w:hAnsi="Arial" w:cs="Arial"/>
          <w:i/>
          <w:sz w:val="16"/>
          <w:szCs w:val="16"/>
          <w:lang w:val="en-GB"/>
          <w:rPrChange w:id="667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- </w:t>
      </w:r>
      <w:r w:rsidRPr="00E52A5C">
        <w:rPr>
          <w:rFonts w:ascii="Arial" w:eastAsia="Arial" w:hAnsi="Arial" w:cs="Arial"/>
          <w:i/>
          <w:spacing w:val="-2"/>
          <w:w w:val="84"/>
          <w:sz w:val="16"/>
          <w:szCs w:val="16"/>
          <w:lang w:val="en-GB"/>
          <w:rPrChange w:id="6673" w:author="Filipe Santana" w:date="2016-01-03T15:57:00Z">
            <w:rPr>
              <w:rFonts w:ascii="Arial" w:eastAsia="Arial" w:hAnsi="Arial" w:cs="Arial"/>
              <w:i/>
              <w:spacing w:val="-2"/>
              <w:w w:val="84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6674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 xml:space="preserve">enesis </w:t>
      </w:r>
      <w:r w:rsidRPr="00E52A5C">
        <w:rPr>
          <w:rFonts w:ascii="Arial" w:eastAsia="Arial" w:hAnsi="Arial" w:cs="Arial"/>
          <w:i/>
          <w:spacing w:val="13"/>
          <w:w w:val="84"/>
          <w:sz w:val="16"/>
          <w:szCs w:val="16"/>
          <w:lang w:val="en-GB"/>
          <w:rPrChange w:id="6675" w:author="Filipe Santana" w:date="2016-01-03T15:57:00Z">
            <w:rPr>
              <w:rFonts w:ascii="Arial" w:eastAsia="Arial" w:hAnsi="Arial" w:cs="Arial"/>
              <w:i/>
              <w:spacing w:val="1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7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38"/>
          <w:sz w:val="16"/>
          <w:szCs w:val="16"/>
          <w:lang w:val="en-GB"/>
          <w:rPrChange w:id="6677" w:author="Filipe Santana" w:date="2016-01-03T15:57:00Z">
            <w:rPr>
              <w:rFonts w:ascii="Arial" w:eastAsia="Arial" w:hAnsi="Arial" w:cs="Arial"/>
              <w:i/>
              <w:spacing w:val="3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7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Mus</w:t>
      </w:r>
      <w:r w:rsidRPr="00E52A5C">
        <w:rPr>
          <w:rFonts w:ascii="Arial" w:eastAsia="Arial" w:hAnsi="Arial" w:cs="Arial"/>
          <w:i/>
          <w:spacing w:val="9"/>
          <w:sz w:val="16"/>
          <w:szCs w:val="16"/>
          <w:lang w:val="en-GB"/>
          <w:rPrChange w:id="6679" w:author="Filipe Santana" w:date="2016-01-03T15:57:00Z">
            <w:rPr>
              <w:rFonts w:ascii="Arial" w:eastAsia="Arial" w:hAnsi="Arial" w:cs="Arial"/>
              <w:i/>
              <w:spacing w:val="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8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musculus</w:t>
      </w:r>
      <w:proofErr w:type="spellEnd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68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7"/>
          <w:w w:val="87"/>
          <w:sz w:val="16"/>
          <w:szCs w:val="16"/>
          <w:lang w:val="en-GB"/>
          <w:rPrChange w:id="6682" w:author="Filipe Santana" w:date="2016-01-03T15:57:00Z">
            <w:rPr>
              <w:rFonts w:ascii="Arial" w:eastAsia="Arial" w:hAnsi="Arial" w:cs="Arial"/>
              <w:i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8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28"/>
          <w:sz w:val="16"/>
          <w:szCs w:val="16"/>
          <w:lang w:val="en-GB"/>
          <w:rPrChange w:id="6684" w:author="Filipe Santana" w:date="2016-01-03T15:57:00Z">
            <w:rPr>
              <w:rFonts w:ascii="Arial" w:eastAsia="Arial" w:hAnsi="Arial" w:cs="Arial"/>
              <w:i/>
              <w:spacing w:val="2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8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Cystathionine </w:t>
      </w:r>
      <w:r w:rsidRPr="00E52A5C">
        <w:rPr>
          <w:rFonts w:ascii="Arial" w:eastAsia="Arial" w:hAnsi="Arial" w:cs="Arial"/>
          <w:i/>
          <w:spacing w:val="24"/>
          <w:w w:val="89"/>
          <w:sz w:val="16"/>
          <w:szCs w:val="16"/>
          <w:lang w:val="en-GB"/>
          <w:rPrChange w:id="6686" w:author="Filipe Santana" w:date="2016-01-03T15:57:00Z">
            <w:rPr>
              <w:rFonts w:ascii="Arial" w:eastAsia="Arial" w:hAnsi="Arial" w:cs="Arial"/>
              <w:i/>
              <w:spacing w:val="2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68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beta-synthase</w:t>
      </w:r>
      <w:r w:rsidRPr="00E52A5C">
        <w:rPr>
          <w:rFonts w:ascii="Arial" w:eastAsia="Arial" w:hAnsi="Arial" w:cs="Arial"/>
          <w:i/>
          <w:spacing w:val="24"/>
          <w:w w:val="89"/>
          <w:sz w:val="16"/>
          <w:szCs w:val="16"/>
          <w:lang w:val="en-GB"/>
          <w:rPrChange w:id="6688" w:author="Filipe Santana" w:date="2016-01-03T15:57:00Z">
            <w:rPr>
              <w:rFonts w:ascii="Arial" w:eastAsia="Arial" w:hAnsi="Arial" w:cs="Arial"/>
              <w:i/>
              <w:spacing w:val="2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668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and Homocysteine</w:t>
      </w:r>
      <w:r w:rsidRPr="00E52A5C">
        <w:rPr>
          <w:rFonts w:ascii="Arial" w:eastAsia="Arial" w:hAnsi="Arial" w:cs="Arial"/>
          <w:w w:val="121"/>
          <w:sz w:val="16"/>
          <w:szCs w:val="16"/>
          <w:lang w:val="en-GB"/>
          <w:rPrChange w:id="6690" w:author="Filipe Santana" w:date="2016-01-03T15:57:00Z">
            <w:rPr>
              <w:rFonts w:ascii="Arial" w:eastAsia="Arial" w:hAnsi="Arial" w:cs="Arial"/>
              <w:w w:val="121"/>
              <w:sz w:val="16"/>
              <w:szCs w:val="16"/>
            </w:rPr>
          </w:rPrChange>
        </w:rPr>
        <w:t>’;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669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69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6693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6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36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6695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6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6697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69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classes.</w:t>
      </w:r>
    </w:p>
    <w:p w14:paraId="79A3C539" w14:textId="77777777" w:rsidR="00E6733B" w:rsidRPr="00E52A5C" w:rsidRDefault="00E6733B">
      <w:pPr>
        <w:spacing w:before="5" w:after="0" w:line="100" w:lineRule="exact"/>
        <w:rPr>
          <w:sz w:val="10"/>
          <w:szCs w:val="10"/>
          <w:lang w:val="en-GB"/>
          <w:rPrChange w:id="6699" w:author="Filipe Santana" w:date="2016-01-03T15:57:00Z">
            <w:rPr>
              <w:sz w:val="10"/>
              <w:szCs w:val="10"/>
            </w:rPr>
          </w:rPrChange>
        </w:rPr>
      </w:pPr>
    </w:p>
    <w:p w14:paraId="1AD20369" w14:textId="77777777" w:rsidR="00E6733B" w:rsidRPr="00287B4E" w:rsidRDefault="002C1A14">
      <w:pPr>
        <w:spacing w:after="0" w:line="220" w:lineRule="atLeast"/>
        <w:ind w:left="2062" w:right="41" w:firstLine="239"/>
        <w:jc w:val="both"/>
        <w:rPr>
          <w:rFonts w:ascii="Arial" w:eastAsia="Arial" w:hAnsi="Arial" w:cs="Arial"/>
          <w:strike/>
          <w:sz w:val="16"/>
          <w:szCs w:val="16"/>
          <w:lang w:val="en-GB"/>
          <w:rPrChange w:id="6700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287B4E">
        <w:rPr>
          <w:rFonts w:ascii="Arial" w:eastAsia="Arial" w:hAnsi="Arial" w:cs="Arial"/>
          <w:strike/>
          <w:w w:val="91"/>
          <w:sz w:val="16"/>
          <w:szCs w:val="16"/>
          <w:lang w:val="en-GB"/>
          <w:rPrChange w:id="6701" w:author="Filipe Santana" w:date="2016-01-03T22:28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H</w:t>
      </w:r>
      <w:r w:rsidRPr="00287B4E">
        <w:rPr>
          <w:rFonts w:ascii="Arial" w:eastAsia="Arial" w:hAnsi="Arial" w:cs="Arial"/>
          <w:strike/>
          <w:spacing w:val="-4"/>
          <w:w w:val="91"/>
          <w:sz w:val="16"/>
          <w:szCs w:val="16"/>
          <w:lang w:val="en-GB"/>
          <w:rPrChange w:id="6702" w:author="Filipe Santana" w:date="2016-01-03T22:28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o</w:t>
      </w:r>
      <w:r w:rsidRPr="00287B4E">
        <w:rPr>
          <w:rFonts w:ascii="Arial" w:eastAsia="Arial" w:hAnsi="Arial" w:cs="Arial"/>
          <w:strike/>
          <w:w w:val="91"/>
          <w:sz w:val="16"/>
          <w:szCs w:val="16"/>
          <w:lang w:val="en-GB"/>
          <w:rPrChange w:id="6703" w:author="Filipe Santana" w:date="2016-01-03T22:28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w</w:t>
      </w:r>
      <w:r w:rsidRPr="00287B4E">
        <w:rPr>
          <w:rFonts w:ascii="Arial" w:eastAsia="Arial" w:hAnsi="Arial" w:cs="Arial"/>
          <w:strike/>
          <w:spacing w:val="-4"/>
          <w:w w:val="91"/>
          <w:sz w:val="16"/>
          <w:szCs w:val="16"/>
          <w:lang w:val="en-GB"/>
          <w:rPrChange w:id="6704" w:author="Filipe Santana" w:date="2016-01-03T22:28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spacing w:val="-2"/>
          <w:w w:val="91"/>
          <w:sz w:val="16"/>
          <w:szCs w:val="16"/>
          <w:lang w:val="en-GB"/>
          <w:rPrChange w:id="6705" w:author="Filipe Santana" w:date="2016-01-03T22:28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v</w:t>
      </w:r>
      <w:r w:rsidRPr="00287B4E">
        <w:rPr>
          <w:rFonts w:ascii="Arial" w:eastAsia="Arial" w:hAnsi="Arial" w:cs="Arial"/>
          <w:strike/>
          <w:w w:val="91"/>
          <w:sz w:val="16"/>
          <w:szCs w:val="16"/>
          <w:lang w:val="en-GB"/>
          <w:rPrChange w:id="6706" w:author="Filipe Santana" w:date="2016-01-03T22:28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spacing w:val="-5"/>
          <w:w w:val="91"/>
          <w:sz w:val="16"/>
          <w:szCs w:val="16"/>
          <w:lang w:val="en-GB"/>
          <w:rPrChange w:id="6707" w:author="Filipe Santana" w:date="2016-01-03T22:28:00Z">
            <w:rPr>
              <w:rFonts w:ascii="Arial" w:eastAsia="Arial" w:hAnsi="Arial" w:cs="Arial"/>
              <w:spacing w:val="-5"/>
              <w:w w:val="91"/>
              <w:sz w:val="16"/>
              <w:szCs w:val="16"/>
            </w:rPr>
          </w:rPrChange>
        </w:rPr>
        <w:t>r</w:t>
      </w:r>
      <w:r w:rsidRPr="00287B4E">
        <w:rPr>
          <w:rFonts w:ascii="Arial" w:eastAsia="Arial" w:hAnsi="Arial" w:cs="Arial"/>
          <w:strike/>
          <w:w w:val="91"/>
          <w:sz w:val="16"/>
          <w:szCs w:val="16"/>
          <w:lang w:val="en-GB"/>
          <w:rPrChange w:id="6708" w:author="Filipe Santana" w:date="2016-01-03T22:28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,</w:t>
      </w:r>
      <w:r w:rsidRPr="00287B4E">
        <w:rPr>
          <w:rFonts w:ascii="Arial" w:eastAsia="Arial" w:hAnsi="Arial" w:cs="Arial"/>
          <w:strike/>
          <w:spacing w:val="-7"/>
          <w:w w:val="91"/>
          <w:sz w:val="16"/>
          <w:szCs w:val="16"/>
          <w:lang w:val="en-GB"/>
          <w:rPrChange w:id="6709" w:author="Filipe Santana" w:date="2016-01-03T22:28:00Z">
            <w:rPr>
              <w:rFonts w:ascii="Arial" w:eastAsia="Arial" w:hAnsi="Arial" w:cs="Arial"/>
              <w:spacing w:val="-7"/>
              <w:w w:val="91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78"/>
          <w:sz w:val="16"/>
          <w:szCs w:val="16"/>
          <w:lang w:val="en-GB"/>
          <w:rPrChange w:id="6710" w:author="Filipe Santana" w:date="2016-01-03T22:28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287B4E">
        <w:rPr>
          <w:rFonts w:ascii="Arial" w:eastAsia="Arial" w:hAnsi="Arial" w:cs="Arial"/>
          <w:strike/>
          <w:spacing w:val="-22"/>
          <w:sz w:val="16"/>
          <w:szCs w:val="16"/>
          <w:lang w:val="en-GB"/>
          <w:rPrChange w:id="6711" w:author="Filipe Santana" w:date="2016-01-03T22:28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6712" w:author="Filipe Santana" w:date="2016-01-03T22:28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we</w:t>
      </w:r>
      <w:r w:rsidRPr="00287B4E">
        <w:rPr>
          <w:rFonts w:ascii="Arial" w:eastAsia="Arial" w:hAnsi="Arial" w:cs="Arial"/>
          <w:strike/>
          <w:spacing w:val="-21"/>
          <w:sz w:val="16"/>
          <w:szCs w:val="16"/>
          <w:lang w:val="en-GB"/>
          <w:rPrChange w:id="6713" w:author="Filipe Santana" w:date="2016-01-03T22:28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8"/>
          <w:sz w:val="16"/>
          <w:szCs w:val="16"/>
          <w:lang w:val="en-GB"/>
          <w:rPrChange w:id="6714" w:author="Filipe Santana" w:date="2016-01-03T22:28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</w:t>
      </w:r>
      <w:r w:rsidRPr="00287B4E">
        <w:rPr>
          <w:rFonts w:ascii="Arial" w:eastAsia="Arial" w:hAnsi="Arial" w:cs="Arial"/>
          <w:strike/>
          <w:spacing w:val="-4"/>
          <w:w w:val="88"/>
          <w:sz w:val="16"/>
          <w:szCs w:val="16"/>
          <w:lang w:val="en-GB"/>
          <w:rPrChange w:id="6715" w:author="Filipe Santana" w:date="2016-01-03T22:28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w w:val="96"/>
          <w:sz w:val="16"/>
          <w:szCs w:val="16"/>
          <w:lang w:val="en-GB"/>
          <w:rPrChange w:id="6716" w:author="Filipe Santana" w:date="2016-01-03T22:28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viously</w:t>
      </w:r>
      <w:r w:rsidRPr="00287B4E">
        <w:rPr>
          <w:rFonts w:ascii="Arial" w:eastAsia="Arial" w:hAnsi="Arial" w:cs="Arial"/>
          <w:strike/>
          <w:spacing w:val="-21"/>
          <w:sz w:val="16"/>
          <w:szCs w:val="16"/>
          <w:lang w:val="en-GB"/>
          <w:rPrChange w:id="6717" w:author="Filipe Santana" w:date="2016-01-03T22:28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8"/>
          <w:sz w:val="16"/>
          <w:szCs w:val="16"/>
          <w:lang w:val="en-GB"/>
          <w:rPrChange w:id="6718" w:author="Filipe Santana" w:date="2016-01-03T22:28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described,</w:t>
      </w:r>
      <w:r w:rsidRPr="00287B4E">
        <w:rPr>
          <w:rFonts w:ascii="Arial" w:eastAsia="Arial" w:hAnsi="Arial" w:cs="Arial"/>
          <w:strike/>
          <w:spacing w:val="-11"/>
          <w:w w:val="88"/>
          <w:sz w:val="16"/>
          <w:szCs w:val="16"/>
          <w:lang w:val="en-GB"/>
          <w:rPrChange w:id="6719" w:author="Filipe Santana" w:date="2016-01-03T22:28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6720" w:author="Filipe Santana" w:date="2016-01-03T22:28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we</w:t>
      </w:r>
      <w:r w:rsidRPr="00287B4E">
        <w:rPr>
          <w:rFonts w:ascii="Arial" w:eastAsia="Arial" w:hAnsi="Arial" w:cs="Arial"/>
          <w:strike/>
          <w:spacing w:val="-21"/>
          <w:sz w:val="16"/>
          <w:szCs w:val="16"/>
          <w:lang w:val="en-GB"/>
          <w:rPrChange w:id="6721" w:author="Filipe Santana" w:date="2016-01-03T22:28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6722" w:author="Filipe Santana" w:date="2016-01-03T22:28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must</w:t>
      </w:r>
      <w:r w:rsidRPr="00287B4E">
        <w:rPr>
          <w:rFonts w:ascii="Arial" w:eastAsia="Arial" w:hAnsi="Arial" w:cs="Arial"/>
          <w:strike/>
          <w:spacing w:val="-21"/>
          <w:sz w:val="16"/>
          <w:szCs w:val="16"/>
          <w:lang w:val="en-GB"/>
          <w:rPrChange w:id="6723" w:author="Filipe Santana" w:date="2016-01-03T22:28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2"/>
          <w:sz w:val="16"/>
          <w:szCs w:val="16"/>
          <w:lang w:val="en-GB"/>
          <w:rPrChange w:id="6724" w:author="Filipe Santana" w:date="2016-01-03T22:28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retri</w:t>
      </w:r>
      <w:r w:rsidRPr="00287B4E">
        <w:rPr>
          <w:rFonts w:ascii="Arial" w:eastAsia="Arial" w:hAnsi="Arial" w:cs="Arial"/>
          <w:strike/>
          <w:spacing w:val="-4"/>
          <w:w w:val="92"/>
          <w:sz w:val="16"/>
          <w:szCs w:val="16"/>
          <w:lang w:val="en-GB"/>
          <w:rPrChange w:id="6725" w:author="Filipe Santana" w:date="2016-01-03T22:28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spacing w:val="-2"/>
          <w:w w:val="99"/>
          <w:sz w:val="16"/>
          <w:szCs w:val="16"/>
          <w:lang w:val="en-GB"/>
          <w:rPrChange w:id="6726" w:author="Filipe Santana" w:date="2016-01-03T22:28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287B4E">
        <w:rPr>
          <w:rFonts w:ascii="Arial" w:eastAsia="Arial" w:hAnsi="Arial" w:cs="Arial"/>
          <w:strike/>
          <w:w w:val="79"/>
          <w:sz w:val="16"/>
          <w:szCs w:val="16"/>
          <w:lang w:val="en-GB"/>
          <w:rPrChange w:id="6727" w:author="Filipe Santana" w:date="2016-01-03T22:28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spacing w:val="-22"/>
          <w:sz w:val="16"/>
          <w:szCs w:val="16"/>
          <w:lang w:val="en-GB"/>
          <w:rPrChange w:id="6728" w:author="Filipe Santana" w:date="2016-01-03T22:28:00Z">
            <w:rPr>
              <w:rFonts w:ascii="Arial" w:eastAsia="Arial" w:hAnsi="Arial" w:cs="Arial"/>
              <w:spacing w:val="-22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7"/>
          <w:sz w:val="16"/>
          <w:szCs w:val="16"/>
          <w:lang w:val="en-GB"/>
          <w:rPrChange w:id="6729" w:author="Filipe Santana" w:date="2016-01-03T22:28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-21"/>
          <w:sz w:val="16"/>
          <w:szCs w:val="16"/>
          <w:lang w:val="en-GB"/>
          <w:rPrChange w:id="6730" w:author="Filipe Santana" w:date="2016-01-03T22:28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proofErr w:type="spellStart"/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31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superclasses</w:t>
      </w:r>
      <w:proofErr w:type="spellEnd"/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32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33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287B4E">
        <w:rPr>
          <w:rFonts w:ascii="Arial" w:eastAsia="Arial" w:hAnsi="Arial" w:cs="Arial"/>
          <w:strike/>
          <w:spacing w:val="-18"/>
          <w:sz w:val="16"/>
          <w:szCs w:val="16"/>
          <w:lang w:val="en-GB"/>
          <w:rPrChange w:id="6734" w:author="Filipe Santana" w:date="2016-01-03T22:28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35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these</w:t>
      </w:r>
      <w:r w:rsidRPr="00287B4E">
        <w:rPr>
          <w:rFonts w:ascii="Arial" w:eastAsia="Arial" w:hAnsi="Arial" w:cs="Arial"/>
          <w:strike/>
          <w:spacing w:val="-2"/>
          <w:w w:val="84"/>
          <w:sz w:val="16"/>
          <w:szCs w:val="16"/>
          <w:lang w:val="en-GB"/>
          <w:rPrChange w:id="6736" w:author="Filipe Santana" w:date="2016-01-03T22:28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37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results.</w:t>
      </w:r>
      <w:r w:rsidRPr="00287B4E">
        <w:rPr>
          <w:rFonts w:ascii="Arial" w:eastAsia="Arial" w:hAnsi="Arial" w:cs="Arial"/>
          <w:strike/>
          <w:spacing w:val="23"/>
          <w:w w:val="84"/>
          <w:sz w:val="16"/>
          <w:szCs w:val="16"/>
          <w:lang w:val="en-GB"/>
          <w:rPrChange w:id="6738" w:author="Filipe Santana" w:date="2016-01-03T22:28:00Z">
            <w:rPr>
              <w:rFonts w:ascii="Arial" w:eastAsia="Arial" w:hAnsi="Arial" w:cs="Arial"/>
              <w:spacing w:val="23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39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These</w:t>
      </w:r>
      <w:r w:rsidRPr="00287B4E">
        <w:rPr>
          <w:rFonts w:ascii="Arial" w:eastAsia="Arial" w:hAnsi="Arial" w:cs="Arial"/>
          <w:strike/>
          <w:spacing w:val="7"/>
          <w:w w:val="84"/>
          <w:sz w:val="16"/>
          <w:szCs w:val="16"/>
          <w:lang w:val="en-GB"/>
          <w:rPrChange w:id="6740" w:author="Filipe Santana" w:date="2016-01-03T22:28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41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287B4E">
        <w:rPr>
          <w:rFonts w:ascii="Arial" w:eastAsia="Arial" w:hAnsi="Arial" w:cs="Arial"/>
          <w:strike/>
          <w:spacing w:val="2"/>
          <w:w w:val="84"/>
          <w:sz w:val="16"/>
          <w:szCs w:val="16"/>
          <w:lang w:val="en-GB"/>
          <w:rPrChange w:id="6742" w:author="Filipe Santana" w:date="2016-01-03T22:28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43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9"/>
          <w:w w:val="84"/>
          <w:sz w:val="16"/>
          <w:szCs w:val="16"/>
          <w:lang w:val="en-GB"/>
          <w:rPrChange w:id="6744" w:author="Filipe Santana" w:date="2016-01-03T22:28:00Z">
            <w:rPr>
              <w:rFonts w:ascii="Arial" w:eastAsia="Arial" w:hAnsi="Arial" w:cs="Arial"/>
              <w:spacing w:val="9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45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classes</w:t>
      </w:r>
      <w:r w:rsidRPr="00287B4E">
        <w:rPr>
          <w:rFonts w:ascii="Arial" w:eastAsia="Arial" w:hAnsi="Arial" w:cs="Arial"/>
          <w:strike/>
          <w:spacing w:val="-9"/>
          <w:w w:val="84"/>
          <w:sz w:val="16"/>
          <w:szCs w:val="16"/>
          <w:lang w:val="en-GB"/>
          <w:rPrChange w:id="6746" w:author="Filipe Santana" w:date="2016-01-03T22:28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47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included </w:t>
      </w:r>
      <w:r w:rsidRPr="00287B4E">
        <w:rPr>
          <w:rFonts w:ascii="Arial" w:eastAsia="Arial" w:hAnsi="Arial" w:cs="Arial"/>
          <w:strike/>
          <w:spacing w:val="12"/>
          <w:w w:val="84"/>
          <w:sz w:val="16"/>
          <w:szCs w:val="16"/>
          <w:lang w:val="en-GB"/>
          <w:rPrChange w:id="6748" w:author="Filipe Santana" w:date="2016-01-03T22:28:00Z">
            <w:rPr>
              <w:rFonts w:ascii="Arial" w:eastAsia="Arial" w:hAnsi="Arial" w:cs="Arial"/>
              <w:spacing w:val="12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49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proofErr w:type="gramEnd"/>
      <w:r w:rsidRPr="00287B4E">
        <w:rPr>
          <w:rFonts w:ascii="Arial" w:eastAsia="Arial" w:hAnsi="Arial" w:cs="Arial"/>
          <w:strike/>
          <w:spacing w:val="-6"/>
          <w:sz w:val="16"/>
          <w:szCs w:val="16"/>
          <w:lang w:val="en-GB"/>
          <w:rPrChange w:id="6750" w:author="Filipe Santana" w:date="2016-01-03T22:28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51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databases,</w:t>
      </w:r>
      <w:r w:rsidRPr="00287B4E">
        <w:rPr>
          <w:rFonts w:ascii="Arial" w:eastAsia="Arial" w:hAnsi="Arial" w:cs="Arial"/>
          <w:strike/>
          <w:spacing w:val="-6"/>
          <w:w w:val="84"/>
          <w:sz w:val="16"/>
          <w:szCs w:val="16"/>
          <w:lang w:val="en-GB"/>
          <w:rPrChange w:id="6752" w:author="Filipe Santana" w:date="2016-01-03T22:28:00Z">
            <w:rPr>
              <w:rFonts w:ascii="Arial" w:eastAsia="Arial" w:hAnsi="Arial" w:cs="Arial"/>
              <w:spacing w:val="-6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53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and</w:t>
      </w:r>
      <w:r w:rsidRPr="00287B4E">
        <w:rPr>
          <w:rFonts w:ascii="Arial" w:eastAsia="Arial" w:hAnsi="Arial" w:cs="Arial"/>
          <w:strike/>
          <w:spacing w:val="7"/>
          <w:w w:val="84"/>
          <w:sz w:val="16"/>
          <w:szCs w:val="16"/>
          <w:lang w:val="en-GB"/>
          <w:rPrChange w:id="6754" w:author="Filipe Santana" w:date="2016-01-03T22:28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55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might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56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</w:t>
      </w:r>
      <w:r w:rsidRPr="00287B4E">
        <w:rPr>
          <w:rFonts w:ascii="Arial" w:eastAsia="Arial" w:hAnsi="Arial" w:cs="Arial"/>
          <w:strike/>
          <w:spacing w:val="11"/>
          <w:w w:val="84"/>
          <w:sz w:val="16"/>
          <w:szCs w:val="16"/>
          <w:lang w:val="en-GB"/>
          <w:rPrChange w:id="6757" w:author="Filipe Santana" w:date="2016-01-03T22:28:00Z">
            <w:rPr>
              <w:rFonts w:ascii="Arial" w:eastAsia="Arial" w:hAnsi="Arial" w:cs="Arial"/>
              <w:spacing w:val="11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58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seen</w:t>
      </w:r>
      <w:r w:rsidRPr="00287B4E">
        <w:rPr>
          <w:rFonts w:ascii="Arial" w:eastAsia="Arial" w:hAnsi="Arial" w:cs="Arial"/>
          <w:strike/>
          <w:spacing w:val="1"/>
          <w:w w:val="84"/>
          <w:sz w:val="16"/>
          <w:szCs w:val="16"/>
          <w:lang w:val="en-GB"/>
          <w:rPrChange w:id="6759" w:author="Filipe Santana" w:date="2016-01-03T22:28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60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</w:t>
      </w:r>
      <w:r w:rsidRPr="00287B4E">
        <w:rPr>
          <w:rFonts w:ascii="Arial" w:eastAsia="Arial" w:hAnsi="Arial" w:cs="Arial"/>
          <w:strike/>
          <w:spacing w:val="1"/>
          <w:w w:val="84"/>
          <w:sz w:val="16"/>
          <w:szCs w:val="16"/>
          <w:lang w:val="en-GB"/>
          <w:rPrChange w:id="6761" w:author="Filipe Santana" w:date="2016-01-03T22:28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62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18"/>
          <w:w w:val="84"/>
          <w:sz w:val="16"/>
          <w:szCs w:val="16"/>
          <w:lang w:val="en-GB"/>
          <w:rPrChange w:id="6763" w:author="Filipe Santana" w:date="2016-01-03T22:28:00Z">
            <w:rPr>
              <w:rFonts w:ascii="Arial" w:eastAsia="Arial" w:hAnsi="Arial" w:cs="Arial"/>
              <w:spacing w:val="18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6764" w:author="Filipe Santana" w:date="2016-01-03T22:28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result. </w:t>
      </w:r>
      <w:r w:rsidRPr="00287B4E">
        <w:rPr>
          <w:rFonts w:ascii="Arial" w:eastAsia="Arial" w:hAnsi="Arial" w:cs="Arial"/>
          <w:strike/>
          <w:spacing w:val="4"/>
          <w:w w:val="84"/>
          <w:sz w:val="16"/>
          <w:szCs w:val="16"/>
          <w:lang w:val="en-GB"/>
          <w:rPrChange w:id="6765" w:author="Filipe Santana" w:date="2016-01-03T22:28:00Z">
            <w:rPr>
              <w:rFonts w:ascii="Arial" w:eastAsia="Arial" w:hAnsi="Arial" w:cs="Arial"/>
              <w:spacing w:val="4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pacing w:val="-13"/>
          <w:sz w:val="16"/>
          <w:szCs w:val="16"/>
          <w:lang w:val="en-GB"/>
          <w:rPrChange w:id="6766" w:author="Filipe Santana" w:date="2016-01-03T22:28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67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287B4E">
        <w:rPr>
          <w:rFonts w:ascii="Arial" w:eastAsia="Arial" w:hAnsi="Arial" w:cs="Arial"/>
          <w:strike/>
          <w:spacing w:val="-7"/>
          <w:sz w:val="16"/>
          <w:szCs w:val="16"/>
          <w:lang w:val="en-GB"/>
          <w:rPrChange w:id="6768" w:author="Filipe Santana" w:date="2016-01-03T22:28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69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287B4E">
        <w:rPr>
          <w:rFonts w:ascii="Arial" w:eastAsia="Arial" w:hAnsi="Arial" w:cs="Arial"/>
          <w:strike/>
          <w:spacing w:val="-16"/>
          <w:sz w:val="16"/>
          <w:szCs w:val="16"/>
          <w:lang w:val="en-GB"/>
          <w:rPrChange w:id="6770" w:author="Filipe Santana" w:date="2016-01-03T22:28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6771" w:author="Filipe Santana" w:date="2016-01-03T22:28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last</w:t>
      </w:r>
      <w:r w:rsidRPr="00287B4E">
        <w:rPr>
          <w:rFonts w:ascii="Arial" w:eastAsia="Arial" w:hAnsi="Arial" w:cs="Arial"/>
          <w:strike/>
          <w:spacing w:val="15"/>
          <w:w w:val="86"/>
          <w:sz w:val="16"/>
          <w:szCs w:val="16"/>
          <w:lang w:val="en-GB"/>
          <w:rPrChange w:id="6772" w:author="Filipe Santana" w:date="2016-01-03T22:28:00Z">
            <w:rPr>
              <w:rFonts w:ascii="Arial" w:eastAsia="Arial" w:hAnsi="Arial" w:cs="Arial"/>
              <w:spacing w:val="15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6773" w:author="Filipe Santana" w:date="2016-01-03T22:28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step,</w:t>
      </w:r>
      <w:r w:rsidRPr="00287B4E">
        <w:rPr>
          <w:rFonts w:ascii="Arial" w:eastAsia="Arial" w:hAnsi="Arial" w:cs="Arial"/>
          <w:strike/>
          <w:spacing w:val="11"/>
          <w:w w:val="86"/>
          <w:sz w:val="16"/>
          <w:szCs w:val="16"/>
          <w:lang w:val="en-GB"/>
          <w:rPrChange w:id="6774" w:author="Filipe Santana" w:date="2016-01-03T22:28:00Z">
            <w:rPr>
              <w:rFonts w:ascii="Arial" w:eastAsia="Arial" w:hAnsi="Arial" w:cs="Arial"/>
              <w:spacing w:val="11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75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287B4E">
        <w:rPr>
          <w:rFonts w:ascii="Arial" w:eastAsia="Arial" w:hAnsi="Arial" w:cs="Arial"/>
          <w:strike/>
          <w:spacing w:val="-16"/>
          <w:sz w:val="16"/>
          <w:szCs w:val="16"/>
          <w:lang w:val="en-GB"/>
          <w:rPrChange w:id="6776" w:author="Filipe Santana" w:date="2016-01-03T22:28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5"/>
          <w:sz w:val="16"/>
          <w:szCs w:val="16"/>
          <w:lang w:val="en-GB"/>
          <w:rPrChange w:id="6777" w:author="Filipe Santana" w:date="2016-01-03T22:28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h</w:t>
      </w:r>
      <w:r w:rsidRPr="00287B4E">
        <w:rPr>
          <w:rFonts w:ascii="Arial" w:eastAsia="Arial" w:hAnsi="Arial" w:cs="Arial"/>
          <w:strike/>
          <w:spacing w:val="-3"/>
          <w:w w:val="85"/>
          <w:sz w:val="16"/>
          <w:szCs w:val="16"/>
          <w:lang w:val="en-GB"/>
          <w:rPrChange w:id="6778" w:author="Filipe Santana" w:date="2016-01-03T22:28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a</w:t>
      </w:r>
      <w:r w:rsidRPr="00287B4E">
        <w:rPr>
          <w:rFonts w:ascii="Arial" w:eastAsia="Arial" w:hAnsi="Arial" w:cs="Arial"/>
          <w:strike/>
          <w:spacing w:val="-2"/>
          <w:w w:val="85"/>
          <w:sz w:val="16"/>
          <w:szCs w:val="16"/>
          <w:lang w:val="en-GB"/>
          <w:rPrChange w:id="6779" w:author="Filipe Santana" w:date="2016-01-03T22:28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v</w:t>
      </w:r>
      <w:r w:rsidRPr="00287B4E">
        <w:rPr>
          <w:rFonts w:ascii="Arial" w:eastAsia="Arial" w:hAnsi="Arial" w:cs="Arial"/>
          <w:strike/>
          <w:w w:val="85"/>
          <w:sz w:val="16"/>
          <w:szCs w:val="16"/>
          <w:lang w:val="en-GB"/>
          <w:rPrChange w:id="6780" w:author="Filipe Santana" w:date="2016-01-03T22:28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spacing w:val="14"/>
          <w:w w:val="85"/>
          <w:sz w:val="16"/>
          <w:szCs w:val="16"/>
          <w:lang w:val="en-GB"/>
          <w:rPrChange w:id="6781" w:author="Filipe Santana" w:date="2016-01-03T22:28:00Z">
            <w:rPr>
              <w:rFonts w:ascii="Arial" w:eastAsia="Arial" w:hAnsi="Arial" w:cs="Arial"/>
              <w:spacing w:val="14"/>
              <w:w w:val="85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82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287B4E">
        <w:rPr>
          <w:rFonts w:ascii="Arial" w:eastAsia="Arial" w:hAnsi="Arial" w:cs="Arial"/>
          <w:strike/>
          <w:spacing w:val="-7"/>
          <w:sz w:val="16"/>
          <w:szCs w:val="16"/>
          <w:lang w:val="en-GB"/>
          <w:rPrChange w:id="6783" w:author="Filipe Santana" w:date="2016-01-03T22:28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3"/>
          <w:sz w:val="16"/>
          <w:szCs w:val="16"/>
          <w:lang w:val="en-GB"/>
          <w:rPrChange w:id="6784" w:author="Filipe Santana" w:date="2016-01-03T22:28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create</w:t>
      </w:r>
      <w:r w:rsidRPr="00287B4E">
        <w:rPr>
          <w:rFonts w:ascii="Arial" w:eastAsia="Arial" w:hAnsi="Arial" w:cs="Arial"/>
          <w:strike/>
          <w:spacing w:val="20"/>
          <w:w w:val="83"/>
          <w:sz w:val="16"/>
          <w:szCs w:val="16"/>
          <w:lang w:val="en-GB"/>
          <w:rPrChange w:id="6785" w:author="Filipe Santana" w:date="2016-01-03T22:28:00Z">
            <w:rPr>
              <w:rFonts w:ascii="Arial" w:eastAsia="Arial" w:hAnsi="Arial" w:cs="Arial"/>
              <w:spacing w:val="20"/>
              <w:w w:val="83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3"/>
          <w:sz w:val="16"/>
          <w:szCs w:val="16"/>
          <w:lang w:val="en-GB"/>
          <w:rPrChange w:id="6786" w:author="Filipe Santana" w:date="2016-01-03T22:28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</w:t>
      </w:r>
      <w:r w:rsidRPr="00287B4E">
        <w:rPr>
          <w:rFonts w:ascii="Arial" w:eastAsia="Arial" w:hAnsi="Arial" w:cs="Arial"/>
          <w:strike/>
          <w:spacing w:val="8"/>
          <w:w w:val="83"/>
          <w:sz w:val="16"/>
          <w:szCs w:val="16"/>
          <w:lang w:val="en-GB"/>
          <w:rPrChange w:id="6787" w:author="Filipe Santana" w:date="2016-01-03T22:28:00Z">
            <w:rPr>
              <w:rFonts w:ascii="Arial" w:eastAsia="Arial" w:hAnsi="Arial" w:cs="Arial"/>
              <w:spacing w:val="8"/>
              <w:w w:val="83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3"/>
          <w:sz w:val="16"/>
          <w:szCs w:val="16"/>
          <w:lang w:val="en-GB"/>
          <w:rPrChange w:id="6788" w:author="Filipe Santana" w:date="2016-01-03T22:28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second</w:t>
      </w:r>
      <w:r w:rsidRPr="00287B4E">
        <w:rPr>
          <w:rFonts w:ascii="Arial" w:eastAsia="Arial" w:hAnsi="Arial" w:cs="Arial"/>
          <w:strike/>
          <w:spacing w:val="22"/>
          <w:w w:val="83"/>
          <w:sz w:val="16"/>
          <w:szCs w:val="16"/>
          <w:lang w:val="en-GB"/>
          <w:rPrChange w:id="6789" w:author="Filipe Santana" w:date="2016-01-03T22:28:00Z">
            <w:rPr>
              <w:rFonts w:ascii="Arial" w:eastAsia="Arial" w:hAnsi="Arial" w:cs="Arial"/>
              <w:spacing w:val="22"/>
              <w:w w:val="83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90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query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6791" w:author="Filipe Santana" w:date="2016-01-03T22:28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(table</w:t>
      </w:r>
      <w:r w:rsidRPr="00287B4E">
        <w:rPr>
          <w:rFonts w:ascii="Arial" w:eastAsia="Arial" w:hAnsi="Arial" w:cs="Arial"/>
          <w:strike/>
          <w:spacing w:val="-1"/>
          <w:w w:val="90"/>
          <w:sz w:val="16"/>
          <w:szCs w:val="16"/>
          <w:lang w:val="en-GB"/>
          <w:rPrChange w:id="6792" w:author="Filipe Santana" w:date="2016-01-03T22:28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793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11)</w:t>
      </w:r>
    </w:p>
    <w:p w14:paraId="05D9959C" w14:textId="77777777" w:rsidR="00E6733B" w:rsidRPr="00E52A5C" w:rsidRDefault="002C1A14">
      <w:pPr>
        <w:spacing w:before="5" w:after="0" w:line="160" w:lineRule="exact"/>
        <w:rPr>
          <w:sz w:val="16"/>
          <w:szCs w:val="16"/>
          <w:lang w:val="en-GB"/>
          <w:rPrChange w:id="6794" w:author="Filipe Santana" w:date="2016-01-03T15:57:00Z">
            <w:rPr>
              <w:sz w:val="16"/>
              <w:szCs w:val="16"/>
            </w:rPr>
          </w:rPrChange>
        </w:rPr>
      </w:pPr>
      <w:r w:rsidRPr="00E52A5C">
        <w:rPr>
          <w:lang w:val="en-GB"/>
          <w:rPrChange w:id="6795" w:author="Filipe Santana" w:date="2016-01-03T15:57:00Z">
            <w:rPr/>
          </w:rPrChange>
        </w:rPr>
        <w:br w:type="column"/>
      </w:r>
    </w:p>
    <w:p w14:paraId="074D3992" w14:textId="77777777" w:rsidR="00E6733B" w:rsidRPr="00E52A5C" w:rsidRDefault="002C1A14">
      <w:pPr>
        <w:spacing w:after="0" w:line="240" w:lineRule="auto"/>
        <w:ind w:right="4720"/>
        <w:jc w:val="both"/>
        <w:rPr>
          <w:rFonts w:ascii="Arial" w:eastAsia="Arial" w:hAnsi="Arial" w:cs="Arial"/>
          <w:sz w:val="15"/>
          <w:szCs w:val="15"/>
          <w:lang w:val="en-GB"/>
          <w:rPrChange w:id="679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0"/>
          <w:w w:val="87"/>
          <w:sz w:val="15"/>
          <w:szCs w:val="15"/>
          <w:lang w:val="en-GB"/>
          <w:rPrChange w:id="6797" w:author="Filipe Santana" w:date="2016-01-03T15:57:00Z">
            <w:rPr>
              <w:rFonts w:ascii="Arial" w:eastAsia="Arial" w:hAnsi="Arial" w:cs="Arial"/>
              <w:spacing w:val="-10"/>
              <w:w w:val="87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6798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11"/>
          <w:w w:val="87"/>
          <w:sz w:val="15"/>
          <w:szCs w:val="15"/>
          <w:lang w:val="en-GB"/>
          <w:rPrChange w:id="6799" w:author="Filipe Santana" w:date="2016-01-03T15:57:00Z">
            <w:rPr>
              <w:rFonts w:ascii="Arial" w:eastAsia="Arial" w:hAnsi="Arial" w:cs="Arial"/>
              <w:spacing w:val="11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6800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11.</w:t>
      </w:r>
      <w:r w:rsidRPr="00E52A5C">
        <w:rPr>
          <w:rFonts w:ascii="Arial" w:eastAsia="Arial" w:hAnsi="Arial" w:cs="Arial"/>
          <w:spacing w:val="6"/>
          <w:w w:val="87"/>
          <w:sz w:val="15"/>
          <w:szCs w:val="15"/>
          <w:lang w:val="en-GB"/>
          <w:rPrChange w:id="6801" w:author="Filipe Santana" w:date="2016-01-03T15:57:00Z">
            <w:rPr>
              <w:rFonts w:ascii="Arial" w:eastAsia="Arial" w:hAnsi="Arial" w:cs="Arial"/>
              <w:spacing w:val="6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6802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CQ1</w:t>
      </w:r>
      <w:r w:rsidRPr="00E52A5C">
        <w:rPr>
          <w:rFonts w:ascii="Arial" w:eastAsia="Arial" w:hAnsi="Arial" w:cs="Arial"/>
          <w:spacing w:val="14"/>
          <w:w w:val="87"/>
          <w:sz w:val="15"/>
          <w:szCs w:val="15"/>
          <w:lang w:val="en-GB"/>
          <w:rPrChange w:id="6803" w:author="Filipe Santana" w:date="2016-01-03T15:57:00Z">
            <w:rPr>
              <w:rFonts w:ascii="Arial" w:eastAsia="Arial" w:hAnsi="Arial" w:cs="Arial"/>
              <w:spacing w:val="14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6804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second</w:t>
      </w:r>
      <w:r w:rsidRPr="00E52A5C">
        <w:rPr>
          <w:rFonts w:ascii="Arial" w:eastAsia="Arial" w:hAnsi="Arial" w:cs="Arial"/>
          <w:spacing w:val="-8"/>
          <w:w w:val="87"/>
          <w:sz w:val="15"/>
          <w:szCs w:val="15"/>
          <w:lang w:val="en-GB"/>
          <w:rPrChange w:id="6805" w:author="Filipe Santana" w:date="2016-01-03T15:57:00Z">
            <w:rPr>
              <w:rFonts w:ascii="Arial" w:eastAsia="Arial" w:hAnsi="Arial" w:cs="Arial"/>
              <w:spacing w:val="-8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6806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step</w:t>
      </w:r>
      <w:r w:rsidRPr="00E52A5C">
        <w:rPr>
          <w:rFonts w:ascii="Arial" w:eastAsia="Arial" w:hAnsi="Arial" w:cs="Arial"/>
          <w:spacing w:val="-7"/>
          <w:w w:val="87"/>
          <w:sz w:val="15"/>
          <w:szCs w:val="15"/>
          <w:lang w:val="en-GB"/>
          <w:rPrChange w:id="6807" w:author="Filipe Santana" w:date="2016-01-03T15:57:00Z">
            <w:rPr>
              <w:rFonts w:ascii="Arial" w:eastAsia="Arial" w:hAnsi="Arial" w:cs="Arial"/>
              <w:spacing w:val="-7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5"/>
          <w:szCs w:val="15"/>
          <w:lang w:val="en-GB"/>
          <w:rPrChange w:id="6808" w:author="Filipe Santana" w:date="2016-01-03T15:57:00Z">
            <w:rPr>
              <w:rFonts w:ascii="Arial" w:eastAsia="Arial" w:hAnsi="Arial" w:cs="Arial"/>
              <w:w w:val="90"/>
              <w:sz w:val="15"/>
              <w:szCs w:val="15"/>
            </w:rPr>
          </w:rPrChange>
        </w:rPr>
        <w:t>quer</w:t>
      </w:r>
      <w:r w:rsidRPr="00E52A5C">
        <w:rPr>
          <w:rFonts w:ascii="Arial" w:eastAsia="Arial" w:hAnsi="Arial" w:cs="Arial"/>
          <w:spacing w:val="-10"/>
          <w:w w:val="90"/>
          <w:sz w:val="15"/>
          <w:szCs w:val="15"/>
          <w:lang w:val="en-GB"/>
          <w:rPrChange w:id="6809" w:author="Filipe Santana" w:date="2016-01-03T15:57:00Z">
            <w:rPr>
              <w:rFonts w:ascii="Arial" w:eastAsia="Arial" w:hAnsi="Arial" w:cs="Arial"/>
              <w:spacing w:val="-10"/>
              <w:w w:val="90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6810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.</w:t>
      </w:r>
    </w:p>
    <w:p w14:paraId="38A65CD9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6811" w:author="Filipe Santana" w:date="2016-01-03T15:57:00Z">
            <w:rPr>
              <w:sz w:val="10"/>
              <w:szCs w:val="10"/>
            </w:rPr>
          </w:rPrChange>
        </w:rPr>
      </w:pPr>
    </w:p>
    <w:p w14:paraId="6144BD42" w14:textId="77777777" w:rsidR="00E6733B" w:rsidRPr="00E52A5C" w:rsidRDefault="00EC4A1B">
      <w:pPr>
        <w:spacing w:after="0" w:line="285" w:lineRule="auto"/>
        <w:ind w:left="171" w:right="2231"/>
        <w:jc w:val="both"/>
        <w:rPr>
          <w:rFonts w:ascii="Arial" w:eastAsia="Arial" w:hAnsi="Arial" w:cs="Arial"/>
          <w:sz w:val="16"/>
          <w:szCs w:val="16"/>
          <w:lang w:val="en-GB"/>
          <w:rPrChange w:id="68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6671CC1E">
          <v:group id="_x0000_s1082" style="position:absolute;left:0;text-align:left;margin-left:367.6pt;margin-top:-.4pt;width:222.2pt;height:.1pt;z-index:-1185;mso-position-horizontal-relative:page" coordorigin="7352,-8" coordsize="4444,2">
            <v:shape id="_x0000_s1083" style="position:absolute;left:7352;top:-8;width:4444;height:2" coordorigin="7352,-8" coordsize="4444,0" path="m7352,-8r4444,e" filled="f" strokeweight=".17569mm">
              <v:path arrowok="t"/>
            </v:shape>
            <w10:wrap anchorx="page"/>
          </v:group>
        </w:pict>
      </w:r>
      <w:r>
        <w:rPr>
          <w:lang w:val="en-GB"/>
          <w:rPrChange w:id="6813" w:author="Filipe Santana" w:date="2016-01-03T15:57:00Z">
            <w:rPr>
              <w:lang w:val="en-GB"/>
            </w:rPr>
          </w:rPrChange>
        </w:rPr>
        <w:pict w14:anchorId="36B082D3">
          <v:group id="_x0000_s1080" style="position:absolute;left:0;text-align:left;margin-left:367.6pt;margin-top:54.9pt;width:222.2pt;height:.1pt;z-index:-1184;mso-position-horizontal-relative:page" coordorigin="7352,1098" coordsize="4444,2">
            <v:shape id="_x0000_s1081" style="position:absolute;left:7352;top:1098;width:4444;height:2" coordorigin="7352,1098" coordsize="4444,0" path="m7352,1098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1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amino</w:t>
      </w:r>
      <w:r w:rsidR="002C1A14" w:rsidRPr="00E52A5C">
        <w:rPr>
          <w:rFonts w:ascii="Arial" w:eastAsia="Arial" w:hAnsi="Arial" w:cs="Arial"/>
          <w:i/>
          <w:spacing w:val="13"/>
          <w:w w:val="88"/>
          <w:sz w:val="16"/>
          <w:szCs w:val="16"/>
          <w:lang w:val="en-GB"/>
          <w:rPrChange w:id="6815" w:author="Filipe Santana" w:date="2016-01-03T15:57:00Z">
            <w:rPr>
              <w:rFonts w:ascii="Arial" w:eastAsia="Arial" w:hAnsi="Arial" w:cs="Arial"/>
              <w:i/>
              <w:spacing w:val="13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1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acid</w:t>
      </w:r>
      <w:r w:rsidR="002C1A14" w:rsidRPr="00E52A5C">
        <w:rPr>
          <w:rFonts w:ascii="Arial" w:eastAsia="Arial" w:hAnsi="Arial" w:cs="Arial"/>
          <w:i/>
          <w:spacing w:val="15"/>
          <w:w w:val="88"/>
          <w:sz w:val="16"/>
          <w:szCs w:val="16"/>
          <w:lang w:val="en-GB"/>
          <w:rPrChange w:id="6817" w:author="Filipe Santana" w:date="2016-01-03T15:57:00Z">
            <w:rPr>
              <w:rFonts w:ascii="Arial" w:eastAsia="Arial" w:hAnsi="Arial" w:cs="Arial"/>
              <w:i/>
              <w:spacing w:val="15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1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betaine</w:t>
      </w:r>
      <w:r w:rsidR="002C1A14" w:rsidRPr="00E52A5C">
        <w:rPr>
          <w:rFonts w:ascii="Arial" w:eastAsia="Arial" w:hAnsi="Arial" w:cs="Arial"/>
          <w:i/>
          <w:spacing w:val="5"/>
          <w:w w:val="88"/>
          <w:sz w:val="16"/>
          <w:szCs w:val="16"/>
          <w:lang w:val="en-GB"/>
          <w:rPrChange w:id="6819" w:author="Filipe Santana" w:date="2016-01-03T15:57:00Z">
            <w:rPr>
              <w:rFonts w:ascii="Arial" w:eastAsia="Arial" w:hAnsi="Arial" w:cs="Arial"/>
              <w:i/>
              <w:spacing w:val="5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2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catabolic</w:t>
      </w:r>
      <w:r w:rsidR="002C1A14" w:rsidRPr="00E52A5C">
        <w:rPr>
          <w:rFonts w:ascii="Arial" w:eastAsia="Arial" w:hAnsi="Arial" w:cs="Arial"/>
          <w:i/>
          <w:spacing w:val="32"/>
          <w:w w:val="88"/>
          <w:sz w:val="16"/>
          <w:szCs w:val="16"/>
          <w:lang w:val="en-GB"/>
          <w:rPrChange w:id="6821" w:author="Filipe Santana" w:date="2016-01-03T15:57:00Z">
            <w:rPr>
              <w:rFonts w:ascii="Arial" w:eastAsia="Arial" w:hAnsi="Arial" w:cs="Arial"/>
              <w:i/>
              <w:spacing w:val="32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2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6"/>
          <w:w w:val="88"/>
          <w:sz w:val="16"/>
          <w:szCs w:val="16"/>
          <w:lang w:val="en-GB"/>
          <w:rPrChange w:id="6823" w:author="Filipe Santana" w:date="2016-01-03T15:57:00Z">
            <w:rPr>
              <w:rFonts w:ascii="Arial" w:eastAsia="Arial" w:hAnsi="Arial" w:cs="Arial"/>
              <w:i/>
              <w:spacing w:val="-6"/>
              <w:w w:val="88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2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ocess</w:t>
      </w:r>
      <w:r w:rsidR="002C1A14" w:rsidRPr="00E52A5C">
        <w:rPr>
          <w:rFonts w:ascii="Arial" w:eastAsia="Arial" w:hAnsi="Arial" w:cs="Arial"/>
          <w:i/>
          <w:spacing w:val="-10"/>
          <w:w w:val="88"/>
          <w:sz w:val="16"/>
          <w:szCs w:val="16"/>
          <w:lang w:val="en-GB"/>
          <w:rPrChange w:id="6825" w:author="Filipe Santana" w:date="2016-01-03T15:57:00Z">
            <w:rPr>
              <w:rFonts w:ascii="Arial" w:eastAsia="Arial" w:hAnsi="Arial" w:cs="Arial"/>
              <w:i/>
              <w:spacing w:val="-10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2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="002C1A14" w:rsidRPr="00E52A5C">
        <w:rPr>
          <w:rFonts w:ascii="Arial" w:eastAsia="Arial" w:hAnsi="Arial" w:cs="Arial"/>
          <w:i/>
          <w:spacing w:val="-6"/>
          <w:sz w:val="16"/>
          <w:szCs w:val="16"/>
          <w:lang w:val="en-GB"/>
          <w:rPrChange w:id="6827" w:author="Filipe Santana" w:date="2016-01-03T15:57:00Z">
            <w:rPr>
              <w:rFonts w:ascii="Arial" w:eastAsia="Arial" w:hAnsi="Arial" w:cs="Arial"/>
              <w:i/>
              <w:spacing w:val="-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2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Mus</w:t>
      </w:r>
      <w:r w:rsidR="002C1A14" w:rsidRPr="00E52A5C">
        <w:rPr>
          <w:rFonts w:ascii="Arial" w:eastAsia="Arial" w:hAnsi="Arial" w:cs="Arial"/>
          <w:i/>
          <w:spacing w:val="6"/>
          <w:w w:val="88"/>
          <w:sz w:val="16"/>
          <w:szCs w:val="16"/>
          <w:lang w:val="en-GB"/>
          <w:rPrChange w:id="6829" w:author="Filipe Santana" w:date="2016-01-03T15:57:00Z">
            <w:rPr>
              <w:rFonts w:ascii="Arial" w:eastAsia="Arial" w:hAnsi="Arial" w:cs="Arial"/>
              <w:i/>
              <w:spacing w:val="6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3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musculus</w:t>
      </w:r>
      <w:proofErr w:type="spellEnd"/>
      <w:r w:rsidR="002C1A14" w:rsidRPr="00E52A5C">
        <w:rPr>
          <w:rFonts w:ascii="Arial" w:eastAsia="Arial" w:hAnsi="Arial" w:cs="Arial"/>
          <w:i/>
          <w:spacing w:val="-7"/>
          <w:w w:val="88"/>
          <w:sz w:val="16"/>
          <w:szCs w:val="16"/>
          <w:lang w:val="en-GB"/>
          <w:rPrChange w:id="6831" w:author="Filipe Santana" w:date="2016-01-03T15:57:00Z">
            <w:rPr>
              <w:rFonts w:ascii="Arial" w:eastAsia="Arial" w:hAnsi="Arial" w:cs="Arial"/>
              <w:i/>
              <w:spacing w:val="-7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3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="002C1A14"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6833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83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Betaine </w:t>
      </w:r>
      <w:r w:rsidR="002C1A14"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6835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homocysteine</w:t>
      </w:r>
      <w:r w:rsidR="002C1A14" w:rsidRPr="00E52A5C">
        <w:rPr>
          <w:rFonts w:ascii="Arial" w:eastAsia="Arial" w:hAnsi="Arial" w:cs="Arial"/>
          <w:i/>
          <w:spacing w:val="31"/>
          <w:w w:val="86"/>
          <w:sz w:val="16"/>
          <w:szCs w:val="16"/>
          <w:lang w:val="en-GB"/>
          <w:rPrChange w:id="6836" w:author="Filipe Santana" w:date="2016-01-03T15:57:00Z">
            <w:rPr>
              <w:rFonts w:ascii="Arial" w:eastAsia="Arial" w:hAnsi="Arial" w:cs="Arial"/>
              <w:i/>
              <w:spacing w:val="3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683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</w:t>
      </w:r>
      <w:r w:rsidR="002C1A14" w:rsidRPr="00E52A5C">
        <w:rPr>
          <w:rFonts w:ascii="Arial" w:eastAsia="Arial" w:hAnsi="Arial" w:cs="Arial"/>
          <w:i/>
          <w:spacing w:val="9"/>
          <w:w w:val="86"/>
          <w:sz w:val="16"/>
          <w:szCs w:val="16"/>
          <w:lang w:val="en-GB"/>
          <w:rPrChange w:id="6838" w:author="Filipe Santana" w:date="2016-01-03T15:57:00Z">
            <w:rPr>
              <w:rFonts w:ascii="Arial" w:eastAsia="Arial" w:hAnsi="Arial" w:cs="Arial"/>
              <w:i/>
              <w:spacing w:val="9"/>
              <w:w w:val="86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6839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methylt</w:t>
      </w:r>
      <w:r w:rsidR="002C1A14"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6840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6841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ansfe</w:t>
      </w:r>
      <w:r w:rsidR="002C1A14"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6842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684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 xml:space="preserve">ase </w:t>
      </w:r>
      <w:r w:rsidR="002C1A14" w:rsidRPr="00E52A5C">
        <w:rPr>
          <w:rFonts w:ascii="Arial" w:eastAsia="Arial" w:hAnsi="Arial" w:cs="Arial"/>
          <w:i/>
          <w:spacing w:val="25"/>
          <w:w w:val="86"/>
          <w:sz w:val="16"/>
          <w:szCs w:val="16"/>
          <w:lang w:val="en-GB"/>
          <w:rPrChange w:id="6844" w:author="Filipe Santana" w:date="2016-01-03T15:57:00Z">
            <w:rPr>
              <w:rFonts w:ascii="Arial" w:eastAsia="Arial" w:hAnsi="Arial" w:cs="Arial"/>
              <w:i/>
              <w:spacing w:val="25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4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1</w:t>
      </w:r>
      <w:proofErr w:type="gramEnd"/>
      <w:r w:rsidR="002C1A14" w:rsidRPr="00E52A5C">
        <w:rPr>
          <w:rFonts w:ascii="Arial" w:eastAsia="Arial" w:hAnsi="Arial" w:cs="Arial"/>
          <w:i/>
          <w:spacing w:val="6"/>
          <w:sz w:val="16"/>
          <w:szCs w:val="16"/>
          <w:lang w:val="en-GB"/>
          <w:rPrChange w:id="6846" w:author="Filipe Santana" w:date="2016-01-03T15:57:00Z">
            <w:rPr>
              <w:rFonts w:ascii="Arial" w:eastAsia="Arial" w:hAnsi="Arial" w:cs="Arial"/>
              <w:i/>
              <w:spacing w:val="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4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6848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49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 xml:space="preserve">Homocysteine </w:t>
      </w:r>
      <w:r w:rsidR="002C1A14" w:rsidRPr="00E52A5C">
        <w:rPr>
          <w:rFonts w:ascii="Arial" w:eastAsia="Arial" w:hAnsi="Arial" w:cs="Arial"/>
          <w:i/>
          <w:spacing w:val="3"/>
          <w:w w:val="87"/>
          <w:sz w:val="16"/>
          <w:szCs w:val="16"/>
          <w:lang w:val="en-GB"/>
          <w:rPrChange w:id="6850" w:author="Filipe Santana" w:date="2016-01-03T15:57:00Z">
            <w:rPr>
              <w:rFonts w:ascii="Arial" w:eastAsia="Arial" w:hAnsi="Arial" w:cs="Arial"/>
              <w:i/>
              <w:spacing w:val="3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685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9"/>
          <w:w w:val="87"/>
          <w:sz w:val="16"/>
          <w:szCs w:val="16"/>
          <w:lang w:val="en-GB"/>
          <w:rPrChange w:id="6852" w:author="Filipe Santana" w:date="2016-01-03T15:57:00Z">
            <w:rPr>
              <w:rFonts w:ascii="Arial" w:eastAsia="Arial" w:hAnsi="Arial" w:cs="Arial"/>
              <w:spacing w:val="19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5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blood </w:t>
      </w:r>
      <w:r w:rsidR="002C1A14" w:rsidRPr="00E52A5C">
        <w:rPr>
          <w:rFonts w:ascii="Arial" w:eastAsia="Arial" w:hAnsi="Arial" w:cs="Arial"/>
          <w:i/>
          <w:w w:val="83"/>
          <w:sz w:val="16"/>
          <w:szCs w:val="16"/>
          <w:lang w:val="en-GB"/>
          <w:rPrChange w:id="6854" w:author="Filipe Santana" w:date="2016-01-03T15:57:00Z">
            <w:rPr>
              <w:rFonts w:ascii="Arial" w:eastAsia="Arial" w:hAnsi="Arial" w:cs="Arial"/>
              <w:i/>
              <w:w w:val="83"/>
              <w:sz w:val="16"/>
              <w:szCs w:val="16"/>
            </w:rPr>
          </w:rPrChange>
        </w:rPr>
        <w:t>vessel</w:t>
      </w:r>
      <w:r w:rsidR="002C1A14" w:rsidRPr="00E52A5C">
        <w:rPr>
          <w:rFonts w:ascii="Arial" w:eastAsia="Arial" w:hAnsi="Arial" w:cs="Arial"/>
          <w:i/>
          <w:spacing w:val="-6"/>
          <w:w w:val="83"/>
          <w:sz w:val="16"/>
          <w:szCs w:val="16"/>
          <w:lang w:val="en-GB"/>
          <w:rPrChange w:id="6855" w:author="Filipe Santana" w:date="2016-01-03T15:57:00Z">
            <w:rPr>
              <w:rFonts w:ascii="Arial" w:eastAsia="Arial" w:hAnsi="Arial" w:cs="Arial"/>
              <w:i/>
              <w:spacing w:val="-6"/>
              <w:w w:val="83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  <w:rPrChange w:id="6856" w:author="Filipe Santana" w:date="2016-01-03T15:57:00Z">
            <w:rPr>
              <w:rFonts w:ascii="Arial" w:eastAsia="Arial" w:hAnsi="Arial" w:cs="Arial"/>
              <w:i/>
              <w:spacing w:val="-6"/>
              <w:w w:val="116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685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emodeling</w:t>
      </w:r>
      <w:proofErr w:type="spellEnd"/>
      <w:r w:rsidR="002C1A14" w:rsidRPr="00E52A5C">
        <w:rPr>
          <w:rFonts w:ascii="Arial" w:eastAsia="Arial" w:hAnsi="Arial" w:cs="Arial"/>
          <w:i/>
          <w:spacing w:val="-14"/>
          <w:sz w:val="16"/>
          <w:szCs w:val="16"/>
          <w:lang w:val="en-GB"/>
          <w:rPrChange w:id="6858" w:author="Filipe Santana" w:date="2016-01-03T15:57:00Z">
            <w:rPr>
              <w:rFonts w:ascii="Arial" w:eastAsia="Arial" w:hAnsi="Arial" w:cs="Arial"/>
              <w:i/>
              <w:spacing w:val="-1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5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="002C1A14"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6860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6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Mus</w:t>
      </w:r>
      <w:r w:rsidR="002C1A14"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6862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6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musculus</w:t>
      </w:r>
      <w:proofErr w:type="spellEnd"/>
      <w:r w:rsidR="002C1A14" w:rsidRPr="00E52A5C">
        <w:rPr>
          <w:rFonts w:ascii="Arial" w:eastAsia="Arial" w:hAnsi="Arial" w:cs="Arial"/>
          <w:i/>
          <w:spacing w:val="-8"/>
          <w:w w:val="87"/>
          <w:sz w:val="16"/>
          <w:szCs w:val="16"/>
          <w:lang w:val="en-GB"/>
          <w:rPrChange w:id="6864" w:author="Filipe Santana" w:date="2016-01-03T15:57:00Z">
            <w:rPr>
              <w:rFonts w:ascii="Arial" w:eastAsia="Arial" w:hAnsi="Arial" w:cs="Arial"/>
              <w:i/>
              <w:spacing w:val="-8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65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with</w:t>
      </w:r>
      <w:r w:rsidR="002C1A14" w:rsidRPr="00E52A5C">
        <w:rPr>
          <w:rFonts w:ascii="Arial" w:eastAsia="Arial" w:hAnsi="Arial" w:cs="Arial"/>
          <w:i/>
          <w:spacing w:val="17"/>
          <w:w w:val="87"/>
          <w:sz w:val="16"/>
          <w:szCs w:val="16"/>
          <w:lang w:val="en-GB"/>
          <w:rPrChange w:id="6866" w:author="Filipe Santana" w:date="2016-01-03T15:57:00Z">
            <w:rPr>
              <w:rFonts w:ascii="Arial" w:eastAsia="Arial" w:hAnsi="Arial" w:cs="Arial"/>
              <w:i/>
              <w:spacing w:val="17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67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Cystathionine</w:t>
      </w:r>
      <w:r w:rsidR="002C1A14" w:rsidRPr="00E52A5C">
        <w:rPr>
          <w:rFonts w:ascii="Arial" w:eastAsia="Arial" w:hAnsi="Arial" w:cs="Arial"/>
          <w:i/>
          <w:spacing w:val="31"/>
          <w:w w:val="87"/>
          <w:sz w:val="16"/>
          <w:szCs w:val="16"/>
          <w:lang w:val="en-GB"/>
          <w:rPrChange w:id="6868" w:author="Filipe Santana" w:date="2016-01-03T15:57:00Z">
            <w:rPr>
              <w:rFonts w:ascii="Arial" w:eastAsia="Arial" w:hAnsi="Arial" w:cs="Arial"/>
              <w:i/>
              <w:spacing w:val="31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69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beta</w:t>
      </w:r>
      <w:r w:rsidR="002C1A14" w:rsidRPr="00E52A5C">
        <w:rPr>
          <w:rFonts w:ascii="Arial" w:eastAsia="Arial" w:hAnsi="Arial" w:cs="Arial"/>
          <w:i/>
          <w:spacing w:val="-5"/>
          <w:w w:val="87"/>
          <w:sz w:val="16"/>
          <w:szCs w:val="16"/>
          <w:lang w:val="en-GB"/>
          <w:rPrChange w:id="6870" w:author="Filipe Santana" w:date="2016-01-03T15:57:00Z">
            <w:rPr>
              <w:rFonts w:ascii="Arial" w:eastAsia="Arial" w:hAnsi="Arial" w:cs="Arial"/>
              <w:i/>
              <w:spacing w:val="-5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7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 xml:space="preserve">synthase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7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i/>
          <w:spacing w:val="1"/>
          <w:w w:val="88"/>
          <w:sz w:val="16"/>
          <w:szCs w:val="16"/>
          <w:lang w:val="en-GB"/>
          <w:rPrChange w:id="6873" w:author="Filipe Santana" w:date="2016-01-03T15:57:00Z">
            <w:rPr>
              <w:rFonts w:ascii="Arial" w:eastAsia="Arial" w:hAnsi="Arial" w:cs="Arial"/>
              <w:i/>
              <w:spacing w:val="1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687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Homocysteine</w:t>
      </w:r>
      <w:r w:rsidR="002C1A14" w:rsidRPr="00E52A5C">
        <w:rPr>
          <w:rFonts w:ascii="Arial" w:eastAsia="Arial" w:hAnsi="Arial" w:cs="Arial"/>
          <w:i/>
          <w:spacing w:val="8"/>
          <w:w w:val="88"/>
          <w:sz w:val="16"/>
          <w:szCs w:val="16"/>
          <w:lang w:val="en-GB"/>
          <w:rPrChange w:id="6875" w:author="Filipe Santana" w:date="2016-01-03T15:57:00Z">
            <w:rPr>
              <w:rFonts w:ascii="Arial" w:eastAsia="Arial" w:hAnsi="Arial" w:cs="Arial"/>
              <w:i/>
              <w:spacing w:val="8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687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6877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68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…</w:t>
      </w:r>
      <w:r w:rsidR="002C1A14"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6879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688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4"/>
          <w:w w:val="87"/>
          <w:sz w:val="16"/>
          <w:szCs w:val="16"/>
          <w:lang w:val="en-GB"/>
          <w:rPrChange w:id="6881" w:author="Filipe Santana" w:date="2016-01-03T15:57:00Z">
            <w:rPr>
              <w:rFonts w:ascii="Arial" w:eastAsia="Arial" w:hAnsi="Arial" w:cs="Arial"/>
              <w:spacing w:val="-4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8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supe</w:t>
      </w:r>
      <w:r w:rsidR="002C1A14" w:rsidRPr="00E52A5C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  <w:rPrChange w:id="6883" w:author="Filipe Santana" w:date="2016-01-03T15:57:00Z">
            <w:rPr>
              <w:rFonts w:ascii="Arial" w:eastAsia="Arial" w:hAnsi="Arial" w:cs="Arial"/>
              <w:i/>
              <w:spacing w:val="-6"/>
              <w:w w:val="87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84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oxide</w:t>
      </w:r>
      <w:r w:rsidR="002C1A14" w:rsidRPr="00E52A5C">
        <w:rPr>
          <w:rFonts w:ascii="Arial" w:eastAsia="Arial" w:hAnsi="Arial" w:cs="Arial"/>
          <w:i/>
          <w:spacing w:val="13"/>
          <w:w w:val="87"/>
          <w:sz w:val="16"/>
          <w:szCs w:val="16"/>
          <w:lang w:val="en-GB"/>
          <w:rPrChange w:id="6885" w:author="Filipe Santana" w:date="2016-01-03T15:57:00Z">
            <w:rPr>
              <w:rFonts w:ascii="Arial" w:eastAsia="Arial" w:hAnsi="Arial" w:cs="Arial"/>
              <w:i/>
              <w:spacing w:val="13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86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metabolic</w:t>
      </w:r>
      <w:r w:rsidR="002C1A14" w:rsidRPr="00E52A5C">
        <w:rPr>
          <w:rFonts w:ascii="Arial" w:eastAsia="Arial" w:hAnsi="Arial" w:cs="Arial"/>
          <w:i/>
          <w:spacing w:val="26"/>
          <w:w w:val="87"/>
          <w:sz w:val="16"/>
          <w:szCs w:val="16"/>
          <w:lang w:val="en-GB"/>
          <w:rPrChange w:id="6887" w:author="Filipe Santana" w:date="2016-01-03T15:57:00Z">
            <w:rPr>
              <w:rFonts w:ascii="Arial" w:eastAsia="Arial" w:hAnsi="Arial" w:cs="Arial"/>
              <w:i/>
              <w:spacing w:val="26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88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  <w:rPrChange w:id="6889" w:author="Filipe Santana" w:date="2016-01-03T15:57:00Z">
            <w:rPr>
              <w:rFonts w:ascii="Arial" w:eastAsia="Arial" w:hAnsi="Arial" w:cs="Arial"/>
              <w:i/>
              <w:spacing w:val="-6"/>
              <w:w w:val="87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9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ocess</w:t>
      </w:r>
      <w:r w:rsidR="002C1A14" w:rsidRPr="00E52A5C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  <w:rPrChange w:id="6891" w:author="Filipe Santana" w:date="2016-01-03T15:57:00Z">
            <w:rPr>
              <w:rFonts w:ascii="Arial" w:eastAsia="Arial" w:hAnsi="Arial" w:cs="Arial"/>
              <w:i/>
              <w:spacing w:val="-6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9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="002C1A14" w:rsidRPr="00E52A5C">
        <w:rPr>
          <w:rFonts w:ascii="Arial" w:eastAsia="Arial" w:hAnsi="Arial" w:cs="Arial"/>
          <w:i/>
          <w:spacing w:val="-8"/>
          <w:sz w:val="16"/>
          <w:szCs w:val="16"/>
          <w:lang w:val="en-GB"/>
          <w:rPrChange w:id="6893" w:author="Filipe Santana" w:date="2016-01-03T15:57:00Z">
            <w:rPr>
              <w:rFonts w:ascii="Arial" w:eastAsia="Arial" w:hAnsi="Arial" w:cs="Arial"/>
              <w:i/>
              <w:spacing w:val="-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9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Mus </w:t>
      </w:r>
      <w:proofErr w:type="spellStart"/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95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musculus</w:t>
      </w:r>
      <w:proofErr w:type="spellEnd"/>
      <w:r w:rsidR="002C1A14"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6896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89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="002C1A14"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6898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899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 xml:space="preserve">Cystathionine </w:t>
      </w:r>
      <w:r w:rsidR="002C1A14"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6900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90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beta</w:t>
      </w:r>
      <w:r w:rsidR="002C1A14" w:rsidRPr="00E52A5C">
        <w:rPr>
          <w:rFonts w:ascii="Arial" w:eastAsia="Arial" w:hAnsi="Arial" w:cs="Arial"/>
          <w:i/>
          <w:spacing w:val="4"/>
          <w:w w:val="87"/>
          <w:sz w:val="16"/>
          <w:szCs w:val="16"/>
          <w:lang w:val="en-GB"/>
          <w:rPrChange w:id="6902" w:author="Filipe Santana" w:date="2016-01-03T15:57:00Z">
            <w:rPr>
              <w:rFonts w:ascii="Arial" w:eastAsia="Arial" w:hAnsi="Arial" w:cs="Arial"/>
              <w:i/>
              <w:spacing w:val="4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90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synthase</w:t>
      </w:r>
      <w:r w:rsidR="002C1A14" w:rsidRPr="00E52A5C">
        <w:rPr>
          <w:rFonts w:ascii="Arial" w:eastAsia="Arial" w:hAnsi="Arial" w:cs="Arial"/>
          <w:i/>
          <w:spacing w:val="-12"/>
          <w:w w:val="87"/>
          <w:sz w:val="16"/>
          <w:szCs w:val="16"/>
          <w:lang w:val="en-GB"/>
          <w:rPrChange w:id="6904" w:author="Filipe Santana" w:date="2016-01-03T15:57:00Z">
            <w:rPr>
              <w:rFonts w:ascii="Arial" w:eastAsia="Arial" w:hAnsi="Arial" w:cs="Arial"/>
              <w:i/>
              <w:spacing w:val="-12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6905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i/>
          <w:spacing w:val="6"/>
          <w:w w:val="87"/>
          <w:sz w:val="16"/>
          <w:szCs w:val="16"/>
          <w:lang w:val="en-GB"/>
          <w:rPrChange w:id="6906" w:author="Filipe Santana" w:date="2016-01-03T15:57:00Z">
            <w:rPr>
              <w:rFonts w:ascii="Arial" w:eastAsia="Arial" w:hAnsi="Arial" w:cs="Arial"/>
              <w:i/>
              <w:spacing w:val="6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690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</w:p>
    <w:p w14:paraId="251D714F" w14:textId="77777777" w:rsidR="00E6733B" w:rsidRPr="00E52A5C" w:rsidRDefault="00E6733B">
      <w:pPr>
        <w:spacing w:before="15" w:after="0" w:line="220" w:lineRule="exact"/>
        <w:rPr>
          <w:lang w:val="en-GB"/>
          <w:rPrChange w:id="6908" w:author="Filipe Santana" w:date="2016-01-03T15:57:00Z">
            <w:rPr/>
          </w:rPrChange>
        </w:rPr>
      </w:pPr>
    </w:p>
    <w:p w14:paraId="75909F7D" w14:textId="77777777" w:rsidR="00E6733B" w:rsidRPr="00287B4E" w:rsidRDefault="002C1A14">
      <w:pPr>
        <w:spacing w:after="0" w:line="240" w:lineRule="auto"/>
        <w:ind w:left="239" w:right="4432"/>
        <w:jc w:val="both"/>
        <w:rPr>
          <w:rFonts w:ascii="Arial" w:eastAsia="Arial" w:hAnsi="Arial" w:cs="Arial"/>
          <w:strike/>
          <w:sz w:val="16"/>
          <w:szCs w:val="16"/>
          <w:lang w:val="en-GB"/>
          <w:rPrChange w:id="6909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6910" w:author="Filipe Santana" w:date="2016-01-03T22:28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287B4E">
        <w:rPr>
          <w:rFonts w:ascii="Arial" w:eastAsia="Arial" w:hAnsi="Arial" w:cs="Arial"/>
          <w:strike/>
          <w:spacing w:val="6"/>
          <w:w w:val="89"/>
          <w:sz w:val="16"/>
          <w:szCs w:val="16"/>
          <w:lang w:val="en-GB"/>
          <w:rPrChange w:id="6911" w:author="Filipe Santana" w:date="2016-01-03T22:28:00Z">
            <w:rPr>
              <w:rFonts w:ascii="Arial" w:eastAsia="Arial" w:hAnsi="Arial" w:cs="Arial"/>
              <w:spacing w:val="6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6912" w:author="Filipe Santana" w:date="2016-01-03T22:28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brings</w:t>
      </w:r>
      <w:r w:rsidRPr="00287B4E">
        <w:rPr>
          <w:rFonts w:ascii="Arial" w:eastAsia="Arial" w:hAnsi="Arial" w:cs="Arial"/>
          <w:strike/>
          <w:spacing w:val="9"/>
          <w:w w:val="89"/>
          <w:sz w:val="16"/>
          <w:szCs w:val="16"/>
          <w:lang w:val="en-GB"/>
          <w:rPrChange w:id="6913" w:author="Filipe Santana" w:date="2016-01-03T22:28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6914" w:author="Filipe Santana" w:date="2016-01-03T22:28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-5"/>
          <w:w w:val="89"/>
          <w:sz w:val="16"/>
          <w:szCs w:val="16"/>
          <w:lang w:val="en-GB"/>
          <w:rPrChange w:id="6915" w:author="Filipe Santana" w:date="2016-01-03T22:28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916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287B4E">
        <w:rPr>
          <w:rFonts w:ascii="Arial" w:eastAsia="Arial" w:hAnsi="Arial" w:cs="Arial"/>
          <w:strike/>
          <w:spacing w:val="-4"/>
          <w:sz w:val="16"/>
          <w:szCs w:val="16"/>
          <w:lang w:val="en-GB"/>
          <w:rPrChange w:id="6917" w:author="Filipe Santana" w:date="2016-01-03T22:28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918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287B4E">
        <w:rPr>
          <w:rFonts w:ascii="Arial" w:eastAsia="Arial" w:hAnsi="Arial" w:cs="Arial"/>
          <w:strike/>
          <w:spacing w:val="-12"/>
          <w:sz w:val="16"/>
          <w:szCs w:val="16"/>
          <w:lang w:val="en-GB"/>
          <w:rPrChange w:id="6919" w:author="Filipe Santana" w:date="2016-01-03T22:28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6920" w:author="Filipe Santana" w:date="2016-01-03T22:28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result.</w:t>
      </w:r>
    </w:p>
    <w:p w14:paraId="48437CAA" w14:textId="77777777" w:rsidR="00E6733B" w:rsidRPr="00287B4E" w:rsidRDefault="00E6733B">
      <w:pPr>
        <w:spacing w:before="5" w:after="0" w:line="170" w:lineRule="exact"/>
        <w:rPr>
          <w:strike/>
          <w:sz w:val="17"/>
          <w:szCs w:val="17"/>
          <w:lang w:val="en-GB"/>
          <w:rPrChange w:id="6921" w:author="Filipe Santana" w:date="2016-01-03T22:28:00Z">
            <w:rPr>
              <w:sz w:val="17"/>
              <w:szCs w:val="17"/>
            </w:rPr>
          </w:rPrChange>
        </w:rPr>
      </w:pPr>
    </w:p>
    <w:p w14:paraId="60126225" w14:textId="77777777" w:rsidR="00E6733B" w:rsidRPr="00287B4E" w:rsidRDefault="002C1A14">
      <w:pPr>
        <w:spacing w:after="0" w:line="240" w:lineRule="auto"/>
        <w:ind w:left="51" w:right="5958"/>
        <w:jc w:val="both"/>
        <w:rPr>
          <w:rFonts w:ascii="Arial" w:eastAsia="Arial" w:hAnsi="Arial" w:cs="Arial"/>
          <w:strike/>
          <w:sz w:val="16"/>
          <w:szCs w:val="16"/>
          <w:lang w:val="en-GB"/>
          <w:rPrChange w:id="6922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6923" w:author="Filipe Santana" w:date="2016-01-03T22:28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– </w:t>
      </w:r>
      <w:r w:rsidRPr="00287B4E">
        <w:rPr>
          <w:rFonts w:ascii="Arial" w:eastAsia="Arial" w:hAnsi="Arial" w:cs="Arial"/>
          <w:strike/>
          <w:spacing w:val="26"/>
          <w:sz w:val="16"/>
          <w:szCs w:val="16"/>
          <w:lang w:val="en-GB"/>
          <w:rPrChange w:id="6924" w:author="Filipe Santana" w:date="2016-01-03T22:28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8"/>
          <w:sz w:val="16"/>
          <w:szCs w:val="16"/>
          <w:lang w:val="en-GB"/>
          <w:rPrChange w:id="6925" w:author="Filipe Santana" w:date="2016-01-03T22:28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Results:</w:t>
      </w:r>
    </w:p>
    <w:p w14:paraId="3C4BFDDB" w14:textId="77777777" w:rsidR="00E6733B" w:rsidRPr="00287B4E" w:rsidRDefault="00E6733B">
      <w:pPr>
        <w:spacing w:before="3" w:after="0" w:line="190" w:lineRule="exact"/>
        <w:rPr>
          <w:strike/>
          <w:sz w:val="19"/>
          <w:szCs w:val="19"/>
          <w:lang w:val="en-GB"/>
          <w:rPrChange w:id="6926" w:author="Filipe Santana" w:date="2016-01-03T22:28:00Z">
            <w:rPr>
              <w:sz w:val="19"/>
              <w:szCs w:val="19"/>
            </w:rPr>
          </w:rPrChange>
        </w:rPr>
      </w:pPr>
    </w:p>
    <w:p w14:paraId="4A56A149" w14:textId="77777777" w:rsidR="00E6733B" w:rsidRPr="00E52A5C" w:rsidRDefault="002C1A14">
      <w:pPr>
        <w:spacing w:after="0" w:line="240" w:lineRule="auto"/>
        <w:ind w:left="134" w:right="6514"/>
        <w:jc w:val="both"/>
        <w:rPr>
          <w:rFonts w:ascii="Arial" w:eastAsia="Arial" w:hAnsi="Arial" w:cs="Arial"/>
          <w:sz w:val="14"/>
          <w:szCs w:val="14"/>
          <w:lang w:val="en-GB"/>
          <w:rPrChange w:id="692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6928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</w:p>
    <w:p w14:paraId="7876487B" w14:textId="77777777" w:rsidR="00E6733B" w:rsidRPr="00E52A5C" w:rsidRDefault="00E6733B">
      <w:pPr>
        <w:spacing w:before="9" w:after="0" w:line="170" w:lineRule="exact"/>
        <w:rPr>
          <w:sz w:val="17"/>
          <w:szCs w:val="17"/>
          <w:lang w:val="en-GB"/>
          <w:rPrChange w:id="6929" w:author="Filipe Santana" w:date="2016-01-03T15:57:00Z">
            <w:rPr>
              <w:sz w:val="17"/>
              <w:szCs w:val="17"/>
            </w:rPr>
          </w:rPrChange>
        </w:rPr>
      </w:pPr>
    </w:p>
    <w:p w14:paraId="6CC78427" w14:textId="7193739B" w:rsidR="00E6733B" w:rsidRPr="00E52A5C" w:rsidRDefault="002C1A14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69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3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6932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3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results</w:t>
      </w:r>
      <w:r w:rsidRPr="00E52A5C">
        <w:rPr>
          <w:rFonts w:ascii="Arial" w:eastAsia="Arial" w:hAnsi="Arial" w:cs="Arial"/>
          <w:spacing w:val="27"/>
          <w:w w:val="86"/>
          <w:sz w:val="16"/>
          <w:szCs w:val="16"/>
          <w:lang w:val="en-GB"/>
          <w:rPrChange w:id="6934" w:author="Filipe Santana" w:date="2016-01-03T15:57:00Z">
            <w:rPr>
              <w:rFonts w:ascii="Arial" w:eastAsia="Arial" w:hAnsi="Arial" w:cs="Arial"/>
              <w:spacing w:val="2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3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6936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6937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3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xpected</w:t>
      </w:r>
      <w:r w:rsidRPr="00E52A5C">
        <w:rPr>
          <w:rFonts w:ascii="Arial" w:eastAsia="Arial" w:hAnsi="Arial" w:cs="Arial"/>
          <w:spacing w:val="22"/>
          <w:w w:val="86"/>
          <w:sz w:val="16"/>
          <w:szCs w:val="16"/>
          <w:lang w:val="en-GB"/>
          <w:rPrChange w:id="6939" w:author="Filipe Santana" w:date="2016-01-03T15:57:00Z">
            <w:rPr>
              <w:rFonts w:ascii="Arial" w:eastAsia="Arial" w:hAnsi="Arial" w:cs="Arial"/>
              <w:spacing w:val="2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4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4"/>
          <w:w w:val="86"/>
          <w:sz w:val="16"/>
          <w:szCs w:val="16"/>
          <w:lang w:val="en-GB"/>
          <w:rPrChange w:id="6941" w:author="Filipe Santana" w:date="2016-01-03T15:57:00Z">
            <w:rPr>
              <w:rFonts w:ascii="Arial" w:eastAsia="Arial" w:hAnsi="Arial" w:cs="Arial"/>
              <w:spacing w:val="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4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6943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4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30"/>
          <w:w w:val="86"/>
          <w:sz w:val="16"/>
          <w:szCs w:val="16"/>
          <w:lang w:val="en-GB"/>
          <w:rPrChange w:id="6945" w:author="Filipe Santana" w:date="2016-01-03T15:57:00Z">
            <w:rPr>
              <w:rFonts w:ascii="Arial" w:eastAsia="Arial" w:hAnsi="Arial" w:cs="Arial"/>
              <w:spacing w:val="3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4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match</w:t>
      </w:r>
      <w:r w:rsidRPr="00E52A5C">
        <w:rPr>
          <w:rFonts w:ascii="Arial" w:eastAsia="Arial" w:hAnsi="Arial" w:cs="Arial"/>
          <w:spacing w:val="30"/>
          <w:w w:val="86"/>
          <w:sz w:val="16"/>
          <w:szCs w:val="16"/>
          <w:lang w:val="en-GB"/>
          <w:rPrChange w:id="6947" w:author="Filipe Santana" w:date="2016-01-03T15:57:00Z">
            <w:rPr>
              <w:rFonts w:ascii="Arial" w:eastAsia="Arial" w:hAnsi="Arial" w:cs="Arial"/>
              <w:spacing w:val="3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4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6949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5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33"/>
          <w:w w:val="86"/>
          <w:sz w:val="16"/>
          <w:szCs w:val="16"/>
          <w:lang w:val="en-GB"/>
          <w:rPrChange w:id="6951" w:author="Filipe Santana" w:date="2016-01-03T15:57:00Z">
            <w:rPr>
              <w:rFonts w:ascii="Arial" w:eastAsia="Arial" w:hAnsi="Arial" w:cs="Arial"/>
              <w:spacing w:val="3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5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represented</w:t>
      </w:r>
      <w:r w:rsidRPr="00E52A5C">
        <w:rPr>
          <w:rFonts w:ascii="Arial" w:eastAsia="Arial" w:hAnsi="Arial" w:cs="Arial"/>
          <w:spacing w:val="17"/>
          <w:w w:val="86"/>
          <w:sz w:val="16"/>
          <w:szCs w:val="16"/>
          <w:lang w:val="en-GB"/>
          <w:rPrChange w:id="6953" w:author="Filipe Santana" w:date="2016-01-03T15:57:00Z">
            <w:rPr>
              <w:rFonts w:ascii="Arial" w:eastAsia="Arial" w:hAnsi="Arial" w:cs="Arial"/>
              <w:spacing w:val="1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9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695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data,</w:t>
      </w:r>
      <w:r w:rsidRPr="00E52A5C">
        <w:rPr>
          <w:rFonts w:ascii="Arial" w:eastAsia="Arial" w:hAnsi="Arial" w:cs="Arial"/>
          <w:spacing w:val="18"/>
          <w:w w:val="85"/>
          <w:sz w:val="16"/>
          <w:szCs w:val="16"/>
          <w:lang w:val="en-GB"/>
          <w:rPrChange w:id="6956" w:author="Filipe Santana" w:date="2016-01-03T15:57:00Z">
            <w:rPr>
              <w:rFonts w:ascii="Arial" w:eastAsia="Arial" w:hAnsi="Arial" w:cs="Arial"/>
              <w:spacing w:val="1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9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without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6958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5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changing</w:t>
      </w:r>
      <w:r w:rsidRPr="00E52A5C">
        <w:rPr>
          <w:rFonts w:ascii="Arial" w:eastAsia="Arial" w:hAnsi="Arial" w:cs="Arial"/>
          <w:spacing w:val="17"/>
          <w:w w:val="89"/>
          <w:sz w:val="16"/>
          <w:szCs w:val="16"/>
          <w:lang w:val="en-GB"/>
          <w:rPrChange w:id="6960" w:author="Filipe Santana" w:date="2016-01-03T15:57:00Z">
            <w:rPr>
              <w:rFonts w:ascii="Arial" w:eastAsia="Arial" w:hAnsi="Arial" w:cs="Arial"/>
              <w:spacing w:val="1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6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6962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6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10"/>
          <w:w w:val="89"/>
          <w:sz w:val="16"/>
          <w:szCs w:val="16"/>
          <w:lang w:val="en-GB"/>
          <w:rPrChange w:id="6964" w:author="Filipe Santana" w:date="2016-01-03T15:57:00Z">
            <w:rPr>
              <w:rFonts w:ascii="Arial" w:eastAsia="Arial" w:hAnsi="Arial" w:cs="Arial"/>
              <w:spacing w:val="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696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domain</w:t>
      </w:r>
      <w:r w:rsidRPr="00E52A5C">
        <w:rPr>
          <w:rFonts w:ascii="Arial" w:eastAsia="Arial" w:hAnsi="Arial" w:cs="Arial"/>
          <w:spacing w:val="21"/>
          <w:w w:val="89"/>
          <w:sz w:val="16"/>
          <w:szCs w:val="16"/>
          <w:lang w:val="en-GB"/>
          <w:rPrChange w:id="6966" w:author="Filipe Santana" w:date="2016-01-03T15:57:00Z">
            <w:rPr>
              <w:rFonts w:ascii="Arial" w:eastAsia="Arial" w:hAnsi="Arial" w:cs="Arial"/>
              <w:spacing w:val="2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9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696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96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upper</w:t>
      </w:r>
      <w:r w:rsidRPr="00E52A5C">
        <w:rPr>
          <w:rFonts w:ascii="Arial" w:eastAsia="Arial" w:hAnsi="Arial" w:cs="Arial"/>
          <w:spacing w:val="2"/>
          <w:w w:val="90"/>
          <w:sz w:val="16"/>
          <w:szCs w:val="16"/>
          <w:lang w:val="en-GB"/>
          <w:rPrChange w:id="6970" w:author="Filipe Santana" w:date="2016-01-03T15:57:00Z">
            <w:rPr>
              <w:rFonts w:ascii="Arial" w:eastAsia="Arial" w:hAnsi="Arial" w:cs="Arial"/>
              <w:spacing w:val="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97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domain</w:t>
      </w:r>
      <w:r w:rsidRPr="00E52A5C">
        <w:rPr>
          <w:rFonts w:ascii="Arial" w:eastAsia="Arial" w:hAnsi="Arial" w:cs="Arial"/>
          <w:spacing w:val="16"/>
          <w:w w:val="90"/>
          <w:sz w:val="16"/>
          <w:szCs w:val="16"/>
          <w:lang w:val="en-GB"/>
          <w:rPrChange w:id="6972" w:author="Filipe Santana" w:date="2016-01-03T15:57:00Z">
            <w:rPr>
              <w:rFonts w:ascii="Arial" w:eastAsia="Arial" w:hAnsi="Arial" w:cs="Arial"/>
              <w:spacing w:val="1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97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9"/>
          <w:w w:val="90"/>
          <w:sz w:val="16"/>
          <w:szCs w:val="16"/>
          <w:lang w:val="en-GB"/>
          <w:rPrChange w:id="6974" w:author="Filipe Santana" w:date="2016-01-03T15:57:00Z">
            <w:rPr>
              <w:rFonts w:ascii="Arial" w:eastAsia="Arial" w:hAnsi="Arial" w:cs="Arial"/>
              <w:spacing w:val="-9"/>
              <w:w w:val="9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97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32"/>
          <w:w w:val="90"/>
          <w:sz w:val="16"/>
          <w:szCs w:val="16"/>
          <w:lang w:val="en-GB"/>
          <w:rPrChange w:id="6976" w:author="Filipe Santana" w:date="2016-01-03T15:57:00Z">
            <w:rPr>
              <w:rFonts w:ascii="Arial" w:eastAsia="Arial" w:hAnsi="Arial" w:cs="Arial"/>
              <w:spacing w:val="3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697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Here</w:t>
      </w:r>
      <w:r w:rsidRPr="00E52A5C">
        <w:rPr>
          <w:rFonts w:ascii="Arial" w:eastAsia="Arial" w:hAnsi="Arial" w:cs="Arial"/>
          <w:spacing w:val="7"/>
          <w:w w:val="90"/>
          <w:sz w:val="16"/>
          <w:szCs w:val="16"/>
          <w:lang w:val="en-GB"/>
          <w:rPrChange w:id="6978" w:author="Filipe Santana" w:date="2016-01-03T15:57:00Z">
            <w:rPr>
              <w:rFonts w:ascii="Arial" w:eastAsia="Arial" w:hAnsi="Arial" w:cs="Arial"/>
              <w:spacing w:val="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69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we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6980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see</w:t>
      </w:r>
      <w:r w:rsidRPr="00E52A5C">
        <w:rPr>
          <w:rFonts w:ascii="Arial" w:eastAsia="Arial" w:hAnsi="Arial" w:cs="Arial"/>
          <w:spacing w:val="7"/>
          <w:w w:val="78"/>
          <w:sz w:val="16"/>
          <w:szCs w:val="16"/>
          <w:lang w:val="en-GB"/>
          <w:rPrChange w:id="6981" w:author="Filipe Santana" w:date="2016-01-03T15:57:00Z">
            <w:rPr>
              <w:rFonts w:ascii="Arial" w:eastAsia="Arial" w:hAnsi="Arial" w:cs="Arial"/>
              <w:spacing w:val="7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8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6983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23"/>
          <w:w w:val="86"/>
          <w:sz w:val="16"/>
          <w:szCs w:val="16"/>
          <w:lang w:val="en-GB"/>
          <w:rPrChange w:id="6985" w:author="Filipe Santana" w:date="2016-01-03T15:57:00Z">
            <w:rPr>
              <w:rFonts w:ascii="Arial" w:eastAsia="Arial" w:hAnsi="Arial" w:cs="Arial"/>
              <w:spacing w:val="2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6987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6989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9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6991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ins w:id="6992" w:author="Filipe Santana" w:date="2016-01-03T22:29:00Z">
        <w:r w:rsidR="00287B4E" w:rsidRPr="00287B4E">
          <w:rPr>
            <w:rFonts w:ascii="Arial" w:eastAsia="Arial" w:hAnsi="Arial" w:cs="Arial"/>
            <w:w w:val="86"/>
            <w:sz w:val="16"/>
            <w:szCs w:val="16"/>
            <w:lang w:val="en-GB"/>
          </w:rPr>
          <w:t xml:space="preserve">potentialities </w:t>
        </w:r>
        <w:r w:rsidR="00287B4E" w:rsidRPr="00287B4E">
          <w:rPr>
            <w:rFonts w:ascii="Arial" w:eastAsia="Arial" w:hAnsi="Arial" w:cs="Arial"/>
            <w:spacing w:val="18"/>
            <w:w w:val="86"/>
            <w:sz w:val="16"/>
            <w:szCs w:val="16"/>
            <w:lang w:val="en-GB"/>
          </w:rPr>
          <w:t>can</w:t>
        </w:r>
      </w:ins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6993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be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6995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xpressed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6997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699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6999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00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7001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00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simple</w:t>
      </w:r>
      <w:r w:rsidRPr="00E52A5C">
        <w:rPr>
          <w:rFonts w:ascii="Arial" w:eastAsia="Arial" w:hAnsi="Arial" w:cs="Arial"/>
          <w:spacing w:val="26"/>
          <w:w w:val="86"/>
          <w:sz w:val="16"/>
          <w:szCs w:val="16"/>
          <w:lang w:val="en-GB"/>
          <w:rPrChange w:id="7003" w:author="Filipe Santana" w:date="2016-01-03T15:57:00Z">
            <w:rPr>
              <w:rFonts w:ascii="Arial" w:eastAsia="Arial" w:hAnsi="Arial" w:cs="Arial"/>
              <w:spacing w:val="2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7005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quer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7007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.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701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1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701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701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1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7015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1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7017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1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7019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correct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7021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interpretation</w:t>
      </w:r>
      <w:r w:rsidRPr="00E52A5C">
        <w:rPr>
          <w:rFonts w:ascii="Arial" w:eastAsia="Arial" w:hAnsi="Arial" w:cs="Arial"/>
          <w:spacing w:val="27"/>
          <w:w w:val="88"/>
          <w:sz w:val="16"/>
          <w:szCs w:val="16"/>
          <w:lang w:val="en-GB"/>
          <w:rPrChange w:id="7023" w:author="Filipe Santana" w:date="2016-01-03T15:57:00Z">
            <w:rPr>
              <w:rFonts w:ascii="Arial" w:eastAsia="Arial" w:hAnsi="Arial" w:cs="Arial"/>
              <w:spacing w:val="2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hinges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7025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 the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7027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2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assumption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702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7031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0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none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7033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703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7036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703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7038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703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subclasses</w:t>
      </w:r>
      <w:proofErr w:type="gramEnd"/>
      <w:r w:rsidRPr="00E52A5C">
        <w:rPr>
          <w:rFonts w:ascii="Arial" w:eastAsia="Arial" w:hAnsi="Arial" w:cs="Arial"/>
          <w:spacing w:val="-6"/>
          <w:w w:val="84"/>
          <w:sz w:val="16"/>
          <w:szCs w:val="16"/>
          <w:lang w:val="en-GB"/>
          <w:rPrChange w:id="7040" w:author="Filipe Santana" w:date="2016-01-03T15:57:00Z">
            <w:rPr>
              <w:rFonts w:ascii="Arial" w:eastAsia="Arial" w:hAnsi="Arial" w:cs="Arial"/>
              <w:spacing w:val="-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704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empt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704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70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3D25B48B" w14:textId="77777777" w:rsidR="00E6733B" w:rsidRPr="00287B4E" w:rsidRDefault="002C1A14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trike/>
          <w:sz w:val="16"/>
          <w:szCs w:val="16"/>
          <w:lang w:val="en-GB"/>
          <w:rPrChange w:id="7046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47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From</w:t>
      </w:r>
      <w:r w:rsidRPr="00287B4E">
        <w:rPr>
          <w:rFonts w:ascii="Arial" w:eastAsia="Arial" w:hAnsi="Arial" w:cs="Arial"/>
          <w:strike/>
          <w:spacing w:val="12"/>
          <w:w w:val="90"/>
          <w:sz w:val="16"/>
          <w:szCs w:val="16"/>
          <w:lang w:val="en-GB"/>
          <w:rPrChange w:id="7048" w:author="Filipe Santana" w:date="2016-01-03T22:29:00Z">
            <w:rPr>
              <w:rFonts w:ascii="Arial" w:eastAsia="Arial" w:hAnsi="Arial" w:cs="Arial"/>
              <w:spacing w:val="12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49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this</w:t>
      </w:r>
      <w:r w:rsidRPr="00287B4E">
        <w:rPr>
          <w:rFonts w:ascii="Arial" w:eastAsia="Arial" w:hAnsi="Arial" w:cs="Arial"/>
          <w:strike/>
          <w:spacing w:val="9"/>
          <w:w w:val="90"/>
          <w:sz w:val="16"/>
          <w:szCs w:val="16"/>
          <w:lang w:val="en-GB"/>
          <w:rPrChange w:id="7050" w:author="Filipe Santana" w:date="2016-01-03T22:29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51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point,</w:t>
      </w:r>
      <w:r w:rsidRPr="00287B4E">
        <w:rPr>
          <w:rFonts w:ascii="Arial" w:eastAsia="Arial" w:hAnsi="Arial" w:cs="Arial"/>
          <w:strike/>
          <w:spacing w:val="19"/>
          <w:w w:val="90"/>
          <w:sz w:val="16"/>
          <w:szCs w:val="16"/>
          <w:lang w:val="en-GB"/>
          <w:rPrChange w:id="7052" w:author="Filipe Santana" w:date="2016-01-03T22:29:00Z">
            <w:rPr>
              <w:rFonts w:ascii="Arial" w:eastAsia="Arial" w:hAnsi="Arial" w:cs="Arial"/>
              <w:spacing w:val="19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53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we</w:t>
      </w:r>
      <w:r w:rsidRPr="00287B4E">
        <w:rPr>
          <w:rFonts w:ascii="Arial" w:eastAsia="Arial" w:hAnsi="Arial" w:cs="Arial"/>
          <w:strike/>
          <w:spacing w:val="4"/>
          <w:w w:val="90"/>
          <w:sz w:val="16"/>
          <w:szCs w:val="16"/>
          <w:lang w:val="en-GB"/>
          <w:rPrChange w:id="7054" w:author="Filipe Santana" w:date="2016-01-03T22:29:00Z">
            <w:rPr>
              <w:rFonts w:ascii="Arial" w:eastAsia="Arial" w:hAnsi="Arial" w:cs="Arial"/>
              <w:spacing w:val="4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55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do</w:t>
      </w:r>
      <w:r w:rsidRPr="00287B4E">
        <w:rPr>
          <w:rFonts w:ascii="Arial" w:eastAsia="Arial" w:hAnsi="Arial" w:cs="Arial"/>
          <w:strike/>
          <w:spacing w:val="3"/>
          <w:w w:val="90"/>
          <w:sz w:val="16"/>
          <w:szCs w:val="16"/>
          <w:lang w:val="en-GB"/>
          <w:rPrChange w:id="7056" w:author="Filipe Santana" w:date="2016-01-03T22:29:00Z">
            <w:rPr>
              <w:rFonts w:ascii="Arial" w:eastAsia="Arial" w:hAnsi="Arial" w:cs="Arial"/>
              <w:spacing w:val="3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57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not</w:t>
      </w:r>
      <w:r w:rsidRPr="00287B4E">
        <w:rPr>
          <w:rFonts w:ascii="Arial" w:eastAsia="Arial" w:hAnsi="Arial" w:cs="Arial"/>
          <w:strike/>
          <w:spacing w:val="7"/>
          <w:w w:val="90"/>
          <w:sz w:val="16"/>
          <w:szCs w:val="16"/>
          <w:lang w:val="en-GB"/>
          <w:rPrChange w:id="7058" w:author="Filipe Santana" w:date="2016-01-03T22:29:00Z">
            <w:rPr>
              <w:rFonts w:ascii="Arial" w:eastAsia="Arial" w:hAnsi="Arial" w:cs="Arial"/>
              <w:spacing w:val="7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59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sh</w:t>
      </w:r>
      <w:r w:rsidRPr="00287B4E">
        <w:rPr>
          <w:rFonts w:ascii="Arial" w:eastAsia="Arial" w:hAnsi="Arial" w:cs="Arial"/>
          <w:strike/>
          <w:spacing w:val="-4"/>
          <w:w w:val="90"/>
          <w:sz w:val="16"/>
          <w:szCs w:val="16"/>
          <w:lang w:val="en-GB"/>
          <w:rPrChange w:id="7060" w:author="Filipe Santana" w:date="2016-01-03T22:29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o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61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</w:t>
      </w:r>
      <w:r w:rsidRPr="00287B4E">
        <w:rPr>
          <w:rFonts w:ascii="Arial" w:eastAsia="Arial" w:hAnsi="Arial" w:cs="Arial"/>
          <w:strike/>
          <w:spacing w:val="2"/>
          <w:w w:val="90"/>
          <w:sz w:val="16"/>
          <w:szCs w:val="16"/>
          <w:lang w:val="en-GB"/>
          <w:rPrChange w:id="7062" w:author="Filipe Santana" w:date="2016-01-03T22:29:00Z">
            <w:rPr>
              <w:rFonts w:ascii="Arial" w:eastAsia="Arial" w:hAnsi="Arial" w:cs="Arial"/>
              <w:spacing w:val="2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63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-2"/>
          <w:w w:val="90"/>
          <w:sz w:val="16"/>
          <w:szCs w:val="16"/>
          <w:lang w:val="en-GB"/>
          <w:rPrChange w:id="7064" w:author="Filipe Santana" w:date="2016-01-03T22:29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90"/>
          <w:sz w:val="16"/>
          <w:szCs w:val="16"/>
          <w:lang w:val="en-GB"/>
          <w:rPrChange w:id="7065" w:author="Filipe Santana" w:date="2016-01-03T22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results</w:t>
      </w:r>
      <w:r w:rsidRPr="00287B4E">
        <w:rPr>
          <w:rFonts w:ascii="Arial" w:eastAsia="Arial" w:hAnsi="Arial" w:cs="Arial"/>
          <w:strike/>
          <w:spacing w:val="-5"/>
          <w:w w:val="90"/>
          <w:sz w:val="16"/>
          <w:szCs w:val="16"/>
          <w:lang w:val="en-GB"/>
          <w:rPrChange w:id="7066" w:author="Filipe Santana" w:date="2016-01-03T22:29:00Z">
            <w:rPr>
              <w:rFonts w:ascii="Arial" w:eastAsia="Arial" w:hAnsi="Arial" w:cs="Arial"/>
              <w:spacing w:val="-5"/>
              <w:w w:val="9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7067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287B4E">
        <w:rPr>
          <w:rFonts w:ascii="Arial" w:eastAsia="Arial" w:hAnsi="Arial" w:cs="Arial"/>
          <w:strike/>
          <w:spacing w:val="-13"/>
          <w:sz w:val="16"/>
          <w:szCs w:val="16"/>
          <w:lang w:val="en-GB"/>
          <w:rPrChange w:id="7068" w:author="Filipe Santana" w:date="2016-01-03T22:29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7"/>
          <w:sz w:val="16"/>
          <w:szCs w:val="16"/>
          <w:lang w:val="en-GB"/>
          <w:rPrChange w:id="7069" w:author="Filipe Santana" w:date="2016-01-03T22:29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6"/>
          <w:w w:val="87"/>
          <w:sz w:val="16"/>
          <w:szCs w:val="16"/>
          <w:lang w:val="en-GB"/>
          <w:rPrChange w:id="7070" w:author="Filipe Santana" w:date="2016-01-03T22:29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7071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  <w:t>first</w:t>
      </w:r>
      <w:r w:rsidRPr="00287B4E">
        <w:rPr>
          <w:rFonts w:ascii="Arial" w:eastAsia="Arial" w:hAnsi="Arial" w:cs="Arial"/>
          <w:strike/>
          <w:spacing w:val="-10"/>
          <w:sz w:val="16"/>
          <w:szCs w:val="16"/>
          <w:lang w:val="en-GB"/>
          <w:rPrChange w:id="7072" w:author="Filipe Santana" w:date="2016-01-03T22:29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4"/>
          <w:sz w:val="16"/>
          <w:szCs w:val="16"/>
          <w:lang w:val="en-GB"/>
          <w:rPrChange w:id="7073" w:author="Filipe Santana" w:date="2016-01-03T22:29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step</w:t>
      </w:r>
      <w:r w:rsidRPr="00287B4E">
        <w:rPr>
          <w:rFonts w:ascii="Arial" w:eastAsia="Arial" w:hAnsi="Arial" w:cs="Arial"/>
          <w:strike/>
          <w:spacing w:val="7"/>
          <w:w w:val="84"/>
          <w:sz w:val="16"/>
          <w:szCs w:val="16"/>
          <w:lang w:val="en-GB"/>
          <w:rPrChange w:id="7074" w:author="Filipe Santana" w:date="2016-01-03T22:29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7075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  <w:t>quer</w:t>
      </w:r>
      <w:r w:rsidRPr="00287B4E">
        <w:rPr>
          <w:rFonts w:ascii="Arial" w:eastAsia="Arial" w:hAnsi="Arial" w:cs="Arial"/>
          <w:strike/>
          <w:spacing w:val="-10"/>
          <w:sz w:val="16"/>
          <w:szCs w:val="16"/>
          <w:lang w:val="en-GB"/>
          <w:rPrChange w:id="7076" w:author="Filipe Santana" w:date="2016-01-03T22:29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7077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,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78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287B4E">
        <w:rPr>
          <w:rFonts w:ascii="Arial" w:eastAsia="Arial" w:hAnsi="Arial" w:cs="Arial"/>
          <w:strike/>
          <w:spacing w:val="-11"/>
          <w:w w:val="86"/>
          <w:sz w:val="16"/>
          <w:szCs w:val="16"/>
          <w:lang w:val="en-GB"/>
          <w:rPrChange w:id="7079" w:author="Filipe Santana" w:date="2016-01-03T22:29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80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present</w:t>
      </w:r>
      <w:r w:rsidRPr="00287B4E">
        <w:rPr>
          <w:rFonts w:ascii="Arial" w:eastAsia="Arial" w:hAnsi="Arial" w:cs="Arial"/>
          <w:strike/>
          <w:spacing w:val="-11"/>
          <w:w w:val="86"/>
          <w:sz w:val="16"/>
          <w:szCs w:val="16"/>
          <w:lang w:val="en-GB"/>
          <w:rPrChange w:id="7081" w:author="Filipe Santana" w:date="2016-01-03T22:29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82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directly </w:t>
      </w:r>
      <w:r w:rsidRPr="00287B4E">
        <w:rPr>
          <w:rFonts w:ascii="Arial" w:eastAsia="Arial" w:hAnsi="Arial" w:cs="Arial"/>
          <w:strike/>
          <w:spacing w:val="2"/>
          <w:w w:val="86"/>
          <w:sz w:val="16"/>
          <w:szCs w:val="16"/>
          <w:lang w:val="en-GB"/>
          <w:rPrChange w:id="7083" w:author="Filipe Santana" w:date="2016-01-03T22:29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84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proofErr w:type="gramEnd"/>
      <w:r w:rsidRPr="00287B4E">
        <w:rPr>
          <w:rFonts w:ascii="Arial" w:eastAsia="Arial" w:hAnsi="Arial" w:cs="Arial"/>
          <w:strike/>
          <w:spacing w:val="-9"/>
          <w:w w:val="86"/>
          <w:sz w:val="16"/>
          <w:szCs w:val="16"/>
          <w:lang w:val="en-GB"/>
          <w:rPrChange w:id="7085" w:author="Filipe Santana" w:date="2016-01-03T22:29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86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result</w:t>
      </w:r>
      <w:r w:rsidRPr="00287B4E">
        <w:rPr>
          <w:rFonts w:ascii="Arial" w:eastAsia="Arial" w:hAnsi="Arial" w:cs="Arial"/>
          <w:strike/>
          <w:spacing w:val="5"/>
          <w:w w:val="86"/>
          <w:sz w:val="16"/>
          <w:szCs w:val="16"/>
          <w:lang w:val="en-GB"/>
          <w:rPrChange w:id="7087" w:author="Filipe Santana" w:date="2016-01-03T22:29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78"/>
          <w:sz w:val="16"/>
          <w:szCs w:val="16"/>
          <w:lang w:val="en-GB"/>
          <w:rPrChange w:id="7088" w:author="Filipe Santana" w:date="2016-01-03T22:29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287B4E">
        <w:rPr>
          <w:rFonts w:ascii="Arial" w:eastAsia="Arial" w:hAnsi="Arial" w:cs="Arial"/>
          <w:strike/>
          <w:spacing w:val="-7"/>
          <w:w w:val="78"/>
          <w:sz w:val="16"/>
          <w:szCs w:val="16"/>
          <w:lang w:val="en-GB"/>
          <w:rPrChange w:id="7089" w:author="Filipe Santana" w:date="2016-01-03T22:29:00Z">
            <w:rPr>
              <w:rFonts w:ascii="Arial" w:eastAsia="Arial" w:hAnsi="Arial" w:cs="Arial"/>
              <w:spacing w:val="-7"/>
              <w:w w:val="78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90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-9"/>
          <w:w w:val="86"/>
          <w:sz w:val="16"/>
          <w:szCs w:val="16"/>
          <w:lang w:val="en-GB"/>
          <w:rPrChange w:id="7091" w:author="Filipe Santana" w:date="2016-01-03T22:29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92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reader</w:t>
      </w:r>
      <w:r w:rsidRPr="00287B4E">
        <w:rPr>
          <w:rFonts w:ascii="Arial" w:eastAsia="Arial" w:hAnsi="Arial" w:cs="Arial"/>
          <w:strike/>
          <w:spacing w:val="-11"/>
          <w:w w:val="86"/>
          <w:sz w:val="16"/>
          <w:szCs w:val="16"/>
          <w:lang w:val="en-GB"/>
          <w:rPrChange w:id="7093" w:author="Filipe Santana" w:date="2016-01-03T22:29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94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may</w:t>
      </w:r>
      <w:r w:rsidRPr="00287B4E">
        <w:rPr>
          <w:rFonts w:ascii="Arial" w:eastAsia="Arial" w:hAnsi="Arial" w:cs="Arial"/>
          <w:strike/>
          <w:spacing w:val="1"/>
          <w:w w:val="86"/>
          <w:sz w:val="16"/>
          <w:szCs w:val="16"/>
          <w:lang w:val="en-GB"/>
          <w:rPrChange w:id="7095" w:author="Filipe Santana" w:date="2016-01-03T22:29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96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h</w:t>
      </w:r>
      <w:r w:rsidRPr="00287B4E">
        <w:rPr>
          <w:rFonts w:ascii="Arial" w:eastAsia="Arial" w:hAnsi="Arial" w:cs="Arial"/>
          <w:strike/>
          <w:spacing w:val="-3"/>
          <w:w w:val="86"/>
          <w:sz w:val="16"/>
          <w:szCs w:val="16"/>
          <w:lang w:val="en-GB"/>
          <w:rPrChange w:id="7097" w:author="Filipe Santana" w:date="2016-01-03T22:29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a</w:t>
      </w:r>
      <w:r w:rsidRPr="00287B4E">
        <w:rPr>
          <w:rFonts w:ascii="Arial" w:eastAsia="Arial" w:hAnsi="Arial" w:cs="Arial"/>
          <w:strike/>
          <w:spacing w:val="-2"/>
          <w:w w:val="86"/>
          <w:sz w:val="16"/>
          <w:szCs w:val="16"/>
          <w:lang w:val="en-GB"/>
          <w:rPrChange w:id="7098" w:author="Filipe Santana" w:date="2016-01-03T22:29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099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</w:t>
      </w:r>
      <w:r w:rsidRPr="00287B4E">
        <w:rPr>
          <w:rFonts w:ascii="Arial" w:eastAsia="Arial" w:hAnsi="Arial" w:cs="Arial"/>
          <w:strike/>
          <w:spacing w:val="-11"/>
          <w:w w:val="86"/>
          <w:sz w:val="16"/>
          <w:szCs w:val="16"/>
          <w:lang w:val="en-GB"/>
          <w:rPrChange w:id="7100" w:author="Filipe Santana" w:date="2016-01-03T22:29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101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understood</w:t>
      </w:r>
      <w:r w:rsidRPr="00287B4E">
        <w:rPr>
          <w:rFonts w:ascii="Arial" w:eastAsia="Arial" w:hAnsi="Arial" w:cs="Arial"/>
          <w:strike/>
          <w:spacing w:val="5"/>
          <w:w w:val="86"/>
          <w:sz w:val="16"/>
          <w:szCs w:val="16"/>
          <w:lang w:val="en-GB"/>
          <w:rPrChange w:id="7102" w:author="Filipe Santana" w:date="2016-01-03T22:29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6"/>
          <w:sz w:val="16"/>
          <w:szCs w:val="16"/>
          <w:lang w:val="en-GB"/>
          <w:rPrChange w:id="7103" w:author="Filipe Santana" w:date="2016-01-03T22:29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-9"/>
          <w:w w:val="86"/>
          <w:sz w:val="16"/>
          <w:szCs w:val="16"/>
          <w:lang w:val="en-GB"/>
          <w:rPrChange w:id="7104" w:author="Filipe Santana" w:date="2016-01-03T22:29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7105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notion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7106" w:author="Filipe Santana" w:date="2016-01-03T22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behind</w:t>
      </w:r>
      <w:r w:rsidRPr="00287B4E">
        <w:rPr>
          <w:rFonts w:ascii="Arial" w:eastAsia="Arial" w:hAnsi="Arial" w:cs="Arial"/>
          <w:strike/>
          <w:spacing w:val="5"/>
          <w:w w:val="89"/>
          <w:sz w:val="16"/>
          <w:szCs w:val="16"/>
          <w:lang w:val="en-GB"/>
          <w:rPrChange w:id="7107" w:author="Filipe Santana" w:date="2016-01-03T22:29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7108" w:author="Filipe Santana" w:date="2016-01-03T22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287B4E">
        <w:rPr>
          <w:rFonts w:ascii="Arial" w:eastAsia="Arial" w:hAnsi="Arial" w:cs="Arial"/>
          <w:strike/>
          <w:spacing w:val="-5"/>
          <w:w w:val="89"/>
          <w:sz w:val="16"/>
          <w:szCs w:val="16"/>
          <w:lang w:val="en-GB"/>
          <w:rPrChange w:id="7109" w:author="Filipe Santana" w:date="2016-01-03T22:29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7110" w:author="Filipe Santana" w:date="2016-01-03T22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</w:t>
      </w:r>
      <w:r w:rsidRPr="00287B4E">
        <w:rPr>
          <w:rFonts w:ascii="Arial" w:eastAsia="Arial" w:hAnsi="Arial" w:cs="Arial"/>
          <w:strike/>
          <w:spacing w:val="-2"/>
          <w:w w:val="89"/>
          <w:sz w:val="16"/>
          <w:szCs w:val="16"/>
          <w:lang w:val="en-GB"/>
          <w:rPrChange w:id="7111" w:author="Filipe Santana" w:date="2016-01-03T22:29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w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7112" w:author="Filipe Santana" w:date="2016-01-03T22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o-step</w:t>
      </w:r>
      <w:r w:rsidRPr="00287B4E">
        <w:rPr>
          <w:rFonts w:ascii="Arial" w:eastAsia="Arial" w:hAnsi="Arial" w:cs="Arial"/>
          <w:strike/>
          <w:spacing w:val="7"/>
          <w:w w:val="89"/>
          <w:sz w:val="16"/>
          <w:szCs w:val="16"/>
          <w:lang w:val="en-GB"/>
          <w:rPrChange w:id="7113" w:author="Filipe Santana" w:date="2016-01-03T22:29:00Z">
            <w:rPr>
              <w:rFonts w:ascii="Arial" w:eastAsia="Arial" w:hAnsi="Arial" w:cs="Arial"/>
              <w:spacing w:val="7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w w:val="89"/>
          <w:sz w:val="16"/>
          <w:szCs w:val="16"/>
          <w:lang w:val="en-GB"/>
          <w:rPrChange w:id="7114" w:author="Filipe Santana" w:date="2016-01-03T22:29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query</w:t>
      </w:r>
      <w:r w:rsidRPr="00287B4E">
        <w:rPr>
          <w:rFonts w:ascii="Arial" w:eastAsia="Arial" w:hAnsi="Arial" w:cs="Arial"/>
          <w:strike/>
          <w:spacing w:val="4"/>
          <w:w w:val="89"/>
          <w:sz w:val="16"/>
          <w:szCs w:val="16"/>
          <w:lang w:val="en-GB"/>
          <w:rPrChange w:id="7115" w:author="Filipe Santana" w:date="2016-01-03T22:29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287B4E">
        <w:rPr>
          <w:rFonts w:ascii="Arial" w:eastAsia="Arial" w:hAnsi="Arial" w:cs="Arial"/>
          <w:strike/>
          <w:sz w:val="16"/>
          <w:szCs w:val="16"/>
          <w:lang w:val="en-GB"/>
          <w:rPrChange w:id="7116" w:author="Filipe Santana" w:date="2016-01-03T22:29:00Z">
            <w:rPr>
              <w:rFonts w:ascii="Arial" w:eastAsia="Arial" w:hAnsi="Arial" w:cs="Arial"/>
              <w:sz w:val="16"/>
              <w:szCs w:val="16"/>
            </w:rPr>
          </w:rPrChange>
        </w:rPr>
        <w:t>approach.</w:t>
      </w:r>
    </w:p>
    <w:p w14:paraId="6A8C1362" w14:textId="77777777" w:rsidR="00E6733B" w:rsidRPr="00E52A5C" w:rsidRDefault="00E6733B">
      <w:pPr>
        <w:spacing w:before="1" w:after="0" w:line="120" w:lineRule="exact"/>
        <w:rPr>
          <w:sz w:val="12"/>
          <w:szCs w:val="12"/>
          <w:lang w:val="en-GB"/>
          <w:rPrChange w:id="7117" w:author="Filipe Santana" w:date="2016-01-03T15:57:00Z">
            <w:rPr>
              <w:sz w:val="12"/>
              <w:szCs w:val="12"/>
            </w:rPr>
          </w:rPrChange>
        </w:rPr>
      </w:pPr>
    </w:p>
    <w:p w14:paraId="1AD07D1B" w14:textId="77777777" w:rsidR="00E6733B" w:rsidRPr="00E52A5C" w:rsidRDefault="002C1A14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  <w:rPrChange w:id="71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1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CQ2: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7120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21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7122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2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20"/>
          <w:w w:val="91"/>
          <w:sz w:val="16"/>
          <w:szCs w:val="16"/>
          <w:lang w:val="en-GB"/>
          <w:rPrChange w:id="7124" w:author="Filipe Santana" w:date="2016-01-03T15:57:00Z">
            <w:rPr>
              <w:rFonts w:ascii="Arial" w:eastAsia="Arial" w:hAnsi="Arial" w:cs="Arial"/>
              <w:i/>
              <w:spacing w:val="2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2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91"/>
          <w:sz w:val="16"/>
          <w:szCs w:val="16"/>
          <w:lang w:val="en-GB"/>
          <w:rPrChange w:id="7126" w:author="Filipe Santana" w:date="2016-01-03T15:57:00Z">
            <w:rPr>
              <w:rFonts w:ascii="Arial" w:eastAsia="Arial" w:hAnsi="Arial" w:cs="Arial"/>
              <w:i/>
              <w:spacing w:val="-5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2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18"/>
          <w:w w:val="91"/>
          <w:sz w:val="16"/>
          <w:szCs w:val="16"/>
          <w:lang w:val="en-GB"/>
          <w:rPrChange w:id="7128" w:author="Filipe Santana" w:date="2016-01-03T15:57:00Z">
            <w:rPr>
              <w:rFonts w:ascii="Arial" w:eastAsia="Arial" w:hAnsi="Arial" w:cs="Arial"/>
              <w:i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2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7130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31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91"/>
          <w:sz w:val="16"/>
          <w:szCs w:val="16"/>
          <w:lang w:val="en-GB"/>
          <w:rPrChange w:id="7132" w:author="Filipe Santana" w:date="2016-01-03T15:57:00Z">
            <w:rPr>
              <w:rFonts w:ascii="Arial" w:eastAsia="Arial" w:hAnsi="Arial" w:cs="Arial"/>
              <w:i/>
              <w:spacing w:val="-6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3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oteins</w:t>
      </w:r>
      <w:r w:rsidRPr="00E52A5C">
        <w:rPr>
          <w:rFonts w:ascii="Arial" w:eastAsia="Arial" w:hAnsi="Arial" w:cs="Arial"/>
          <w:i/>
          <w:spacing w:val="20"/>
          <w:w w:val="91"/>
          <w:sz w:val="16"/>
          <w:szCs w:val="16"/>
          <w:lang w:val="en-GB"/>
          <w:rPrChange w:id="7134" w:author="Filipe Santana" w:date="2016-01-03T15:57:00Z">
            <w:rPr>
              <w:rFonts w:ascii="Arial" w:eastAsia="Arial" w:hAnsi="Arial" w:cs="Arial"/>
              <w:i/>
              <w:spacing w:val="2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3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7136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3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91"/>
          <w:sz w:val="16"/>
          <w:szCs w:val="16"/>
          <w:lang w:val="en-GB"/>
          <w:rPrChange w:id="7138" w:author="Filipe Santana" w:date="2016-01-03T15:57:00Z">
            <w:rPr>
              <w:rFonts w:ascii="Arial" w:eastAsia="Arial" w:hAnsi="Arial" w:cs="Arial"/>
              <w:i/>
              <w:spacing w:val="-5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39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18"/>
          <w:w w:val="91"/>
          <w:sz w:val="16"/>
          <w:szCs w:val="16"/>
          <w:lang w:val="en-GB"/>
          <w:rPrChange w:id="7140" w:author="Filipe Santana" w:date="2016-01-03T15:57:00Z">
            <w:rPr>
              <w:rFonts w:ascii="Arial" w:eastAsia="Arial" w:hAnsi="Arial" w:cs="Arial"/>
              <w:i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4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7142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4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i/>
          <w:spacing w:val="3"/>
          <w:sz w:val="16"/>
          <w:szCs w:val="16"/>
          <w:lang w:val="en-GB"/>
          <w:rPrChange w:id="7144" w:author="Filipe Santana" w:date="2016-01-03T15:57:00Z">
            <w:rPr>
              <w:rFonts w:ascii="Arial" w:eastAsia="Arial" w:hAnsi="Arial" w:cs="Arial"/>
              <w:i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145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i/>
          <w:spacing w:val="17"/>
          <w:w w:val="93"/>
          <w:sz w:val="16"/>
          <w:szCs w:val="16"/>
          <w:lang w:val="en-GB"/>
          <w:rPrChange w:id="7146" w:author="Filipe Santana" w:date="2016-01-03T15:57:00Z">
            <w:rPr>
              <w:rFonts w:ascii="Arial" w:eastAsia="Arial" w:hAnsi="Arial" w:cs="Arial"/>
              <w:i/>
              <w:spacing w:val="17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4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certain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7148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14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molecu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150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-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5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lar</w:t>
      </w:r>
      <w:r w:rsidRPr="00E52A5C">
        <w:rPr>
          <w:rFonts w:ascii="Arial" w:eastAsia="Arial" w:hAnsi="Arial" w:cs="Arial"/>
          <w:i/>
          <w:spacing w:val="19"/>
          <w:sz w:val="16"/>
          <w:szCs w:val="16"/>
          <w:lang w:val="en-GB"/>
          <w:rPrChange w:id="7152" w:author="Filipe Santana" w:date="2016-01-03T15:57:00Z">
            <w:rPr>
              <w:rFonts w:ascii="Arial" w:eastAsia="Arial" w:hAnsi="Arial" w:cs="Arial"/>
              <w:i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15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functions</w:t>
      </w:r>
      <w:r w:rsidRPr="00E52A5C">
        <w:rPr>
          <w:rFonts w:ascii="Arial" w:eastAsia="Arial" w:hAnsi="Arial" w:cs="Arial"/>
          <w:i/>
          <w:spacing w:val="16"/>
          <w:w w:val="91"/>
          <w:sz w:val="16"/>
          <w:szCs w:val="16"/>
          <w:lang w:val="en-GB"/>
          <w:rPrChange w:id="7154" w:author="Filipe Santana" w:date="2016-01-03T15:57:00Z">
            <w:rPr>
              <w:rFonts w:ascii="Arial" w:eastAsia="Arial" w:hAnsi="Arial" w:cs="Arial"/>
              <w:i/>
              <w:spacing w:val="1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5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7156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157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i/>
          <w:spacing w:val="14"/>
          <w:w w:val="88"/>
          <w:sz w:val="16"/>
          <w:szCs w:val="16"/>
          <w:lang w:val="en-GB"/>
          <w:rPrChange w:id="7158" w:author="Filipe Santana" w:date="2016-01-03T15:57:00Z">
            <w:rPr>
              <w:rFonts w:ascii="Arial" w:eastAsia="Arial" w:hAnsi="Arial" w:cs="Arial"/>
              <w:i/>
              <w:spacing w:val="1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159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‘</w:t>
      </w:r>
      <w:proofErr w:type="gram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16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methylt</w:t>
      </w:r>
      <w:r w:rsidRPr="00E52A5C">
        <w:rPr>
          <w:rFonts w:ascii="Arial" w:eastAsia="Arial" w:hAnsi="Arial" w:cs="Arial"/>
          <w:i/>
          <w:spacing w:val="-2"/>
          <w:w w:val="88"/>
          <w:sz w:val="16"/>
          <w:szCs w:val="16"/>
          <w:lang w:val="en-GB"/>
          <w:rPrChange w:id="7161" w:author="Filipe Santana" w:date="2016-01-03T15:57:00Z">
            <w:rPr>
              <w:rFonts w:ascii="Arial" w:eastAsia="Arial" w:hAnsi="Arial" w:cs="Arial"/>
              <w:i/>
              <w:spacing w:val="-2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16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ansfe</w:t>
      </w:r>
      <w:r w:rsidRPr="00E52A5C">
        <w:rPr>
          <w:rFonts w:ascii="Arial" w:eastAsia="Arial" w:hAnsi="Arial" w:cs="Arial"/>
          <w:i/>
          <w:spacing w:val="-2"/>
          <w:w w:val="88"/>
          <w:sz w:val="16"/>
          <w:szCs w:val="16"/>
          <w:lang w:val="en-GB"/>
          <w:rPrChange w:id="7163" w:author="Filipe Santana" w:date="2016-01-03T15:57:00Z">
            <w:rPr>
              <w:rFonts w:ascii="Arial" w:eastAsia="Arial" w:hAnsi="Arial" w:cs="Arial"/>
              <w:i/>
              <w:spacing w:val="-2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16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 xml:space="preserve">ase </w:t>
      </w:r>
      <w:r w:rsidRPr="00E52A5C">
        <w:rPr>
          <w:rFonts w:ascii="Arial" w:eastAsia="Arial" w:hAnsi="Arial" w:cs="Arial"/>
          <w:i/>
          <w:spacing w:val="15"/>
          <w:w w:val="88"/>
          <w:sz w:val="16"/>
          <w:szCs w:val="16"/>
          <w:lang w:val="en-GB"/>
          <w:rPrChange w:id="7165" w:author="Filipe Santana" w:date="2016-01-03T15:57:00Z">
            <w:rPr>
              <w:rFonts w:ascii="Arial" w:eastAsia="Arial" w:hAnsi="Arial" w:cs="Arial"/>
              <w:i/>
              <w:spacing w:val="1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16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activity</w:t>
      </w:r>
      <w:proofErr w:type="gramEnd"/>
      <w:r w:rsidRPr="00E52A5C">
        <w:rPr>
          <w:rFonts w:ascii="Arial" w:eastAsia="Arial" w:hAnsi="Arial" w:cs="Arial"/>
          <w:i/>
          <w:sz w:val="16"/>
          <w:szCs w:val="16"/>
          <w:lang w:val="en-GB"/>
          <w:rPrChange w:id="716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’? </w:t>
      </w:r>
      <w:r w:rsidRPr="00E52A5C">
        <w:rPr>
          <w:rFonts w:ascii="Arial" w:eastAsia="Arial" w:hAnsi="Arial" w:cs="Arial"/>
          <w:i/>
          <w:spacing w:val="13"/>
          <w:sz w:val="16"/>
          <w:szCs w:val="16"/>
          <w:lang w:val="en-GB"/>
          <w:rPrChange w:id="7168" w:author="Filipe Santana" w:date="2016-01-03T15:57:00Z">
            <w:rPr>
              <w:rFonts w:ascii="Arial" w:eastAsia="Arial" w:hAnsi="Arial" w:cs="Arial"/>
              <w:i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7170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17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16"/>
          <w:w w:val="90"/>
          <w:sz w:val="16"/>
          <w:szCs w:val="16"/>
          <w:lang w:val="en-GB"/>
          <w:rPrChange w:id="7172" w:author="Filipe Santana" w:date="2016-01-03T15:57:00Z">
            <w:rPr>
              <w:rFonts w:ascii="Arial" w:eastAsia="Arial" w:hAnsi="Arial" w:cs="Arial"/>
              <w:spacing w:val="1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7174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17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meant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7177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17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7179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7180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18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  classes</w:t>
      </w:r>
      <w:proofErr w:type="gramEnd"/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7182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7184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18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30"/>
          <w:w w:val="87"/>
          <w:sz w:val="16"/>
          <w:szCs w:val="16"/>
          <w:lang w:val="en-GB"/>
          <w:rPrChange w:id="7186" w:author="Filipe Santana" w:date="2016-01-03T15:57:00Z">
            <w:rPr>
              <w:rFonts w:ascii="Arial" w:eastAsia="Arial" w:hAnsi="Arial" w:cs="Arial"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18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7188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18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7190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1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7192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1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7194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1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spacing w:val="22"/>
          <w:w w:val="91"/>
          <w:sz w:val="16"/>
          <w:szCs w:val="16"/>
          <w:lang w:val="en-GB"/>
          <w:rPrChange w:id="7196" w:author="Filipe Santana" w:date="2016-01-03T15:57:00Z">
            <w:rPr>
              <w:rFonts w:ascii="Arial" w:eastAsia="Arial" w:hAnsi="Arial" w:cs="Arial"/>
              <w:spacing w:val="2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1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certain</w:t>
      </w:r>
      <w:r w:rsidRPr="00E52A5C">
        <w:rPr>
          <w:rFonts w:ascii="Arial" w:eastAsia="Arial" w:hAnsi="Arial" w:cs="Arial"/>
          <w:spacing w:val="6"/>
          <w:w w:val="91"/>
          <w:sz w:val="16"/>
          <w:szCs w:val="16"/>
          <w:lang w:val="en-GB"/>
          <w:rPrChange w:id="7198" w:author="Filipe Santana" w:date="2016-01-03T15:57:00Z">
            <w:rPr>
              <w:rFonts w:ascii="Arial" w:eastAsia="Arial" w:hAnsi="Arial" w:cs="Arial"/>
              <w:spacing w:val="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1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molecular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720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functions.</w:t>
      </w:r>
      <w:r w:rsidRPr="00E52A5C">
        <w:rPr>
          <w:rFonts w:ascii="Arial" w:eastAsia="Arial" w:hAnsi="Arial" w:cs="Arial"/>
          <w:spacing w:val="22"/>
          <w:w w:val="92"/>
          <w:sz w:val="16"/>
          <w:szCs w:val="16"/>
          <w:lang w:val="en-GB"/>
          <w:rPrChange w:id="7201" w:author="Filipe Santana" w:date="2016-01-03T15:57:00Z">
            <w:rPr>
              <w:rFonts w:ascii="Arial" w:eastAsia="Arial" w:hAnsi="Arial" w:cs="Arial"/>
              <w:spacing w:val="22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7203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7205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720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important</w:t>
      </w:r>
      <w:r w:rsidRPr="00E52A5C">
        <w:rPr>
          <w:rFonts w:ascii="Arial" w:eastAsia="Arial" w:hAnsi="Arial" w:cs="Arial"/>
          <w:spacing w:val="15"/>
          <w:w w:val="92"/>
          <w:sz w:val="16"/>
          <w:szCs w:val="16"/>
          <w:lang w:val="en-GB"/>
          <w:rPrChange w:id="7207" w:author="Filipe Santana" w:date="2016-01-03T15:57:00Z">
            <w:rPr>
              <w:rFonts w:ascii="Arial" w:eastAsia="Arial" w:hAnsi="Arial" w:cs="Arial"/>
              <w:spacing w:val="15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7209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highlight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7211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1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22"/>
          <w:w w:val="87"/>
          <w:sz w:val="16"/>
          <w:szCs w:val="16"/>
          <w:lang w:val="en-GB"/>
          <w:rPrChange w:id="7213" w:author="Filipe Santana" w:date="2016-01-03T15:57:00Z">
            <w:rPr>
              <w:rFonts w:ascii="Arial" w:eastAsia="Arial" w:hAnsi="Arial" w:cs="Arial"/>
              <w:spacing w:val="2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1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7215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1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33"/>
          <w:w w:val="87"/>
          <w:sz w:val="16"/>
          <w:szCs w:val="16"/>
          <w:lang w:val="en-GB"/>
          <w:rPrChange w:id="7217" w:author="Filipe Santana" w:date="2016-01-03T15:57:00Z">
            <w:rPr>
              <w:rFonts w:ascii="Arial" w:eastAsia="Arial" w:hAnsi="Arial" w:cs="Arial"/>
              <w:spacing w:val="3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1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7219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2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capable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7221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2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act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7224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226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2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7228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2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7230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7231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3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7233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23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8"/>
          <w:w w:val="87"/>
          <w:sz w:val="16"/>
          <w:szCs w:val="16"/>
          <w:lang w:val="en-GB"/>
          <w:rPrChange w:id="7235" w:author="Filipe Santana" w:date="2016-01-03T15:57:00Z">
            <w:rPr>
              <w:rFonts w:ascii="Arial" w:eastAsia="Arial" w:hAnsi="Arial" w:cs="Arial"/>
              <w:spacing w:val="1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1"/>
          <w:sz w:val="16"/>
          <w:szCs w:val="16"/>
          <w:lang w:val="en-GB"/>
          <w:rPrChange w:id="7236" w:author="Filipe Santana" w:date="2016-01-03T15:57:00Z">
            <w:rPr>
              <w:rFonts w:ascii="Arial" w:eastAsia="Arial" w:hAnsi="Arial" w:cs="Arial"/>
              <w:w w:val="111"/>
              <w:sz w:val="16"/>
              <w:szCs w:val="16"/>
            </w:rPr>
          </w:rPrChange>
        </w:rPr>
        <w:t>li</w:t>
      </w:r>
      <w:r w:rsidRPr="00E52A5C">
        <w:rPr>
          <w:rFonts w:ascii="Arial" w:eastAsia="Arial" w:hAnsi="Arial" w:cs="Arial"/>
          <w:spacing w:val="-2"/>
          <w:w w:val="111"/>
          <w:sz w:val="16"/>
          <w:szCs w:val="16"/>
          <w:lang w:val="en-GB"/>
          <w:rPrChange w:id="7237" w:author="Filipe Santana" w:date="2016-01-03T15:57:00Z">
            <w:rPr>
              <w:rFonts w:ascii="Arial" w:eastAsia="Arial" w:hAnsi="Arial" w:cs="Arial"/>
              <w:spacing w:val="-2"/>
              <w:w w:val="111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723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7239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724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polimorphisms</w:t>
      </w:r>
      <w:proofErr w:type="spellEnd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7241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243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724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gene</w:t>
      </w:r>
      <w:r w:rsidRPr="00E52A5C">
        <w:rPr>
          <w:rFonts w:ascii="Arial" w:eastAsia="Arial" w:hAnsi="Arial" w:cs="Arial"/>
          <w:spacing w:val="3"/>
          <w:w w:val="84"/>
          <w:sz w:val="16"/>
          <w:szCs w:val="16"/>
          <w:lang w:val="en-GB"/>
          <w:rPrChange w:id="7245" w:author="Filipe Santana" w:date="2016-01-03T15:57:00Z">
            <w:rPr>
              <w:rFonts w:ascii="Arial" w:eastAsia="Arial" w:hAnsi="Arial" w:cs="Arial"/>
              <w:spacing w:val="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MS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7247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724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leads</w:t>
      </w:r>
      <w:r w:rsidRPr="00E52A5C">
        <w:rPr>
          <w:rFonts w:ascii="Arial" w:eastAsia="Arial" w:hAnsi="Arial" w:cs="Arial"/>
          <w:spacing w:val="3"/>
          <w:w w:val="85"/>
          <w:sz w:val="16"/>
          <w:szCs w:val="16"/>
          <w:lang w:val="en-GB"/>
          <w:rPrChange w:id="7249" w:author="Filipe Santana" w:date="2016-01-03T15:57:00Z">
            <w:rPr>
              <w:rFonts w:ascii="Arial" w:eastAsia="Arial" w:hAnsi="Arial" w:cs="Arial"/>
              <w:spacing w:val="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725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25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methionine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25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synthase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7254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25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deficien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725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7257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2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7259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which</w:t>
      </w:r>
      <w:proofErr w:type="gramEnd"/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7261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726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leads</w:t>
      </w:r>
      <w:r w:rsidRPr="00E52A5C">
        <w:rPr>
          <w:rFonts w:ascii="Arial" w:eastAsia="Arial" w:hAnsi="Arial" w:cs="Arial"/>
          <w:spacing w:val="13"/>
          <w:w w:val="85"/>
          <w:sz w:val="16"/>
          <w:szCs w:val="16"/>
          <w:lang w:val="en-GB"/>
          <w:rPrChange w:id="7263" w:author="Filipe Santana" w:date="2016-01-03T15:57:00Z">
            <w:rPr>
              <w:rFonts w:ascii="Arial" w:eastAsia="Arial" w:hAnsi="Arial" w:cs="Arial"/>
              <w:spacing w:val="1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265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26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higher</w:t>
      </w:r>
      <w:r w:rsidRPr="00E52A5C">
        <w:rPr>
          <w:rFonts w:ascii="Arial" w:eastAsia="Arial" w:hAnsi="Arial" w:cs="Arial"/>
          <w:spacing w:val="20"/>
          <w:w w:val="89"/>
          <w:sz w:val="16"/>
          <w:szCs w:val="16"/>
          <w:lang w:val="en-GB"/>
          <w:rPrChange w:id="7267" w:author="Filipe Santana" w:date="2016-01-03T15:57:00Z">
            <w:rPr>
              <w:rFonts w:ascii="Arial" w:eastAsia="Arial" w:hAnsi="Arial" w:cs="Arial"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26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7269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27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ysteine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7271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27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7273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7274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27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els</w:t>
      </w:r>
      <w:r w:rsidRPr="00E52A5C">
        <w:rPr>
          <w:rFonts w:ascii="Arial" w:eastAsia="Arial" w:hAnsi="Arial" w:cs="Arial"/>
          <w:spacing w:val="16"/>
          <w:w w:val="89"/>
          <w:sz w:val="16"/>
          <w:szCs w:val="16"/>
          <w:lang w:val="en-GB"/>
          <w:rPrChange w:id="7276" w:author="Filipe Santana" w:date="2016-01-03T15:57:00Z">
            <w:rPr>
              <w:rFonts w:ascii="Arial" w:eastAsia="Arial" w:hAnsi="Arial" w:cs="Arial"/>
              <w:spacing w:val="1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27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together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7279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28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spacing w:val="8"/>
          <w:w w:val="91"/>
          <w:sz w:val="16"/>
          <w:szCs w:val="16"/>
          <w:lang w:val="en-GB"/>
          <w:rPrChange w:id="7281" w:author="Filipe Santana" w:date="2016-01-03T15:57:00Z">
            <w:rPr>
              <w:rFonts w:ascii="Arial" w:eastAsia="Arial" w:hAnsi="Arial" w:cs="Arial"/>
              <w:spacing w:val="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28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situations</w:t>
      </w:r>
      <w:r w:rsidRPr="00E52A5C">
        <w:rPr>
          <w:rFonts w:ascii="Arial" w:eastAsia="Arial" w:hAnsi="Arial" w:cs="Arial"/>
          <w:spacing w:val="-8"/>
          <w:w w:val="91"/>
          <w:sz w:val="16"/>
          <w:szCs w:val="16"/>
          <w:lang w:val="en-GB"/>
          <w:rPrChange w:id="7283" w:author="Filipe Santana" w:date="2016-01-03T15:57:00Z">
            <w:rPr>
              <w:rFonts w:ascii="Arial" w:eastAsia="Arial" w:hAnsi="Arial" w:cs="Arial"/>
              <w:spacing w:val="-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728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2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humans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7287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2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7289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mice.</w:t>
      </w:r>
    </w:p>
    <w:p w14:paraId="4B5C3ADE" w14:textId="77777777" w:rsidR="00E6733B" w:rsidRPr="00E52A5C" w:rsidRDefault="002C1A14">
      <w:pPr>
        <w:spacing w:before="1" w:after="0" w:line="240" w:lineRule="auto"/>
        <w:ind w:left="239" w:right="3460"/>
        <w:jc w:val="both"/>
        <w:rPr>
          <w:rFonts w:ascii="Arial" w:eastAsia="Arial" w:hAnsi="Arial" w:cs="Arial"/>
          <w:sz w:val="16"/>
          <w:szCs w:val="16"/>
          <w:lang w:val="en-GB"/>
          <w:rPrChange w:id="72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7292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  <w:rPrChange w:id="72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7294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2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illustrate,</w:t>
      </w:r>
      <w:r w:rsidRPr="00E52A5C">
        <w:rPr>
          <w:rFonts w:ascii="Arial" w:eastAsia="Arial" w:hAnsi="Arial" w:cs="Arial"/>
          <w:spacing w:val="12"/>
          <w:w w:val="91"/>
          <w:sz w:val="16"/>
          <w:szCs w:val="16"/>
          <w:lang w:val="en-GB"/>
          <w:rPrChange w:id="7296" w:author="Filipe Santana" w:date="2016-01-03T15:57:00Z">
            <w:rPr>
              <w:rFonts w:ascii="Arial" w:eastAsia="Arial" w:hAnsi="Arial" w:cs="Arial"/>
              <w:spacing w:val="1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2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7298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2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7300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30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write</w:t>
      </w:r>
      <w:r w:rsidRPr="00E52A5C">
        <w:rPr>
          <w:rFonts w:ascii="Arial" w:eastAsia="Arial" w:hAnsi="Arial" w:cs="Arial"/>
          <w:spacing w:val="10"/>
          <w:w w:val="91"/>
          <w:sz w:val="16"/>
          <w:szCs w:val="16"/>
          <w:lang w:val="en-GB"/>
          <w:rPrChange w:id="7302" w:author="Filipe Santana" w:date="2016-01-03T15:57:00Z">
            <w:rPr>
              <w:rFonts w:ascii="Arial" w:eastAsia="Arial" w:hAnsi="Arial" w:cs="Arial"/>
              <w:spacing w:val="1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30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CQ2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7304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730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7308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731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31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table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12.</w:t>
      </w:r>
    </w:p>
    <w:p w14:paraId="2C4B2A1F" w14:textId="77777777" w:rsidR="00E6733B" w:rsidRPr="00E52A5C" w:rsidRDefault="00E6733B">
      <w:pPr>
        <w:spacing w:before="8" w:after="0" w:line="170" w:lineRule="exact"/>
        <w:rPr>
          <w:sz w:val="17"/>
          <w:szCs w:val="17"/>
          <w:lang w:val="en-GB"/>
          <w:rPrChange w:id="7313" w:author="Filipe Santana" w:date="2016-01-03T15:57:00Z">
            <w:rPr>
              <w:sz w:val="17"/>
              <w:szCs w:val="17"/>
            </w:rPr>
          </w:rPrChange>
        </w:rPr>
      </w:pPr>
    </w:p>
    <w:p w14:paraId="5A9BA813" w14:textId="77777777" w:rsidR="00E6733B" w:rsidRPr="00E52A5C" w:rsidRDefault="002C1A14">
      <w:pPr>
        <w:spacing w:after="0" w:line="240" w:lineRule="auto"/>
        <w:ind w:right="4621"/>
        <w:jc w:val="both"/>
        <w:rPr>
          <w:rFonts w:ascii="Arial" w:eastAsia="Arial" w:hAnsi="Arial" w:cs="Arial"/>
          <w:sz w:val="15"/>
          <w:szCs w:val="15"/>
          <w:lang w:val="en-GB"/>
          <w:rPrChange w:id="7314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8"/>
          <w:sz w:val="15"/>
          <w:szCs w:val="15"/>
          <w:lang w:val="en-GB"/>
          <w:rPrChange w:id="7315" w:author="Filipe Santana" w:date="2016-01-03T15:57:00Z">
            <w:rPr>
              <w:rFonts w:ascii="Arial" w:eastAsia="Arial" w:hAnsi="Arial" w:cs="Arial"/>
              <w:spacing w:val="-11"/>
              <w:w w:val="88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316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7317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318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12.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7319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320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5"/>
          <w:szCs w:val="15"/>
          <w:lang w:val="en-GB"/>
          <w:rPrChange w:id="7321" w:author="Filipe Santana" w:date="2016-01-03T15:57:00Z">
            <w:rPr>
              <w:rFonts w:ascii="Arial" w:eastAsia="Arial" w:hAnsi="Arial" w:cs="Arial"/>
              <w:spacing w:val="-2"/>
              <w:w w:val="88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322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spacing w:val="9"/>
          <w:w w:val="88"/>
          <w:sz w:val="15"/>
          <w:szCs w:val="15"/>
          <w:lang w:val="en-GB"/>
          <w:rPrChange w:id="7323" w:author="Filipe Santana" w:date="2016-01-03T15:57:00Z">
            <w:rPr>
              <w:rFonts w:ascii="Arial" w:eastAsia="Arial" w:hAnsi="Arial" w:cs="Arial"/>
              <w:spacing w:val="9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324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Question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7325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732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#2</w:t>
      </w:r>
    </w:p>
    <w:p w14:paraId="208BBF50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7327" w:author="Filipe Santana" w:date="2016-01-03T15:57:00Z">
            <w:rPr>
              <w:sz w:val="10"/>
              <w:szCs w:val="10"/>
            </w:rPr>
          </w:rPrChange>
        </w:rPr>
      </w:pPr>
    </w:p>
    <w:p w14:paraId="2C3734CF" w14:textId="77777777" w:rsidR="00E6733B" w:rsidRPr="00E52A5C" w:rsidRDefault="00EC4A1B">
      <w:pPr>
        <w:spacing w:after="0" w:line="240" w:lineRule="auto"/>
        <w:ind w:left="171" w:right="3640"/>
        <w:jc w:val="both"/>
        <w:rPr>
          <w:rFonts w:ascii="Arial" w:eastAsia="Arial" w:hAnsi="Arial" w:cs="Arial"/>
          <w:sz w:val="16"/>
          <w:szCs w:val="16"/>
          <w:lang w:val="en-GB"/>
          <w:rPrChange w:id="73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2C97B005">
          <v:group id="_x0000_s1078" style="position:absolute;left:0;text-align:left;margin-left:367.6pt;margin-top:-.4pt;width:222.2pt;height:.1pt;z-index:-1183;mso-position-horizontal-relative:page" coordorigin="7352,-8" coordsize="4444,2">
            <v:shape id="_x0000_s1079" style="position:absolute;left:7352;top:-8;width:4444;height:2" coordorigin="7352,-8" coordsize="4444,0" path="m7352,-8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329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6"/>
          <w:w w:val="89"/>
          <w:sz w:val="16"/>
          <w:szCs w:val="16"/>
          <w:lang w:val="en-GB"/>
          <w:rPrChange w:id="7330" w:author="Filipe Santana" w:date="2016-01-03T15:57:00Z">
            <w:rPr>
              <w:rFonts w:ascii="Arial" w:eastAsia="Arial" w:hAnsi="Arial" w:cs="Arial"/>
              <w:i/>
              <w:spacing w:val="-6"/>
              <w:w w:val="89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33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otein</w:t>
      </w:r>
      <w:r w:rsidR="002C1A14" w:rsidRPr="00E52A5C">
        <w:rPr>
          <w:rFonts w:ascii="Arial" w:eastAsia="Arial" w:hAnsi="Arial" w:cs="Arial"/>
          <w:i/>
          <w:spacing w:val="21"/>
          <w:w w:val="89"/>
          <w:sz w:val="16"/>
          <w:szCs w:val="16"/>
          <w:lang w:val="en-GB"/>
          <w:rPrChange w:id="7332" w:author="Filipe Santana" w:date="2016-01-03T15:57:00Z">
            <w:rPr>
              <w:rFonts w:ascii="Arial" w:eastAsia="Arial" w:hAnsi="Arial" w:cs="Arial"/>
              <w:i/>
              <w:spacing w:val="21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733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7334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7335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7336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7337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7338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="002C1A14"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7339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7340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="002C1A14"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7341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7342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7343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734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="002C1A14"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7345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734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7347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348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function</w:t>
      </w:r>
      <w:r w:rsidR="002C1A14" w:rsidRPr="00E52A5C">
        <w:rPr>
          <w:rFonts w:ascii="Arial" w:eastAsia="Arial" w:hAnsi="Arial" w:cs="Arial"/>
          <w:i/>
          <w:spacing w:val="23"/>
          <w:w w:val="89"/>
          <w:sz w:val="16"/>
          <w:szCs w:val="16"/>
          <w:lang w:val="en-GB"/>
          <w:rPrChange w:id="7349" w:author="Filipe Santana" w:date="2016-01-03T15:57:00Z">
            <w:rPr>
              <w:rFonts w:ascii="Arial" w:eastAsia="Arial" w:hAnsi="Arial" w:cs="Arial"/>
              <w:i/>
              <w:spacing w:val="23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3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5CF1AD62" w14:textId="77777777" w:rsidR="00E6733B" w:rsidRPr="00E52A5C" w:rsidRDefault="00EC4A1B">
      <w:pPr>
        <w:spacing w:before="35" w:after="0" w:line="240" w:lineRule="auto"/>
        <w:ind w:left="495" w:right="-20"/>
        <w:rPr>
          <w:rFonts w:ascii="Arial" w:eastAsia="Arial" w:hAnsi="Arial" w:cs="Arial"/>
          <w:sz w:val="16"/>
          <w:szCs w:val="16"/>
          <w:lang w:val="en-GB"/>
          <w:rPrChange w:id="73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524881B6">
          <v:group id="_x0000_s1076" style="position:absolute;left:0;text-align:left;margin-left:367.6pt;margin-top:12.8pt;width:222.2pt;height:.1pt;z-index:-1182;mso-position-horizontal-relative:page" coordorigin="7352,256" coordsize="4444,2">
            <v:shape id="_x0000_s1077" style="position:absolute;left:7352;top:256;width:4444;height:2" coordorigin="7352,256" coordsize="4444,0" path="m7352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7352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7353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7354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7355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7356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ealized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7357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7358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b</w:t>
      </w:r>
      <w:r w:rsidR="002C1A14" w:rsidRPr="00E52A5C">
        <w:rPr>
          <w:rFonts w:ascii="Arial" w:eastAsia="Arial" w:hAnsi="Arial" w:cs="Arial"/>
          <w:b/>
          <w:bCs/>
          <w:spacing w:val="2"/>
          <w:w w:val="90"/>
          <w:sz w:val="16"/>
          <w:szCs w:val="16"/>
          <w:lang w:val="en-GB"/>
          <w:rPrChange w:id="7359" w:author="Filipe Santana" w:date="2016-01-03T15:57:00Z">
            <w:rPr>
              <w:rFonts w:ascii="Arial" w:eastAsia="Arial" w:hAnsi="Arial" w:cs="Arial"/>
              <w:b/>
              <w:bCs/>
              <w:spacing w:val="2"/>
              <w:w w:val="90"/>
              <w:sz w:val="16"/>
              <w:szCs w:val="16"/>
            </w:rPr>
          </w:rPrChange>
        </w:rPr>
        <w:t>y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7360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36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3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="002C1A14"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736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736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365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methylt</w:t>
      </w:r>
      <w:r w:rsidR="002C1A14" w:rsidRPr="00E52A5C">
        <w:rPr>
          <w:rFonts w:ascii="Arial" w:eastAsia="Arial" w:hAnsi="Arial" w:cs="Arial"/>
          <w:i/>
          <w:spacing w:val="-2"/>
          <w:w w:val="93"/>
          <w:sz w:val="16"/>
          <w:szCs w:val="16"/>
          <w:lang w:val="en-GB"/>
          <w:rPrChange w:id="7366" w:author="Filipe Santana" w:date="2016-01-03T15:57:00Z">
            <w:rPr>
              <w:rFonts w:ascii="Arial" w:eastAsia="Arial" w:hAnsi="Arial" w:cs="Arial"/>
              <w:i/>
              <w:spacing w:val="-2"/>
              <w:w w:val="9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36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ansfe</w:t>
      </w:r>
      <w:r w:rsidR="002C1A14"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7368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7369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ase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370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737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activit</w:t>
      </w:r>
      <w:r w:rsidR="002C1A14" w:rsidRPr="00E52A5C">
        <w:rPr>
          <w:rFonts w:ascii="Arial" w:eastAsia="Arial" w:hAnsi="Arial" w:cs="Arial"/>
          <w:i/>
          <w:spacing w:val="2"/>
          <w:sz w:val="16"/>
          <w:szCs w:val="16"/>
          <w:lang w:val="en-GB"/>
          <w:rPrChange w:id="7372" w:author="Filipe Santana" w:date="2016-01-03T15:57:00Z">
            <w:rPr>
              <w:rFonts w:ascii="Arial" w:eastAsia="Arial" w:hAnsi="Arial" w:cs="Arial"/>
              <w:i/>
              <w:spacing w:val="2"/>
              <w:sz w:val="16"/>
              <w:szCs w:val="16"/>
            </w:rPr>
          </w:rPrChange>
        </w:rPr>
        <w:t>y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3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’))</w:t>
      </w:r>
    </w:p>
    <w:p w14:paraId="3E956DAE" w14:textId="77777777" w:rsidR="00E6733B" w:rsidRPr="00E52A5C" w:rsidRDefault="00E6733B">
      <w:pPr>
        <w:spacing w:before="9" w:after="0" w:line="260" w:lineRule="exact"/>
        <w:rPr>
          <w:sz w:val="26"/>
          <w:szCs w:val="26"/>
          <w:lang w:val="en-GB"/>
          <w:rPrChange w:id="7374" w:author="Filipe Santana" w:date="2016-01-03T15:57:00Z">
            <w:rPr>
              <w:sz w:val="26"/>
              <w:szCs w:val="26"/>
            </w:rPr>
          </w:rPrChange>
        </w:rPr>
      </w:pPr>
    </w:p>
    <w:p w14:paraId="059D8754" w14:textId="77777777" w:rsidR="00E6733B" w:rsidRPr="00E52A5C" w:rsidRDefault="002C1A14">
      <w:pPr>
        <w:spacing w:after="0" w:line="240" w:lineRule="auto"/>
        <w:ind w:left="239" w:right="2427"/>
        <w:jc w:val="both"/>
        <w:rPr>
          <w:rFonts w:ascii="Arial" w:eastAsia="Arial" w:hAnsi="Arial" w:cs="Arial"/>
          <w:sz w:val="16"/>
          <w:szCs w:val="16"/>
          <w:lang w:val="en-GB"/>
          <w:rPrChange w:id="73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376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-2"/>
          <w:w w:val="93"/>
          <w:sz w:val="16"/>
          <w:szCs w:val="16"/>
          <w:lang w:val="en-GB"/>
          <w:rPrChange w:id="7377" w:author="Filipe Santana" w:date="2016-01-03T15:57:00Z">
            <w:rPr>
              <w:rFonts w:ascii="Arial" w:eastAsia="Arial" w:hAnsi="Arial" w:cs="Arial"/>
              <w:spacing w:val="-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7379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38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7381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38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7383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38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reasoning, we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7385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38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obtain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7387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38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738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739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73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739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3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results:</w:t>
      </w:r>
    </w:p>
    <w:p w14:paraId="075D5033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7395" w:author="Filipe Santana" w:date="2016-01-03T15:57:00Z">
            <w:rPr>
              <w:sz w:val="17"/>
              <w:szCs w:val="17"/>
            </w:rPr>
          </w:rPrChange>
        </w:rPr>
      </w:pPr>
    </w:p>
    <w:p w14:paraId="21DA6E39" w14:textId="77777777" w:rsidR="00E6733B" w:rsidRPr="00E52A5C" w:rsidRDefault="002C1A14">
      <w:pPr>
        <w:spacing w:after="0" w:line="240" w:lineRule="auto"/>
        <w:ind w:left="51" w:right="5958"/>
        <w:jc w:val="both"/>
        <w:rPr>
          <w:rFonts w:ascii="Arial" w:eastAsia="Arial" w:hAnsi="Arial" w:cs="Arial"/>
          <w:sz w:val="16"/>
          <w:szCs w:val="16"/>
          <w:lang w:val="en-GB"/>
          <w:rPrChange w:id="73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73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– </w:t>
      </w:r>
      <w:r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7398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3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Results:</w:t>
      </w:r>
    </w:p>
    <w:p w14:paraId="53C3554D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7400" w:author="Filipe Santana" w:date="2016-01-03T15:57:00Z">
            <w:rPr>
              <w:sz w:val="17"/>
              <w:szCs w:val="17"/>
            </w:rPr>
          </w:rPrChange>
        </w:rPr>
      </w:pPr>
    </w:p>
    <w:p w14:paraId="07AC4796" w14:textId="77777777" w:rsidR="00E6733B" w:rsidRPr="00E52A5C" w:rsidRDefault="002C1A14">
      <w:pPr>
        <w:spacing w:after="0" w:line="240" w:lineRule="auto"/>
        <w:ind w:left="134" w:right="2063"/>
        <w:jc w:val="both"/>
        <w:rPr>
          <w:rFonts w:ascii="Arial" w:eastAsia="Arial" w:hAnsi="Arial" w:cs="Arial"/>
          <w:sz w:val="16"/>
          <w:szCs w:val="16"/>
          <w:lang w:val="en-GB"/>
          <w:rPrChange w:id="74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402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403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40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40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Betaine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406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407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7408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409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S-methylt</w:t>
      </w:r>
      <w:r w:rsidRPr="00E52A5C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  <w:rPrChange w:id="7410" w:author="Filipe Santana" w:date="2016-01-03T15:57:00Z">
            <w:rPr>
              <w:rFonts w:ascii="Arial" w:eastAsia="Arial" w:hAnsi="Arial" w:cs="Arial"/>
              <w:i/>
              <w:spacing w:val="-2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41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ansfe</w:t>
      </w:r>
      <w:r w:rsidRPr="00E52A5C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  <w:rPrChange w:id="7412" w:author="Filipe Santana" w:date="2016-01-03T15:57:00Z">
            <w:rPr>
              <w:rFonts w:ascii="Arial" w:eastAsia="Arial" w:hAnsi="Arial" w:cs="Arial"/>
              <w:i/>
              <w:spacing w:val="-2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41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ase</w:t>
      </w:r>
      <w:r w:rsidRPr="00E52A5C">
        <w:rPr>
          <w:rFonts w:ascii="Arial" w:eastAsia="Arial" w:hAnsi="Arial" w:cs="Arial"/>
          <w:i/>
          <w:spacing w:val="25"/>
          <w:w w:val="87"/>
          <w:sz w:val="16"/>
          <w:szCs w:val="16"/>
          <w:lang w:val="en-GB"/>
          <w:rPrChange w:id="7414" w:author="Filipe Santana" w:date="2016-01-03T15:57:00Z">
            <w:rPr>
              <w:rFonts w:ascii="Arial" w:eastAsia="Arial" w:hAnsi="Arial" w:cs="Arial"/>
              <w:i/>
              <w:spacing w:val="2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41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1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7416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17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sensu</w:t>
      </w:r>
      <w:proofErr w:type="spellEnd"/>
      <w:r w:rsidRPr="00E52A5C">
        <w:rPr>
          <w:rFonts w:ascii="Arial" w:eastAsia="Arial" w:hAnsi="Arial" w:cs="Arial"/>
          <w:i/>
          <w:spacing w:val="-11"/>
          <w:w w:val="85"/>
          <w:sz w:val="16"/>
          <w:szCs w:val="16"/>
          <w:lang w:val="en-GB"/>
          <w:rPrChange w:id="7418" w:author="Filipe Santana" w:date="2016-01-03T15:57:00Z">
            <w:rPr>
              <w:rFonts w:ascii="Arial" w:eastAsia="Arial" w:hAnsi="Arial" w:cs="Arial"/>
              <w:i/>
              <w:spacing w:val="-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19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27"/>
          <w:w w:val="85"/>
          <w:sz w:val="16"/>
          <w:szCs w:val="16"/>
          <w:lang w:val="en-GB"/>
          <w:rPrChange w:id="7420" w:author="Filipe Santana" w:date="2016-01-03T15:57:00Z">
            <w:rPr>
              <w:rFonts w:ascii="Arial" w:eastAsia="Arial" w:hAnsi="Arial" w:cs="Arial"/>
              <w:i/>
              <w:spacing w:val="2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42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sapien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7422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z w:val="16"/>
          <w:szCs w:val="16"/>
          <w:lang w:val="en-GB"/>
          <w:rPrChange w:id="74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77430C72" w14:textId="77777777" w:rsidR="00E6733B" w:rsidRPr="00E52A5C" w:rsidRDefault="002C1A14">
      <w:pPr>
        <w:spacing w:before="35" w:after="0" w:line="240" w:lineRule="auto"/>
        <w:ind w:left="134" w:right="3086"/>
        <w:jc w:val="both"/>
        <w:rPr>
          <w:rFonts w:ascii="Arial" w:eastAsia="Arial" w:hAnsi="Arial" w:cs="Arial"/>
          <w:sz w:val="16"/>
          <w:szCs w:val="16"/>
          <w:lang w:val="en-GB"/>
          <w:rPrChange w:id="74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425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426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427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428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Cystathionine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429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30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beta-synthase</w:t>
      </w:r>
      <w:r w:rsidRPr="00E52A5C">
        <w:rPr>
          <w:rFonts w:ascii="Arial" w:eastAsia="Arial" w:hAnsi="Arial" w:cs="Arial"/>
          <w:i/>
          <w:spacing w:val="22"/>
          <w:w w:val="85"/>
          <w:sz w:val="16"/>
          <w:szCs w:val="16"/>
          <w:lang w:val="en-GB"/>
          <w:rPrChange w:id="7431" w:author="Filipe Santana" w:date="2016-01-03T15:57:00Z">
            <w:rPr>
              <w:rFonts w:ascii="Arial" w:eastAsia="Arial" w:hAnsi="Arial" w:cs="Arial"/>
              <w:i/>
              <w:spacing w:val="22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32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sensu</w:t>
      </w:r>
      <w:proofErr w:type="spellEnd"/>
      <w:r w:rsidRPr="00E52A5C">
        <w:rPr>
          <w:rFonts w:ascii="Arial" w:eastAsia="Arial" w:hAnsi="Arial" w:cs="Arial"/>
          <w:i/>
          <w:spacing w:val="-11"/>
          <w:w w:val="85"/>
          <w:sz w:val="16"/>
          <w:szCs w:val="16"/>
          <w:lang w:val="en-GB"/>
          <w:rPrChange w:id="7433" w:author="Filipe Santana" w:date="2016-01-03T15:57:00Z">
            <w:rPr>
              <w:rFonts w:ascii="Arial" w:eastAsia="Arial" w:hAnsi="Arial" w:cs="Arial"/>
              <w:i/>
              <w:spacing w:val="-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34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27"/>
          <w:w w:val="85"/>
          <w:sz w:val="16"/>
          <w:szCs w:val="16"/>
          <w:lang w:val="en-GB"/>
          <w:rPrChange w:id="7435" w:author="Filipe Santana" w:date="2016-01-03T15:57:00Z">
            <w:rPr>
              <w:rFonts w:ascii="Arial" w:eastAsia="Arial" w:hAnsi="Arial" w:cs="Arial"/>
              <w:i/>
              <w:spacing w:val="2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7436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</w:t>
      </w:r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7437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121"/>
          <w:sz w:val="16"/>
          <w:szCs w:val="16"/>
          <w:lang w:val="en-GB"/>
          <w:rPrChange w:id="7438" w:author="Filipe Santana" w:date="2016-01-03T15:57:00Z">
            <w:rPr>
              <w:rFonts w:ascii="Arial" w:eastAsia="Arial" w:hAnsi="Arial" w:cs="Arial"/>
              <w:w w:val="121"/>
              <w:sz w:val="16"/>
              <w:szCs w:val="16"/>
            </w:rPr>
          </w:rPrChange>
        </w:rPr>
        <w:t>’;</w:t>
      </w:r>
    </w:p>
    <w:p w14:paraId="62417224" w14:textId="77777777" w:rsidR="00E6733B" w:rsidRPr="00E52A5C" w:rsidRDefault="002C1A14">
      <w:pPr>
        <w:spacing w:before="35" w:after="0" w:line="240" w:lineRule="auto"/>
        <w:ind w:left="134" w:right="3125"/>
        <w:jc w:val="both"/>
        <w:rPr>
          <w:rFonts w:ascii="Arial" w:eastAsia="Arial" w:hAnsi="Arial" w:cs="Arial"/>
          <w:sz w:val="16"/>
          <w:szCs w:val="16"/>
          <w:lang w:val="en-GB"/>
          <w:rPrChange w:id="74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440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441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44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44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Cystathionine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444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45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gamma</w:t>
      </w:r>
      <w:r w:rsidRPr="00E52A5C">
        <w:rPr>
          <w:rFonts w:ascii="Arial" w:eastAsia="Arial" w:hAnsi="Arial" w:cs="Arial"/>
          <w:i/>
          <w:spacing w:val="12"/>
          <w:w w:val="85"/>
          <w:sz w:val="16"/>
          <w:szCs w:val="16"/>
          <w:lang w:val="en-GB"/>
          <w:rPrChange w:id="7446" w:author="Filipe Santana" w:date="2016-01-03T15:57:00Z">
            <w:rPr>
              <w:rFonts w:ascii="Arial" w:eastAsia="Arial" w:hAnsi="Arial" w:cs="Arial"/>
              <w:i/>
              <w:spacing w:val="12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47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i/>
          <w:spacing w:val="9"/>
          <w:w w:val="85"/>
          <w:sz w:val="16"/>
          <w:szCs w:val="16"/>
          <w:lang w:val="en-GB"/>
          <w:rPrChange w:id="7448" w:author="Filipe Santana" w:date="2016-01-03T15:57:00Z">
            <w:rPr>
              <w:rFonts w:ascii="Arial" w:eastAsia="Arial" w:hAnsi="Arial" w:cs="Arial"/>
              <w:i/>
              <w:spacing w:val="9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49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sensu</w:t>
      </w:r>
      <w:proofErr w:type="spellEnd"/>
      <w:r w:rsidRPr="00E52A5C">
        <w:rPr>
          <w:rFonts w:ascii="Arial" w:eastAsia="Arial" w:hAnsi="Arial" w:cs="Arial"/>
          <w:i/>
          <w:spacing w:val="-11"/>
          <w:w w:val="85"/>
          <w:sz w:val="16"/>
          <w:szCs w:val="16"/>
          <w:lang w:val="en-GB"/>
          <w:rPrChange w:id="7450" w:author="Filipe Santana" w:date="2016-01-03T15:57:00Z">
            <w:rPr>
              <w:rFonts w:ascii="Arial" w:eastAsia="Arial" w:hAnsi="Arial" w:cs="Arial"/>
              <w:i/>
              <w:spacing w:val="-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51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27"/>
          <w:w w:val="85"/>
          <w:sz w:val="16"/>
          <w:szCs w:val="16"/>
          <w:lang w:val="en-GB"/>
          <w:rPrChange w:id="7452" w:author="Filipe Santana" w:date="2016-01-03T15:57:00Z">
            <w:rPr>
              <w:rFonts w:ascii="Arial" w:eastAsia="Arial" w:hAnsi="Arial" w:cs="Arial"/>
              <w:i/>
              <w:spacing w:val="2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745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</w:t>
      </w:r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7454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121"/>
          <w:sz w:val="16"/>
          <w:szCs w:val="16"/>
          <w:lang w:val="en-GB"/>
          <w:rPrChange w:id="7455" w:author="Filipe Santana" w:date="2016-01-03T15:57:00Z">
            <w:rPr>
              <w:rFonts w:ascii="Arial" w:eastAsia="Arial" w:hAnsi="Arial" w:cs="Arial"/>
              <w:w w:val="121"/>
              <w:sz w:val="16"/>
              <w:szCs w:val="16"/>
            </w:rPr>
          </w:rPrChange>
        </w:rPr>
        <w:t>’;</w:t>
      </w:r>
    </w:p>
    <w:p w14:paraId="03C4AB52" w14:textId="77777777" w:rsidR="00E6733B" w:rsidRPr="00E52A5C" w:rsidRDefault="002C1A14">
      <w:pPr>
        <w:spacing w:before="35" w:after="0" w:line="240" w:lineRule="auto"/>
        <w:ind w:left="134" w:right="3573"/>
        <w:jc w:val="both"/>
        <w:rPr>
          <w:rFonts w:ascii="Arial" w:eastAsia="Arial" w:hAnsi="Arial" w:cs="Arial"/>
          <w:sz w:val="16"/>
          <w:szCs w:val="16"/>
          <w:lang w:val="en-GB"/>
          <w:rPrChange w:id="74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457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458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45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460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Methionine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461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62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synthase</w:t>
      </w:r>
      <w:r w:rsidRPr="00E52A5C">
        <w:rPr>
          <w:rFonts w:ascii="Arial" w:eastAsia="Arial" w:hAnsi="Arial" w:cs="Arial"/>
          <w:i/>
          <w:spacing w:val="2"/>
          <w:w w:val="85"/>
          <w:sz w:val="16"/>
          <w:szCs w:val="16"/>
          <w:lang w:val="en-GB"/>
          <w:rPrChange w:id="7463" w:author="Filipe Santana" w:date="2016-01-03T15:57:00Z">
            <w:rPr>
              <w:rFonts w:ascii="Arial" w:eastAsia="Arial" w:hAnsi="Arial" w:cs="Arial"/>
              <w:i/>
              <w:spacing w:val="2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64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sensu</w:t>
      </w:r>
      <w:proofErr w:type="spellEnd"/>
      <w:r w:rsidRPr="00E52A5C">
        <w:rPr>
          <w:rFonts w:ascii="Arial" w:eastAsia="Arial" w:hAnsi="Arial" w:cs="Arial"/>
          <w:i/>
          <w:spacing w:val="-11"/>
          <w:w w:val="85"/>
          <w:sz w:val="16"/>
          <w:szCs w:val="16"/>
          <w:lang w:val="en-GB"/>
          <w:rPrChange w:id="7465" w:author="Filipe Santana" w:date="2016-01-03T15:57:00Z">
            <w:rPr>
              <w:rFonts w:ascii="Arial" w:eastAsia="Arial" w:hAnsi="Arial" w:cs="Arial"/>
              <w:i/>
              <w:spacing w:val="-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66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27"/>
          <w:w w:val="85"/>
          <w:sz w:val="16"/>
          <w:szCs w:val="16"/>
          <w:lang w:val="en-GB"/>
          <w:rPrChange w:id="7467" w:author="Filipe Santana" w:date="2016-01-03T15:57:00Z">
            <w:rPr>
              <w:rFonts w:ascii="Arial" w:eastAsia="Arial" w:hAnsi="Arial" w:cs="Arial"/>
              <w:i/>
              <w:spacing w:val="2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7468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</w:t>
      </w:r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7469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121"/>
          <w:sz w:val="16"/>
          <w:szCs w:val="16"/>
          <w:lang w:val="en-GB"/>
          <w:rPrChange w:id="7470" w:author="Filipe Santana" w:date="2016-01-03T15:57:00Z">
            <w:rPr>
              <w:rFonts w:ascii="Arial" w:eastAsia="Arial" w:hAnsi="Arial" w:cs="Arial"/>
              <w:w w:val="121"/>
              <w:sz w:val="16"/>
              <w:szCs w:val="16"/>
            </w:rPr>
          </w:rPrChange>
        </w:rPr>
        <w:t>’;</w:t>
      </w:r>
    </w:p>
    <w:p w14:paraId="2AED0CE8" w14:textId="77777777" w:rsidR="00E6733B" w:rsidRPr="00E52A5C" w:rsidRDefault="002C1A14">
      <w:pPr>
        <w:spacing w:before="35" w:after="0" w:line="240" w:lineRule="auto"/>
        <w:ind w:left="134" w:right="2548"/>
        <w:jc w:val="both"/>
        <w:rPr>
          <w:rFonts w:ascii="Arial" w:eastAsia="Arial" w:hAnsi="Arial" w:cs="Arial"/>
          <w:sz w:val="16"/>
          <w:szCs w:val="16"/>
          <w:lang w:val="en-GB"/>
          <w:rPrChange w:id="74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472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473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47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47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Methylenetet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7476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477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ahyd</w:t>
      </w:r>
      <w:r w:rsidRPr="00E52A5C">
        <w:rPr>
          <w:rFonts w:ascii="Arial" w:eastAsia="Arial" w:hAnsi="Arial" w:cs="Arial"/>
          <w:i/>
          <w:spacing w:val="-7"/>
          <w:w w:val="92"/>
          <w:sz w:val="16"/>
          <w:szCs w:val="16"/>
          <w:lang w:val="en-GB"/>
          <w:rPrChange w:id="7478" w:author="Filipe Santana" w:date="2016-01-03T15:57:00Z">
            <w:rPr>
              <w:rFonts w:ascii="Arial" w:eastAsia="Arial" w:hAnsi="Arial" w:cs="Arial"/>
              <w:i/>
              <w:spacing w:val="-7"/>
              <w:w w:val="92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479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ofolate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480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  <w:rPrChange w:id="7481" w:author="Filipe Santana" w:date="2016-01-03T15:57:00Z">
            <w:rPr>
              <w:rFonts w:ascii="Arial" w:eastAsia="Arial" w:hAnsi="Arial" w:cs="Arial"/>
              <w:i/>
              <w:spacing w:val="-6"/>
              <w:w w:val="11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82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eductase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483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84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sensu</w:t>
      </w:r>
      <w:proofErr w:type="spellEnd"/>
      <w:r w:rsidRPr="00E52A5C">
        <w:rPr>
          <w:rFonts w:ascii="Arial" w:eastAsia="Arial" w:hAnsi="Arial" w:cs="Arial"/>
          <w:i/>
          <w:spacing w:val="-11"/>
          <w:w w:val="85"/>
          <w:sz w:val="16"/>
          <w:szCs w:val="16"/>
          <w:lang w:val="en-GB"/>
          <w:rPrChange w:id="7485" w:author="Filipe Santana" w:date="2016-01-03T15:57:00Z">
            <w:rPr>
              <w:rFonts w:ascii="Arial" w:eastAsia="Arial" w:hAnsi="Arial" w:cs="Arial"/>
              <w:i/>
              <w:spacing w:val="-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486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27"/>
          <w:w w:val="85"/>
          <w:sz w:val="16"/>
          <w:szCs w:val="16"/>
          <w:lang w:val="en-GB"/>
          <w:rPrChange w:id="7487" w:author="Filipe Santana" w:date="2016-01-03T15:57:00Z">
            <w:rPr>
              <w:rFonts w:ascii="Arial" w:eastAsia="Arial" w:hAnsi="Arial" w:cs="Arial"/>
              <w:i/>
              <w:spacing w:val="2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7488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</w:t>
      </w:r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7489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w w:val="116"/>
          <w:sz w:val="16"/>
          <w:szCs w:val="16"/>
          <w:lang w:val="en-GB"/>
          <w:rPrChange w:id="7490" w:author="Filipe Santana" w:date="2016-01-03T15:57:00Z">
            <w:rPr>
              <w:rFonts w:ascii="Arial" w:eastAsia="Arial" w:hAnsi="Arial" w:cs="Arial"/>
              <w:w w:val="116"/>
              <w:sz w:val="16"/>
              <w:szCs w:val="16"/>
            </w:rPr>
          </w:rPrChange>
        </w:rPr>
        <w:t>’.</w:t>
      </w:r>
    </w:p>
    <w:p w14:paraId="6314E8E3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7491" w:author="Filipe Santana" w:date="2016-01-03T15:57:00Z">
            <w:rPr>
              <w:sz w:val="17"/>
              <w:szCs w:val="17"/>
            </w:rPr>
          </w:rPrChange>
        </w:rPr>
      </w:pPr>
    </w:p>
    <w:p w14:paraId="343726AE" w14:textId="77777777" w:rsidR="00E6733B" w:rsidRPr="00E52A5C" w:rsidRDefault="002C1A14">
      <w:pPr>
        <w:spacing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74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749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36"/>
          <w:w w:val="85"/>
          <w:sz w:val="16"/>
          <w:szCs w:val="16"/>
          <w:lang w:val="en-GB"/>
          <w:rPrChange w:id="7494" w:author="Filipe Santana" w:date="2016-01-03T15:57:00Z">
            <w:rPr>
              <w:rFonts w:ascii="Arial" w:eastAsia="Arial" w:hAnsi="Arial" w:cs="Arial"/>
              <w:spacing w:val="3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4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749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4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7498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49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34"/>
          <w:w w:val="90"/>
          <w:sz w:val="16"/>
          <w:szCs w:val="16"/>
          <w:lang w:val="en-GB"/>
          <w:rPrChange w:id="7500" w:author="Filipe Santana" w:date="2016-01-03T15:57:00Z">
            <w:rPr>
              <w:rFonts w:ascii="Arial" w:eastAsia="Arial" w:hAnsi="Arial" w:cs="Arial"/>
              <w:spacing w:val="3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750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19"/>
          <w:sz w:val="16"/>
          <w:szCs w:val="16"/>
          <w:lang w:val="en-GB"/>
          <w:rPrChange w:id="7504" w:author="Filipe Santana" w:date="2016-01-03T15:57:00Z">
            <w:rPr>
              <w:rFonts w:ascii="Arial" w:eastAsia="Arial" w:hAnsi="Arial" w:cs="Arial"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7506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28"/>
          <w:sz w:val="16"/>
          <w:szCs w:val="16"/>
          <w:lang w:val="en-GB"/>
          <w:rPrChange w:id="7508" w:author="Filipe Santana" w:date="2016-01-03T15:57:00Z">
            <w:rPr>
              <w:rFonts w:ascii="Arial" w:eastAsia="Arial" w:hAnsi="Arial" w:cs="Arial"/>
              <w:spacing w:val="2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7510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51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12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methylt</w:t>
      </w:r>
      <w:r w:rsidRPr="00E52A5C">
        <w:rPr>
          <w:rFonts w:ascii="Arial" w:eastAsia="Arial" w:hAnsi="Arial" w:cs="Arial"/>
          <w:i/>
          <w:spacing w:val="-2"/>
          <w:w w:val="93"/>
          <w:sz w:val="16"/>
          <w:szCs w:val="16"/>
          <w:lang w:val="en-GB"/>
          <w:rPrChange w:id="7513" w:author="Filipe Santana" w:date="2016-01-03T15:57:00Z">
            <w:rPr>
              <w:rFonts w:ascii="Arial" w:eastAsia="Arial" w:hAnsi="Arial" w:cs="Arial"/>
              <w:i/>
              <w:spacing w:val="-2"/>
              <w:w w:val="9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514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ansfe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7515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7516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 xml:space="preserve">ase </w:t>
      </w:r>
      <w:r w:rsidRPr="00E52A5C">
        <w:rPr>
          <w:rFonts w:ascii="Arial" w:eastAsia="Arial" w:hAnsi="Arial" w:cs="Arial"/>
          <w:i/>
          <w:w w:val="95"/>
          <w:sz w:val="16"/>
          <w:szCs w:val="16"/>
          <w:lang w:val="en-GB"/>
          <w:rPrChange w:id="7517" w:author="Filipe Santana" w:date="2016-01-03T15:57:00Z">
            <w:rPr>
              <w:rFonts w:ascii="Arial" w:eastAsia="Arial" w:hAnsi="Arial" w:cs="Arial"/>
              <w:i/>
              <w:w w:val="95"/>
              <w:sz w:val="16"/>
              <w:szCs w:val="16"/>
            </w:rPr>
          </w:rPrChange>
        </w:rPr>
        <w:t>activit</w:t>
      </w:r>
      <w:r w:rsidRPr="00E52A5C">
        <w:rPr>
          <w:rFonts w:ascii="Arial" w:eastAsia="Arial" w:hAnsi="Arial" w:cs="Arial"/>
          <w:i/>
          <w:spacing w:val="2"/>
          <w:w w:val="95"/>
          <w:sz w:val="16"/>
          <w:szCs w:val="16"/>
          <w:lang w:val="en-GB"/>
          <w:rPrChange w:id="7518" w:author="Filipe Santana" w:date="2016-01-03T15:57:00Z">
            <w:rPr>
              <w:rFonts w:ascii="Arial" w:eastAsia="Arial" w:hAnsi="Arial" w:cs="Arial"/>
              <w:i/>
              <w:spacing w:val="2"/>
              <w:w w:val="95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51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520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52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7522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5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function.</w:t>
      </w:r>
    </w:p>
    <w:p w14:paraId="42D3AF5C" w14:textId="77777777" w:rsidR="00E6733B" w:rsidRPr="00E52A5C" w:rsidRDefault="00E6733B">
      <w:pPr>
        <w:spacing w:before="1" w:after="0" w:line="120" w:lineRule="exact"/>
        <w:rPr>
          <w:sz w:val="12"/>
          <w:szCs w:val="12"/>
          <w:lang w:val="en-GB"/>
          <w:rPrChange w:id="7524" w:author="Filipe Santana" w:date="2016-01-03T15:57:00Z">
            <w:rPr>
              <w:sz w:val="12"/>
              <w:szCs w:val="12"/>
            </w:rPr>
          </w:rPrChange>
        </w:rPr>
      </w:pPr>
    </w:p>
    <w:p w14:paraId="4DFB4792" w14:textId="3546D243" w:rsidR="00E6733B" w:rsidRPr="00E52A5C" w:rsidRDefault="002C1A14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  <w:rPrChange w:id="75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2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CQ3:</w:t>
      </w:r>
      <w:r w:rsidRPr="00E52A5C">
        <w:rPr>
          <w:rFonts w:ascii="Arial" w:eastAsia="Arial" w:hAnsi="Arial" w:cs="Arial"/>
          <w:i/>
          <w:spacing w:val="10"/>
          <w:sz w:val="16"/>
          <w:szCs w:val="16"/>
          <w:lang w:val="en-GB"/>
          <w:rPrChange w:id="7527" w:author="Filipe Santana" w:date="2016-01-03T15:57:00Z">
            <w:rPr>
              <w:rFonts w:ascii="Arial" w:eastAsia="Arial" w:hAnsi="Arial" w:cs="Arial"/>
              <w:i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528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7529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530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26"/>
          <w:w w:val="91"/>
          <w:sz w:val="16"/>
          <w:szCs w:val="16"/>
          <w:lang w:val="en-GB"/>
          <w:rPrChange w:id="7531" w:author="Filipe Santana" w:date="2016-01-03T15:57:00Z">
            <w:rPr>
              <w:rFonts w:ascii="Arial" w:eastAsia="Arial" w:hAnsi="Arial" w:cs="Arial"/>
              <w:i/>
              <w:spacing w:val="2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532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91"/>
          <w:sz w:val="16"/>
          <w:szCs w:val="16"/>
          <w:lang w:val="en-GB"/>
          <w:rPrChange w:id="7533" w:author="Filipe Santana" w:date="2016-01-03T15:57:00Z">
            <w:rPr>
              <w:rFonts w:ascii="Arial" w:eastAsia="Arial" w:hAnsi="Arial" w:cs="Arial"/>
              <w:i/>
              <w:spacing w:val="-5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534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24"/>
          <w:w w:val="91"/>
          <w:sz w:val="16"/>
          <w:szCs w:val="16"/>
          <w:lang w:val="en-GB"/>
          <w:rPrChange w:id="7535" w:author="Filipe Santana" w:date="2016-01-03T15:57:00Z">
            <w:rPr>
              <w:rFonts w:ascii="Arial" w:eastAsia="Arial" w:hAnsi="Arial" w:cs="Arial"/>
              <w:i/>
              <w:spacing w:val="24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3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9"/>
          <w:sz w:val="16"/>
          <w:szCs w:val="16"/>
          <w:lang w:val="en-GB"/>
          <w:rPrChange w:id="7537" w:author="Filipe Santana" w:date="2016-01-03T15:57:00Z">
            <w:rPr>
              <w:rFonts w:ascii="Arial" w:eastAsia="Arial" w:hAnsi="Arial" w:cs="Arial"/>
              <w:i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3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i/>
          <w:spacing w:val="-17"/>
          <w:sz w:val="16"/>
          <w:szCs w:val="16"/>
          <w:lang w:val="en-GB"/>
          <w:rPrChange w:id="7539" w:author="Filipe Santana" w:date="2016-01-03T15:57:00Z">
            <w:rPr>
              <w:rFonts w:ascii="Arial" w:eastAsia="Arial" w:hAnsi="Arial" w:cs="Arial"/>
              <w:i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4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9"/>
          <w:sz w:val="16"/>
          <w:szCs w:val="16"/>
          <w:lang w:val="en-GB"/>
          <w:rPrChange w:id="7541" w:author="Filipe Santana" w:date="2016-01-03T15:57:00Z">
            <w:rPr>
              <w:rFonts w:ascii="Arial" w:eastAsia="Arial" w:hAnsi="Arial" w:cs="Arial"/>
              <w:i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4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7543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4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gical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7545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7546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4"/>
          <w:sz w:val="16"/>
          <w:szCs w:val="16"/>
          <w:lang w:val="en-GB"/>
          <w:rPrChange w:id="7547" w:author="Filipe Santana" w:date="2016-01-03T15:57:00Z">
            <w:rPr>
              <w:rFonts w:ascii="Arial" w:eastAsia="Arial" w:hAnsi="Arial" w:cs="Arial"/>
              <w:i/>
              <w:spacing w:val="-6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7548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>ocesses</w:t>
      </w:r>
      <w:r w:rsidRPr="00E52A5C">
        <w:rPr>
          <w:rFonts w:ascii="Arial" w:eastAsia="Arial" w:hAnsi="Arial" w:cs="Arial"/>
          <w:i/>
          <w:spacing w:val="30"/>
          <w:w w:val="84"/>
          <w:sz w:val="16"/>
          <w:szCs w:val="16"/>
          <w:lang w:val="en-GB"/>
          <w:rPrChange w:id="7549" w:author="Filipe Santana" w:date="2016-01-03T15:57:00Z">
            <w:rPr>
              <w:rFonts w:ascii="Arial" w:eastAsia="Arial" w:hAnsi="Arial" w:cs="Arial"/>
              <w:i/>
              <w:spacing w:val="3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5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19"/>
          <w:sz w:val="16"/>
          <w:szCs w:val="16"/>
          <w:lang w:val="en-GB"/>
          <w:rPrChange w:id="7551" w:author="Filipe Santana" w:date="2016-01-03T15:57:00Z">
            <w:rPr>
              <w:rFonts w:ascii="Arial" w:eastAsia="Arial" w:hAnsi="Arial" w:cs="Arial"/>
              <w:i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5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7553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5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-9"/>
          <w:sz w:val="16"/>
          <w:szCs w:val="16"/>
          <w:lang w:val="en-GB"/>
          <w:rPrChange w:id="7555" w:author="Filipe Santana" w:date="2016-01-03T15:57:00Z">
            <w:rPr>
              <w:rFonts w:ascii="Arial" w:eastAsia="Arial" w:hAnsi="Arial" w:cs="Arial"/>
              <w:i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5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10"/>
          <w:sz w:val="16"/>
          <w:szCs w:val="16"/>
          <w:lang w:val="en-GB"/>
          <w:rPrChange w:id="7557" w:author="Filipe Santana" w:date="2016-01-03T15:57:00Z">
            <w:rPr>
              <w:rFonts w:ascii="Arial" w:eastAsia="Arial" w:hAnsi="Arial" w:cs="Arial"/>
              <w:i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558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7559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7560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561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otein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62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563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64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565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66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67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68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Cystationine</w:t>
      </w:r>
      <w:proofErr w:type="spellEnd"/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69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57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gama</w:t>
      </w:r>
      <w:proofErr w:type="spellEnd"/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71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72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73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74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575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participates,</w:t>
      </w:r>
      <w:r w:rsidRPr="00E52A5C">
        <w:rPr>
          <w:rFonts w:ascii="Arial" w:eastAsia="Arial" w:hAnsi="Arial" w:cs="Arial"/>
          <w:i/>
          <w:spacing w:val="-11"/>
          <w:w w:val="92"/>
          <w:sz w:val="16"/>
          <w:szCs w:val="16"/>
          <w:lang w:val="en-GB"/>
          <w:rPrChange w:id="7576" w:author="Filipe Santana" w:date="2016-01-03T15:57:00Z">
            <w:rPr>
              <w:rFonts w:ascii="Arial" w:eastAsia="Arial" w:hAnsi="Arial" w:cs="Arial"/>
              <w:i/>
              <w:spacing w:val="-1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57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78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7579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80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58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20"/>
          <w:sz w:val="16"/>
          <w:szCs w:val="16"/>
          <w:lang w:val="en-GB"/>
          <w:rPrChange w:id="7582" w:author="Filipe Santana" w:date="2016-01-03T15:57:00Z">
            <w:rPr>
              <w:rFonts w:ascii="Arial" w:eastAsia="Arial" w:hAnsi="Arial" w:cs="Arial"/>
              <w:i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8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function of</w:t>
      </w:r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7584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85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i/>
          <w:spacing w:val="2"/>
          <w:w w:val="93"/>
          <w:sz w:val="16"/>
          <w:szCs w:val="16"/>
          <w:lang w:val="en-GB"/>
          <w:rPrChange w:id="7586" w:author="Filipe Santana" w:date="2016-01-03T15:57:00Z">
            <w:rPr>
              <w:rFonts w:ascii="Arial" w:eastAsia="Arial" w:hAnsi="Arial" w:cs="Arial"/>
              <w:i/>
              <w:spacing w:val="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87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molecular</w:t>
      </w:r>
      <w:r w:rsidRPr="00E52A5C">
        <w:rPr>
          <w:rFonts w:ascii="Arial" w:eastAsia="Arial" w:hAnsi="Arial" w:cs="Arial"/>
          <w:i/>
          <w:spacing w:val="2"/>
          <w:w w:val="93"/>
          <w:sz w:val="16"/>
          <w:szCs w:val="16"/>
          <w:lang w:val="en-GB"/>
          <w:rPrChange w:id="7588" w:author="Filipe Santana" w:date="2016-01-03T15:57:00Z">
            <w:rPr>
              <w:rFonts w:ascii="Arial" w:eastAsia="Arial" w:hAnsi="Arial" w:cs="Arial"/>
              <w:i/>
              <w:spacing w:val="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589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activities</w:t>
      </w:r>
      <w:r w:rsidRPr="00E52A5C">
        <w:rPr>
          <w:rFonts w:ascii="Arial" w:eastAsia="Arial" w:hAnsi="Arial" w:cs="Arial"/>
          <w:i/>
          <w:spacing w:val="2"/>
          <w:w w:val="93"/>
          <w:sz w:val="16"/>
          <w:szCs w:val="16"/>
          <w:lang w:val="en-GB"/>
          <w:rPrChange w:id="7590" w:author="Filipe Santana" w:date="2016-01-03T15:57:00Z">
            <w:rPr>
              <w:rFonts w:ascii="Arial" w:eastAsia="Arial" w:hAnsi="Arial" w:cs="Arial"/>
              <w:i/>
              <w:spacing w:val="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59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7592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59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7594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59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‘carbon-</w:t>
      </w:r>
      <w:proofErr w:type="spellStart"/>
      <w:proofErr w:type="gram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596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sulfur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59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12"/>
          <w:w w:val="90"/>
          <w:sz w:val="16"/>
          <w:szCs w:val="16"/>
          <w:lang w:val="en-GB"/>
          <w:rPrChange w:id="7598" w:author="Filipe Santana" w:date="2016-01-03T15:57:00Z">
            <w:rPr>
              <w:rFonts w:ascii="Arial" w:eastAsia="Arial" w:hAnsi="Arial" w:cs="Arial"/>
              <w:i/>
              <w:spacing w:val="12"/>
              <w:w w:val="9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759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lyase</w:t>
      </w:r>
      <w:proofErr w:type="spellEnd"/>
      <w:proofErr w:type="gramEnd"/>
      <w:r w:rsidRPr="00E52A5C">
        <w:rPr>
          <w:rFonts w:ascii="Arial" w:eastAsia="Arial" w:hAnsi="Arial" w:cs="Arial"/>
          <w:i/>
          <w:spacing w:val="-8"/>
          <w:w w:val="90"/>
          <w:sz w:val="16"/>
          <w:szCs w:val="16"/>
          <w:lang w:val="en-GB"/>
          <w:rPrChange w:id="7600" w:author="Filipe Santana" w:date="2016-01-03T15:57:00Z">
            <w:rPr>
              <w:rFonts w:ascii="Arial" w:eastAsia="Arial" w:hAnsi="Arial" w:cs="Arial"/>
              <w:i/>
              <w:spacing w:val="-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60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activity’?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This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60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25"/>
          <w:w w:val="90"/>
          <w:sz w:val="16"/>
          <w:szCs w:val="16"/>
          <w:lang w:val="en-GB"/>
          <w:rPrChange w:id="7604" w:author="Filipe Santana" w:date="2016-01-03T15:57:00Z">
            <w:rPr>
              <w:rFonts w:ascii="Arial" w:eastAsia="Arial" w:hAnsi="Arial" w:cs="Arial"/>
              <w:spacing w:val="2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7606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60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related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7608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7610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7612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7613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identification</w:t>
      </w:r>
      <w:r w:rsidRPr="00E52A5C">
        <w:rPr>
          <w:rFonts w:ascii="Arial" w:eastAsia="Arial" w:hAnsi="Arial" w:cs="Arial"/>
          <w:spacing w:val="24"/>
          <w:w w:val="94"/>
          <w:sz w:val="16"/>
          <w:szCs w:val="16"/>
          <w:lang w:val="en-GB"/>
          <w:rPrChange w:id="7614" w:author="Filipe Santana" w:date="2016-01-03T15:57:00Z">
            <w:rPr>
              <w:rFonts w:ascii="Arial" w:eastAsia="Arial" w:hAnsi="Arial" w:cs="Arial"/>
              <w:spacing w:val="24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7616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7618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7619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29"/>
          <w:w w:val="83"/>
          <w:sz w:val="16"/>
          <w:szCs w:val="16"/>
          <w:lang w:val="en-GB"/>
          <w:rPrChange w:id="7620" w:author="Filipe Santana" w:date="2016-01-03T15:57:00Z">
            <w:rPr>
              <w:rFonts w:ascii="Arial" w:eastAsia="Arial" w:hAnsi="Arial" w:cs="Arial"/>
              <w:spacing w:val="2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(e.g.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62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reactions)</w:t>
      </w:r>
      <w:r w:rsidRPr="00E52A5C">
        <w:rPr>
          <w:rFonts w:ascii="Arial" w:eastAsia="Arial" w:hAnsi="Arial" w:cs="Arial"/>
          <w:spacing w:val="21"/>
          <w:w w:val="89"/>
          <w:sz w:val="16"/>
          <w:szCs w:val="16"/>
          <w:lang w:val="en-GB"/>
          <w:rPrChange w:id="7623" w:author="Filipe Santana" w:date="2016-01-03T15:57:00Z">
            <w:rPr>
              <w:rFonts w:ascii="Arial" w:eastAsia="Arial" w:hAnsi="Arial" w:cs="Arial"/>
              <w:spacing w:val="2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7625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7626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6"/>
          <w:w w:val="99"/>
          <w:sz w:val="16"/>
          <w:szCs w:val="16"/>
          <w:lang w:val="en-GB"/>
          <w:rPrChange w:id="7627" w:author="Filipe Santana" w:date="2016-01-03T15:57:00Z">
            <w:rPr>
              <w:rFonts w:ascii="Arial" w:eastAsia="Arial" w:hAnsi="Arial" w:cs="Arial"/>
              <w:spacing w:val="-6"/>
              <w:w w:val="9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3"/>
          <w:w w:val="99"/>
          <w:sz w:val="16"/>
          <w:szCs w:val="16"/>
          <w:lang w:val="en-GB"/>
          <w:rPrChange w:id="7628" w:author="Filipe Santana" w:date="2016-01-03T15:57:00Z">
            <w:rPr>
              <w:rFonts w:ascii="Arial" w:eastAsia="Arial" w:hAnsi="Arial" w:cs="Arial"/>
              <w:spacing w:val="-3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762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ol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7630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7631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7632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763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7"/>
          <w:w w:val="85"/>
          <w:sz w:val="16"/>
          <w:szCs w:val="16"/>
          <w:lang w:val="en-GB"/>
          <w:rPrChange w:id="7634" w:author="Filipe Santana" w:date="2016-01-03T15:57:00Z">
            <w:rPr>
              <w:rFonts w:ascii="Arial" w:eastAsia="Arial" w:hAnsi="Arial" w:cs="Arial"/>
              <w:spacing w:val="17"/>
              <w:w w:val="85"/>
              <w:sz w:val="16"/>
              <w:szCs w:val="16"/>
            </w:rPr>
          </w:rPrChange>
        </w:rPr>
        <w:t xml:space="preserve"> </w:t>
      </w:r>
      <w:ins w:id="7635" w:author="Filipe Santana" w:date="2016-01-03T22:29:00Z">
        <w:r w:rsidR="00287B4E" w:rsidRPr="00287B4E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specific </w:t>
        </w:r>
        <w:r w:rsidR="00287B4E" w:rsidRPr="00287B4E">
          <w:rPr>
            <w:rFonts w:ascii="Arial" w:eastAsia="Arial" w:hAnsi="Arial" w:cs="Arial"/>
            <w:spacing w:val="17"/>
            <w:w w:val="85"/>
            <w:sz w:val="16"/>
            <w:szCs w:val="16"/>
            <w:lang w:val="en-GB"/>
          </w:rPr>
          <w:t>protein</w:t>
        </w:r>
        <w:r w:rsidR="00287B4E">
          <w:rPr>
            <w:rFonts w:ascii="Arial" w:eastAsia="Arial" w:hAnsi="Arial" w:cs="Arial"/>
            <w:sz w:val="16"/>
            <w:szCs w:val="16"/>
            <w:lang w:val="en-GB"/>
          </w:rPr>
          <w:t xml:space="preserve"> that</w:t>
        </w:r>
      </w:ins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7636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63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should</w:t>
      </w:r>
      <w:r w:rsidRPr="00E52A5C">
        <w:rPr>
          <w:rFonts w:ascii="Arial" w:eastAsia="Arial" w:hAnsi="Arial" w:cs="Arial"/>
          <w:spacing w:val="20"/>
          <w:w w:val="90"/>
          <w:sz w:val="16"/>
          <w:szCs w:val="16"/>
          <w:lang w:val="en-GB"/>
          <w:rPrChange w:id="7638" w:author="Filipe Santana" w:date="2016-01-03T15:57:00Z">
            <w:rPr>
              <w:rFonts w:ascii="Arial" w:eastAsia="Arial" w:hAnsi="Arial" w:cs="Arial"/>
              <w:spacing w:val="2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7640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able to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764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643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spacing w:val="8"/>
          <w:w w:val="93"/>
          <w:sz w:val="16"/>
          <w:szCs w:val="16"/>
          <w:lang w:val="en-GB"/>
          <w:rPrChange w:id="7644" w:author="Filipe Santana" w:date="2016-01-03T15:57:00Z">
            <w:rPr>
              <w:rFonts w:ascii="Arial" w:eastAsia="Arial" w:hAnsi="Arial" w:cs="Arial"/>
              <w:spacing w:val="8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764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6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reaction.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7648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6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7650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65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765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65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ance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7654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7656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765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65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7660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7662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6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related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7664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766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7668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capability</w:t>
      </w:r>
      <w:r w:rsidRPr="00E52A5C">
        <w:rPr>
          <w:rFonts w:ascii="Arial" w:eastAsia="Arial" w:hAnsi="Arial" w:cs="Arial"/>
          <w:spacing w:val="-4"/>
          <w:w w:val="94"/>
          <w:sz w:val="16"/>
          <w:szCs w:val="16"/>
          <w:lang w:val="en-GB"/>
          <w:rPrChange w:id="7669" w:author="Filipe Santana" w:date="2016-01-03T15:57:00Z">
            <w:rPr>
              <w:rFonts w:ascii="Arial" w:eastAsia="Arial" w:hAnsi="Arial" w:cs="Arial"/>
              <w:spacing w:val="-4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7671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672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93"/>
          <w:sz w:val="16"/>
          <w:szCs w:val="16"/>
          <w:lang w:val="en-GB"/>
          <w:rPrChange w:id="7673" w:author="Filipe Santana" w:date="2016-01-03T15:57:00Z">
            <w:rPr>
              <w:rFonts w:ascii="Arial" w:eastAsia="Arial" w:hAnsi="Arial" w:cs="Arial"/>
              <w:spacing w:val="-4"/>
              <w:w w:val="93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674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ving</w:t>
      </w:r>
      <w:r w:rsidRPr="00E52A5C">
        <w:rPr>
          <w:rFonts w:ascii="Arial" w:eastAsia="Arial" w:hAnsi="Arial" w:cs="Arial"/>
          <w:spacing w:val="1"/>
          <w:w w:val="93"/>
          <w:sz w:val="16"/>
          <w:szCs w:val="16"/>
          <w:lang w:val="en-GB"/>
          <w:rPrChange w:id="7675" w:author="Filipe Santana" w:date="2016-01-03T15:57:00Z">
            <w:rPr>
              <w:rFonts w:ascii="Arial" w:eastAsia="Arial" w:hAnsi="Arial" w:cs="Arial"/>
              <w:spacing w:val="1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676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-15"/>
          <w:w w:val="93"/>
          <w:sz w:val="16"/>
          <w:szCs w:val="16"/>
          <w:lang w:val="en-GB"/>
          <w:rPrChange w:id="7677" w:author="Filipe Santana" w:date="2016-01-03T15:57:00Z">
            <w:rPr>
              <w:rFonts w:ascii="Arial" w:eastAsia="Arial" w:hAnsi="Arial" w:cs="Arial"/>
              <w:spacing w:val="-15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678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9"/>
          <w:w w:val="93"/>
          <w:sz w:val="16"/>
          <w:szCs w:val="16"/>
          <w:lang w:val="en-GB"/>
          <w:rPrChange w:id="7679" w:author="Filipe Santana" w:date="2016-01-03T15:57:00Z">
            <w:rPr>
              <w:rFonts w:ascii="Arial" w:eastAsia="Arial" w:hAnsi="Arial" w:cs="Arial"/>
              <w:spacing w:val="9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768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1"/>
          <w:w w:val="83"/>
          <w:sz w:val="16"/>
          <w:szCs w:val="16"/>
          <w:lang w:val="en-GB"/>
          <w:rPrChange w:id="7681" w:author="Filipe Santana" w:date="2016-01-03T15:57:00Z">
            <w:rPr>
              <w:rFonts w:ascii="Arial" w:eastAsia="Arial" w:hAnsi="Arial" w:cs="Arial"/>
              <w:spacing w:val="1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768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768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means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768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68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proteins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7689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69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7691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reactions.</w:t>
      </w:r>
    </w:p>
    <w:p w14:paraId="3BF57C23" w14:textId="77777777" w:rsidR="00E6733B" w:rsidRPr="00E52A5C" w:rsidRDefault="002C1A14">
      <w:pPr>
        <w:spacing w:before="1" w:after="0" w:line="240" w:lineRule="auto"/>
        <w:ind w:left="239" w:right="4351"/>
        <w:jc w:val="both"/>
        <w:rPr>
          <w:rFonts w:ascii="Arial" w:eastAsia="Arial" w:hAnsi="Arial" w:cs="Arial"/>
          <w:sz w:val="16"/>
          <w:szCs w:val="16"/>
          <w:lang w:val="en-GB"/>
          <w:rPrChange w:id="76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69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CQ3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7695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6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7697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7698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7699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70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ailable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7701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70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bel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7703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70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7705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770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(table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7707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7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13)</w:t>
      </w:r>
    </w:p>
    <w:p w14:paraId="53A82B39" w14:textId="77777777" w:rsidR="00E6733B" w:rsidRPr="00E52A5C" w:rsidRDefault="00E6733B">
      <w:pPr>
        <w:spacing w:before="8" w:after="0" w:line="170" w:lineRule="exact"/>
        <w:rPr>
          <w:sz w:val="17"/>
          <w:szCs w:val="17"/>
          <w:lang w:val="en-GB"/>
          <w:rPrChange w:id="7709" w:author="Filipe Santana" w:date="2016-01-03T15:57:00Z">
            <w:rPr>
              <w:sz w:val="17"/>
              <w:szCs w:val="17"/>
            </w:rPr>
          </w:rPrChange>
        </w:rPr>
      </w:pPr>
    </w:p>
    <w:p w14:paraId="758F01BF" w14:textId="77777777" w:rsidR="00E6733B" w:rsidRPr="00E52A5C" w:rsidRDefault="002C1A14">
      <w:pPr>
        <w:spacing w:after="0" w:line="240" w:lineRule="auto"/>
        <w:ind w:right="4621"/>
        <w:jc w:val="both"/>
        <w:rPr>
          <w:rFonts w:ascii="Arial" w:eastAsia="Arial" w:hAnsi="Arial" w:cs="Arial"/>
          <w:sz w:val="15"/>
          <w:szCs w:val="15"/>
          <w:lang w:val="en-GB"/>
          <w:rPrChange w:id="7710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8"/>
          <w:sz w:val="15"/>
          <w:szCs w:val="15"/>
          <w:lang w:val="en-GB"/>
          <w:rPrChange w:id="7711" w:author="Filipe Santana" w:date="2016-01-03T15:57:00Z">
            <w:rPr>
              <w:rFonts w:ascii="Arial" w:eastAsia="Arial" w:hAnsi="Arial" w:cs="Arial"/>
              <w:spacing w:val="-11"/>
              <w:w w:val="88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712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7713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714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13.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7715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716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5"/>
          <w:szCs w:val="15"/>
          <w:lang w:val="en-GB"/>
          <w:rPrChange w:id="7717" w:author="Filipe Santana" w:date="2016-01-03T15:57:00Z">
            <w:rPr>
              <w:rFonts w:ascii="Arial" w:eastAsia="Arial" w:hAnsi="Arial" w:cs="Arial"/>
              <w:spacing w:val="-2"/>
              <w:w w:val="88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718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spacing w:val="9"/>
          <w:w w:val="88"/>
          <w:sz w:val="15"/>
          <w:szCs w:val="15"/>
          <w:lang w:val="en-GB"/>
          <w:rPrChange w:id="7719" w:author="Filipe Santana" w:date="2016-01-03T15:57:00Z">
            <w:rPr>
              <w:rFonts w:ascii="Arial" w:eastAsia="Arial" w:hAnsi="Arial" w:cs="Arial"/>
              <w:spacing w:val="9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7720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Question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7721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7722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#3</w:t>
      </w:r>
    </w:p>
    <w:p w14:paraId="0A42E6A3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7723" w:author="Filipe Santana" w:date="2016-01-03T15:57:00Z">
            <w:rPr>
              <w:sz w:val="10"/>
              <w:szCs w:val="10"/>
            </w:rPr>
          </w:rPrChange>
        </w:rPr>
      </w:pPr>
    </w:p>
    <w:p w14:paraId="4396C492" w14:textId="77777777" w:rsidR="00E6733B" w:rsidRPr="00E52A5C" w:rsidRDefault="00EC4A1B">
      <w:pPr>
        <w:spacing w:after="0" w:line="240" w:lineRule="auto"/>
        <w:ind w:left="171" w:right="4973"/>
        <w:jc w:val="both"/>
        <w:rPr>
          <w:rFonts w:ascii="Arial" w:eastAsia="Arial" w:hAnsi="Arial" w:cs="Arial"/>
          <w:sz w:val="16"/>
          <w:szCs w:val="16"/>
          <w:lang w:val="en-GB"/>
          <w:rPrChange w:id="77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42A51169">
          <v:group id="_x0000_s1074" style="position:absolute;left:0;text-align:left;margin-left:367.6pt;margin-top:-.4pt;width:222.2pt;height:.1pt;z-index:-1181;mso-position-horizontal-relative:page" coordorigin="7352,-8" coordsize="4444,2">
            <v:shape id="_x0000_s1075" style="position:absolute;left:7352;top:-8;width:4444;height:2" coordorigin="7352,-8" coordsize="4444,0" path="m7352,-8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772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7726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biol</w:t>
      </w:r>
      <w:r w:rsidR="002C1A14" w:rsidRPr="00E52A5C">
        <w:rPr>
          <w:rFonts w:ascii="Arial" w:eastAsia="Arial" w:hAnsi="Arial" w:cs="Arial"/>
          <w:i/>
          <w:spacing w:val="-2"/>
          <w:w w:val="96"/>
          <w:sz w:val="16"/>
          <w:szCs w:val="16"/>
          <w:lang w:val="en-GB"/>
          <w:rPrChange w:id="7727" w:author="Filipe Santana" w:date="2016-01-03T15:57:00Z">
            <w:rPr>
              <w:rFonts w:ascii="Arial" w:eastAsia="Arial" w:hAnsi="Arial" w:cs="Arial"/>
              <w:i/>
              <w:spacing w:val="-2"/>
              <w:w w:val="96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7728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gical_p</w:t>
      </w:r>
      <w:r w:rsidR="002C1A14" w:rsidRPr="00E52A5C">
        <w:rPr>
          <w:rFonts w:ascii="Arial" w:eastAsia="Arial" w:hAnsi="Arial" w:cs="Arial"/>
          <w:i/>
          <w:spacing w:val="-7"/>
          <w:w w:val="96"/>
          <w:sz w:val="16"/>
          <w:szCs w:val="16"/>
          <w:lang w:val="en-GB"/>
          <w:rPrChange w:id="7729" w:author="Filipe Santana" w:date="2016-01-03T15:57:00Z">
            <w:rPr>
              <w:rFonts w:ascii="Arial" w:eastAsia="Arial" w:hAnsi="Arial" w:cs="Arial"/>
              <w:i/>
              <w:spacing w:val="-7"/>
              <w:w w:val="96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7730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="002C1A14"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7731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proofErr w:type="spellEnd"/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773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733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773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</w:p>
    <w:p w14:paraId="09FFE837" w14:textId="77777777" w:rsidR="00E6733B" w:rsidRPr="00E52A5C" w:rsidRDefault="002C1A14">
      <w:pPr>
        <w:spacing w:before="35" w:after="0" w:line="240" w:lineRule="auto"/>
        <w:ind w:left="495" w:right="-20"/>
        <w:rPr>
          <w:rFonts w:ascii="Arial" w:eastAsia="Arial" w:hAnsi="Arial" w:cs="Arial"/>
          <w:sz w:val="16"/>
          <w:szCs w:val="16"/>
          <w:lang w:val="en-GB"/>
          <w:rPrChange w:id="77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736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7737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7738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7739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participan</w:t>
      </w:r>
      <w:r w:rsidRPr="00E52A5C">
        <w:rPr>
          <w:rFonts w:ascii="Arial" w:eastAsia="Arial" w:hAnsi="Arial" w:cs="Arial"/>
          <w:b/>
          <w:bCs/>
          <w:spacing w:val="5"/>
          <w:w w:val="93"/>
          <w:sz w:val="16"/>
          <w:szCs w:val="16"/>
          <w:lang w:val="en-GB"/>
          <w:rPrChange w:id="7740" w:author="Filipe Santana" w:date="2016-01-03T15:57:00Z">
            <w:rPr>
              <w:rFonts w:ascii="Arial" w:eastAsia="Arial" w:hAnsi="Arial" w:cs="Arial"/>
              <w:b/>
              <w:bCs/>
              <w:spacing w:val="5"/>
              <w:w w:val="9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74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74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74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7744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7745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proofErr w:type="spellStart"/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746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Cystationine</w:t>
      </w:r>
      <w:proofErr w:type="spellEnd"/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747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74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gama</w:t>
      </w:r>
      <w:proofErr w:type="spellEnd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749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75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75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775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7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397C2AEC" w14:textId="77777777" w:rsidR="00E6733B" w:rsidRPr="00E52A5C" w:rsidRDefault="002C1A14">
      <w:pPr>
        <w:spacing w:before="35" w:after="0" w:line="240" w:lineRule="auto"/>
        <w:ind w:left="771" w:right="-20"/>
        <w:rPr>
          <w:rFonts w:ascii="Arial" w:eastAsia="Arial" w:hAnsi="Arial" w:cs="Arial"/>
          <w:sz w:val="16"/>
          <w:szCs w:val="16"/>
          <w:lang w:val="en-GB"/>
          <w:rPrChange w:id="77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7755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7756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11"/>
          <w:sz w:val="16"/>
          <w:szCs w:val="16"/>
          <w:lang w:val="en-GB"/>
          <w:rPrChange w:id="7757" w:author="Filipe Santana" w:date="2016-01-03T15:57:00Z">
            <w:rPr>
              <w:rFonts w:ascii="Arial" w:eastAsia="Arial" w:hAnsi="Arial" w:cs="Arial"/>
              <w:b/>
              <w:bCs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7758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7759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7760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Pr="00E52A5C">
        <w:rPr>
          <w:rFonts w:ascii="Arial" w:eastAsia="Arial" w:hAnsi="Arial" w:cs="Arial"/>
          <w:b/>
          <w:bCs/>
          <w:spacing w:val="-4"/>
          <w:w w:val="91"/>
          <w:sz w:val="16"/>
          <w:szCs w:val="16"/>
          <w:lang w:val="en-GB"/>
          <w:rPrChange w:id="7761" w:author="Filipe Santana" w:date="2016-01-03T15:57:00Z">
            <w:rPr>
              <w:rFonts w:ascii="Arial" w:eastAsia="Arial" w:hAnsi="Arial" w:cs="Arial"/>
              <w:b/>
              <w:bCs/>
              <w:spacing w:val="-4"/>
              <w:w w:val="9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7762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7763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76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33"/>
          <w:w w:val="149"/>
          <w:sz w:val="16"/>
          <w:szCs w:val="16"/>
          <w:lang w:val="en-GB"/>
          <w:rPrChange w:id="7765" w:author="Filipe Santana" w:date="2016-01-03T15:57:00Z">
            <w:rPr>
              <w:rFonts w:ascii="Arial" w:eastAsia="Arial" w:hAnsi="Arial" w:cs="Arial"/>
              <w:spacing w:val="-33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7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7767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7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769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Function</w:t>
      </w:r>
      <w:r w:rsidRPr="00E52A5C">
        <w:rPr>
          <w:rFonts w:ascii="Arial" w:eastAsia="Arial" w:hAnsi="Arial" w:cs="Arial"/>
          <w:i/>
          <w:spacing w:val="38"/>
          <w:w w:val="87"/>
          <w:sz w:val="16"/>
          <w:szCs w:val="16"/>
          <w:lang w:val="en-GB"/>
          <w:rPrChange w:id="7770" w:author="Filipe Santana" w:date="2016-01-03T15:57:00Z">
            <w:rPr>
              <w:rFonts w:ascii="Arial" w:eastAsia="Arial" w:hAnsi="Arial" w:cs="Arial"/>
              <w:i/>
              <w:spacing w:val="3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777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87"/>
          <w:sz w:val="16"/>
          <w:szCs w:val="16"/>
          <w:lang w:val="en-GB"/>
          <w:rPrChange w:id="7772" w:author="Filipe Santana" w:date="2016-01-03T15:57:00Z">
            <w:rPr>
              <w:rFonts w:ascii="Arial" w:eastAsia="Arial" w:hAnsi="Arial" w:cs="Arial"/>
              <w:spacing w:val="-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7773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7774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b/>
          <w:bCs/>
          <w:spacing w:val="-11"/>
          <w:sz w:val="16"/>
          <w:szCs w:val="16"/>
          <w:lang w:val="en-GB"/>
          <w:rPrChange w:id="7775" w:author="Filipe Santana" w:date="2016-01-03T15:57:00Z">
            <w:rPr>
              <w:rFonts w:ascii="Arial" w:eastAsia="Arial" w:hAnsi="Arial" w:cs="Arial"/>
              <w:b/>
              <w:bCs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7776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7777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</w:t>
      </w:r>
      <w:r w:rsidRPr="00E52A5C">
        <w:rPr>
          <w:rFonts w:ascii="Arial" w:eastAsia="Arial" w:hAnsi="Arial" w:cs="Arial"/>
          <w:b/>
          <w:bCs/>
          <w:spacing w:val="2"/>
          <w:w w:val="89"/>
          <w:sz w:val="16"/>
          <w:szCs w:val="16"/>
          <w:lang w:val="en-GB"/>
          <w:rPrChange w:id="7778" w:author="Filipe Santana" w:date="2016-01-03T15:57:00Z">
            <w:rPr>
              <w:rFonts w:ascii="Arial" w:eastAsia="Arial" w:hAnsi="Arial" w:cs="Arial"/>
              <w:b/>
              <w:bCs/>
              <w:spacing w:val="2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77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7780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7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</w:p>
    <w:p w14:paraId="6B876843" w14:textId="77777777" w:rsidR="00E6733B" w:rsidRPr="00E52A5C" w:rsidRDefault="00EC4A1B">
      <w:pPr>
        <w:spacing w:before="35" w:after="0" w:line="240" w:lineRule="auto"/>
        <w:ind w:left="1313" w:right="3246"/>
        <w:jc w:val="center"/>
        <w:rPr>
          <w:rFonts w:ascii="Arial" w:eastAsia="Arial" w:hAnsi="Arial" w:cs="Arial"/>
          <w:sz w:val="16"/>
          <w:szCs w:val="16"/>
          <w:lang w:val="en-GB"/>
          <w:rPrChange w:id="77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5199D15E">
          <v:group id="_x0000_s1072" style="position:absolute;left:0;text-align:left;margin-left:367.6pt;margin-top:12.8pt;width:222.2pt;height:.1pt;z-index:-1180;mso-position-horizontal-relative:page" coordorigin="7352,256" coordsize="4444,2">
            <v:shape id="_x0000_s1073" style="position:absolute;left:7352;top:256;width:4444;height:2" coordorigin="7352,256" coordsize="4444,0" path="m7352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778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784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carbon-</w:t>
      </w:r>
      <w:proofErr w:type="spellStart"/>
      <w:r w:rsidR="002C1A14"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785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sulfur</w:t>
      </w:r>
      <w:proofErr w:type="spellEnd"/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786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787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lyase</w:t>
      </w:r>
      <w:proofErr w:type="spellEnd"/>
      <w:r w:rsidR="002C1A14"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7788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5"/>
          <w:sz w:val="16"/>
          <w:szCs w:val="16"/>
          <w:lang w:val="en-GB"/>
          <w:rPrChange w:id="7789" w:author="Filipe Santana" w:date="2016-01-03T15:57:00Z">
            <w:rPr>
              <w:rFonts w:ascii="Arial" w:eastAsia="Arial" w:hAnsi="Arial" w:cs="Arial"/>
              <w:i/>
              <w:w w:val="95"/>
              <w:sz w:val="16"/>
              <w:szCs w:val="16"/>
            </w:rPr>
          </w:rPrChange>
        </w:rPr>
        <w:t>activit</w:t>
      </w:r>
      <w:r w:rsidR="002C1A14" w:rsidRPr="00E52A5C">
        <w:rPr>
          <w:rFonts w:ascii="Arial" w:eastAsia="Arial" w:hAnsi="Arial" w:cs="Arial"/>
          <w:i/>
          <w:spacing w:val="2"/>
          <w:w w:val="95"/>
          <w:sz w:val="16"/>
          <w:szCs w:val="16"/>
          <w:lang w:val="en-GB"/>
          <w:rPrChange w:id="7790" w:author="Filipe Santana" w:date="2016-01-03T15:57:00Z">
            <w:rPr>
              <w:rFonts w:ascii="Arial" w:eastAsia="Arial" w:hAnsi="Arial" w:cs="Arial"/>
              <w:i/>
              <w:spacing w:val="2"/>
              <w:w w:val="95"/>
              <w:sz w:val="16"/>
              <w:szCs w:val="16"/>
            </w:rPr>
          </w:rPrChange>
        </w:rPr>
        <w:t>y</w:t>
      </w:r>
      <w:r w:rsidR="002C1A14" w:rsidRPr="00E52A5C">
        <w:rPr>
          <w:rFonts w:ascii="Arial" w:eastAsia="Arial" w:hAnsi="Arial" w:cs="Arial"/>
          <w:w w:val="105"/>
          <w:sz w:val="16"/>
          <w:szCs w:val="16"/>
          <w:lang w:val="en-GB"/>
          <w:rPrChange w:id="7791" w:author="Filipe Santana" w:date="2016-01-03T15:57:00Z">
            <w:rPr>
              <w:rFonts w:ascii="Arial" w:eastAsia="Arial" w:hAnsi="Arial" w:cs="Arial"/>
              <w:w w:val="105"/>
              <w:sz w:val="16"/>
              <w:szCs w:val="16"/>
            </w:rPr>
          </w:rPrChange>
        </w:rPr>
        <w:t>’)))))</w:t>
      </w:r>
    </w:p>
    <w:p w14:paraId="44B7CBF3" w14:textId="77777777" w:rsidR="00E6733B" w:rsidRPr="00E52A5C" w:rsidRDefault="00E6733B">
      <w:pPr>
        <w:spacing w:before="9" w:after="0" w:line="260" w:lineRule="exact"/>
        <w:rPr>
          <w:sz w:val="26"/>
          <w:szCs w:val="26"/>
          <w:lang w:val="en-GB"/>
          <w:rPrChange w:id="7792" w:author="Filipe Santana" w:date="2016-01-03T15:57:00Z">
            <w:rPr>
              <w:sz w:val="26"/>
              <w:szCs w:val="26"/>
            </w:rPr>
          </w:rPrChange>
        </w:rPr>
      </w:pPr>
    </w:p>
    <w:p w14:paraId="5A17FB9F" w14:textId="77777777" w:rsidR="00E6733B" w:rsidRPr="00E52A5C" w:rsidRDefault="002C1A14">
      <w:pPr>
        <w:spacing w:after="0" w:line="240" w:lineRule="auto"/>
        <w:ind w:left="239" w:right="5315"/>
        <w:jc w:val="both"/>
        <w:rPr>
          <w:rFonts w:ascii="Arial" w:eastAsia="Arial" w:hAnsi="Arial" w:cs="Arial"/>
          <w:sz w:val="16"/>
          <w:szCs w:val="16"/>
          <w:lang w:val="en-GB"/>
          <w:rPrChange w:id="77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7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Bel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7795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7796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79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26"/>
          <w:w w:val="89"/>
          <w:sz w:val="16"/>
          <w:szCs w:val="16"/>
          <w:lang w:val="en-GB"/>
          <w:rPrChange w:id="7798" w:author="Filipe Santana" w:date="2016-01-03T15:57:00Z">
            <w:rPr>
              <w:rFonts w:ascii="Arial" w:eastAsia="Arial" w:hAnsi="Arial" w:cs="Arial"/>
              <w:spacing w:val="2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79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7800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780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results.</w:t>
      </w:r>
    </w:p>
    <w:p w14:paraId="651CF480" w14:textId="77777777" w:rsidR="00E6733B" w:rsidRPr="00E52A5C" w:rsidRDefault="00E6733B">
      <w:pPr>
        <w:spacing w:after="0"/>
        <w:jc w:val="both"/>
        <w:rPr>
          <w:lang w:val="en-GB"/>
          <w:rPrChange w:id="7802" w:author="Filipe Santana" w:date="2016-01-03T15:57:00Z">
            <w:rPr/>
          </w:rPrChange>
        </w:rPr>
        <w:sectPr w:rsidR="00E6733B" w:rsidRPr="00E52A5C">
          <w:headerReference w:type="default" r:id="rId13"/>
          <w:pgSz w:w="14180" w:h="20020"/>
          <w:pgMar w:top="3020" w:right="160" w:bottom="280" w:left="160" w:header="1385" w:footer="0" w:gutter="0"/>
          <w:cols w:num="2" w:space="720" w:equalWidth="0">
            <w:col w:w="6813" w:space="270"/>
            <w:col w:w="6777"/>
          </w:cols>
        </w:sectPr>
      </w:pPr>
    </w:p>
    <w:p w14:paraId="22DCC85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7803" w:author="Filipe Santana" w:date="2016-01-03T15:57:00Z">
            <w:rPr>
              <w:sz w:val="20"/>
              <w:szCs w:val="20"/>
            </w:rPr>
          </w:rPrChange>
        </w:rPr>
      </w:pPr>
    </w:p>
    <w:p w14:paraId="0AFF66EA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7804" w:author="Filipe Santana" w:date="2016-01-03T15:57:00Z">
            <w:rPr>
              <w:sz w:val="20"/>
              <w:szCs w:val="20"/>
            </w:rPr>
          </w:rPrChange>
        </w:rPr>
      </w:pPr>
    </w:p>
    <w:p w14:paraId="031BCB4B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7805" w:author="Filipe Santana" w:date="2016-01-03T15:57:00Z">
            <w:rPr>
              <w:sz w:val="20"/>
              <w:szCs w:val="20"/>
            </w:rPr>
          </w:rPrChange>
        </w:rPr>
      </w:pPr>
    </w:p>
    <w:p w14:paraId="5C52BD2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7806" w:author="Filipe Santana" w:date="2016-01-03T15:57:00Z">
            <w:rPr>
              <w:sz w:val="20"/>
              <w:szCs w:val="20"/>
            </w:rPr>
          </w:rPrChange>
        </w:rPr>
      </w:pPr>
    </w:p>
    <w:p w14:paraId="6D2EA6BB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7807" w:author="Filipe Santana" w:date="2016-01-03T15:57:00Z">
            <w:rPr>
              <w:sz w:val="20"/>
              <w:szCs w:val="20"/>
            </w:rPr>
          </w:rPrChange>
        </w:rPr>
      </w:pPr>
    </w:p>
    <w:p w14:paraId="31BF3B90" w14:textId="77777777" w:rsidR="00E6733B" w:rsidRPr="00E52A5C" w:rsidRDefault="00E6733B">
      <w:pPr>
        <w:spacing w:before="17" w:after="0" w:line="280" w:lineRule="exact"/>
        <w:rPr>
          <w:sz w:val="28"/>
          <w:szCs w:val="28"/>
          <w:lang w:val="en-GB"/>
          <w:rPrChange w:id="7808" w:author="Filipe Santana" w:date="2016-01-03T15:57:00Z">
            <w:rPr>
              <w:sz w:val="28"/>
              <w:szCs w:val="28"/>
            </w:rPr>
          </w:rPrChange>
        </w:rPr>
      </w:pPr>
    </w:p>
    <w:p w14:paraId="105CBEE2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78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1501F664">
          <v:group id="_x0000_s1070" style="position:absolute;left:0;text-align:left;margin-left:13.45pt;margin-top:-7.85pt;width:29.9pt;height:.1pt;z-index:-1191;mso-position-horizontal-relative:page" coordorigin="269,-157" coordsize="598,2">
            <v:shape id="_x0000_s1071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7810" w:author="Filipe Santana" w:date="2016-01-03T15:57:00Z">
            <w:rPr>
              <w:lang w:val="en-GB"/>
            </w:rPr>
          </w:rPrChange>
        </w:rPr>
        <w:pict w14:anchorId="07561BBF">
          <v:group id="_x0000_s1068" style="position:absolute;left:0;text-align:left;margin-left:48.35pt;margin-top:-2.85pt;width:.1pt;height:29.9pt;z-index:-1190;mso-position-horizontal-relative:page" coordorigin="967,-57" coordsize="2,598">
            <v:shape id="_x0000_s1069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7811" w:author="Filipe Santana" w:date="2016-01-03T15:57:00Z">
            <w:rPr>
              <w:lang w:val="en-GB"/>
            </w:rPr>
          </w:rPrChange>
        </w:rPr>
        <w:pict w14:anchorId="0D731175">
          <v:group id="_x0000_s1066" style="position:absolute;left:0;text-align:left;margin-left:665.3pt;margin-top:-7.85pt;width:29.9pt;height:.1pt;z-index:-1189;mso-position-horizontal-relative:page" coordorigin="13306,-157" coordsize="598,2">
            <v:shape id="_x0000_s1067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7812" w:author="Filipe Santana" w:date="2016-01-03T15:57:00Z">
            <w:rPr>
              <w:lang w:val="en-GB"/>
            </w:rPr>
          </w:rPrChange>
        </w:rPr>
        <w:pict w14:anchorId="12716948">
          <v:group id="_x0000_s1064" style="position:absolute;left:0;text-align:left;margin-left:660.35pt;margin-top:-2.85pt;width:.1pt;height:29.9pt;z-index:-1188;mso-position-horizontal-relative:page" coordorigin="13207,-57" coordsize="2,598">
            <v:shape id="_x0000_s1065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7814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7816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7818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7820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7822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7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7824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78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7826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7827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#7</w:t>
      </w:r>
    </w:p>
    <w:p w14:paraId="5113A716" w14:textId="77777777" w:rsidR="00E6733B" w:rsidRPr="00E52A5C" w:rsidRDefault="00E6733B">
      <w:pPr>
        <w:spacing w:after="0"/>
        <w:jc w:val="center"/>
        <w:rPr>
          <w:lang w:val="en-GB"/>
          <w:rPrChange w:id="7828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79FDDFAA" w14:textId="77777777" w:rsidR="00E6733B" w:rsidRPr="00E52A5C" w:rsidRDefault="002C1A14">
      <w:pPr>
        <w:spacing w:before="17" w:after="0" w:line="240" w:lineRule="auto"/>
        <w:ind w:left="2159" w:right="3850"/>
        <w:jc w:val="both"/>
        <w:rPr>
          <w:rFonts w:ascii="Arial" w:eastAsia="Arial" w:hAnsi="Arial" w:cs="Arial"/>
          <w:sz w:val="16"/>
          <w:szCs w:val="16"/>
          <w:lang w:val="en-GB"/>
          <w:rPrChange w:id="78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78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 xml:space="preserve">– </w:t>
      </w:r>
      <w:r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7831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78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Results:</w:t>
      </w:r>
    </w:p>
    <w:p w14:paraId="1B7A7372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7833" w:author="Filipe Santana" w:date="2016-01-03T15:57:00Z">
            <w:rPr>
              <w:sz w:val="17"/>
              <w:szCs w:val="17"/>
            </w:rPr>
          </w:rPrChange>
        </w:rPr>
      </w:pPr>
    </w:p>
    <w:p w14:paraId="43ABAB77" w14:textId="77777777" w:rsidR="00E6733B" w:rsidRPr="00E52A5C" w:rsidRDefault="002C1A14">
      <w:pPr>
        <w:spacing w:after="0" w:line="285" w:lineRule="auto"/>
        <w:ind w:left="2447" w:right="-50" w:hanging="206"/>
        <w:rPr>
          <w:rFonts w:ascii="Arial" w:eastAsia="Arial" w:hAnsi="Arial" w:cs="Arial"/>
          <w:sz w:val="16"/>
          <w:szCs w:val="16"/>
          <w:lang w:val="en-GB"/>
          <w:rPrChange w:id="78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835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836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837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7"/>
          <w:sz w:val="16"/>
          <w:szCs w:val="16"/>
          <w:lang w:val="en-GB"/>
          <w:rPrChange w:id="7838" w:author="Filipe Santana" w:date="2016-01-03T15:57:00Z">
            <w:rPr>
              <w:rFonts w:ascii="Arial" w:eastAsia="Arial" w:hAnsi="Arial" w:cs="Arial"/>
              <w:i/>
              <w:w w:val="97"/>
              <w:sz w:val="16"/>
              <w:szCs w:val="16"/>
            </w:rPr>
          </w:rPrChange>
        </w:rPr>
        <w:t>cellular</w:t>
      </w:r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39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840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nit</w:t>
      </w:r>
      <w:r w:rsidRPr="00E52A5C">
        <w:rPr>
          <w:rFonts w:ascii="Arial" w:eastAsia="Arial" w:hAnsi="Arial" w:cs="Arial"/>
          <w:i/>
          <w:spacing w:val="-6"/>
          <w:w w:val="92"/>
          <w:sz w:val="16"/>
          <w:szCs w:val="16"/>
          <w:lang w:val="en-GB"/>
          <w:rPrChange w:id="7841" w:author="Filipe Santana" w:date="2016-01-03T15:57:00Z">
            <w:rPr>
              <w:rFonts w:ascii="Arial" w:eastAsia="Arial" w:hAnsi="Arial" w:cs="Arial"/>
              <w:i/>
              <w:spacing w:val="-6"/>
              <w:w w:val="92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spacing w:val="-2"/>
          <w:w w:val="92"/>
          <w:sz w:val="16"/>
          <w:szCs w:val="16"/>
          <w:lang w:val="en-GB"/>
          <w:rPrChange w:id="7842" w:author="Filipe Santana" w:date="2016-01-03T15:57:00Z">
            <w:rPr>
              <w:rFonts w:ascii="Arial" w:eastAsia="Arial" w:hAnsi="Arial" w:cs="Arial"/>
              <w:i/>
              <w:spacing w:val="-2"/>
              <w:w w:val="92"/>
              <w:sz w:val="16"/>
              <w:szCs w:val="16"/>
            </w:rPr>
          </w:rPrChange>
        </w:rPr>
        <w:t>og</w:t>
      </w:r>
      <w:r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7843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en</w:t>
      </w:r>
      <w:r w:rsidRPr="00E52A5C">
        <w:rPr>
          <w:rFonts w:ascii="Arial" w:eastAsia="Arial" w:hAnsi="Arial" w:cs="Arial"/>
          <w:i/>
          <w:spacing w:val="-11"/>
          <w:w w:val="92"/>
          <w:sz w:val="16"/>
          <w:szCs w:val="16"/>
          <w:lang w:val="en-GB"/>
          <w:rPrChange w:id="7844" w:author="Filipe Santana" w:date="2016-01-03T15:57:00Z">
            <w:rPr>
              <w:rFonts w:ascii="Arial" w:eastAsia="Arial" w:hAnsi="Arial" w:cs="Arial"/>
              <w:i/>
              <w:spacing w:val="-11"/>
              <w:w w:val="92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45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compound</w:t>
      </w:r>
      <w:proofErr w:type="gramEnd"/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46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84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metabolic</w:t>
      </w:r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48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7849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7850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7851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52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7853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54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855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56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785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sapiens</w:t>
      </w:r>
      <w:r w:rsidRPr="00E52A5C">
        <w:rPr>
          <w:rFonts w:ascii="Arial" w:eastAsia="Arial" w:hAnsi="Arial" w:cs="Arial"/>
          <w:i/>
          <w:spacing w:val="-19"/>
          <w:sz w:val="16"/>
          <w:szCs w:val="16"/>
          <w:lang w:val="en-GB"/>
          <w:rPrChange w:id="7858" w:author="Filipe Santana" w:date="2016-01-03T15:57:00Z">
            <w:rPr>
              <w:rFonts w:ascii="Arial" w:eastAsia="Arial" w:hAnsi="Arial" w:cs="Arial"/>
              <w:i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85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6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cystathionine</w:t>
      </w:r>
      <w:r w:rsidRPr="00E52A5C">
        <w:rPr>
          <w:rFonts w:ascii="Arial" w:eastAsia="Arial" w:hAnsi="Arial" w:cs="Arial"/>
          <w:i/>
          <w:spacing w:val="28"/>
          <w:w w:val="88"/>
          <w:sz w:val="16"/>
          <w:szCs w:val="16"/>
          <w:lang w:val="en-GB"/>
          <w:rPrChange w:id="7861" w:author="Filipe Santana" w:date="2016-01-03T15:57:00Z">
            <w:rPr>
              <w:rFonts w:ascii="Arial" w:eastAsia="Arial" w:hAnsi="Arial" w:cs="Arial"/>
              <w:i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6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gamma</w:t>
      </w:r>
      <w:r w:rsidRPr="00E52A5C">
        <w:rPr>
          <w:rFonts w:ascii="Arial" w:eastAsia="Arial" w:hAnsi="Arial" w:cs="Arial"/>
          <w:i/>
          <w:spacing w:val="-5"/>
          <w:w w:val="88"/>
          <w:sz w:val="16"/>
          <w:szCs w:val="16"/>
          <w:lang w:val="en-GB"/>
          <w:rPrChange w:id="7863" w:author="Filipe Santana" w:date="2016-01-03T15:57:00Z">
            <w:rPr>
              <w:rFonts w:ascii="Arial" w:eastAsia="Arial" w:hAnsi="Arial" w:cs="Arial"/>
              <w:i/>
              <w:spacing w:val="-5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6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i/>
          <w:spacing w:val="-3"/>
          <w:w w:val="88"/>
          <w:sz w:val="16"/>
          <w:szCs w:val="16"/>
          <w:lang w:val="en-GB"/>
          <w:rPrChange w:id="7865" w:author="Filipe Santana" w:date="2016-01-03T15:57:00Z">
            <w:rPr>
              <w:rFonts w:ascii="Arial" w:eastAsia="Arial" w:hAnsi="Arial" w:cs="Arial"/>
              <w:i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6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i/>
          <w:spacing w:val="3"/>
          <w:w w:val="88"/>
          <w:sz w:val="16"/>
          <w:szCs w:val="16"/>
          <w:lang w:val="en-GB"/>
          <w:rPrChange w:id="7867" w:author="Filipe Santana" w:date="2016-01-03T15:57:00Z">
            <w:rPr>
              <w:rFonts w:ascii="Arial" w:eastAsia="Arial" w:hAnsi="Arial" w:cs="Arial"/>
              <w:i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86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78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2BDDBFE9" w14:textId="77777777" w:rsidR="00E6733B" w:rsidRPr="00E52A5C" w:rsidRDefault="002C1A14">
      <w:pPr>
        <w:spacing w:before="1" w:after="0" w:line="285" w:lineRule="auto"/>
        <w:ind w:left="2447" w:right="-50" w:hanging="206"/>
        <w:rPr>
          <w:rFonts w:ascii="Arial" w:eastAsia="Arial" w:hAnsi="Arial" w:cs="Arial"/>
          <w:sz w:val="16"/>
          <w:szCs w:val="16"/>
          <w:lang w:val="en-GB"/>
          <w:rPrChange w:id="78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871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872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87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874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cysteine</w:t>
      </w:r>
      <w:r w:rsidRPr="00E52A5C">
        <w:rPr>
          <w:rFonts w:ascii="Arial" w:eastAsia="Arial" w:hAnsi="Arial" w:cs="Arial"/>
          <w:i/>
          <w:spacing w:val="6"/>
          <w:sz w:val="16"/>
          <w:szCs w:val="16"/>
          <w:lang w:val="en-GB"/>
          <w:rPrChange w:id="7875" w:author="Filipe Santana" w:date="2016-01-03T15:57:00Z">
            <w:rPr>
              <w:rFonts w:ascii="Arial" w:eastAsia="Arial" w:hAnsi="Arial" w:cs="Arial"/>
              <w:i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7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37"/>
          <w:w w:val="88"/>
          <w:sz w:val="16"/>
          <w:szCs w:val="16"/>
          <w:lang w:val="en-GB"/>
          <w:rPrChange w:id="7877" w:author="Filipe Santana" w:date="2016-01-03T15:57:00Z">
            <w:rPr>
              <w:rFonts w:ascii="Arial" w:eastAsia="Arial" w:hAnsi="Arial" w:cs="Arial"/>
              <w:i/>
              <w:spacing w:val="3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7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8"/>
          <w:sz w:val="16"/>
          <w:szCs w:val="16"/>
          <w:lang w:val="en-GB"/>
          <w:rPrChange w:id="7879" w:author="Filipe Santana" w:date="2016-01-03T15:57:00Z">
            <w:rPr>
              <w:rFonts w:ascii="Arial" w:eastAsia="Arial" w:hAnsi="Arial" w:cs="Arial"/>
              <w:i/>
              <w:spacing w:val="-6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8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1"/>
          <w:w w:val="88"/>
          <w:sz w:val="16"/>
          <w:szCs w:val="16"/>
          <w:lang w:val="en-GB"/>
          <w:rPrChange w:id="7881" w:author="Filipe Santana" w:date="2016-01-03T15:57:00Z">
            <w:rPr>
              <w:rFonts w:ascii="Arial" w:eastAsia="Arial" w:hAnsi="Arial" w:cs="Arial"/>
              <w:i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88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5"/>
          <w:sz w:val="16"/>
          <w:szCs w:val="16"/>
          <w:lang w:val="en-GB"/>
          <w:rPrChange w:id="7883" w:author="Filipe Santana" w:date="2016-01-03T15:57:00Z">
            <w:rPr>
              <w:rFonts w:ascii="Arial" w:eastAsia="Arial" w:hAnsi="Arial" w:cs="Arial"/>
              <w:i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8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24"/>
          <w:w w:val="88"/>
          <w:sz w:val="16"/>
          <w:szCs w:val="16"/>
          <w:lang w:val="en-GB"/>
          <w:rPrChange w:id="7885" w:author="Filipe Santana" w:date="2016-01-03T15:57:00Z">
            <w:rPr>
              <w:rFonts w:ascii="Arial" w:eastAsia="Arial" w:hAnsi="Arial" w:cs="Arial"/>
              <w:i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88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 xml:space="preserve">sapiens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88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888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889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 xml:space="preserve">Cystathionine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89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gamma</w:t>
      </w:r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7891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89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7893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894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i/>
          <w:spacing w:val="6"/>
          <w:w w:val="87"/>
          <w:sz w:val="16"/>
          <w:szCs w:val="16"/>
          <w:lang w:val="en-GB"/>
          <w:rPrChange w:id="7895" w:author="Filipe Santana" w:date="2016-01-03T15:57:00Z">
            <w:rPr>
              <w:rFonts w:ascii="Arial" w:eastAsia="Arial" w:hAnsi="Arial" w:cs="Arial"/>
              <w:i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89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78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751812A7" w14:textId="77777777" w:rsidR="00E6733B" w:rsidRPr="00E52A5C" w:rsidRDefault="002C1A14">
      <w:pPr>
        <w:spacing w:before="1" w:after="0" w:line="285" w:lineRule="auto"/>
        <w:ind w:left="2447" w:right="-50" w:hanging="206"/>
        <w:rPr>
          <w:rFonts w:ascii="Arial" w:eastAsia="Arial" w:hAnsi="Arial" w:cs="Arial"/>
          <w:sz w:val="16"/>
          <w:szCs w:val="16"/>
          <w:lang w:val="en-GB"/>
          <w:rPrChange w:id="78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899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900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790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gram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90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cysteine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0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7904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05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metabolic</w:t>
      </w:r>
      <w:proofErr w:type="gramEnd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0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13"/>
          <w:w w:val="88"/>
          <w:sz w:val="16"/>
          <w:szCs w:val="16"/>
          <w:lang w:val="en-GB"/>
          <w:rPrChange w:id="7907" w:author="Filipe Santana" w:date="2016-01-03T15:57:00Z">
            <w:rPr>
              <w:rFonts w:ascii="Arial" w:eastAsia="Arial" w:hAnsi="Arial" w:cs="Arial"/>
              <w:i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0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8"/>
          <w:sz w:val="16"/>
          <w:szCs w:val="16"/>
          <w:lang w:val="en-GB"/>
          <w:rPrChange w:id="7909" w:author="Filipe Santana" w:date="2016-01-03T15:57:00Z">
            <w:rPr>
              <w:rFonts w:ascii="Arial" w:eastAsia="Arial" w:hAnsi="Arial" w:cs="Arial"/>
              <w:i/>
              <w:spacing w:val="-6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1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22"/>
          <w:w w:val="88"/>
          <w:sz w:val="16"/>
          <w:szCs w:val="16"/>
          <w:lang w:val="en-GB"/>
          <w:rPrChange w:id="7911" w:author="Filipe Santana" w:date="2016-01-03T15:57:00Z">
            <w:rPr>
              <w:rFonts w:ascii="Arial" w:eastAsia="Arial" w:hAnsi="Arial" w:cs="Arial"/>
              <w:i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1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25"/>
          <w:sz w:val="16"/>
          <w:szCs w:val="16"/>
          <w:lang w:val="en-GB"/>
          <w:rPrChange w:id="7913" w:author="Filipe Santana" w:date="2016-01-03T15:57:00Z">
            <w:rPr>
              <w:rFonts w:ascii="Arial" w:eastAsia="Arial" w:hAnsi="Arial" w:cs="Arial"/>
              <w:i/>
              <w:spacing w:val="2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1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</w:t>
      </w:r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7915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7916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sapiens</w:t>
      </w:r>
      <w:r w:rsidRPr="00E52A5C">
        <w:rPr>
          <w:rFonts w:ascii="Arial" w:eastAsia="Arial" w:hAnsi="Arial" w:cs="Arial"/>
          <w:i/>
          <w:spacing w:val="33"/>
          <w:w w:val="86"/>
          <w:sz w:val="16"/>
          <w:szCs w:val="16"/>
          <w:lang w:val="en-GB"/>
          <w:rPrChange w:id="7917" w:author="Filipe Santana" w:date="2016-01-03T15:57:00Z">
            <w:rPr>
              <w:rFonts w:ascii="Arial" w:eastAsia="Arial" w:hAnsi="Arial" w:cs="Arial"/>
              <w:i/>
              <w:spacing w:val="3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1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15"/>
          <w:sz w:val="16"/>
          <w:szCs w:val="16"/>
          <w:lang w:val="en-GB"/>
          <w:rPrChange w:id="7919" w:author="Filipe Santana" w:date="2016-01-03T15:57:00Z">
            <w:rPr>
              <w:rFonts w:ascii="Arial" w:eastAsia="Arial" w:hAnsi="Arial" w:cs="Arial"/>
              <w:i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7920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 xml:space="preserve">Cystathionine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921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gamma</w:t>
      </w:r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7922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92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lyase</w:t>
      </w:r>
      <w:proofErr w:type="spellEnd"/>
      <w:r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7924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7925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i/>
          <w:spacing w:val="6"/>
          <w:w w:val="87"/>
          <w:sz w:val="16"/>
          <w:szCs w:val="16"/>
          <w:lang w:val="en-GB"/>
          <w:rPrChange w:id="7926" w:author="Filipe Santana" w:date="2016-01-03T15:57:00Z">
            <w:rPr>
              <w:rFonts w:ascii="Arial" w:eastAsia="Arial" w:hAnsi="Arial" w:cs="Arial"/>
              <w:i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2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79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379075AC" w14:textId="77777777" w:rsidR="00E6733B" w:rsidRPr="00E52A5C" w:rsidRDefault="002C1A14">
      <w:pPr>
        <w:spacing w:before="1" w:after="0" w:line="240" w:lineRule="auto"/>
        <w:ind w:left="2241" w:right="-20"/>
        <w:rPr>
          <w:rFonts w:ascii="Arial" w:eastAsia="Arial" w:hAnsi="Arial" w:cs="Arial"/>
          <w:sz w:val="16"/>
          <w:szCs w:val="16"/>
          <w:lang w:val="en-GB"/>
          <w:rPrChange w:id="79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7930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7931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93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7933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93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14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7935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93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7937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793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classes.</w:t>
      </w:r>
    </w:p>
    <w:p w14:paraId="3BFF1BA1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7939" w:author="Filipe Santana" w:date="2016-01-03T15:57:00Z">
            <w:rPr>
              <w:sz w:val="17"/>
              <w:szCs w:val="17"/>
            </w:rPr>
          </w:rPrChange>
        </w:rPr>
      </w:pPr>
    </w:p>
    <w:p w14:paraId="44D3C8A7" w14:textId="5EB8820C" w:rsidR="00E6733B" w:rsidRPr="00E52A5C" w:rsidRDefault="002C1A14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  <w:rPrChange w:id="79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4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CQ4: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7942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4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7944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4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25"/>
          <w:w w:val="89"/>
          <w:sz w:val="16"/>
          <w:szCs w:val="16"/>
          <w:lang w:val="en-GB"/>
          <w:rPrChange w:id="7946" w:author="Filipe Santana" w:date="2016-01-03T15:57:00Z">
            <w:rPr>
              <w:rFonts w:ascii="Arial" w:eastAsia="Arial" w:hAnsi="Arial" w:cs="Arial"/>
              <w:i/>
              <w:spacing w:val="2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4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89"/>
          <w:sz w:val="16"/>
          <w:szCs w:val="16"/>
          <w:lang w:val="en-GB"/>
          <w:rPrChange w:id="7948" w:author="Filipe Santana" w:date="2016-01-03T15:57:00Z">
            <w:rPr>
              <w:rFonts w:ascii="Arial" w:eastAsia="Arial" w:hAnsi="Arial" w:cs="Arial"/>
              <w:i/>
              <w:spacing w:val="-5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49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20"/>
          <w:w w:val="89"/>
          <w:sz w:val="16"/>
          <w:szCs w:val="16"/>
          <w:lang w:val="en-GB"/>
          <w:rPrChange w:id="7950" w:author="Filipe Santana" w:date="2016-01-03T15:57:00Z">
            <w:rPr>
              <w:rFonts w:ascii="Arial" w:eastAsia="Arial" w:hAnsi="Arial" w:cs="Arial"/>
              <w:i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5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10"/>
          <w:w w:val="89"/>
          <w:sz w:val="16"/>
          <w:szCs w:val="16"/>
          <w:lang w:val="en-GB"/>
          <w:rPrChange w:id="7952" w:author="Filipe Santana" w:date="2016-01-03T15:57:00Z">
            <w:rPr>
              <w:rFonts w:ascii="Arial" w:eastAsia="Arial" w:hAnsi="Arial" w:cs="Arial"/>
              <w:i/>
              <w:spacing w:val="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5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i/>
          <w:spacing w:val="19"/>
          <w:w w:val="89"/>
          <w:sz w:val="16"/>
          <w:szCs w:val="16"/>
          <w:lang w:val="en-GB"/>
          <w:rPrChange w:id="7954" w:author="Filipe Santana" w:date="2016-01-03T15:57:00Z">
            <w:rPr>
              <w:rFonts w:ascii="Arial" w:eastAsia="Arial" w:hAnsi="Arial" w:cs="Arial"/>
              <w:i/>
              <w:spacing w:val="1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5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"/>
          <w:sz w:val="16"/>
          <w:szCs w:val="16"/>
          <w:lang w:val="en-GB"/>
          <w:rPrChange w:id="7956" w:author="Filipe Santana" w:date="2016-01-03T15:57:00Z">
            <w:rPr>
              <w:rFonts w:ascii="Arial" w:eastAsia="Arial" w:hAnsi="Arial" w:cs="Arial"/>
              <w:i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5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7958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5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gical</w:t>
      </w:r>
      <w:r w:rsidRPr="00E52A5C">
        <w:rPr>
          <w:rFonts w:ascii="Arial" w:eastAsia="Arial" w:hAnsi="Arial" w:cs="Arial"/>
          <w:i/>
          <w:spacing w:val="-17"/>
          <w:sz w:val="16"/>
          <w:szCs w:val="16"/>
          <w:lang w:val="en-GB"/>
          <w:rPrChange w:id="7960" w:author="Filipe Santana" w:date="2016-01-03T15:57:00Z">
            <w:rPr>
              <w:rFonts w:ascii="Arial" w:eastAsia="Arial" w:hAnsi="Arial" w:cs="Arial"/>
              <w:i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7961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4"/>
          <w:sz w:val="16"/>
          <w:szCs w:val="16"/>
          <w:lang w:val="en-GB"/>
          <w:rPrChange w:id="7962" w:author="Filipe Santana" w:date="2016-01-03T15:57:00Z">
            <w:rPr>
              <w:rFonts w:ascii="Arial" w:eastAsia="Arial" w:hAnsi="Arial" w:cs="Arial"/>
              <w:i/>
              <w:spacing w:val="-6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7963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>ocesses</w:t>
      </w:r>
      <w:r w:rsidRPr="00E52A5C">
        <w:rPr>
          <w:rFonts w:ascii="Arial" w:eastAsia="Arial" w:hAnsi="Arial" w:cs="Arial"/>
          <w:i/>
          <w:spacing w:val="20"/>
          <w:w w:val="84"/>
          <w:sz w:val="16"/>
          <w:szCs w:val="16"/>
          <w:lang w:val="en-GB"/>
          <w:rPrChange w:id="7964" w:author="Filipe Santana" w:date="2016-01-03T15:57:00Z">
            <w:rPr>
              <w:rFonts w:ascii="Arial" w:eastAsia="Arial" w:hAnsi="Arial" w:cs="Arial"/>
              <w:i/>
              <w:spacing w:val="2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6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i/>
          <w:spacing w:val="-11"/>
          <w:sz w:val="16"/>
          <w:szCs w:val="16"/>
          <w:lang w:val="en-GB"/>
          <w:rPrChange w:id="7966" w:author="Filipe Santana" w:date="2016-01-03T15:57:00Z">
            <w:rPr>
              <w:rFonts w:ascii="Arial" w:eastAsia="Arial" w:hAnsi="Arial" w:cs="Arial"/>
              <w:i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6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entail</w:t>
      </w:r>
      <w:r w:rsidRPr="00E52A5C">
        <w:rPr>
          <w:rFonts w:ascii="Arial" w:eastAsia="Arial" w:hAnsi="Arial" w:cs="Arial"/>
          <w:i/>
          <w:spacing w:val="-13"/>
          <w:sz w:val="16"/>
          <w:szCs w:val="16"/>
          <w:lang w:val="en-GB"/>
          <w:rPrChange w:id="7968" w:author="Filipe Santana" w:date="2016-01-03T15:57:00Z">
            <w:rPr>
              <w:rFonts w:ascii="Arial" w:eastAsia="Arial" w:hAnsi="Arial" w:cs="Arial"/>
              <w:i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3"/>
          <w:sz w:val="16"/>
          <w:szCs w:val="16"/>
          <w:lang w:val="en-GB"/>
          <w:rPrChange w:id="7969" w:author="Filipe Santana" w:date="2016-01-03T15:57:00Z">
            <w:rPr>
              <w:rFonts w:ascii="Arial" w:eastAsia="Arial" w:hAnsi="Arial" w:cs="Arial"/>
              <w:i/>
              <w:w w:val="83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i/>
          <w:spacing w:val="18"/>
          <w:w w:val="83"/>
          <w:sz w:val="16"/>
          <w:szCs w:val="16"/>
          <w:lang w:val="en-GB"/>
          <w:rPrChange w:id="7970" w:author="Filipe Santana" w:date="2016-01-03T15:57:00Z">
            <w:rPr>
              <w:rFonts w:ascii="Arial" w:eastAsia="Arial" w:hAnsi="Arial" w:cs="Arial"/>
              <w:i/>
              <w:spacing w:val="18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7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risk of</w:t>
      </w:r>
      <w:r w:rsidRPr="00E52A5C">
        <w:rPr>
          <w:rFonts w:ascii="Arial" w:eastAsia="Arial" w:hAnsi="Arial" w:cs="Arial"/>
          <w:i/>
          <w:spacing w:val="-13"/>
          <w:sz w:val="16"/>
          <w:szCs w:val="16"/>
          <w:lang w:val="en-GB"/>
          <w:rPrChange w:id="7972" w:author="Filipe Santana" w:date="2016-01-03T15:57:00Z">
            <w:rPr>
              <w:rFonts w:ascii="Arial" w:eastAsia="Arial" w:hAnsi="Arial" w:cs="Arial"/>
              <w:i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797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causing</w:t>
      </w:r>
      <w:r w:rsidRPr="00E52A5C">
        <w:rPr>
          <w:rFonts w:ascii="Arial" w:eastAsia="Arial" w:hAnsi="Arial" w:cs="Arial"/>
          <w:i/>
          <w:spacing w:val="3"/>
          <w:w w:val="89"/>
          <w:sz w:val="16"/>
          <w:szCs w:val="16"/>
          <w:lang w:val="en-GB"/>
          <w:rPrChange w:id="7974" w:author="Filipe Santana" w:date="2016-01-03T15:57:00Z">
            <w:rPr>
              <w:rFonts w:ascii="Arial" w:eastAsia="Arial" w:hAnsi="Arial" w:cs="Arial"/>
              <w:i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7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7976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77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i/>
          <w:spacing w:val="9"/>
          <w:w w:val="88"/>
          <w:sz w:val="16"/>
          <w:szCs w:val="16"/>
          <w:lang w:val="en-GB"/>
          <w:rPrChange w:id="7978" w:author="Filipe Santana" w:date="2016-01-03T15:57:00Z">
            <w:rPr>
              <w:rFonts w:ascii="Arial" w:eastAsia="Arial" w:hAnsi="Arial" w:cs="Arial"/>
              <w:i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79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i/>
          <w:spacing w:val="31"/>
          <w:w w:val="88"/>
          <w:sz w:val="16"/>
          <w:szCs w:val="16"/>
          <w:lang w:val="en-GB"/>
          <w:rPrChange w:id="7980" w:author="Filipe Santana" w:date="2016-01-03T15:57:00Z">
            <w:rPr>
              <w:rFonts w:ascii="Arial" w:eastAsia="Arial" w:hAnsi="Arial" w:cs="Arial"/>
              <w:i/>
              <w:spacing w:val="3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7981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state</w:t>
      </w:r>
      <w:r w:rsidRPr="00E52A5C">
        <w:rPr>
          <w:rFonts w:ascii="Arial" w:eastAsia="Arial" w:hAnsi="Arial" w:cs="Arial"/>
          <w:i/>
          <w:spacing w:val="-4"/>
          <w:w w:val="88"/>
          <w:sz w:val="16"/>
          <w:szCs w:val="16"/>
          <w:lang w:val="en-GB"/>
          <w:rPrChange w:id="7982" w:author="Filipe Santana" w:date="2016-01-03T15:57:00Z">
            <w:rPr>
              <w:rFonts w:ascii="Arial" w:eastAsia="Arial" w:hAnsi="Arial" w:cs="Arial"/>
              <w:i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798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3"/>
          <w:sz w:val="16"/>
          <w:szCs w:val="16"/>
          <w:lang w:val="en-GB"/>
          <w:rPrChange w:id="7984" w:author="Filipe Santana" w:date="2016-01-03T15:57:00Z">
            <w:rPr>
              <w:rFonts w:ascii="Arial" w:eastAsia="Arial" w:hAnsi="Arial" w:cs="Arial"/>
              <w:i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985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‘Athe</w:t>
      </w:r>
      <w:r w:rsidRPr="00E52A5C">
        <w:rPr>
          <w:rFonts w:ascii="Arial" w:eastAsia="Arial" w:hAnsi="Arial" w:cs="Arial"/>
          <w:i/>
          <w:spacing w:val="-6"/>
          <w:w w:val="93"/>
          <w:sz w:val="16"/>
          <w:szCs w:val="16"/>
          <w:lang w:val="en-GB"/>
          <w:rPrChange w:id="7986" w:author="Filipe Santana" w:date="2016-01-03T15:57:00Z">
            <w:rPr>
              <w:rFonts w:ascii="Arial" w:eastAsia="Arial" w:hAnsi="Arial" w:cs="Arial"/>
              <w:i/>
              <w:spacing w:val="-6"/>
              <w:w w:val="9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987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oscle</w:t>
      </w:r>
      <w:r w:rsidRPr="00E52A5C">
        <w:rPr>
          <w:rFonts w:ascii="Arial" w:eastAsia="Arial" w:hAnsi="Arial" w:cs="Arial"/>
          <w:i/>
          <w:spacing w:val="-6"/>
          <w:w w:val="93"/>
          <w:sz w:val="16"/>
          <w:szCs w:val="16"/>
          <w:lang w:val="en-GB"/>
          <w:rPrChange w:id="7988" w:author="Filipe Santana" w:date="2016-01-03T15:57:00Z">
            <w:rPr>
              <w:rFonts w:ascii="Arial" w:eastAsia="Arial" w:hAnsi="Arial" w:cs="Arial"/>
              <w:i/>
              <w:spacing w:val="-6"/>
              <w:w w:val="9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7989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osis’?</w:t>
      </w:r>
      <w:r w:rsidRPr="00E52A5C">
        <w:rPr>
          <w:rFonts w:ascii="Arial" w:eastAsia="Arial" w:hAnsi="Arial" w:cs="Arial"/>
          <w:i/>
          <w:spacing w:val="15"/>
          <w:w w:val="93"/>
          <w:sz w:val="16"/>
          <w:szCs w:val="16"/>
          <w:lang w:val="en-GB"/>
          <w:rPrChange w:id="7990" w:author="Filipe Santana" w:date="2016-01-03T15:57:00Z">
            <w:rPr>
              <w:rFonts w:ascii="Arial" w:eastAsia="Arial" w:hAnsi="Arial" w:cs="Arial"/>
              <w:i/>
              <w:spacing w:val="15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7991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1"/>
          <w:w w:val="93"/>
          <w:sz w:val="16"/>
          <w:szCs w:val="16"/>
          <w:lang w:val="en-GB"/>
          <w:rPrChange w:id="7992" w:author="Filipe Santana" w:date="2016-01-03T15:57:00Z">
            <w:rPr>
              <w:rFonts w:ascii="Arial" w:eastAsia="Arial" w:hAnsi="Arial" w:cs="Arial"/>
              <w:spacing w:val="1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79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query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99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7995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7996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9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1"/>
          <w:w w:val="91"/>
          <w:sz w:val="16"/>
          <w:szCs w:val="16"/>
          <w:lang w:val="en-GB"/>
          <w:rPrChange w:id="7998" w:author="Filipe Santana" w:date="2016-01-03T15:57:00Z">
            <w:rPr>
              <w:rFonts w:ascii="Arial" w:eastAsia="Arial" w:hAnsi="Arial" w:cs="Arial"/>
              <w:spacing w:val="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79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40"/>
          <w:w w:val="91"/>
          <w:sz w:val="16"/>
          <w:szCs w:val="16"/>
          <w:lang w:val="en-GB"/>
          <w:rPrChange w:id="8000" w:author="Filipe Santana" w:date="2016-01-03T15:57:00Z">
            <w:rPr>
              <w:rFonts w:ascii="Arial" w:eastAsia="Arial" w:hAnsi="Arial" w:cs="Arial"/>
              <w:spacing w:val="4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00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7"/>
          <w:w w:val="86"/>
          <w:sz w:val="16"/>
          <w:szCs w:val="16"/>
          <w:lang w:val="en-GB"/>
          <w:rPrChange w:id="8002" w:author="Filipe Santana" w:date="2016-01-03T15:57:00Z">
            <w:rPr>
              <w:rFonts w:ascii="Arial" w:eastAsia="Arial" w:hAnsi="Arial" w:cs="Arial"/>
              <w:spacing w:val="-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00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23"/>
          <w:w w:val="86"/>
          <w:sz w:val="16"/>
          <w:szCs w:val="16"/>
          <w:lang w:val="en-GB"/>
          <w:rPrChange w:id="8004" w:author="Filipe Santana" w:date="2016-01-03T15:57:00Z">
            <w:rPr>
              <w:rFonts w:ascii="Arial" w:eastAsia="Arial" w:hAnsi="Arial" w:cs="Arial"/>
              <w:spacing w:val="2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00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entail</w:t>
      </w:r>
      <w:r w:rsidRPr="00E52A5C">
        <w:rPr>
          <w:rFonts w:ascii="Arial" w:eastAsia="Arial" w:hAnsi="Arial" w:cs="Arial"/>
          <w:spacing w:val="38"/>
          <w:w w:val="86"/>
          <w:sz w:val="16"/>
          <w:szCs w:val="16"/>
          <w:lang w:val="en-GB"/>
          <w:rPrChange w:id="8006" w:author="Filipe Santana" w:date="2016-01-03T15:57:00Z">
            <w:rPr>
              <w:rFonts w:ascii="Arial" w:eastAsia="Arial" w:hAnsi="Arial" w:cs="Arial"/>
              <w:spacing w:val="3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00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7"/>
          <w:w w:val="86"/>
          <w:sz w:val="16"/>
          <w:szCs w:val="16"/>
          <w:lang w:val="en-GB"/>
          <w:rPrChange w:id="8008" w:author="Filipe Santana" w:date="2016-01-03T15:57:00Z">
            <w:rPr>
              <w:rFonts w:ascii="Arial" w:eastAsia="Arial" w:hAnsi="Arial" w:cs="Arial"/>
              <w:spacing w:val="1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risk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8010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8012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ins w:id="8013" w:author="Filipe Santana" w:date="2016-01-03T22:30:00Z">
        <w:r w:rsidR="00287B4E" w:rsidRPr="00287B4E">
          <w:rPr>
            <w:rFonts w:ascii="Arial" w:eastAsia="Arial" w:hAnsi="Arial" w:cs="Arial"/>
            <w:w w:val="84"/>
            <w:sz w:val="16"/>
            <w:szCs w:val="16"/>
            <w:lang w:val="en-GB"/>
          </w:rPr>
          <w:t>d</w:t>
        </w:r>
        <w:r w:rsidR="00287B4E" w:rsidRPr="00287B4E">
          <w:rPr>
            <w:rFonts w:ascii="Arial" w:eastAsia="Arial" w:hAnsi="Arial" w:cs="Arial"/>
            <w:spacing w:val="-3"/>
            <w:w w:val="84"/>
            <w:sz w:val="16"/>
            <w:szCs w:val="16"/>
            <w:lang w:val="en-GB"/>
          </w:rPr>
          <w:t>e</w:t>
        </w:r>
        <w:r w:rsidR="00287B4E" w:rsidRPr="00287B4E">
          <w:rPr>
            <w:rFonts w:ascii="Arial" w:eastAsia="Arial" w:hAnsi="Arial" w:cs="Arial"/>
            <w:spacing w:val="-2"/>
            <w:w w:val="84"/>
            <w:sz w:val="16"/>
            <w:szCs w:val="16"/>
            <w:lang w:val="en-GB"/>
          </w:rPr>
          <w:t>v</w:t>
        </w:r>
        <w:r w:rsidR="00287B4E" w:rsidRPr="00287B4E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eloping </w:t>
        </w:r>
        <w:r w:rsidR="00287B4E" w:rsidRPr="00287B4E">
          <w:rPr>
            <w:rFonts w:ascii="Arial" w:eastAsia="Arial" w:hAnsi="Arial" w:cs="Arial"/>
            <w:spacing w:val="31"/>
            <w:w w:val="84"/>
            <w:sz w:val="16"/>
            <w:szCs w:val="16"/>
            <w:lang w:val="en-GB"/>
          </w:rPr>
          <w:t>a</w:t>
        </w:r>
      </w:ins>
      <w:r w:rsidRPr="00E52A5C">
        <w:rPr>
          <w:rFonts w:ascii="Arial" w:eastAsia="Arial" w:hAnsi="Arial" w:cs="Arial"/>
          <w:spacing w:val="12"/>
          <w:w w:val="84"/>
          <w:sz w:val="16"/>
          <w:szCs w:val="16"/>
          <w:lang w:val="en-GB"/>
          <w:rPrChange w:id="8014" w:author="Filipe Santana" w:date="2016-01-03T15:57:00Z">
            <w:rPr>
              <w:rFonts w:ascii="Arial" w:eastAsia="Arial" w:hAnsi="Arial" w:cs="Arial"/>
              <w:spacing w:val="12"/>
              <w:w w:val="8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80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dysfu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80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01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nctional</w:t>
      </w:r>
      <w:proofErr w:type="spellEnd"/>
      <w:r w:rsidRPr="00E52A5C">
        <w:rPr>
          <w:rFonts w:ascii="Arial" w:eastAsia="Arial" w:hAnsi="Arial" w:cs="Arial"/>
          <w:spacing w:val="23"/>
          <w:w w:val="89"/>
          <w:sz w:val="16"/>
          <w:szCs w:val="16"/>
          <w:lang w:val="en-GB"/>
          <w:rPrChange w:id="8018" w:author="Filipe Santana" w:date="2016-01-03T15:57:00Z">
            <w:rPr>
              <w:rFonts w:ascii="Arial" w:eastAsia="Arial" w:hAnsi="Arial" w:cs="Arial"/>
              <w:spacing w:val="2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01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phenotype.</w:t>
      </w:r>
      <w:r w:rsidRPr="00E52A5C">
        <w:rPr>
          <w:rFonts w:ascii="Arial" w:eastAsia="Arial" w:hAnsi="Arial" w:cs="Arial"/>
          <w:spacing w:val="-7"/>
          <w:w w:val="89"/>
          <w:sz w:val="16"/>
          <w:szCs w:val="16"/>
          <w:lang w:val="en-GB"/>
          <w:rPrChange w:id="8020" w:author="Filipe Santana" w:date="2016-01-03T15:57:00Z">
            <w:rPr>
              <w:rFonts w:ascii="Arial" w:eastAsia="Arial" w:hAnsi="Arial" w:cs="Arial"/>
              <w:spacing w:val="-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02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13"/>
          <w:w w:val="89"/>
          <w:sz w:val="16"/>
          <w:szCs w:val="16"/>
          <w:lang w:val="en-GB"/>
          <w:rPrChange w:id="8022" w:author="Filipe Santana" w:date="2016-01-03T15:57:00Z">
            <w:rPr>
              <w:rFonts w:ascii="Arial" w:eastAsia="Arial" w:hAnsi="Arial" w:cs="Arial"/>
              <w:spacing w:val="1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02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8024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8026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02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rel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8028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02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ant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8030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03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803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2"/>
          <w:w w:val="83"/>
          <w:sz w:val="16"/>
          <w:szCs w:val="16"/>
          <w:lang w:val="en-GB"/>
          <w:rPrChange w:id="8034" w:author="Filipe Santana" w:date="2016-01-03T15:57:00Z">
            <w:rPr>
              <w:rFonts w:ascii="Arial" w:eastAsia="Arial" w:hAnsi="Arial" w:cs="Arial"/>
              <w:spacing w:val="12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8035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sense</w:t>
      </w:r>
      <w:r w:rsidRPr="00E52A5C">
        <w:rPr>
          <w:rFonts w:ascii="Arial" w:eastAsia="Arial" w:hAnsi="Arial" w:cs="Arial"/>
          <w:spacing w:val="-9"/>
          <w:w w:val="83"/>
          <w:sz w:val="16"/>
          <w:szCs w:val="16"/>
          <w:lang w:val="en-GB"/>
          <w:rPrChange w:id="8036" w:author="Filipe Santana" w:date="2016-01-03T15:57:00Z">
            <w:rPr>
              <w:rFonts w:ascii="Arial" w:eastAsia="Arial" w:hAnsi="Arial" w:cs="Arial"/>
              <w:spacing w:val="-9"/>
              <w:w w:val="83"/>
              <w:sz w:val="16"/>
              <w:szCs w:val="16"/>
            </w:rPr>
          </w:rPrChange>
        </w:rPr>
        <w:t xml:space="preserve"> </w:t>
      </w:r>
      <w:ins w:id="8037" w:author="Filipe Santana" w:date="2016-01-03T22:30:00Z">
        <w:r w:rsidR="00287B4E" w:rsidRPr="00287B4E">
          <w:rPr>
            <w:rFonts w:ascii="Arial" w:eastAsia="Arial" w:hAnsi="Arial" w:cs="Arial"/>
            <w:w w:val="83"/>
            <w:sz w:val="16"/>
            <w:szCs w:val="16"/>
            <w:lang w:val="en-GB"/>
          </w:rPr>
          <w:t xml:space="preserve">whether </w:t>
        </w:r>
        <w:r w:rsidR="00287B4E" w:rsidRPr="00287B4E">
          <w:rPr>
            <w:rFonts w:ascii="Arial" w:eastAsia="Arial" w:hAnsi="Arial" w:cs="Arial"/>
            <w:spacing w:val="6"/>
            <w:w w:val="83"/>
            <w:sz w:val="16"/>
            <w:szCs w:val="16"/>
            <w:lang w:val="en-GB"/>
          </w:rPr>
          <w:t>it</w:t>
        </w:r>
      </w:ins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8038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803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enables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04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w w:val="90"/>
          <w:sz w:val="16"/>
          <w:szCs w:val="16"/>
          <w:lang w:val="en-GB"/>
          <w:rPrChange w:id="8041" w:author="Filipe Santana" w:date="2016-01-03T15:57:00Z">
            <w:rPr>
              <w:rFonts w:ascii="Arial" w:eastAsia="Arial" w:hAnsi="Arial" w:cs="Arial"/>
              <w:spacing w:val="-1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04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identification</w:t>
      </w:r>
      <w:r w:rsidRPr="00E52A5C">
        <w:rPr>
          <w:rFonts w:ascii="Arial" w:eastAsia="Arial" w:hAnsi="Arial" w:cs="Arial"/>
          <w:spacing w:val="32"/>
          <w:w w:val="90"/>
          <w:sz w:val="16"/>
          <w:szCs w:val="16"/>
          <w:lang w:val="en-GB"/>
          <w:rPrChange w:id="8043" w:author="Filipe Santana" w:date="2016-01-03T15:57:00Z">
            <w:rPr>
              <w:rFonts w:ascii="Arial" w:eastAsia="Arial" w:hAnsi="Arial" w:cs="Arial"/>
              <w:spacing w:val="3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8045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4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047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4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8049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abnormal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8051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situations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8053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055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8056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5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arding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8058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</w:t>
      </w:r>
      <w:proofErr w:type="gramEnd"/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8060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8062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0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process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8065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06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2"/>
          <w:w w:val="84"/>
          <w:sz w:val="16"/>
          <w:szCs w:val="16"/>
          <w:lang w:val="en-GB"/>
          <w:rPrChange w:id="8067" w:author="Filipe Santana" w:date="2016-01-03T15:57:00Z">
            <w:rPr>
              <w:rFonts w:ascii="Arial" w:eastAsia="Arial" w:hAnsi="Arial" w:cs="Arial"/>
              <w:spacing w:val="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8069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8070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anism.</w:t>
      </w:r>
    </w:p>
    <w:p w14:paraId="0BC58E5B" w14:textId="77777777" w:rsidR="00E6733B" w:rsidRPr="00E52A5C" w:rsidRDefault="002C1A14">
      <w:pPr>
        <w:spacing w:before="1" w:after="0" w:line="240" w:lineRule="auto"/>
        <w:ind w:left="2347" w:right="-20"/>
        <w:rPr>
          <w:rFonts w:ascii="Arial" w:eastAsia="Arial" w:hAnsi="Arial" w:cs="Arial"/>
          <w:sz w:val="16"/>
          <w:szCs w:val="16"/>
          <w:lang w:val="en-GB"/>
          <w:rPrChange w:id="80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07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CQ4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8074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8076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8077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8078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07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ailable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8080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808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08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8084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8086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8088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08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page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8090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0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(table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8092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0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14).</w:t>
      </w:r>
    </w:p>
    <w:p w14:paraId="34F2EAD0" w14:textId="77777777" w:rsidR="00E6733B" w:rsidRPr="00E52A5C" w:rsidRDefault="00E6733B">
      <w:pPr>
        <w:spacing w:before="6" w:after="0" w:line="150" w:lineRule="exact"/>
        <w:rPr>
          <w:sz w:val="15"/>
          <w:szCs w:val="15"/>
          <w:lang w:val="en-GB"/>
          <w:rPrChange w:id="8094" w:author="Filipe Santana" w:date="2016-01-03T15:57:00Z">
            <w:rPr>
              <w:sz w:val="15"/>
              <w:szCs w:val="15"/>
            </w:rPr>
          </w:rPrChange>
        </w:rPr>
      </w:pPr>
    </w:p>
    <w:p w14:paraId="6626F86A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8095" w:author="Filipe Santana" w:date="2016-01-03T15:57:00Z">
            <w:rPr>
              <w:sz w:val="20"/>
              <w:szCs w:val="20"/>
            </w:rPr>
          </w:rPrChange>
        </w:rPr>
      </w:pPr>
    </w:p>
    <w:p w14:paraId="0014E5F6" w14:textId="77777777" w:rsidR="00E6733B" w:rsidRPr="00E52A5C" w:rsidRDefault="002C1A14">
      <w:pPr>
        <w:spacing w:after="0" w:line="240" w:lineRule="auto"/>
        <w:ind w:left="2108" w:right="2513"/>
        <w:jc w:val="both"/>
        <w:rPr>
          <w:rFonts w:ascii="Arial" w:eastAsia="Arial" w:hAnsi="Arial" w:cs="Arial"/>
          <w:sz w:val="15"/>
          <w:szCs w:val="15"/>
          <w:lang w:val="en-GB"/>
          <w:rPrChange w:id="8096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8"/>
          <w:sz w:val="15"/>
          <w:szCs w:val="15"/>
          <w:lang w:val="en-GB"/>
          <w:rPrChange w:id="8097" w:author="Filipe Santana" w:date="2016-01-03T15:57:00Z">
            <w:rPr>
              <w:rFonts w:ascii="Arial" w:eastAsia="Arial" w:hAnsi="Arial" w:cs="Arial"/>
              <w:spacing w:val="-11"/>
              <w:w w:val="88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098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8099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100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14.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8101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102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5"/>
          <w:szCs w:val="15"/>
          <w:lang w:val="en-GB"/>
          <w:rPrChange w:id="8103" w:author="Filipe Santana" w:date="2016-01-03T15:57:00Z">
            <w:rPr>
              <w:rFonts w:ascii="Arial" w:eastAsia="Arial" w:hAnsi="Arial" w:cs="Arial"/>
              <w:spacing w:val="-2"/>
              <w:w w:val="88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104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spacing w:val="9"/>
          <w:w w:val="88"/>
          <w:sz w:val="15"/>
          <w:szCs w:val="15"/>
          <w:lang w:val="en-GB"/>
          <w:rPrChange w:id="8105" w:author="Filipe Santana" w:date="2016-01-03T15:57:00Z">
            <w:rPr>
              <w:rFonts w:ascii="Arial" w:eastAsia="Arial" w:hAnsi="Arial" w:cs="Arial"/>
              <w:spacing w:val="9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106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Question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8107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8108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#4</w:t>
      </w:r>
    </w:p>
    <w:p w14:paraId="3CC6AD9D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8109" w:author="Filipe Santana" w:date="2016-01-03T15:57:00Z">
            <w:rPr>
              <w:sz w:val="10"/>
              <w:szCs w:val="10"/>
            </w:rPr>
          </w:rPrChange>
        </w:rPr>
      </w:pPr>
    </w:p>
    <w:p w14:paraId="2CFF3010" w14:textId="77777777" w:rsidR="00E6733B" w:rsidRPr="00E52A5C" w:rsidRDefault="00EC4A1B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  <w:lang w:val="en-GB"/>
          <w:rPrChange w:id="81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23E0B657">
          <v:group id="_x0000_s1062" style="position:absolute;left:0;text-align:left;margin-left:118.85pt;margin-top:-.4pt;width:222.2pt;height:.1pt;z-index:-1175;mso-position-horizontal-relative:page" coordorigin="2377,-8" coordsize="4444,2">
            <v:shape id="_x0000_s1063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11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8112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biol</w:t>
      </w:r>
      <w:r w:rsidR="002C1A14" w:rsidRPr="00E52A5C">
        <w:rPr>
          <w:rFonts w:ascii="Arial" w:eastAsia="Arial" w:hAnsi="Arial" w:cs="Arial"/>
          <w:i/>
          <w:spacing w:val="-2"/>
          <w:w w:val="96"/>
          <w:sz w:val="16"/>
          <w:szCs w:val="16"/>
          <w:lang w:val="en-GB"/>
          <w:rPrChange w:id="8113" w:author="Filipe Santana" w:date="2016-01-03T15:57:00Z">
            <w:rPr>
              <w:rFonts w:ascii="Arial" w:eastAsia="Arial" w:hAnsi="Arial" w:cs="Arial"/>
              <w:i/>
              <w:spacing w:val="-2"/>
              <w:w w:val="96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w w:val="96"/>
          <w:sz w:val="16"/>
          <w:szCs w:val="16"/>
          <w:lang w:val="en-GB"/>
          <w:rPrChange w:id="8114" w:author="Filipe Santana" w:date="2016-01-03T15:57:00Z">
            <w:rPr>
              <w:rFonts w:ascii="Arial" w:eastAsia="Arial" w:hAnsi="Arial" w:cs="Arial"/>
              <w:i/>
              <w:w w:val="96"/>
              <w:sz w:val="16"/>
              <w:szCs w:val="16"/>
            </w:rPr>
          </w:rPrChange>
        </w:rPr>
        <w:t>gical_p</w:t>
      </w:r>
      <w:r w:rsidR="002C1A14" w:rsidRPr="00E52A5C">
        <w:rPr>
          <w:rFonts w:ascii="Arial" w:eastAsia="Arial" w:hAnsi="Arial" w:cs="Arial"/>
          <w:i/>
          <w:spacing w:val="-7"/>
          <w:w w:val="96"/>
          <w:sz w:val="16"/>
          <w:szCs w:val="16"/>
          <w:lang w:val="en-GB"/>
          <w:rPrChange w:id="8115" w:author="Filipe Santana" w:date="2016-01-03T15:57:00Z">
            <w:rPr>
              <w:rFonts w:ascii="Arial" w:eastAsia="Arial" w:hAnsi="Arial" w:cs="Arial"/>
              <w:i/>
              <w:spacing w:val="-7"/>
              <w:w w:val="96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8116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="002C1A14"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8117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proofErr w:type="spellEnd"/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118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119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812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8121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8122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8123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124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8125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8126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ealization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127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8128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8129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130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="002C1A14"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8131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81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</w:p>
    <w:p w14:paraId="54E396A0" w14:textId="77777777" w:rsidR="00E6733B" w:rsidRPr="00E52A5C" w:rsidRDefault="00EC4A1B">
      <w:pPr>
        <w:spacing w:before="35" w:after="0" w:line="240" w:lineRule="auto"/>
        <w:ind w:left="2846" w:right="-20"/>
        <w:rPr>
          <w:rFonts w:ascii="Arial" w:eastAsia="Arial" w:hAnsi="Arial" w:cs="Arial"/>
          <w:sz w:val="16"/>
          <w:szCs w:val="16"/>
          <w:lang w:val="en-GB"/>
          <w:rPrChange w:id="81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EBFF082">
          <v:group id="_x0000_s1060" style="position:absolute;left:0;text-align:left;margin-left:118.85pt;margin-top:12.8pt;width:222.2pt;height:.1pt;z-index:-1174;mso-position-horizontal-relative:page" coordorigin="2377,256" coordsize="4444,2">
            <v:shape id="_x0000_s1061" style="position:absolute;left:2377;top:256;width:4444;height:2" coordorigin="2377,256" coordsize="4444,0" path="m2377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83"/>
          <w:sz w:val="16"/>
          <w:szCs w:val="16"/>
          <w:lang w:val="en-GB"/>
          <w:rPrChange w:id="813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(</w:t>
      </w:r>
      <w:r w:rsidR="002C1A14" w:rsidRPr="00E52A5C">
        <w:rPr>
          <w:rFonts w:ascii="Arial" w:eastAsia="Arial" w:hAnsi="Arial" w:cs="Arial"/>
          <w:i/>
          <w:w w:val="83"/>
          <w:sz w:val="16"/>
          <w:szCs w:val="16"/>
          <w:lang w:val="en-GB"/>
          <w:rPrChange w:id="8135" w:author="Filipe Santana" w:date="2016-01-03T15:57:00Z">
            <w:rPr>
              <w:rFonts w:ascii="Arial" w:eastAsia="Arial" w:hAnsi="Arial" w:cs="Arial"/>
              <w:i/>
              <w:w w:val="83"/>
              <w:sz w:val="16"/>
              <w:szCs w:val="16"/>
            </w:rPr>
          </w:rPrChange>
        </w:rPr>
        <w:t>Risk</w:t>
      </w:r>
      <w:r w:rsidR="002C1A14" w:rsidRPr="00E52A5C">
        <w:rPr>
          <w:rFonts w:ascii="Arial" w:eastAsia="Arial" w:hAnsi="Arial" w:cs="Arial"/>
          <w:i/>
          <w:spacing w:val="35"/>
          <w:w w:val="83"/>
          <w:sz w:val="16"/>
          <w:szCs w:val="16"/>
          <w:lang w:val="en-GB"/>
          <w:rPrChange w:id="8136" w:author="Filipe Santana" w:date="2016-01-03T15:57:00Z">
            <w:rPr>
              <w:rFonts w:ascii="Arial" w:eastAsia="Arial" w:hAnsi="Arial" w:cs="Arial"/>
              <w:i/>
              <w:spacing w:val="35"/>
              <w:w w:val="8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3"/>
          <w:sz w:val="16"/>
          <w:szCs w:val="16"/>
          <w:lang w:val="en-GB"/>
          <w:rPrChange w:id="8137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11"/>
          <w:w w:val="83"/>
          <w:sz w:val="16"/>
          <w:szCs w:val="16"/>
          <w:lang w:val="en-GB"/>
          <w:rPrChange w:id="8138" w:author="Filipe Santana" w:date="2016-01-03T15:57:00Z">
            <w:rPr>
              <w:rFonts w:ascii="Arial" w:eastAsia="Arial" w:hAnsi="Arial" w:cs="Arial"/>
              <w:spacing w:val="11"/>
              <w:w w:val="8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3"/>
          <w:sz w:val="16"/>
          <w:szCs w:val="16"/>
          <w:lang w:val="en-GB"/>
          <w:rPrChange w:id="8139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(</w:t>
      </w:r>
      <w:r w:rsidR="002C1A14"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8140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causes</w:t>
      </w:r>
      <w:r w:rsidR="002C1A14" w:rsidRPr="00E52A5C">
        <w:rPr>
          <w:rFonts w:ascii="Arial" w:eastAsia="Arial" w:hAnsi="Arial" w:cs="Arial"/>
          <w:b/>
          <w:bCs/>
          <w:spacing w:val="-10"/>
          <w:w w:val="83"/>
          <w:sz w:val="16"/>
          <w:szCs w:val="16"/>
          <w:lang w:val="en-GB"/>
          <w:rPrChange w:id="8141" w:author="Filipe Santana" w:date="2016-01-03T15:57:00Z">
            <w:rPr>
              <w:rFonts w:ascii="Arial" w:eastAsia="Arial" w:hAnsi="Arial" w:cs="Arial"/>
              <w:b/>
              <w:bCs/>
              <w:spacing w:val="-10"/>
              <w:w w:val="8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3"/>
          <w:sz w:val="16"/>
          <w:szCs w:val="16"/>
          <w:lang w:val="en-GB"/>
          <w:rPrChange w:id="814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14"/>
          <w:w w:val="83"/>
          <w:sz w:val="16"/>
          <w:szCs w:val="16"/>
          <w:lang w:val="en-GB"/>
          <w:rPrChange w:id="8143" w:author="Filipe Santana" w:date="2016-01-03T15:57:00Z">
            <w:rPr>
              <w:rFonts w:ascii="Arial" w:eastAsia="Arial" w:hAnsi="Arial" w:cs="Arial"/>
              <w:spacing w:val="14"/>
              <w:w w:val="8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144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92"/>
          <w:sz w:val="16"/>
          <w:szCs w:val="16"/>
          <w:lang w:val="en-GB"/>
          <w:rPrChange w:id="8145" w:author="Filipe Santana" w:date="2016-01-03T15:57:00Z">
            <w:rPr>
              <w:rFonts w:ascii="Arial" w:eastAsia="Arial" w:hAnsi="Arial" w:cs="Arial"/>
              <w:i/>
              <w:w w:val="92"/>
              <w:sz w:val="16"/>
              <w:szCs w:val="16"/>
            </w:rPr>
          </w:rPrChange>
        </w:rPr>
        <w:t>Athe</w:t>
      </w:r>
      <w:r w:rsidR="002C1A14" w:rsidRPr="00E52A5C">
        <w:rPr>
          <w:rFonts w:ascii="Arial" w:eastAsia="Arial" w:hAnsi="Arial" w:cs="Arial"/>
          <w:i/>
          <w:spacing w:val="-7"/>
          <w:w w:val="92"/>
          <w:sz w:val="16"/>
          <w:szCs w:val="16"/>
          <w:lang w:val="en-GB"/>
          <w:rPrChange w:id="8146" w:author="Filipe Santana" w:date="2016-01-03T15:57:00Z">
            <w:rPr>
              <w:rFonts w:ascii="Arial" w:eastAsia="Arial" w:hAnsi="Arial" w:cs="Arial"/>
              <w:i/>
              <w:spacing w:val="-7"/>
              <w:w w:val="92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14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oscle</w:t>
      </w:r>
      <w:r w:rsidR="002C1A14" w:rsidRPr="00E52A5C">
        <w:rPr>
          <w:rFonts w:ascii="Arial" w:eastAsia="Arial" w:hAnsi="Arial" w:cs="Arial"/>
          <w:i/>
          <w:spacing w:val="-7"/>
          <w:w w:val="91"/>
          <w:sz w:val="16"/>
          <w:szCs w:val="16"/>
          <w:lang w:val="en-GB"/>
          <w:rPrChange w:id="8148" w:author="Filipe Santana" w:date="2016-01-03T15:57:00Z">
            <w:rPr>
              <w:rFonts w:ascii="Arial" w:eastAsia="Arial" w:hAnsi="Arial" w:cs="Arial"/>
              <w:i/>
              <w:spacing w:val="-7"/>
              <w:w w:val="91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8149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osi</w:t>
      </w:r>
      <w:r w:rsidR="002C1A14" w:rsidRPr="00E52A5C">
        <w:rPr>
          <w:rFonts w:ascii="Arial" w:eastAsia="Arial" w:hAnsi="Arial" w:cs="Arial"/>
          <w:i/>
          <w:spacing w:val="1"/>
          <w:w w:val="87"/>
          <w:sz w:val="16"/>
          <w:szCs w:val="16"/>
          <w:lang w:val="en-GB"/>
          <w:rPrChange w:id="8150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6"/>
              <w:szCs w:val="16"/>
            </w:rPr>
          </w:rPrChange>
        </w:rPr>
        <w:t>s</w:t>
      </w:r>
      <w:r w:rsidR="002C1A14" w:rsidRPr="00E52A5C">
        <w:rPr>
          <w:rFonts w:ascii="Arial" w:eastAsia="Arial" w:hAnsi="Arial" w:cs="Arial"/>
          <w:w w:val="108"/>
          <w:sz w:val="16"/>
          <w:szCs w:val="16"/>
          <w:lang w:val="en-GB"/>
          <w:rPrChange w:id="8151" w:author="Filipe Santana" w:date="2016-01-03T15:57:00Z">
            <w:rPr>
              <w:rFonts w:ascii="Arial" w:eastAsia="Arial" w:hAnsi="Arial" w:cs="Arial"/>
              <w:w w:val="108"/>
              <w:sz w:val="16"/>
              <w:szCs w:val="16"/>
            </w:rPr>
          </w:rPrChange>
        </w:rPr>
        <w:t>’)))</w:t>
      </w:r>
    </w:p>
    <w:p w14:paraId="3A165689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8152" w:author="Filipe Santana" w:date="2016-01-03T15:57:00Z">
            <w:rPr>
              <w:sz w:val="20"/>
              <w:szCs w:val="20"/>
            </w:rPr>
          </w:rPrChange>
        </w:rPr>
      </w:pPr>
    </w:p>
    <w:p w14:paraId="06029A84" w14:textId="77777777" w:rsidR="00E6733B" w:rsidRPr="00E52A5C" w:rsidRDefault="00E6733B">
      <w:pPr>
        <w:spacing w:before="1" w:after="0" w:line="240" w:lineRule="exact"/>
        <w:rPr>
          <w:sz w:val="24"/>
          <w:szCs w:val="24"/>
          <w:lang w:val="en-GB"/>
          <w:rPrChange w:id="8153" w:author="Filipe Santana" w:date="2016-01-03T15:57:00Z">
            <w:rPr>
              <w:sz w:val="24"/>
              <w:szCs w:val="24"/>
            </w:rPr>
          </w:rPrChange>
        </w:rPr>
      </w:pPr>
    </w:p>
    <w:p w14:paraId="2CEE7E24" w14:textId="77777777" w:rsidR="00E6733B" w:rsidRPr="00E52A5C" w:rsidRDefault="002C1A14">
      <w:pPr>
        <w:spacing w:after="0" w:line="240" w:lineRule="auto"/>
        <w:ind w:left="2315" w:right="3187"/>
        <w:jc w:val="center"/>
        <w:rPr>
          <w:rFonts w:ascii="Arial" w:eastAsia="Arial" w:hAnsi="Arial" w:cs="Arial"/>
          <w:sz w:val="16"/>
          <w:szCs w:val="16"/>
          <w:lang w:val="en-GB"/>
          <w:rPrChange w:id="81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15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15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15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xt,</w:t>
      </w:r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8158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1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CQ4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8160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1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results.</w:t>
      </w:r>
    </w:p>
    <w:p w14:paraId="5469E9CB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8162" w:author="Filipe Santana" w:date="2016-01-03T15:57:00Z">
            <w:rPr>
              <w:sz w:val="17"/>
              <w:szCs w:val="17"/>
            </w:rPr>
          </w:rPrChange>
        </w:rPr>
      </w:pPr>
    </w:p>
    <w:p w14:paraId="7E3AEBDB" w14:textId="77777777" w:rsidR="00E6733B" w:rsidRPr="00E52A5C" w:rsidRDefault="002C1A14">
      <w:pPr>
        <w:spacing w:after="0" w:line="240" w:lineRule="auto"/>
        <w:ind w:left="2159" w:right="3894"/>
        <w:jc w:val="both"/>
        <w:rPr>
          <w:rFonts w:ascii="Arial" w:eastAsia="Arial" w:hAnsi="Arial" w:cs="Arial"/>
          <w:sz w:val="16"/>
          <w:szCs w:val="16"/>
          <w:lang w:val="en-GB"/>
          <w:rPrChange w:id="81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81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– </w:t>
      </w:r>
      <w:r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8165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1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</w:t>
      </w:r>
    </w:p>
    <w:p w14:paraId="35772BF7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8167" w:author="Filipe Santana" w:date="2016-01-03T15:57:00Z">
            <w:rPr>
              <w:sz w:val="17"/>
              <w:szCs w:val="17"/>
            </w:rPr>
          </w:rPrChange>
        </w:rPr>
      </w:pPr>
    </w:p>
    <w:p w14:paraId="37DE82DD" w14:textId="77777777" w:rsidR="00E6733B" w:rsidRPr="00E52A5C" w:rsidRDefault="002C1A14">
      <w:pPr>
        <w:spacing w:after="0" w:line="285" w:lineRule="auto"/>
        <w:ind w:left="2447" w:right="-50" w:hanging="206"/>
        <w:rPr>
          <w:rFonts w:ascii="Arial" w:eastAsia="Arial" w:hAnsi="Arial" w:cs="Arial"/>
          <w:sz w:val="16"/>
          <w:szCs w:val="16"/>
          <w:lang w:val="en-GB"/>
          <w:rPrChange w:id="81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169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170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17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8172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i/>
          <w:spacing w:val="-15"/>
          <w:sz w:val="16"/>
          <w:szCs w:val="16"/>
          <w:lang w:val="en-GB"/>
          <w:rPrChange w:id="8173" w:author="Filipe Santana" w:date="2016-01-03T15:57:00Z">
            <w:rPr>
              <w:rFonts w:ascii="Arial" w:eastAsia="Arial" w:hAnsi="Arial" w:cs="Arial"/>
              <w:i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174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8175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176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metabolic</w:t>
      </w:r>
      <w:r w:rsidRPr="00E52A5C">
        <w:rPr>
          <w:rFonts w:ascii="Arial" w:eastAsia="Arial" w:hAnsi="Arial" w:cs="Arial"/>
          <w:i/>
          <w:spacing w:val="25"/>
          <w:w w:val="86"/>
          <w:sz w:val="16"/>
          <w:szCs w:val="16"/>
          <w:lang w:val="en-GB"/>
          <w:rPrChange w:id="8177" w:author="Filipe Santana" w:date="2016-01-03T15:57:00Z">
            <w:rPr>
              <w:rFonts w:ascii="Arial" w:eastAsia="Arial" w:hAnsi="Arial" w:cs="Arial"/>
              <w:i/>
              <w:spacing w:val="2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178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6"/>
          <w:sz w:val="16"/>
          <w:szCs w:val="16"/>
          <w:lang w:val="en-GB"/>
          <w:rPrChange w:id="8179" w:author="Filipe Santana" w:date="2016-01-03T15:57:00Z">
            <w:rPr>
              <w:rFonts w:ascii="Arial" w:eastAsia="Arial" w:hAnsi="Arial" w:cs="Arial"/>
              <w:i/>
              <w:spacing w:val="-6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180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-8"/>
          <w:w w:val="86"/>
          <w:sz w:val="16"/>
          <w:szCs w:val="16"/>
          <w:lang w:val="en-GB"/>
          <w:rPrChange w:id="8181" w:author="Filipe Santana" w:date="2016-01-03T15:57:00Z">
            <w:rPr>
              <w:rFonts w:ascii="Arial" w:eastAsia="Arial" w:hAnsi="Arial" w:cs="Arial"/>
              <w:i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18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8183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18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Rattus</w:t>
      </w:r>
      <w:proofErr w:type="spellEnd"/>
      <w:r w:rsidRPr="00E52A5C">
        <w:rPr>
          <w:rFonts w:ascii="Arial" w:eastAsia="Arial" w:hAnsi="Arial" w:cs="Arial"/>
          <w:i/>
          <w:spacing w:val="-10"/>
          <w:w w:val="88"/>
          <w:sz w:val="16"/>
          <w:szCs w:val="16"/>
          <w:lang w:val="en-GB"/>
          <w:rPrChange w:id="8185" w:author="Filipe Santana" w:date="2016-01-03T15:57:00Z">
            <w:rPr>
              <w:rFonts w:ascii="Arial" w:eastAsia="Arial" w:hAnsi="Arial" w:cs="Arial"/>
              <w:i/>
              <w:spacing w:val="-10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186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norv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8187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188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gicus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18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19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8191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192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Methylenetet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8193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194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ahyd</w:t>
      </w:r>
      <w:r w:rsidRPr="00E52A5C">
        <w:rPr>
          <w:rFonts w:ascii="Arial" w:eastAsia="Arial" w:hAnsi="Arial" w:cs="Arial"/>
          <w:i/>
          <w:spacing w:val="-6"/>
          <w:w w:val="91"/>
          <w:sz w:val="16"/>
          <w:szCs w:val="16"/>
          <w:lang w:val="en-GB"/>
          <w:rPrChange w:id="8195" w:author="Filipe Santana" w:date="2016-01-03T15:57:00Z">
            <w:rPr>
              <w:rFonts w:ascii="Arial" w:eastAsia="Arial" w:hAnsi="Arial" w:cs="Arial"/>
              <w:i/>
              <w:spacing w:val="-6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196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ofolate</w:t>
      </w:r>
      <w:r w:rsidRPr="00E52A5C">
        <w:rPr>
          <w:rFonts w:ascii="Arial" w:eastAsia="Arial" w:hAnsi="Arial" w:cs="Arial"/>
          <w:i/>
          <w:spacing w:val="7"/>
          <w:w w:val="91"/>
          <w:sz w:val="16"/>
          <w:szCs w:val="16"/>
          <w:lang w:val="en-GB"/>
          <w:rPrChange w:id="8197" w:author="Filipe Santana" w:date="2016-01-03T15:57:00Z">
            <w:rPr>
              <w:rFonts w:ascii="Arial" w:eastAsia="Arial" w:hAnsi="Arial" w:cs="Arial"/>
              <w:i/>
              <w:spacing w:val="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  <w:rPrChange w:id="8198" w:author="Filipe Santana" w:date="2016-01-03T15:57:00Z">
            <w:rPr>
              <w:rFonts w:ascii="Arial" w:eastAsia="Arial" w:hAnsi="Arial" w:cs="Arial"/>
              <w:i/>
              <w:spacing w:val="-6"/>
              <w:w w:val="11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8199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eductase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8200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20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0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82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6E4F33D8" w14:textId="77777777" w:rsidR="00E6733B" w:rsidRPr="00E52A5C" w:rsidRDefault="002C1A14">
      <w:pPr>
        <w:spacing w:before="1" w:after="0" w:line="285" w:lineRule="auto"/>
        <w:ind w:left="2447" w:right="-50" w:hanging="206"/>
        <w:rPr>
          <w:rFonts w:ascii="Arial" w:eastAsia="Arial" w:hAnsi="Arial" w:cs="Arial"/>
          <w:sz w:val="16"/>
          <w:szCs w:val="16"/>
          <w:lang w:val="en-GB"/>
          <w:rPrChange w:id="82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205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206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207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8208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i/>
          <w:spacing w:val="-12"/>
          <w:sz w:val="16"/>
          <w:szCs w:val="16"/>
          <w:lang w:val="en-GB"/>
          <w:rPrChange w:id="8209" w:author="Filipe Santana" w:date="2016-01-03T15:57:00Z">
            <w:rPr>
              <w:rFonts w:ascii="Arial" w:eastAsia="Arial" w:hAnsi="Arial" w:cs="Arial"/>
              <w:i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821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methionine</w:t>
      </w:r>
      <w:r w:rsidRPr="00E52A5C">
        <w:rPr>
          <w:rFonts w:ascii="Arial" w:eastAsia="Arial" w:hAnsi="Arial" w:cs="Arial"/>
          <w:i/>
          <w:spacing w:val="17"/>
          <w:w w:val="87"/>
          <w:sz w:val="16"/>
          <w:szCs w:val="16"/>
          <w:lang w:val="en-GB"/>
          <w:rPrChange w:id="8211" w:author="Filipe Santana" w:date="2016-01-03T15:57:00Z">
            <w:rPr>
              <w:rFonts w:ascii="Arial" w:eastAsia="Arial" w:hAnsi="Arial" w:cs="Arial"/>
              <w:i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821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28"/>
          <w:w w:val="87"/>
          <w:sz w:val="16"/>
          <w:szCs w:val="16"/>
          <w:lang w:val="en-GB"/>
          <w:rPrChange w:id="8213" w:author="Filipe Santana" w:date="2016-01-03T15:57:00Z">
            <w:rPr>
              <w:rFonts w:ascii="Arial" w:eastAsia="Arial" w:hAnsi="Arial" w:cs="Arial"/>
              <w:i/>
              <w:spacing w:val="2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8214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7"/>
          <w:sz w:val="16"/>
          <w:szCs w:val="16"/>
          <w:lang w:val="en-GB"/>
          <w:rPrChange w:id="8215" w:author="Filipe Santana" w:date="2016-01-03T15:57:00Z">
            <w:rPr>
              <w:rFonts w:ascii="Arial" w:eastAsia="Arial" w:hAnsi="Arial" w:cs="Arial"/>
              <w:i/>
              <w:spacing w:val="-6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8216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-11"/>
          <w:w w:val="87"/>
          <w:sz w:val="16"/>
          <w:szCs w:val="16"/>
          <w:lang w:val="en-GB"/>
          <w:rPrChange w:id="8217" w:author="Filipe Santana" w:date="2016-01-03T15:57:00Z">
            <w:rPr>
              <w:rFonts w:ascii="Arial" w:eastAsia="Arial" w:hAnsi="Arial" w:cs="Arial"/>
              <w:i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1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13"/>
          <w:sz w:val="16"/>
          <w:szCs w:val="16"/>
          <w:lang w:val="en-GB"/>
          <w:rPrChange w:id="8219" w:author="Filipe Santana" w:date="2016-01-03T15:57:00Z">
            <w:rPr>
              <w:rFonts w:ascii="Arial" w:eastAsia="Arial" w:hAnsi="Arial" w:cs="Arial"/>
              <w:i/>
              <w:spacing w:val="-1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2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Rattus</w:t>
      </w:r>
      <w:proofErr w:type="spellEnd"/>
      <w:r w:rsidRPr="00E52A5C">
        <w:rPr>
          <w:rFonts w:ascii="Arial" w:eastAsia="Arial" w:hAnsi="Arial" w:cs="Arial"/>
          <w:i/>
          <w:spacing w:val="-7"/>
          <w:w w:val="88"/>
          <w:sz w:val="16"/>
          <w:szCs w:val="16"/>
          <w:lang w:val="en-GB"/>
          <w:rPrChange w:id="8221" w:author="Filipe Santana" w:date="2016-01-03T15:57:00Z">
            <w:rPr>
              <w:rFonts w:ascii="Arial" w:eastAsia="Arial" w:hAnsi="Arial" w:cs="Arial"/>
              <w:i/>
              <w:spacing w:val="-7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22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norv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8223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24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gicus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2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2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8227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28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Methylenetet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8229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30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ahyd</w:t>
      </w:r>
      <w:r w:rsidRPr="00E52A5C">
        <w:rPr>
          <w:rFonts w:ascii="Arial" w:eastAsia="Arial" w:hAnsi="Arial" w:cs="Arial"/>
          <w:i/>
          <w:spacing w:val="-6"/>
          <w:w w:val="91"/>
          <w:sz w:val="16"/>
          <w:szCs w:val="16"/>
          <w:lang w:val="en-GB"/>
          <w:rPrChange w:id="8231" w:author="Filipe Santana" w:date="2016-01-03T15:57:00Z">
            <w:rPr>
              <w:rFonts w:ascii="Arial" w:eastAsia="Arial" w:hAnsi="Arial" w:cs="Arial"/>
              <w:i/>
              <w:spacing w:val="-6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32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ofolate</w:t>
      </w:r>
      <w:r w:rsidRPr="00E52A5C">
        <w:rPr>
          <w:rFonts w:ascii="Arial" w:eastAsia="Arial" w:hAnsi="Arial" w:cs="Arial"/>
          <w:i/>
          <w:spacing w:val="7"/>
          <w:w w:val="91"/>
          <w:sz w:val="16"/>
          <w:szCs w:val="16"/>
          <w:lang w:val="en-GB"/>
          <w:rPrChange w:id="8233" w:author="Filipe Santana" w:date="2016-01-03T15:57:00Z">
            <w:rPr>
              <w:rFonts w:ascii="Arial" w:eastAsia="Arial" w:hAnsi="Arial" w:cs="Arial"/>
              <w:i/>
              <w:spacing w:val="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  <w:rPrChange w:id="8234" w:author="Filipe Santana" w:date="2016-01-03T15:57:00Z">
            <w:rPr>
              <w:rFonts w:ascii="Arial" w:eastAsia="Arial" w:hAnsi="Arial" w:cs="Arial"/>
              <w:i/>
              <w:spacing w:val="-6"/>
              <w:w w:val="11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8235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eductase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8236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23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38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82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6F84E452" w14:textId="77777777" w:rsidR="00E6733B" w:rsidRPr="00E52A5C" w:rsidRDefault="002C1A14">
      <w:pPr>
        <w:spacing w:before="1" w:after="0" w:line="285" w:lineRule="auto"/>
        <w:ind w:left="2447" w:right="-50" w:hanging="206"/>
        <w:rPr>
          <w:rFonts w:ascii="Arial" w:eastAsia="Arial" w:hAnsi="Arial" w:cs="Arial"/>
          <w:sz w:val="16"/>
          <w:szCs w:val="16"/>
          <w:lang w:val="en-GB"/>
          <w:rPrChange w:id="82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241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242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24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8244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Dysfunctional</w:t>
      </w:r>
      <w:r w:rsidRPr="00E52A5C">
        <w:rPr>
          <w:rFonts w:ascii="Arial" w:eastAsia="Arial" w:hAnsi="Arial" w:cs="Arial"/>
          <w:i/>
          <w:spacing w:val="7"/>
          <w:sz w:val="16"/>
          <w:szCs w:val="16"/>
          <w:lang w:val="en-GB"/>
          <w:rPrChange w:id="8245" w:author="Filipe Santana" w:date="2016-01-03T15:57:00Z">
            <w:rPr>
              <w:rFonts w:ascii="Arial" w:eastAsia="Arial" w:hAnsi="Arial" w:cs="Arial"/>
              <w:i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46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i/>
          <w:spacing w:val="7"/>
          <w:w w:val="88"/>
          <w:sz w:val="16"/>
          <w:szCs w:val="16"/>
          <w:lang w:val="en-GB"/>
          <w:rPrChange w:id="8247" w:author="Filipe Santana" w:date="2016-01-03T15:57:00Z">
            <w:rPr>
              <w:rFonts w:ascii="Arial" w:eastAsia="Arial" w:hAnsi="Arial" w:cs="Arial"/>
              <w:i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4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carbon</w:t>
      </w:r>
      <w:r w:rsidRPr="00E52A5C">
        <w:rPr>
          <w:rFonts w:ascii="Arial" w:eastAsia="Arial" w:hAnsi="Arial" w:cs="Arial"/>
          <w:i/>
          <w:spacing w:val="32"/>
          <w:w w:val="88"/>
          <w:sz w:val="16"/>
          <w:szCs w:val="16"/>
          <w:lang w:val="en-GB"/>
          <w:rPrChange w:id="8249" w:author="Filipe Santana" w:date="2016-01-03T15:57:00Z">
            <w:rPr>
              <w:rFonts w:ascii="Arial" w:eastAsia="Arial" w:hAnsi="Arial" w:cs="Arial"/>
              <w:i/>
              <w:spacing w:val="3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5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metabolic</w:t>
      </w:r>
      <w:r w:rsidRPr="00E52A5C">
        <w:rPr>
          <w:rFonts w:ascii="Arial" w:eastAsia="Arial" w:hAnsi="Arial" w:cs="Arial"/>
          <w:i/>
          <w:spacing w:val="33"/>
          <w:w w:val="88"/>
          <w:sz w:val="16"/>
          <w:szCs w:val="16"/>
          <w:lang w:val="en-GB"/>
          <w:rPrChange w:id="8251" w:author="Filipe Santana" w:date="2016-01-03T15:57:00Z">
            <w:rPr>
              <w:rFonts w:ascii="Arial" w:eastAsia="Arial" w:hAnsi="Arial" w:cs="Arial"/>
              <w:i/>
              <w:spacing w:val="3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52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8"/>
          <w:sz w:val="16"/>
          <w:szCs w:val="16"/>
          <w:lang w:val="en-GB"/>
          <w:rPrChange w:id="8253" w:author="Filipe Santana" w:date="2016-01-03T15:57:00Z">
            <w:rPr>
              <w:rFonts w:ascii="Arial" w:eastAsia="Arial" w:hAnsi="Arial" w:cs="Arial"/>
              <w:i/>
              <w:spacing w:val="-6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54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2"/>
          <w:w w:val="88"/>
          <w:sz w:val="16"/>
          <w:szCs w:val="16"/>
          <w:lang w:val="en-GB"/>
          <w:rPrChange w:id="8255" w:author="Filipe Santana" w:date="2016-01-03T15:57:00Z">
            <w:rPr>
              <w:rFonts w:ascii="Arial" w:eastAsia="Arial" w:hAnsi="Arial" w:cs="Arial"/>
              <w:i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5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6"/>
          <w:sz w:val="16"/>
          <w:szCs w:val="16"/>
          <w:lang w:val="en-GB"/>
          <w:rPrChange w:id="8257" w:author="Filipe Santana" w:date="2016-01-03T15:57:00Z">
            <w:rPr>
              <w:rFonts w:ascii="Arial" w:eastAsia="Arial" w:hAnsi="Arial" w:cs="Arial"/>
              <w:i/>
              <w:spacing w:val="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25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Rattus</w:t>
      </w:r>
      <w:proofErr w:type="spellEnd"/>
      <w:r w:rsidRPr="00E52A5C">
        <w:rPr>
          <w:rFonts w:ascii="Arial" w:eastAsia="Arial" w:hAnsi="Arial" w:cs="Arial"/>
          <w:i/>
          <w:spacing w:val="12"/>
          <w:w w:val="88"/>
          <w:sz w:val="16"/>
          <w:szCs w:val="16"/>
          <w:lang w:val="en-GB"/>
          <w:rPrChange w:id="8259" w:author="Filipe Santana" w:date="2016-01-03T15:57:00Z">
            <w:rPr>
              <w:rFonts w:ascii="Arial" w:eastAsia="Arial" w:hAnsi="Arial" w:cs="Arial"/>
              <w:i/>
              <w:spacing w:val="12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60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norv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8261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62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gicus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6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 methylenetet</w:t>
      </w:r>
      <w:r w:rsidRPr="00E52A5C">
        <w:rPr>
          <w:rFonts w:ascii="Arial" w:eastAsia="Arial" w:hAnsi="Arial" w:cs="Arial"/>
          <w:i/>
          <w:spacing w:val="-2"/>
          <w:w w:val="90"/>
          <w:sz w:val="16"/>
          <w:szCs w:val="16"/>
          <w:lang w:val="en-GB"/>
          <w:rPrChange w:id="8264" w:author="Filipe Santana" w:date="2016-01-03T15:57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6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ahyd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8266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6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ofolate</w:t>
      </w:r>
      <w:r w:rsidRPr="00E52A5C">
        <w:rPr>
          <w:rFonts w:ascii="Arial" w:eastAsia="Arial" w:hAnsi="Arial" w:cs="Arial"/>
          <w:i/>
          <w:spacing w:val="6"/>
          <w:w w:val="90"/>
          <w:sz w:val="16"/>
          <w:szCs w:val="16"/>
          <w:lang w:val="en-GB"/>
          <w:rPrChange w:id="8268" w:author="Filipe Santana" w:date="2016-01-03T15:57:00Z">
            <w:rPr>
              <w:rFonts w:ascii="Arial" w:eastAsia="Arial" w:hAnsi="Arial" w:cs="Arial"/>
              <w:i/>
              <w:spacing w:val="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6"/>
          <w:w w:val="116"/>
          <w:sz w:val="16"/>
          <w:szCs w:val="16"/>
          <w:lang w:val="en-GB"/>
          <w:rPrChange w:id="8269" w:author="Filipe Santana" w:date="2016-01-03T15:57:00Z">
            <w:rPr>
              <w:rFonts w:ascii="Arial" w:eastAsia="Arial" w:hAnsi="Arial" w:cs="Arial"/>
              <w:i/>
              <w:spacing w:val="-6"/>
              <w:w w:val="11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8270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eductase</w:t>
      </w:r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8271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272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7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Homocysteine</w:t>
      </w:r>
      <w:r w:rsidRPr="00E52A5C">
        <w:rPr>
          <w:rFonts w:ascii="Arial" w:eastAsia="Arial" w:hAnsi="Arial" w:cs="Arial"/>
          <w:sz w:val="16"/>
          <w:szCs w:val="16"/>
          <w:lang w:val="en-GB"/>
          <w:rPrChange w:id="82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’;</w:t>
      </w:r>
    </w:p>
    <w:p w14:paraId="58380B8F" w14:textId="77777777" w:rsidR="00E6733B" w:rsidRPr="00E52A5C" w:rsidRDefault="002C1A14">
      <w:pPr>
        <w:spacing w:before="1" w:after="0" w:line="240" w:lineRule="auto"/>
        <w:ind w:left="2241" w:right="-20"/>
        <w:rPr>
          <w:rFonts w:ascii="Arial" w:eastAsia="Arial" w:hAnsi="Arial" w:cs="Arial"/>
          <w:sz w:val="16"/>
          <w:szCs w:val="16"/>
          <w:lang w:val="en-GB"/>
          <w:rPrChange w:id="82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276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277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27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8279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28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12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8281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28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8283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2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classes.</w:t>
      </w:r>
    </w:p>
    <w:p w14:paraId="79204AD5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8285" w:author="Filipe Santana" w:date="2016-01-03T15:57:00Z">
            <w:rPr>
              <w:sz w:val="17"/>
              <w:szCs w:val="17"/>
            </w:rPr>
          </w:rPrChange>
        </w:rPr>
      </w:pPr>
    </w:p>
    <w:p w14:paraId="66E3BE12" w14:textId="77777777" w:rsidR="00E6733B" w:rsidRPr="00E52A5C" w:rsidRDefault="002C1A14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  <w:rPrChange w:id="82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8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CQ5:</w:t>
      </w:r>
      <w:r w:rsidRPr="00E52A5C">
        <w:rPr>
          <w:rFonts w:ascii="Arial" w:eastAsia="Arial" w:hAnsi="Arial" w:cs="Arial"/>
          <w:i/>
          <w:spacing w:val="9"/>
          <w:w w:val="91"/>
          <w:sz w:val="16"/>
          <w:szCs w:val="16"/>
          <w:lang w:val="en-GB"/>
          <w:rPrChange w:id="8288" w:author="Filipe Santana" w:date="2016-01-03T15:57:00Z">
            <w:rPr>
              <w:rFonts w:ascii="Arial" w:eastAsia="Arial" w:hAnsi="Arial" w:cs="Arial"/>
              <w:i/>
              <w:spacing w:val="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89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91"/>
          <w:sz w:val="16"/>
          <w:szCs w:val="16"/>
          <w:lang w:val="en-GB"/>
          <w:rPrChange w:id="8290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91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-1"/>
          <w:w w:val="91"/>
          <w:sz w:val="16"/>
          <w:szCs w:val="16"/>
          <w:lang w:val="en-GB"/>
          <w:rPrChange w:id="8292" w:author="Filipe Santana" w:date="2016-01-03T15:57:00Z">
            <w:rPr>
              <w:rFonts w:ascii="Arial" w:eastAsia="Arial" w:hAnsi="Arial" w:cs="Arial"/>
              <w:i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293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kinds</w:t>
      </w:r>
      <w:r w:rsidRPr="00E52A5C">
        <w:rPr>
          <w:rFonts w:ascii="Arial" w:eastAsia="Arial" w:hAnsi="Arial" w:cs="Arial"/>
          <w:i/>
          <w:spacing w:val="-7"/>
          <w:w w:val="91"/>
          <w:sz w:val="16"/>
          <w:szCs w:val="16"/>
          <w:lang w:val="en-GB"/>
          <w:rPrChange w:id="8294" w:author="Filipe Santana" w:date="2016-01-03T15:57:00Z">
            <w:rPr>
              <w:rFonts w:ascii="Arial" w:eastAsia="Arial" w:hAnsi="Arial" w:cs="Arial"/>
              <w:i/>
              <w:spacing w:val="-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29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8296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9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5"/>
          <w:w w:val="90"/>
          <w:sz w:val="16"/>
          <w:szCs w:val="16"/>
          <w:lang w:val="en-GB"/>
          <w:rPrChange w:id="8298" w:author="Filipe Santana" w:date="2016-01-03T15:57:00Z">
            <w:rPr>
              <w:rFonts w:ascii="Arial" w:eastAsia="Arial" w:hAnsi="Arial" w:cs="Arial"/>
              <w:i/>
              <w:spacing w:val="-5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29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ganisms</w:t>
      </w:r>
      <w:r w:rsidRPr="00E52A5C">
        <w:rPr>
          <w:rFonts w:ascii="Arial" w:eastAsia="Arial" w:hAnsi="Arial" w:cs="Arial"/>
          <w:i/>
          <w:spacing w:val="-8"/>
          <w:w w:val="90"/>
          <w:sz w:val="16"/>
          <w:szCs w:val="16"/>
          <w:lang w:val="en-GB"/>
          <w:rPrChange w:id="8300" w:author="Filipe Santana" w:date="2016-01-03T15:57:00Z">
            <w:rPr>
              <w:rFonts w:ascii="Arial" w:eastAsia="Arial" w:hAnsi="Arial" w:cs="Arial"/>
              <w:i/>
              <w:spacing w:val="-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301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90"/>
          <w:sz w:val="16"/>
          <w:szCs w:val="16"/>
          <w:lang w:val="en-GB"/>
          <w:rPrChange w:id="8302" w:author="Filipe Santana" w:date="2016-01-03T15:57:00Z">
            <w:rPr>
              <w:rFonts w:ascii="Arial" w:eastAsia="Arial" w:hAnsi="Arial" w:cs="Arial"/>
              <w:i/>
              <w:spacing w:val="-5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30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e capable</w:t>
      </w:r>
      <w:r w:rsidRPr="00E52A5C">
        <w:rPr>
          <w:rFonts w:ascii="Arial" w:eastAsia="Arial" w:hAnsi="Arial" w:cs="Arial"/>
          <w:i/>
          <w:spacing w:val="-3"/>
          <w:w w:val="90"/>
          <w:sz w:val="16"/>
          <w:szCs w:val="16"/>
          <w:lang w:val="en-GB"/>
          <w:rPrChange w:id="8304" w:author="Filipe Santana" w:date="2016-01-03T15:57:00Z">
            <w:rPr>
              <w:rFonts w:ascii="Arial" w:eastAsia="Arial" w:hAnsi="Arial" w:cs="Arial"/>
              <w:i/>
              <w:spacing w:val="-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0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8306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8307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i/>
          <w:spacing w:val="-4"/>
          <w:w w:val="93"/>
          <w:sz w:val="16"/>
          <w:szCs w:val="16"/>
          <w:lang w:val="en-GB"/>
          <w:rPrChange w:id="8308" w:author="Filipe Santana" w:date="2016-01-03T15:57:00Z">
            <w:rPr>
              <w:rFonts w:ascii="Arial" w:eastAsia="Arial" w:hAnsi="Arial" w:cs="Arial"/>
              <w:i/>
              <w:spacing w:val="-4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0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17"/>
          <w:sz w:val="16"/>
          <w:szCs w:val="16"/>
          <w:lang w:val="en-GB"/>
          <w:rPrChange w:id="8310" w:author="Filipe Santana" w:date="2016-01-03T15:57:00Z">
            <w:rPr>
              <w:rFonts w:ascii="Arial" w:eastAsia="Arial" w:hAnsi="Arial" w:cs="Arial"/>
              <w:i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31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8312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1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bio- l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8314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1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gical</w:t>
      </w:r>
      <w:r w:rsidRPr="00E52A5C">
        <w:rPr>
          <w:rFonts w:ascii="Arial" w:eastAsia="Arial" w:hAnsi="Arial" w:cs="Arial"/>
          <w:i/>
          <w:spacing w:val="1"/>
          <w:sz w:val="16"/>
          <w:szCs w:val="16"/>
          <w:lang w:val="en-GB"/>
          <w:rPrChange w:id="8316" w:author="Filipe Santana" w:date="2016-01-03T15:57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31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6"/>
          <w:sz w:val="16"/>
          <w:szCs w:val="16"/>
          <w:lang w:val="en-GB"/>
          <w:rPrChange w:id="8318" w:author="Filipe Santana" w:date="2016-01-03T15:57:00Z">
            <w:rPr>
              <w:rFonts w:ascii="Arial" w:eastAsia="Arial" w:hAnsi="Arial" w:cs="Arial"/>
              <w:i/>
              <w:spacing w:val="-6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319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ocess</w:t>
      </w:r>
      <w:r w:rsidRPr="00E52A5C">
        <w:rPr>
          <w:rFonts w:ascii="Arial" w:eastAsia="Arial" w:hAnsi="Arial" w:cs="Arial"/>
          <w:i/>
          <w:spacing w:val="22"/>
          <w:w w:val="86"/>
          <w:sz w:val="16"/>
          <w:szCs w:val="16"/>
          <w:lang w:val="en-GB"/>
          <w:rPrChange w:id="8320" w:author="Filipe Santana" w:date="2016-01-03T15:57:00Z">
            <w:rPr>
              <w:rFonts w:ascii="Arial" w:eastAsia="Arial" w:hAnsi="Arial" w:cs="Arial"/>
              <w:i/>
              <w:spacing w:val="2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2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4"/>
          <w:sz w:val="16"/>
          <w:szCs w:val="16"/>
          <w:lang w:val="en-GB"/>
          <w:rPrChange w:id="8322" w:author="Filipe Santana" w:date="2016-01-03T15:57:00Z">
            <w:rPr>
              <w:rFonts w:ascii="Arial" w:eastAsia="Arial" w:hAnsi="Arial" w:cs="Arial"/>
              <w:i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8323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i/>
          <w:spacing w:val="21"/>
          <w:w w:val="87"/>
          <w:sz w:val="16"/>
          <w:szCs w:val="16"/>
          <w:lang w:val="en-GB"/>
          <w:rPrChange w:id="8324" w:author="Filipe Santana" w:date="2016-01-03T15:57:00Z">
            <w:rPr>
              <w:rFonts w:ascii="Arial" w:eastAsia="Arial" w:hAnsi="Arial" w:cs="Arial"/>
              <w:i/>
              <w:spacing w:val="2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2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4"/>
          <w:sz w:val="16"/>
          <w:szCs w:val="16"/>
          <w:lang w:val="en-GB"/>
          <w:rPrChange w:id="8326" w:author="Filipe Santana" w:date="2016-01-03T15:57:00Z">
            <w:rPr>
              <w:rFonts w:ascii="Arial" w:eastAsia="Arial" w:hAnsi="Arial" w:cs="Arial"/>
              <w:i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32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‘Cysteine</w:t>
      </w:r>
      <w:r w:rsidRPr="00E52A5C">
        <w:rPr>
          <w:rFonts w:ascii="Arial" w:eastAsia="Arial" w:hAnsi="Arial" w:cs="Arial"/>
          <w:i/>
          <w:spacing w:val="19"/>
          <w:w w:val="91"/>
          <w:sz w:val="16"/>
          <w:szCs w:val="16"/>
          <w:lang w:val="en-GB"/>
          <w:rPrChange w:id="8328" w:author="Filipe Santana" w:date="2016-01-03T15:57:00Z">
            <w:rPr>
              <w:rFonts w:ascii="Arial" w:eastAsia="Arial" w:hAnsi="Arial" w:cs="Arial"/>
              <w:i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329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19"/>
          <w:w w:val="91"/>
          <w:sz w:val="16"/>
          <w:szCs w:val="16"/>
          <w:lang w:val="en-GB"/>
          <w:rPrChange w:id="8330" w:author="Filipe Santana" w:date="2016-01-03T15:57:00Z">
            <w:rPr>
              <w:rFonts w:ascii="Arial" w:eastAsia="Arial" w:hAnsi="Arial" w:cs="Arial"/>
              <w:i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3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8332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33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ocess’?</w:t>
      </w:r>
      <w:r w:rsidRPr="00E52A5C">
        <w:rPr>
          <w:rFonts w:ascii="Arial" w:eastAsia="Arial" w:hAnsi="Arial" w:cs="Arial"/>
          <w:i/>
          <w:spacing w:val="8"/>
          <w:sz w:val="16"/>
          <w:szCs w:val="16"/>
          <w:lang w:val="en-GB"/>
          <w:rPrChange w:id="8334" w:author="Filipe Santana" w:date="2016-01-03T15:57:00Z">
            <w:rPr>
              <w:rFonts w:ascii="Arial" w:eastAsia="Arial" w:hAnsi="Arial" w:cs="Arial"/>
              <w:i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833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query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3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833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8340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4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8342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8344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8345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4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8347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4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8349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5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8351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35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capable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8353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8355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835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performing</w:t>
      </w:r>
      <w:r w:rsidRPr="00E52A5C">
        <w:rPr>
          <w:rFonts w:ascii="Arial" w:eastAsia="Arial" w:hAnsi="Arial" w:cs="Arial"/>
          <w:spacing w:val="1"/>
          <w:w w:val="92"/>
          <w:sz w:val="16"/>
          <w:szCs w:val="16"/>
          <w:lang w:val="en-GB"/>
          <w:rPrChange w:id="8357" w:author="Filipe Santana" w:date="2016-01-03T15:57:00Z">
            <w:rPr>
              <w:rFonts w:ascii="Arial" w:eastAsia="Arial" w:hAnsi="Arial" w:cs="Arial"/>
              <w:spacing w:val="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835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-12"/>
          <w:w w:val="92"/>
          <w:sz w:val="16"/>
          <w:szCs w:val="16"/>
          <w:lang w:val="en-GB"/>
          <w:rPrChange w:id="8359" w:author="Filipe Santana" w:date="2016-01-03T15:57:00Z">
            <w:rPr>
              <w:rFonts w:ascii="Arial" w:eastAsia="Arial" w:hAnsi="Arial" w:cs="Arial"/>
              <w:spacing w:val="-12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836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14"/>
          <w:w w:val="92"/>
          <w:sz w:val="16"/>
          <w:szCs w:val="16"/>
          <w:lang w:val="en-GB"/>
          <w:rPrChange w:id="8361" w:author="Filipe Santana" w:date="2016-01-03T15:57:00Z">
            <w:rPr>
              <w:rFonts w:ascii="Arial" w:eastAsia="Arial" w:hAnsi="Arial" w:cs="Arial"/>
              <w:spacing w:val="14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pro- </w:t>
      </w:r>
      <w:r w:rsidRPr="00E52A5C">
        <w:rPr>
          <w:rFonts w:ascii="Arial" w:eastAsia="Arial" w:hAnsi="Arial" w:cs="Arial"/>
          <w:w w:val="80"/>
          <w:sz w:val="16"/>
          <w:szCs w:val="16"/>
          <w:lang w:val="en-GB"/>
          <w:rPrChange w:id="8363" w:author="Filipe Santana" w:date="2016-01-03T15:57:00Z">
            <w:rPr>
              <w:rFonts w:ascii="Arial" w:eastAsia="Arial" w:hAnsi="Arial" w:cs="Arial"/>
              <w:w w:val="80"/>
              <w:sz w:val="16"/>
              <w:szCs w:val="16"/>
            </w:rPr>
          </w:rPrChange>
        </w:rPr>
        <w:t xml:space="preserve">cesses. </w:t>
      </w:r>
      <w:r w:rsidRPr="00E52A5C">
        <w:rPr>
          <w:rFonts w:ascii="Arial" w:eastAsia="Arial" w:hAnsi="Arial" w:cs="Arial"/>
          <w:spacing w:val="7"/>
          <w:w w:val="80"/>
          <w:sz w:val="16"/>
          <w:szCs w:val="16"/>
          <w:lang w:val="en-GB"/>
          <w:rPrChange w:id="8364" w:author="Filipe Santana" w:date="2016-01-03T15:57:00Z">
            <w:rPr>
              <w:rFonts w:ascii="Arial" w:eastAsia="Arial" w:hAnsi="Arial" w:cs="Arial"/>
              <w:spacing w:val="7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This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36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25"/>
          <w:w w:val="90"/>
          <w:sz w:val="16"/>
          <w:szCs w:val="16"/>
          <w:lang w:val="en-GB"/>
          <w:rPrChange w:id="8367" w:author="Filipe Santana" w:date="2016-01-03T15:57:00Z">
            <w:rPr>
              <w:rFonts w:ascii="Arial" w:eastAsia="Arial" w:hAnsi="Arial" w:cs="Arial"/>
              <w:spacing w:val="2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8369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37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rel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8371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37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ant 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8373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37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because</w:t>
      </w:r>
      <w:proofErr w:type="gramEnd"/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8375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8377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19"/>
          <w:sz w:val="16"/>
          <w:szCs w:val="16"/>
          <w:lang w:val="en-GB"/>
          <w:rPrChange w:id="8379" w:author="Filipe Santana" w:date="2016-01-03T15:57:00Z">
            <w:rPr>
              <w:rFonts w:ascii="Arial" w:eastAsia="Arial" w:hAnsi="Arial" w:cs="Arial"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8381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838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29"/>
          <w:w w:val="83"/>
          <w:sz w:val="16"/>
          <w:szCs w:val="16"/>
          <w:lang w:val="en-GB"/>
          <w:rPrChange w:id="8383" w:author="Filipe Santana" w:date="2016-01-03T15:57:00Z">
            <w:rPr>
              <w:rFonts w:ascii="Arial" w:eastAsia="Arial" w:hAnsi="Arial" w:cs="Arial"/>
              <w:spacing w:val="2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for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38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8386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6"/>
          <w:sz w:val="16"/>
          <w:szCs w:val="16"/>
          <w:lang w:val="en-GB"/>
          <w:rPrChange w:id="8387" w:author="Filipe Santana" w:date="2016-01-03T15:57:00Z">
            <w:rPr>
              <w:rFonts w:ascii="Arial" w:eastAsia="Arial" w:hAnsi="Arial" w:cs="Arial"/>
              <w:spacing w:val="-1"/>
              <w:w w:val="86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3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22"/>
          <w:w w:val="86"/>
          <w:sz w:val="16"/>
          <w:szCs w:val="16"/>
          <w:lang w:val="en-GB"/>
          <w:rPrChange w:id="8389" w:author="Filipe Santana" w:date="2016-01-03T15:57:00Z">
            <w:rPr>
              <w:rFonts w:ascii="Arial" w:eastAsia="Arial" w:hAnsi="Arial" w:cs="Arial"/>
              <w:spacing w:val="2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39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8391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3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fully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8393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9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described.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8395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9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397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39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</w:t>
      </w:r>
      <w:r w:rsidRPr="00E52A5C">
        <w:rPr>
          <w:rFonts w:ascii="Arial" w:eastAsia="Arial" w:hAnsi="Arial" w:cs="Arial"/>
          <w:spacing w:val="8"/>
          <w:w w:val="88"/>
          <w:sz w:val="16"/>
          <w:szCs w:val="16"/>
          <w:lang w:val="en-GB"/>
          <w:rPrChange w:id="8399" w:author="Filipe Santana" w:date="2016-01-03T15:57:00Z">
            <w:rPr>
              <w:rFonts w:ascii="Arial" w:eastAsia="Arial" w:hAnsi="Arial" w:cs="Arial"/>
              <w:spacing w:val="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4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8401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84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840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0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di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8405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0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ferent</w:t>
      </w:r>
      <w:r w:rsidRPr="00E52A5C">
        <w:rPr>
          <w:rFonts w:ascii="Arial" w:eastAsia="Arial" w:hAnsi="Arial" w:cs="Arial"/>
          <w:spacing w:val="27"/>
          <w:w w:val="90"/>
          <w:sz w:val="16"/>
          <w:szCs w:val="16"/>
          <w:lang w:val="en-GB"/>
          <w:rPrChange w:id="8407" w:author="Filipe Santana" w:date="2016-01-03T15:57:00Z">
            <w:rPr>
              <w:rFonts w:ascii="Arial" w:eastAsia="Arial" w:hAnsi="Arial" w:cs="Arial"/>
              <w:spacing w:val="2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0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8409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8410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1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-8"/>
          <w:w w:val="90"/>
          <w:sz w:val="16"/>
          <w:szCs w:val="16"/>
          <w:lang w:val="en-GB"/>
          <w:rPrChange w:id="8412" w:author="Filipe Santana" w:date="2016-01-03T15:57:00Z">
            <w:rPr>
              <w:rFonts w:ascii="Arial" w:eastAsia="Arial" w:hAnsi="Arial" w:cs="Arial"/>
              <w:spacing w:val="-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1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8414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4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include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1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same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8417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1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24"/>
          <w:w w:val="86"/>
          <w:sz w:val="16"/>
          <w:szCs w:val="16"/>
          <w:lang w:val="en-GB"/>
          <w:rPrChange w:id="8419" w:author="Filipe Santana" w:date="2016-01-03T15:57:00Z">
            <w:rPr>
              <w:rFonts w:ascii="Arial" w:eastAsia="Arial" w:hAnsi="Arial" w:cs="Arial"/>
              <w:spacing w:val="2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2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under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8421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2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same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8423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2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conditions </w:t>
      </w:r>
      <w:r w:rsidRPr="00E52A5C">
        <w:rPr>
          <w:rFonts w:ascii="Arial" w:eastAsia="Arial" w:hAnsi="Arial" w:cs="Arial"/>
          <w:spacing w:val="6"/>
          <w:w w:val="86"/>
          <w:sz w:val="16"/>
          <w:szCs w:val="16"/>
          <w:lang w:val="en-GB"/>
          <w:rPrChange w:id="8425" w:author="Filipe Santana" w:date="2016-01-03T15:57:00Z">
            <w:rPr>
              <w:rFonts w:ascii="Arial" w:eastAsia="Arial" w:hAnsi="Arial" w:cs="Arial"/>
              <w:spacing w:val="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may</w:t>
      </w:r>
      <w:proofErr w:type="gramEnd"/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8427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2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8429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3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include</w:t>
      </w:r>
      <w:r w:rsidRPr="00E52A5C">
        <w:rPr>
          <w:rFonts w:ascii="Arial" w:eastAsia="Arial" w:hAnsi="Arial" w:cs="Arial"/>
          <w:spacing w:val="32"/>
          <w:w w:val="86"/>
          <w:sz w:val="16"/>
          <w:szCs w:val="16"/>
          <w:lang w:val="en-GB"/>
          <w:rPrChange w:id="8431" w:author="Filipe Santana" w:date="2016-01-03T15:57:00Z">
            <w:rPr>
              <w:rFonts w:ascii="Arial" w:eastAsia="Arial" w:hAnsi="Arial" w:cs="Arial"/>
              <w:spacing w:val="3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3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similar </w:t>
      </w:r>
      <w:r w:rsidRPr="00E52A5C">
        <w:rPr>
          <w:rFonts w:ascii="Arial" w:eastAsia="Arial" w:hAnsi="Arial" w:cs="Arial"/>
          <w:spacing w:val="5"/>
          <w:w w:val="86"/>
          <w:sz w:val="16"/>
          <w:szCs w:val="16"/>
          <w:lang w:val="en-GB"/>
          <w:rPrChange w:id="8433" w:author="Filipe Santana" w:date="2016-01-03T15:57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43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processes.</w:t>
      </w:r>
    </w:p>
    <w:p w14:paraId="49FF9992" w14:textId="77777777" w:rsidR="00E6733B" w:rsidRPr="00E52A5C" w:rsidRDefault="002C1A14">
      <w:pPr>
        <w:spacing w:before="1" w:after="0" w:line="240" w:lineRule="auto"/>
        <w:ind w:left="2347" w:right="-20"/>
        <w:rPr>
          <w:rFonts w:ascii="Arial" w:eastAsia="Arial" w:hAnsi="Arial" w:cs="Arial"/>
          <w:sz w:val="16"/>
          <w:szCs w:val="16"/>
          <w:lang w:val="en-GB"/>
          <w:rPrChange w:id="84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43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CQ5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8437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4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8439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8440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8441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4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ailable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8443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4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bel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8445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4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8447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44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(table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8449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4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15).</w:t>
      </w:r>
    </w:p>
    <w:p w14:paraId="6DB3587E" w14:textId="77777777" w:rsidR="00E6733B" w:rsidRPr="00E52A5C" w:rsidRDefault="00E6733B">
      <w:pPr>
        <w:spacing w:after="0" w:line="130" w:lineRule="exact"/>
        <w:rPr>
          <w:sz w:val="13"/>
          <w:szCs w:val="13"/>
          <w:lang w:val="en-GB"/>
          <w:rPrChange w:id="8451" w:author="Filipe Santana" w:date="2016-01-03T15:57:00Z">
            <w:rPr>
              <w:sz w:val="13"/>
              <w:szCs w:val="13"/>
            </w:rPr>
          </w:rPrChange>
        </w:rPr>
      </w:pPr>
    </w:p>
    <w:p w14:paraId="1456CD8A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8452" w:author="Filipe Santana" w:date="2016-01-03T15:57:00Z">
            <w:rPr>
              <w:sz w:val="20"/>
              <w:szCs w:val="20"/>
            </w:rPr>
          </w:rPrChange>
        </w:rPr>
      </w:pPr>
    </w:p>
    <w:p w14:paraId="6117F309" w14:textId="77777777" w:rsidR="00E6733B" w:rsidRPr="00E52A5C" w:rsidRDefault="002C1A14">
      <w:pPr>
        <w:spacing w:after="0" w:line="240" w:lineRule="auto"/>
        <w:ind w:left="2108" w:right="2513"/>
        <w:jc w:val="both"/>
        <w:rPr>
          <w:rFonts w:ascii="Arial" w:eastAsia="Arial" w:hAnsi="Arial" w:cs="Arial"/>
          <w:sz w:val="15"/>
          <w:szCs w:val="15"/>
          <w:lang w:val="en-GB"/>
          <w:rPrChange w:id="8453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8"/>
          <w:sz w:val="15"/>
          <w:szCs w:val="15"/>
          <w:lang w:val="en-GB"/>
          <w:rPrChange w:id="8454" w:author="Filipe Santana" w:date="2016-01-03T15:57:00Z">
            <w:rPr>
              <w:rFonts w:ascii="Arial" w:eastAsia="Arial" w:hAnsi="Arial" w:cs="Arial"/>
              <w:spacing w:val="-11"/>
              <w:w w:val="88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455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8456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457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15.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8458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459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5"/>
          <w:szCs w:val="15"/>
          <w:lang w:val="en-GB"/>
          <w:rPrChange w:id="8460" w:author="Filipe Santana" w:date="2016-01-03T15:57:00Z">
            <w:rPr>
              <w:rFonts w:ascii="Arial" w:eastAsia="Arial" w:hAnsi="Arial" w:cs="Arial"/>
              <w:spacing w:val="-2"/>
              <w:w w:val="88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461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spacing w:val="9"/>
          <w:w w:val="88"/>
          <w:sz w:val="15"/>
          <w:szCs w:val="15"/>
          <w:lang w:val="en-GB"/>
          <w:rPrChange w:id="8462" w:author="Filipe Santana" w:date="2016-01-03T15:57:00Z">
            <w:rPr>
              <w:rFonts w:ascii="Arial" w:eastAsia="Arial" w:hAnsi="Arial" w:cs="Arial"/>
              <w:spacing w:val="9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463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Question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8464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846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#5</w:t>
      </w:r>
    </w:p>
    <w:p w14:paraId="6ED37A2E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8466" w:author="Filipe Santana" w:date="2016-01-03T15:57:00Z">
            <w:rPr>
              <w:sz w:val="10"/>
              <w:szCs w:val="10"/>
            </w:rPr>
          </w:rPrChange>
        </w:rPr>
      </w:pPr>
    </w:p>
    <w:p w14:paraId="420335B7" w14:textId="77777777" w:rsidR="00E6733B" w:rsidRPr="00E52A5C" w:rsidRDefault="00EC4A1B">
      <w:pPr>
        <w:spacing w:after="0" w:line="240" w:lineRule="auto"/>
        <w:ind w:left="2279" w:right="-20"/>
        <w:rPr>
          <w:rFonts w:ascii="Arial" w:eastAsia="Arial" w:hAnsi="Arial" w:cs="Arial"/>
          <w:sz w:val="16"/>
          <w:szCs w:val="16"/>
          <w:lang w:val="en-GB"/>
          <w:rPrChange w:id="84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247AA151">
          <v:group id="_x0000_s1058" style="position:absolute;left:0;text-align:left;margin-left:118.85pt;margin-top:-.4pt;width:222.2pt;height:.1pt;z-index:-1173;mso-position-horizontal-relative:page" coordorigin="2377,-8" coordsize="4444,2">
            <v:shape id="_x0000_s1059" style="position:absolute;left:2377;top:-8;width:4444;height:2" coordorigin="2377,-8" coordsize="4444,0" path="m2377,-8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468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O</w:t>
      </w:r>
      <w:r w:rsidR="002C1A14" w:rsidRPr="00E52A5C">
        <w:rPr>
          <w:rFonts w:ascii="Arial" w:eastAsia="Arial" w:hAnsi="Arial" w:cs="Arial"/>
          <w:i/>
          <w:spacing w:val="-5"/>
          <w:w w:val="88"/>
          <w:sz w:val="16"/>
          <w:szCs w:val="16"/>
          <w:lang w:val="en-GB"/>
          <w:rPrChange w:id="8469" w:author="Filipe Santana" w:date="2016-01-03T15:57:00Z">
            <w:rPr>
              <w:rFonts w:ascii="Arial" w:eastAsia="Arial" w:hAnsi="Arial" w:cs="Arial"/>
              <w:i/>
              <w:spacing w:val="-5"/>
              <w:w w:val="88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470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ganism</w:t>
      </w:r>
      <w:r w:rsidR="002C1A14" w:rsidRPr="00E52A5C">
        <w:rPr>
          <w:rFonts w:ascii="Arial" w:eastAsia="Arial" w:hAnsi="Arial" w:cs="Arial"/>
          <w:i/>
          <w:spacing w:val="26"/>
          <w:w w:val="88"/>
          <w:sz w:val="16"/>
          <w:szCs w:val="16"/>
          <w:lang w:val="en-GB"/>
          <w:rPrChange w:id="8471" w:author="Filipe Santana" w:date="2016-01-03T15:57:00Z">
            <w:rPr>
              <w:rFonts w:ascii="Arial" w:eastAsia="Arial" w:hAnsi="Arial" w:cs="Arial"/>
              <w:i/>
              <w:spacing w:val="26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847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="002C1A14"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8473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8474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8475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476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8477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="002C1A14"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8478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8479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="002C1A14"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8480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8481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="002C1A14"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8482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48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="002C1A14"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8484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848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some</w:t>
      </w:r>
      <w:r w:rsidR="002C1A14"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8486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848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</w:t>
      </w:r>
      <w:r w:rsidR="002C1A14"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488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Disposition</w:t>
      </w:r>
      <w:r w:rsidR="002C1A14" w:rsidRPr="00E52A5C">
        <w:rPr>
          <w:rFonts w:ascii="Arial" w:eastAsia="Arial" w:hAnsi="Arial" w:cs="Arial"/>
          <w:i/>
          <w:spacing w:val="38"/>
          <w:w w:val="89"/>
          <w:sz w:val="16"/>
          <w:szCs w:val="16"/>
          <w:lang w:val="en-GB"/>
          <w:rPrChange w:id="8489" w:author="Filipe Santana" w:date="2016-01-03T15:57:00Z">
            <w:rPr>
              <w:rFonts w:ascii="Arial" w:eastAsia="Arial" w:hAnsi="Arial" w:cs="Arial"/>
              <w:i/>
              <w:spacing w:val="38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84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103082D4" w14:textId="77777777" w:rsidR="00E6733B" w:rsidRPr="00E52A5C" w:rsidRDefault="00EC4A1B">
      <w:pPr>
        <w:spacing w:before="35" w:after="0" w:line="240" w:lineRule="auto"/>
        <w:ind w:left="2886" w:right="-20"/>
        <w:rPr>
          <w:rFonts w:ascii="Arial" w:eastAsia="Arial" w:hAnsi="Arial" w:cs="Arial"/>
          <w:sz w:val="16"/>
          <w:szCs w:val="16"/>
          <w:lang w:val="en-GB"/>
          <w:rPrChange w:id="84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F8B5E18">
          <v:group id="_x0000_s1056" style="position:absolute;left:0;text-align:left;margin-left:118.85pt;margin-top:12.8pt;width:222.2pt;height:.1pt;z-index:-1172;mso-position-horizontal-relative:page" coordorigin="2377,256" coordsize="4444,2">
            <v:shape id="_x0000_s1057" style="position:absolute;left:2377;top:256;width:4444;height:2" coordorigin="2377,256" coordsize="4444,0" path="m2377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19"/>
          <w:sz w:val="16"/>
          <w:szCs w:val="16"/>
          <w:lang w:val="en-GB"/>
          <w:rPrChange w:id="8492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="002C1A14"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8493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494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8495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8496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ealized</w:t>
      </w:r>
      <w:r w:rsidR="002C1A14"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497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8498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b</w:t>
      </w:r>
      <w:r w:rsidR="002C1A14" w:rsidRPr="00E52A5C">
        <w:rPr>
          <w:rFonts w:ascii="Arial" w:eastAsia="Arial" w:hAnsi="Arial" w:cs="Arial"/>
          <w:b/>
          <w:bCs/>
          <w:spacing w:val="2"/>
          <w:w w:val="90"/>
          <w:sz w:val="16"/>
          <w:szCs w:val="16"/>
          <w:lang w:val="en-GB"/>
          <w:rPrChange w:id="8499" w:author="Filipe Santana" w:date="2016-01-03T15:57:00Z">
            <w:rPr>
              <w:rFonts w:ascii="Arial" w:eastAsia="Arial" w:hAnsi="Arial" w:cs="Arial"/>
              <w:b/>
              <w:bCs/>
              <w:spacing w:val="2"/>
              <w:w w:val="90"/>
              <w:sz w:val="16"/>
              <w:szCs w:val="16"/>
            </w:rPr>
          </w:rPrChange>
        </w:rPr>
        <w:t>y</w: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500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="002C1A14"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50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85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="002C1A14"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850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1"/>
          <w:w w:val="149"/>
          <w:sz w:val="16"/>
          <w:szCs w:val="16"/>
          <w:lang w:val="en-GB"/>
          <w:rPrChange w:id="8504" w:author="Filipe Santana" w:date="2016-01-03T15:57:00Z">
            <w:rPr>
              <w:rFonts w:ascii="Arial" w:eastAsia="Arial" w:hAnsi="Arial" w:cs="Arial"/>
              <w:i/>
              <w:spacing w:val="1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88"/>
          <w:sz w:val="16"/>
          <w:szCs w:val="16"/>
          <w:lang w:val="en-GB"/>
          <w:rPrChange w:id="8505" w:author="Filipe Santana" w:date="2016-01-03T15:57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Cysteine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8506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507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biosynthetic</w:t>
      </w:r>
      <w:r w:rsidR="002C1A14" w:rsidRPr="00E52A5C">
        <w:rPr>
          <w:rFonts w:ascii="Arial" w:eastAsia="Arial" w:hAnsi="Arial" w:cs="Arial"/>
          <w:i/>
          <w:spacing w:val="-1"/>
          <w:w w:val="91"/>
          <w:sz w:val="16"/>
          <w:szCs w:val="16"/>
          <w:lang w:val="en-GB"/>
          <w:rPrChange w:id="8508" w:author="Filipe Santana" w:date="2016-01-03T15:57:00Z">
            <w:rPr>
              <w:rFonts w:ascii="Arial" w:eastAsia="Arial" w:hAnsi="Arial" w:cs="Arial"/>
              <w:i/>
              <w:spacing w:val="-1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8509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8510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8511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="002C1A14"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8512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="002C1A14" w:rsidRPr="00E52A5C">
        <w:rPr>
          <w:rFonts w:ascii="Arial" w:eastAsia="Arial" w:hAnsi="Arial" w:cs="Arial"/>
          <w:w w:val="108"/>
          <w:sz w:val="16"/>
          <w:szCs w:val="16"/>
          <w:lang w:val="en-GB"/>
          <w:rPrChange w:id="8513" w:author="Filipe Santana" w:date="2016-01-03T15:57:00Z">
            <w:rPr>
              <w:rFonts w:ascii="Arial" w:eastAsia="Arial" w:hAnsi="Arial" w:cs="Arial"/>
              <w:w w:val="108"/>
              <w:sz w:val="16"/>
              <w:szCs w:val="16"/>
            </w:rPr>
          </w:rPrChange>
        </w:rPr>
        <w:t>’)))</w:t>
      </w:r>
    </w:p>
    <w:p w14:paraId="3017AE39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8514" w:author="Filipe Santana" w:date="2016-01-03T15:57:00Z">
            <w:rPr>
              <w:sz w:val="20"/>
              <w:szCs w:val="20"/>
            </w:rPr>
          </w:rPrChange>
        </w:rPr>
      </w:pPr>
    </w:p>
    <w:p w14:paraId="178384D2" w14:textId="77777777" w:rsidR="00E6733B" w:rsidRPr="00E52A5C" w:rsidRDefault="00E6733B">
      <w:pPr>
        <w:spacing w:before="13" w:after="0" w:line="200" w:lineRule="exact"/>
        <w:rPr>
          <w:sz w:val="20"/>
          <w:szCs w:val="20"/>
          <w:lang w:val="en-GB"/>
          <w:rPrChange w:id="8515" w:author="Filipe Santana" w:date="2016-01-03T15:57:00Z">
            <w:rPr>
              <w:sz w:val="20"/>
              <w:szCs w:val="20"/>
            </w:rPr>
          </w:rPrChange>
        </w:rPr>
      </w:pPr>
    </w:p>
    <w:p w14:paraId="2B8B240A" w14:textId="77777777" w:rsidR="00E6733B" w:rsidRPr="00E52A5C" w:rsidRDefault="002C1A14">
      <w:pPr>
        <w:spacing w:after="0" w:line="240" w:lineRule="auto"/>
        <w:ind w:left="2315" w:right="2327"/>
        <w:jc w:val="center"/>
        <w:rPr>
          <w:rFonts w:ascii="Arial" w:eastAsia="Arial" w:hAnsi="Arial" w:cs="Arial"/>
          <w:sz w:val="16"/>
          <w:szCs w:val="16"/>
          <w:lang w:val="en-GB"/>
          <w:rPrChange w:id="85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51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8518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51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results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8520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52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6"/>
          <w:w w:val="87"/>
          <w:sz w:val="16"/>
          <w:szCs w:val="16"/>
          <w:lang w:val="en-GB"/>
          <w:rPrChange w:id="8522" w:author="Filipe Santana" w:date="2016-01-03T15:57:00Z">
            <w:rPr>
              <w:rFonts w:ascii="Arial" w:eastAsia="Arial" w:hAnsi="Arial" w:cs="Arial"/>
              <w:spacing w:val="-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52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displayed</w:t>
      </w:r>
      <w:r w:rsidRPr="00E52A5C">
        <w:rPr>
          <w:rFonts w:ascii="Arial" w:eastAsia="Arial" w:hAnsi="Arial" w:cs="Arial"/>
          <w:spacing w:val="21"/>
          <w:w w:val="87"/>
          <w:sz w:val="16"/>
          <w:szCs w:val="16"/>
          <w:lang w:val="en-GB"/>
          <w:rPrChange w:id="8524" w:author="Filipe Santana" w:date="2016-01-03T15:57:00Z">
            <w:rPr>
              <w:rFonts w:ascii="Arial" w:eastAsia="Arial" w:hAnsi="Arial" w:cs="Arial"/>
              <w:spacing w:val="2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52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bel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8526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0"/>
          <w:w w:val="99"/>
          <w:sz w:val="16"/>
          <w:szCs w:val="16"/>
          <w:lang w:val="en-GB"/>
          <w:rPrChange w:id="8527" w:author="Filipe Santana" w:date="2016-01-03T15:57:00Z">
            <w:rPr>
              <w:rFonts w:ascii="Arial" w:eastAsia="Arial" w:hAnsi="Arial" w:cs="Arial"/>
              <w:spacing w:val="-10"/>
              <w:w w:val="9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52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.</w:t>
      </w:r>
    </w:p>
    <w:p w14:paraId="13F24C82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8529" w:author="Filipe Santana" w:date="2016-01-03T15:57:00Z">
            <w:rPr>
              <w:sz w:val="17"/>
              <w:szCs w:val="17"/>
            </w:rPr>
          </w:rPrChange>
        </w:rPr>
      </w:pPr>
    </w:p>
    <w:p w14:paraId="516DC588" w14:textId="77777777" w:rsidR="00E6733B" w:rsidRPr="000624E2" w:rsidRDefault="002C1A14">
      <w:pPr>
        <w:spacing w:after="0" w:line="240" w:lineRule="auto"/>
        <w:ind w:left="2159" w:right="3850"/>
        <w:jc w:val="both"/>
        <w:rPr>
          <w:rFonts w:ascii="Arial" w:eastAsia="Arial" w:hAnsi="Arial" w:cs="Arial"/>
          <w:sz w:val="16"/>
          <w:szCs w:val="16"/>
          <w:lang w:val="pt-BR"/>
          <w:rPrChange w:id="8530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rFonts w:ascii="Arial" w:eastAsia="Arial" w:hAnsi="Arial" w:cs="Arial"/>
          <w:sz w:val="16"/>
          <w:szCs w:val="16"/>
          <w:lang w:val="pt-BR"/>
          <w:rPrChange w:id="8531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– </w:t>
      </w:r>
      <w:r w:rsidRPr="000624E2">
        <w:rPr>
          <w:rFonts w:ascii="Arial" w:eastAsia="Arial" w:hAnsi="Arial" w:cs="Arial"/>
          <w:spacing w:val="26"/>
          <w:sz w:val="16"/>
          <w:szCs w:val="16"/>
          <w:lang w:val="pt-BR"/>
          <w:rPrChange w:id="8532" w:author="Filipe Santana" w:date="2016-01-04T20:29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8533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Results</w:t>
      </w:r>
      <w:proofErr w:type="spellEnd"/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8534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:</w:t>
      </w:r>
    </w:p>
    <w:p w14:paraId="7B3FD5FC" w14:textId="77777777" w:rsidR="00E6733B" w:rsidRPr="000624E2" w:rsidRDefault="00E6733B">
      <w:pPr>
        <w:spacing w:before="5" w:after="0" w:line="170" w:lineRule="exact"/>
        <w:rPr>
          <w:sz w:val="17"/>
          <w:szCs w:val="17"/>
          <w:lang w:val="pt-BR"/>
          <w:rPrChange w:id="8535" w:author="Filipe Santana" w:date="2016-01-04T20:29:00Z">
            <w:rPr>
              <w:sz w:val="17"/>
              <w:szCs w:val="17"/>
            </w:rPr>
          </w:rPrChange>
        </w:rPr>
      </w:pPr>
    </w:p>
    <w:p w14:paraId="5B010DBF" w14:textId="77777777" w:rsidR="00E6733B" w:rsidRPr="000624E2" w:rsidRDefault="002C1A14">
      <w:pPr>
        <w:spacing w:after="0" w:line="240" w:lineRule="auto"/>
        <w:ind w:left="2241" w:right="-20"/>
        <w:rPr>
          <w:rFonts w:ascii="Arial" w:eastAsia="Arial" w:hAnsi="Arial" w:cs="Arial"/>
          <w:sz w:val="16"/>
          <w:szCs w:val="16"/>
          <w:lang w:val="pt-BR"/>
          <w:rPrChange w:id="8536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rFonts w:ascii="Arial" w:eastAsia="Arial" w:hAnsi="Arial" w:cs="Arial"/>
          <w:i/>
          <w:w w:val="166"/>
          <w:sz w:val="14"/>
          <w:szCs w:val="14"/>
          <w:lang w:val="pt-BR"/>
          <w:rPrChange w:id="8537" w:author="Filipe Santana" w:date="2016-01-04T20:29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0624E2">
        <w:rPr>
          <w:rFonts w:ascii="Arial" w:eastAsia="Arial" w:hAnsi="Arial" w:cs="Arial"/>
          <w:i/>
          <w:spacing w:val="59"/>
          <w:w w:val="166"/>
          <w:sz w:val="14"/>
          <w:szCs w:val="14"/>
          <w:lang w:val="pt-BR"/>
          <w:rPrChange w:id="8538" w:author="Filipe Santana" w:date="2016-01-04T20:29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149"/>
          <w:sz w:val="16"/>
          <w:szCs w:val="16"/>
          <w:lang w:val="pt-BR"/>
          <w:rPrChange w:id="8539" w:author="Filipe Santana" w:date="2016-01-04T20:29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0624E2">
        <w:rPr>
          <w:rFonts w:ascii="Arial" w:eastAsia="Arial" w:hAnsi="Arial" w:cs="Arial"/>
          <w:i/>
          <w:w w:val="91"/>
          <w:sz w:val="16"/>
          <w:szCs w:val="16"/>
          <w:lang w:val="pt-BR"/>
          <w:rPrChange w:id="8540" w:author="Filipe Santana" w:date="2016-01-04T20:29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Homo</w:t>
      </w:r>
      <w:r w:rsidRPr="000624E2">
        <w:rPr>
          <w:rFonts w:ascii="Arial" w:eastAsia="Arial" w:hAnsi="Arial" w:cs="Arial"/>
          <w:i/>
          <w:spacing w:val="-5"/>
          <w:sz w:val="16"/>
          <w:szCs w:val="16"/>
          <w:lang w:val="pt-BR"/>
          <w:rPrChange w:id="8541" w:author="Filipe Santana" w:date="2016-01-04T20:29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6"/>
          <w:sz w:val="16"/>
          <w:szCs w:val="16"/>
          <w:lang w:val="pt-BR"/>
          <w:rPrChange w:id="8542" w:author="Filipe Santana" w:date="2016-01-04T20:29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sapien</w:t>
      </w:r>
      <w:r w:rsidRPr="000624E2">
        <w:rPr>
          <w:rFonts w:ascii="Arial" w:eastAsia="Arial" w:hAnsi="Arial" w:cs="Arial"/>
          <w:i/>
          <w:spacing w:val="1"/>
          <w:w w:val="86"/>
          <w:sz w:val="16"/>
          <w:szCs w:val="16"/>
          <w:lang w:val="pt-BR"/>
          <w:rPrChange w:id="8543" w:author="Filipe Santana" w:date="2016-01-04T20:29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>s</w:t>
      </w:r>
      <w:r w:rsidRPr="000624E2">
        <w:rPr>
          <w:rFonts w:ascii="Arial" w:eastAsia="Arial" w:hAnsi="Arial" w:cs="Arial"/>
          <w:w w:val="121"/>
          <w:sz w:val="16"/>
          <w:szCs w:val="16"/>
          <w:lang w:val="pt-BR"/>
          <w:rPrChange w:id="8544" w:author="Filipe Santana" w:date="2016-01-04T20:29:00Z">
            <w:rPr>
              <w:rFonts w:ascii="Arial" w:eastAsia="Arial" w:hAnsi="Arial" w:cs="Arial"/>
              <w:w w:val="121"/>
              <w:sz w:val="16"/>
              <w:szCs w:val="16"/>
            </w:rPr>
          </w:rPrChange>
        </w:rPr>
        <w:t>’;</w:t>
      </w:r>
      <w:r w:rsidRPr="000624E2">
        <w:rPr>
          <w:rFonts w:ascii="Arial" w:eastAsia="Arial" w:hAnsi="Arial" w:cs="Arial"/>
          <w:spacing w:val="-5"/>
          <w:sz w:val="16"/>
          <w:szCs w:val="16"/>
          <w:lang w:val="pt-BR"/>
          <w:rPrChange w:id="8545" w:author="Filipe Santana" w:date="2016-01-04T20:29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w w:val="149"/>
          <w:sz w:val="16"/>
          <w:szCs w:val="16"/>
          <w:lang w:val="pt-BR"/>
          <w:rPrChange w:id="8546" w:author="Filipe Santana" w:date="2016-01-04T20:29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Pr="000624E2">
        <w:rPr>
          <w:rFonts w:ascii="Arial" w:eastAsia="Arial" w:hAnsi="Arial" w:cs="Arial"/>
          <w:i/>
          <w:w w:val="90"/>
          <w:sz w:val="16"/>
          <w:szCs w:val="16"/>
          <w:lang w:val="pt-BR"/>
          <w:rPrChange w:id="8547" w:author="Filipe Santana" w:date="2016-01-04T20:29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Mus</w:t>
      </w:r>
      <w:r w:rsidRPr="000624E2">
        <w:rPr>
          <w:rFonts w:ascii="Arial" w:eastAsia="Arial" w:hAnsi="Arial" w:cs="Arial"/>
          <w:i/>
          <w:spacing w:val="-5"/>
          <w:sz w:val="16"/>
          <w:szCs w:val="16"/>
          <w:lang w:val="pt-BR"/>
          <w:rPrChange w:id="8548" w:author="Filipe Santana" w:date="2016-01-04T20:29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i/>
          <w:sz w:val="16"/>
          <w:szCs w:val="16"/>
          <w:lang w:val="pt-BR"/>
          <w:rPrChange w:id="8549" w:author="Filipe Santana" w:date="2016-01-04T20:29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musculu</w:t>
      </w:r>
      <w:r w:rsidRPr="000624E2">
        <w:rPr>
          <w:rFonts w:ascii="Arial" w:eastAsia="Arial" w:hAnsi="Arial" w:cs="Arial"/>
          <w:i/>
          <w:spacing w:val="1"/>
          <w:sz w:val="16"/>
          <w:szCs w:val="16"/>
          <w:lang w:val="pt-BR"/>
          <w:rPrChange w:id="8550" w:author="Filipe Santana" w:date="2016-01-04T20:29:00Z">
            <w:rPr>
              <w:rFonts w:ascii="Arial" w:eastAsia="Arial" w:hAnsi="Arial" w:cs="Arial"/>
              <w:i/>
              <w:spacing w:val="1"/>
              <w:sz w:val="16"/>
              <w:szCs w:val="16"/>
            </w:rPr>
          </w:rPrChange>
        </w:rPr>
        <w:t>s</w:t>
      </w:r>
      <w:proofErr w:type="spellEnd"/>
      <w:r w:rsidRPr="000624E2">
        <w:rPr>
          <w:rFonts w:ascii="Arial" w:eastAsia="Arial" w:hAnsi="Arial" w:cs="Arial"/>
          <w:sz w:val="16"/>
          <w:szCs w:val="16"/>
          <w:lang w:val="pt-BR"/>
          <w:rPrChange w:id="8551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  <w:t>’.</w:t>
      </w:r>
    </w:p>
    <w:p w14:paraId="52793320" w14:textId="77777777" w:rsidR="00E6733B" w:rsidRPr="000624E2" w:rsidRDefault="00E6733B">
      <w:pPr>
        <w:spacing w:before="4" w:after="0" w:line="190" w:lineRule="exact"/>
        <w:rPr>
          <w:sz w:val="19"/>
          <w:szCs w:val="19"/>
          <w:lang w:val="pt-BR"/>
          <w:rPrChange w:id="8552" w:author="Filipe Santana" w:date="2016-01-04T20:29:00Z">
            <w:rPr>
              <w:sz w:val="19"/>
              <w:szCs w:val="19"/>
            </w:rPr>
          </w:rPrChange>
        </w:rPr>
      </w:pPr>
    </w:p>
    <w:p w14:paraId="0EAB2B32" w14:textId="77777777" w:rsidR="00E6733B" w:rsidRPr="000624E2" w:rsidRDefault="00E6733B">
      <w:pPr>
        <w:spacing w:after="0" w:line="200" w:lineRule="exact"/>
        <w:rPr>
          <w:sz w:val="20"/>
          <w:szCs w:val="20"/>
          <w:lang w:val="pt-BR"/>
          <w:rPrChange w:id="8553" w:author="Filipe Santana" w:date="2016-01-04T20:29:00Z">
            <w:rPr>
              <w:sz w:val="20"/>
              <w:szCs w:val="20"/>
            </w:rPr>
          </w:rPrChange>
        </w:rPr>
      </w:pPr>
    </w:p>
    <w:p w14:paraId="57A4C51A" w14:textId="77777777" w:rsidR="00E6733B" w:rsidRPr="00E52A5C" w:rsidRDefault="002C1A14">
      <w:pPr>
        <w:spacing w:after="0" w:line="285" w:lineRule="auto"/>
        <w:ind w:left="2108" w:right="-48"/>
        <w:jc w:val="both"/>
        <w:rPr>
          <w:rFonts w:ascii="Arial" w:eastAsia="Arial" w:hAnsi="Arial" w:cs="Arial"/>
          <w:sz w:val="16"/>
          <w:szCs w:val="16"/>
          <w:lang w:val="en-GB"/>
          <w:rPrChange w:id="85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5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CQ6:</w:t>
      </w:r>
      <w:r w:rsidRPr="00E52A5C">
        <w:rPr>
          <w:rFonts w:ascii="Arial" w:eastAsia="Arial" w:hAnsi="Arial" w:cs="Arial"/>
          <w:i/>
          <w:spacing w:val="13"/>
          <w:w w:val="90"/>
          <w:sz w:val="16"/>
          <w:szCs w:val="16"/>
          <w:lang w:val="en-GB"/>
          <w:rPrChange w:id="8556" w:author="Filipe Santana" w:date="2016-01-03T15:57:00Z">
            <w:rPr>
              <w:rFonts w:ascii="Arial" w:eastAsia="Arial" w:hAnsi="Arial" w:cs="Arial"/>
              <w:i/>
              <w:spacing w:val="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5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90"/>
          <w:sz w:val="16"/>
          <w:szCs w:val="16"/>
          <w:lang w:val="en-GB"/>
          <w:rPrChange w:id="8558" w:author="Filipe Santana" w:date="2016-01-03T15:57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5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4"/>
          <w:w w:val="90"/>
          <w:sz w:val="16"/>
          <w:szCs w:val="16"/>
          <w:lang w:val="en-GB"/>
          <w:rPrChange w:id="8560" w:author="Filipe Santana" w:date="2016-01-03T15:57:00Z">
            <w:rPr>
              <w:rFonts w:ascii="Arial" w:eastAsia="Arial" w:hAnsi="Arial" w:cs="Arial"/>
              <w:i/>
              <w:spacing w:val="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61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90"/>
          <w:sz w:val="16"/>
          <w:szCs w:val="16"/>
          <w:lang w:val="en-GB"/>
          <w:rPrChange w:id="8562" w:author="Filipe Santana" w:date="2016-01-03T15:57:00Z">
            <w:rPr>
              <w:rFonts w:ascii="Arial" w:eastAsia="Arial" w:hAnsi="Arial" w:cs="Arial"/>
              <w:i/>
              <w:spacing w:val="-5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6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1"/>
          <w:w w:val="90"/>
          <w:sz w:val="16"/>
          <w:szCs w:val="16"/>
          <w:lang w:val="en-GB"/>
          <w:rPrChange w:id="8564" w:author="Filipe Santana" w:date="2016-01-03T15:57:00Z">
            <w:rPr>
              <w:rFonts w:ascii="Arial" w:eastAsia="Arial" w:hAnsi="Arial" w:cs="Arial"/>
              <w:i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6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8"/>
          <w:w w:val="90"/>
          <w:sz w:val="16"/>
          <w:szCs w:val="16"/>
          <w:lang w:val="en-GB"/>
          <w:rPrChange w:id="8566" w:author="Filipe Santana" w:date="2016-01-03T15:57:00Z">
            <w:rPr>
              <w:rFonts w:ascii="Arial" w:eastAsia="Arial" w:hAnsi="Arial" w:cs="Arial"/>
              <w:i/>
              <w:spacing w:val="-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6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8568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6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oteins</w:t>
      </w:r>
      <w:r w:rsidRPr="00E52A5C">
        <w:rPr>
          <w:rFonts w:ascii="Arial" w:eastAsia="Arial" w:hAnsi="Arial" w:cs="Arial"/>
          <w:i/>
          <w:spacing w:val="6"/>
          <w:w w:val="90"/>
          <w:sz w:val="16"/>
          <w:szCs w:val="16"/>
          <w:lang w:val="en-GB"/>
          <w:rPrChange w:id="8570" w:author="Filipe Santana" w:date="2016-01-03T15:57:00Z">
            <w:rPr>
              <w:rFonts w:ascii="Arial" w:eastAsia="Arial" w:hAnsi="Arial" w:cs="Arial"/>
              <w:i/>
              <w:spacing w:val="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71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i/>
          <w:spacing w:val="4"/>
          <w:w w:val="90"/>
          <w:sz w:val="16"/>
          <w:szCs w:val="16"/>
          <w:lang w:val="en-GB"/>
          <w:rPrChange w:id="8572" w:author="Filipe Santana" w:date="2016-01-03T15:57:00Z">
            <w:rPr>
              <w:rFonts w:ascii="Arial" w:eastAsia="Arial" w:hAnsi="Arial" w:cs="Arial"/>
              <w:i/>
              <w:spacing w:val="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7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5"/>
          <w:w w:val="90"/>
          <w:sz w:val="16"/>
          <w:szCs w:val="16"/>
          <w:lang w:val="en-GB"/>
          <w:rPrChange w:id="8574" w:author="Filipe Santana" w:date="2016-01-03T15:57:00Z">
            <w:rPr>
              <w:rFonts w:ascii="Arial" w:eastAsia="Arial" w:hAnsi="Arial" w:cs="Arial"/>
              <w:i/>
              <w:spacing w:val="-5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7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1"/>
          <w:w w:val="90"/>
          <w:sz w:val="16"/>
          <w:szCs w:val="16"/>
          <w:lang w:val="en-GB"/>
          <w:rPrChange w:id="8576" w:author="Filipe Santana" w:date="2016-01-03T15:57:00Z">
            <w:rPr>
              <w:rFonts w:ascii="Arial" w:eastAsia="Arial" w:hAnsi="Arial" w:cs="Arial"/>
              <w:i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7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found</w:t>
      </w:r>
      <w:r w:rsidRPr="00E52A5C">
        <w:rPr>
          <w:rFonts w:ascii="Arial" w:eastAsia="Arial" w:hAnsi="Arial" w:cs="Arial"/>
          <w:i/>
          <w:spacing w:val="-2"/>
          <w:w w:val="90"/>
          <w:sz w:val="16"/>
          <w:szCs w:val="16"/>
          <w:lang w:val="en-GB"/>
          <w:rPrChange w:id="8578" w:author="Filipe Santana" w:date="2016-01-03T15:57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57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8580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58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pacing w:val="-5"/>
          <w:w w:val="89"/>
          <w:sz w:val="16"/>
          <w:szCs w:val="16"/>
          <w:lang w:val="en-GB"/>
          <w:rPrChange w:id="8582" w:author="Filipe Santana" w:date="2016-01-03T15:57:00Z">
            <w:rPr>
              <w:rFonts w:ascii="Arial" w:eastAsia="Arial" w:hAnsi="Arial" w:cs="Arial"/>
              <w:i/>
              <w:spacing w:val="-5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58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ganisms</w:t>
      </w:r>
      <w:r w:rsidRPr="00E52A5C">
        <w:rPr>
          <w:rFonts w:ascii="Arial" w:eastAsia="Arial" w:hAnsi="Arial" w:cs="Arial"/>
          <w:i/>
          <w:spacing w:val="1"/>
          <w:w w:val="89"/>
          <w:sz w:val="16"/>
          <w:szCs w:val="16"/>
          <w:lang w:val="en-GB"/>
          <w:rPrChange w:id="8584" w:author="Filipe Santana" w:date="2016-01-03T15:57:00Z">
            <w:rPr>
              <w:rFonts w:ascii="Arial" w:eastAsia="Arial" w:hAnsi="Arial" w:cs="Arial"/>
              <w:i/>
              <w:spacing w:val="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58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7"/>
          <w:sz w:val="16"/>
          <w:szCs w:val="16"/>
          <w:lang w:val="en-GB"/>
          <w:rPrChange w:id="8586" w:author="Filipe Santana" w:date="2016-01-03T15:57:00Z">
            <w:rPr>
              <w:rFonts w:ascii="Arial" w:eastAsia="Arial" w:hAnsi="Arial" w:cs="Arial"/>
              <w:i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8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8"/>
          <w:w w:val="90"/>
          <w:sz w:val="16"/>
          <w:szCs w:val="16"/>
          <w:lang w:val="en-GB"/>
          <w:rPrChange w:id="8588" w:author="Filipe Santana" w:date="2016-01-03T15:57:00Z">
            <w:rPr>
              <w:rFonts w:ascii="Arial" w:eastAsia="Arial" w:hAnsi="Arial" w:cs="Arial"/>
              <w:i/>
              <w:spacing w:val="-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8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kind</w:t>
      </w:r>
      <w:r w:rsidRPr="00E52A5C">
        <w:rPr>
          <w:rFonts w:ascii="Arial" w:eastAsia="Arial" w:hAnsi="Arial" w:cs="Arial"/>
          <w:i/>
          <w:spacing w:val="7"/>
          <w:w w:val="90"/>
          <w:sz w:val="16"/>
          <w:szCs w:val="16"/>
          <w:lang w:val="en-GB"/>
          <w:rPrChange w:id="8590" w:author="Filipe Santana" w:date="2016-01-03T15:57:00Z">
            <w:rPr>
              <w:rFonts w:ascii="Arial" w:eastAsia="Arial" w:hAnsi="Arial" w:cs="Arial"/>
              <w:i/>
              <w:spacing w:val="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59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sz w:val="16"/>
          <w:szCs w:val="16"/>
          <w:lang w:val="en-GB"/>
          <w:rPrChange w:id="859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Bos</w:t>
      </w:r>
      <w:proofErr w:type="spellEnd"/>
      <w:r w:rsidRPr="00E52A5C">
        <w:rPr>
          <w:rFonts w:ascii="Arial" w:eastAsia="Arial" w:hAnsi="Arial" w:cs="Arial"/>
          <w:i/>
          <w:sz w:val="16"/>
          <w:szCs w:val="16"/>
          <w:lang w:val="en-GB"/>
          <w:rPrChange w:id="859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94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taurus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9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i/>
          <w:spacing w:val="25"/>
          <w:w w:val="90"/>
          <w:sz w:val="16"/>
          <w:szCs w:val="16"/>
          <w:lang w:val="en-GB"/>
          <w:rPrChange w:id="8596" w:author="Filipe Santana" w:date="2016-01-03T15:57:00Z">
            <w:rPr>
              <w:rFonts w:ascii="Arial" w:eastAsia="Arial" w:hAnsi="Arial" w:cs="Arial"/>
              <w:i/>
              <w:spacing w:val="2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9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90"/>
          <w:sz w:val="16"/>
          <w:szCs w:val="16"/>
          <w:lang w:val="en-GB"/>
          <w:rPrChange w:id="8598" w:author="Filipe Santana" w:date="2016-01-03T15:57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599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25"/>
          <w:w w:val="90"/>
          <w:sz w:val="16"/>
          <w:szCs w:val="16"/>
          <w:lang w:val="en-GB"/>
          <w:rPrChange w:id="8600" w:author="Filipe Santana" w:date="2016-01-03T15:57:00Z">
            <w:rPr>
              <w:rFonts w:ascii="Arial" w:eastAsia="Arial" w:hAnsi="Arial" w:cs="Arial"/>
              <w:i/>
              <w:spacing w:val="2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01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i/>
          <w:spacing w:val="-2"/>
          <w:w w:val="90"/>
          <w:sz w:val="16"/>
          <w:szCs w:val="16"/>
          <w:lang w:val="en-GB"/>
          <w:rPrChange w:id="8602" w:author="Filipe Santana" w:date="2016-01-03T15:57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0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i/>
          <w:spacing w:val="6"/>
          <w:w w:val="90"/>
          <w:sz w:val="16"/>
          <w:szCs w:val="16"/>
          <w:lang w:val="en-GB"/>
          <w:rPrChange w:id="8604" w:author="Filipe Santana" w:date="2016-01-03T15:57:00Z">
            <w:rPr>
              <w:rFonts w:ascii="Arial" w:eastAsia="Arial" w:hAnsi="Arial" w:cs="Arial"/>
              <w:i/>
              <w:spacing w:val="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0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7"/>
          <w:w w:val="90"/>
          <w:sz w:val="16"/>
          <w:szCs w:val="16"/>
          <w:lang w:val="en-GB"/>
          <w:rPrChange w:id="8606" w:author="Filipe Santana" w:date="2016-01-03T15:57:00Z">
            <w:rPr>
              <w:rFonts w:ascii="Arial" w:eastAsia="Arial" w:hAnsi="Arial" w:cs="Arial"/>
              <w:i/>
              <w:spacing w:val="7"/>
              <w:w w:val="90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0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capability </w:t>
      </w:r>
      <w:r w:rsidRPr="00E52A5C">
        <w:rPr>
          <w:rFonts w:ascii="Arial" w:eastAsia="Arial" w:hAnsi="Arial" w:cs="Arial"/>
          <w:i/>
          <w:spacing w:val="7"/>
          <w:w w:val="90"/>
          <w:sz w:val="16"/>
          <w:szCs w:val="16"/>
          <w:lang w:val="en-GB"/>
          <w:rPrChange w:id="8608" w:author="Filipe Santana" w:date="2016-01-03T15:57:00Z">
            <w:rPr>
              <w:rFonts w:ascii="Arial" w:eastAsia="Arial" w:hAnsi="Arial" w:cs="Arial"/>
              <w:i/>
              <w:spacing w:val="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0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to</w:t>
      </w:r>
      <w:proofErr w:type="gramEnd"/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8610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6"/>
          <w:szCs w:val="16"/>
          <w:lang w:val="en-GB"/>
          <w:rPrChange w:id="8611" w:author="Filipe Santana" w:date="2016-01-03T15:57:00Z">
            <w:rPr>
              <w:rFonts w:ascii="Arial" w:eastAsia="Arial" w:hAnsi="Arial" w:cs="Arial"/>
              <w:i/>
              <w:w w:val="93"/>
              <w:sz w:val="16"/>
              <w:szCs w:val="16"/>
            </w:rPr>
          </w:rPrChange>
        </w:rPr>
        <w:t>perform</w:t>
      </w:r>
      <w:r w:rsidRPr="00E52A5C">
        <w:rPr>
          <w:rFonts w:ascii="Arial" w:eastAsia="Arial" w:hAnsi="Arial" w:cs="Arial"/>
          <w:i/>
          <w:spacing w:val="12"/>
          <w:w w:val="93"/>
          <w:sz w:val="16"/>
          <w:szCs w:val="16"/>
          <w:lang w:val="en-GB"/>
          <w:rPrChange w:id="8612" w:author="Filipe Santana" w:date="2016-01-03T15:57:00Z">
            <w:rPr>
              <w:rFonts w:ascii="Arial" w:eastAsia="Arial" w:hAnsi="Arial" w:cs="Arial"/>
              <w:i/>
              <w:spacing w:val="1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1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1"/>
          <w:sz w:val="16"/>
          <w:szCs w:val="16"/>
          <w:lang w:val="en-GB"/>
          <w:rPrChange w:id="8614" w:author="Filipe Santana" w:date="2016-01-03T15:57:00Z">
            <w:rPr>
              <w:rFonts w:ascii="Arial" w:eastAsia="Arial" w:hAnsi="Arial" w:cs="Arial"/>
              <w:i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615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i/>
          <w:spacing w:val="14"/>
          <w:w w:val="89"/>
          <w:sz w:val="16"/>
          <w:szCs w:val="16"/>
          <w:lang w:val="en-GB"/>
          <w:rPrChange w:id="8616" w:author="Filipe Santana" w:date="2016-01-03T15:57:00Z">
            <w:rPr>
              <w:rFonts w:ascii="Arial" w:eastAsia="Arial" w:hAnsi="Arial" w:cs="Arial"/>
              <w:i/>
              <w:spacing w:val="1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1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8618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1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gical</w:t>
      </w:r>
      <w:r w:rsidRPr="00E52A5C">
        <w:rPr>
          <w:rFonts w:ascii="Arial" w:eastAsia="Arial" w:hAnsi="Arial" w:cs="Arial"/>
          <w:i/>
          <w:spacing w:val="-18"/>
          <w:sz w:val="16"/>
          <w:szCs w:val="16"/>
          <w:lang w:val="en-GB"/>
          <w:rPrChange w:id="8620" w:author="Filipe Santana" w:date="2016-01-03T15:57:00Z">
            <w:rPr>
              <w:rFonts w:ascii="Arial" w:eastAsia="Arial" w:hAnsi="Arial" w:cs="Arial"/>
              <w:i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21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sz w:val="16"/>
          <w:szCs w:val="16"/>
          <w:lang w:val="en-GB"/>
          <w:rPrChange w:id="8622" w:author="Filipe Santana" w:date="2016-01-03T15:57:00Z">
            <w:rPr>
              <w:rFonts w:ascii="Arial" w:eastAsia="Arial" w:hAnsi="Arial" w:cs="Arial"/>
              <w:i/>
              <w:spacing w:val="-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23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o- </w:t>
      </w:r>
      <w:r w:rsidRPr="00E52A5C">
        <w:rPr>
          <w:rFonts w:ascii="Arial" w:eastAsia="Arial" w:hAnsi="Arial" w:cs="Arial"/>
          <w:i/>
          <w:w w:val="80"/>
          <w:sz w:val="16"/>
          <w:szCs w:val="16"/>
          <w:lang w:val="en-GB"/>
          <w:rPrChange w:id="8624" w:author="Filipe Santana" w:date="2016-01-03T15:57:00Z">
            <w:rPr>
              <w:rFonts w:ascii="Arial" w:eastAsia="Arial" w:hAnsi="Arial" w:cs="Arial"/>
              <w:i/>
              <w:w w:val="80"/>
              <w:sz w:val="16"/>
              <w:szCs w:val="16"/>
            </w:rPr>
          </w:rPrChange>
        </w:rPr>
        <w:t>cess</w:t>
      </w:r>
      <w:r w:rsidRPr="00E52A5C">
        <w:rPr>
          <w:rFonts w:ascii="Arial" w:eastAsia="Arial" w:hAnsi="Arial" w:cs="Arial"/>
          <w:i/>
          <w:spacing w:val="4"/>
          <w:w w:val="80"/>
          <w:sz w:val="16"/>
          <w:szCs w:val="16"/>
          <w:lang w:val="en-GB"/>
          <w:rPrChange w:id="8625" w:author="Filipe Santana" w:date="2016-01-03T15:57:00Z">
            <w:rPr>
              <w:rFonts w:ascii="Arial" w:eastAsia="Arial" w:hAnsi="Arial" w:cs="Arial"/>
              <w:i/>
              <w:spacing w:val="4"/>
              <w:w w:val="8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862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8627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28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7"/>
          <w:w w:val="90"/>
          <w:sz w:val="16"/>
          <w:szCs w:val="16"/>
          <w:lang w:val="en-GB"/>
          <w:rPrChange w:id="8629" w:author="Filipe Santana" w:date="2016-01-03T15:57:00Z">
            <w:rPr>
              <w:rFonts w:ascii="Arial" w:eastAsia="Arial" w:hAnsi="Arial" w:cs="Arial"/>
              <w:i/>
              <w:spacing w:val="-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30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kind</w:t>
      </w:r>
      <w:r w:rsidRPr="00E52A5C">
        <w:rPr>
          <w:rFonts w:ascii="Arial" w:eastAsia="Arial" w:hAnsi="Arial" w:cs="Arial"/>
          <w:i/>
          <w:spacing w:val="8"/>
          <w:w w:val="90"/>
          <w:sz w:val="16"/>
          <w:szCs w:val="16"/>
          <w:lang w:val="en-GB"/>
          <w:rPrChange w:id="8631" w:author="Filipe Santana" w:date="2016-01-03T15:57:00Z">
            <w:rPr>
              <w:rFonts w:ascii="Arial" w:eastAsia="Arial" w:hAnsi="Arial" w:cs="Arial"/>
              <w:i/>
              <w:spacing w:val="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32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‘methionine</w:t>
      </w:r>
      <w:r w:rsidRPr="00E52A5C">
        <w:rPr>
          <w:rFonts w:ascii="Arial" w:eastAsia="Arial" w:hAnsi="Arial" w:cs="Arial"/>
          <w:i/>
          <w:spacing w:val="24"/>
          <w:w w:val="90"/>
          <w:sz w:val="16"/>
          <w:szCs w:val="16"/>
          <w:lang w:val="en-GB"/>
          <w:rPrChange w:id="8633" w:author="Filipe Santana" w:date="2016-01-03T15:57:00Z">
            <w:rPr>
              <w:rFonts w:ascii="Arial" w:eastAsia="Arial" w:hAnsi="Arial" w:cs="Arial"/>
              <w:i/>
              <w:spacing w:val="2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34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8"/>
          <w:w w:val="90"/>
          <w:sz w:val="16"/>
          <w:szCs w:val="16"/>
          <w:lang w:val="en-GB"/>
          <w:rPrChange w:id="8635" w:author="Filipe Santana" w:date="2016-01-03T15:57:00Z">
            <w:rPr>
              <w:rFonts w:ascii="Arial" w:eastAsia="Arial" w:hAnsi="Arial" w:cs="Arial"/>
              <w:i/>
              <w:spacing w:val="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36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8637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38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ocess’?</w:t>
      </w:r>
      <w:r w:rsidRPr="00E52A5C">
        <w:rPr>
          <w:rFonts w:ascii="Arial" w:eastAsia="Arial" w:hAnsi="Arial" w:cs="Arial"/>
          <w:i/>
          <w:spacing w:val="11"/>
          <w:w w:val="90"/>
          <w:sz w:val="16"/>
          <w:szCs w:val="16"/>
          <w:lang w:val="en-GB"/>
          <w:rPrChange w:id="8639" w:author="Filipe Santana" w:date="2016-01-03T15:57:00Z">
            <w:rPr>
              <w:rFonts w:ascii="Arial" w:eastAsia="Arial" w:hAnsi="Arial" w:cs="Arial"/>
              <w:i/>
              <w:spacing w:val="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64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8641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64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aim</w:t>
      </w:r>
      <w:r w:rsidRPr="00E52A5C">
        <w:rPr>
          <w:rFonts w:ascii="Arial" w:eastAsia="Arial" w:hAnsi="Arial" w:cs="Arial"/>
          <w:spacing w:val="5"/>
          <w:w w:val="90"/>
          <w:sz w:val="16"/>
          <w:szCs w:val="16"/>
          <w:lang w:val="en-GB"/>
          <w:rPrChange w:id="8643" w:author="Filipe Santana" w:date="2016-01-03T15:57:00Z">
            <w:rPr>
              <w:rFonts w:ascii="Arial" w:eastAsia="Arial" w:hAnsi="Arial" w:cs="Arial"/>
              <w:spacing w:val="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8645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864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8647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query is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8649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5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865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65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31"/>
          <w:w w:val="88"/>
          <w:sz w:val="16"/>
          <w:szCs w:val="16"/>
          <w:lang w:val="en-GB"/>
          <w:rPrChange w:id="8655" w:author="Filipe Santana" w:date="2016-01-03T15:57:00Z">
            <w:rPr>
              <w:rFonts w:ascii="Arial" w:eastAsia="Arial" w:hAnsi="Arial" w:cs="Arial"/>
              <w:spacing w:val="3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32"/>
          <w:w w:val="88"/>
          <w:sz w:val="16"/>
          <w:szCs w:val="16"/>
          <w:lang w:val="en-GB"/>
          <w:rPrChange w:id="8657" w:author="Filipe Santana" w:date="2016-01-03T15:57:00Z">
            <w:rPr>
              <w:rFonts w:ascii="Arial" w:eastAsia="Arial" w:hAnsi="Arial" w:cs="Arial"/>
              <w:spacing w:val="3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8659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9"/>
          <w:w w:val="88"/>
          <w:sz w:val="16"/>
          <w:szCs w:val="16"/>
          <w:lang w:val="en-GB"/>
          <w:rPrChange w:id="8661" w:author="Filipe Santana" w:date="2016-01-03T15:57:00Z">
            <w:rPr>
              <w:rFonts w:ascii="Arial" w:eastAsia="Arial" w:hAnsi="Arial" w:cs="Arial"/>
              <w:spacing w:val="1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8663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6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related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8665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66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8668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66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8670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671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72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methinine</w:t>
      </w:r>
      <w:proofErr w:type="spellEnd"/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673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674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biosynthetic</w:t>
      </w:r>
      <w:r w:rsidRPr="00E52A5C">
        <w:rPr>
          <w:rFonts w:ascii="Arial" w:eastAsia="Arial" w:hAnsi="Arial" w:cs="Arial"/>
          <w:i/>
          <w:spacing w:val="18"/>
          <w:w w:val="91"/>
          <w:sz w:val="16"/>
          <w:szCs w:val="16"/>
          <w:lang w:val="en-GB"/>
          <w:rPrChange w:id="8675" w:author="Filipe Santana" w:date="2016-01-03T15:57:00Z">
            <w:rPr>
              <w:rFonts w:ascii="Arial" w:eastAsia="Arial" w:hAnsi="Arial" w:cs="Arial"/>
              <w:i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8676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8677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8678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8679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proofErr w:type="gramStart"/>
      <w:r w:rsidRPr="00E52A5C">
        <w:rPr>
          <w:rFonts w:ascii="Arial" w:eastAsia="Arial" w:hAnsi="Arial" w:cs="Arial"/>
          <w:w w:val="116"/>
          <w:sz w:val="16"/>
          <w:szCs w:val="16"/>
          <w:lang w:val="en-GB"/>
          <w:rPrChange w:id="8680" w:author="Filipe Santana" w:date="2016-01-03T15:57:00Z">
            <w:rPr>
              <w:rFonts w:ascii="Arial" w:eastAsia="Arial" w:hAnsi="Arial" w:cs="Arial"/>
              <w:w w:val="116"/>
              <w:sz w:val="16"/>
              <w:szCs w:val="16"/>
            </w:rPr>
          </w:rPrChange>
        </w:rPr>
        <w:t>’,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8682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68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when</w:t>
      </w:r>
      <w:proofErr w:type="gramEnd"/>
      <w:r w:rsidRPr="00E52A5C">
        <w:rPr>
          <w:rFonts w:ascii="Arial" w:eastAsia="Arial" w:hAnsi="Arial" w:cs="Arial"/>
          <w:spacing w:val="18"/>
          <w:w w:val="90"/>
          <w:sz w:val="16"/>
          <w:szCs w:val="16"/>
          <w:lang w:val="en-GB"/>
          <w:rPrChange w:id="8684" w:author="Filipe Santana" w:date="2016-01-03T15:57:00Z">
            <w:rPr>
              <w:rFonts w:ascii="Arial" w:eastAsia="Arial" w:hAnsi="Arial" w:cs="Arial"/>
              <w:spacing w:val="1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68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performed</w:t>
      </w:r>
      <w:r w:rsidRPr="00E52A5C">
        <w:rPr>
          <w:rFonts w:ascii="Arial" w:eastAsia="Arial" w:hAnsi="Arial" w:cs="Arial"/>
          <w:spacing w:val="26"/>
          <w:w w:val="90"/>
          <w:sz w:val="16"/>
          <w:szCs w:val="16"/>
          <w:lang w:val="en-GB"/>
          <w:rPrChange w:id="8686" w:author="Filipe Santana" w:date="2016-01-03T15:57:00Z">
            <w:rPr>
              <w:rFonts w:ascii="Arial" w:eastAsia="Arial" w:hAnsi="Arial" w:cs="Arial"/>
              <w:spacing w:val="2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8688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68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proofErr w:type="spellEnd"/>
      <w:r w:rsidRPr="00E52A5C">
        <w:rPr>
          <w:rFonts w:ascii="Arial" w:eastAsia="Arial" w:hAnsi="Arial" w:cs="Arial"/>
          <w:spacing w:val="17"/>
          <w:w w:val="84"/>
          <w:sz w:val="16"/>
          <w:szCs w:val="16"/>
          <w:lang w:val="en-GB"/>
          <w:rPrChange w:id="8690" w:author="Filipe Santana" w:date="2016-01-03T15:57:00Z">
            <w:rPr>
              <w:rFonts w:ascii="Arial" w:eastAsia="Arial" w:hAnsi="Arial" w:cs="Arial"/>
              <w:spacing w:val="1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69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8692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4"/>
          <w:sz w:val="16"/>
          <w:szCs w:val="16"/>
          <w:lang w:val="en-GB"/>
          <w:rPrChange w:id="8693" w:author="Filipe Santana" w:date="2016-01-03T15:57:00Z">
            <w:rPr>
              <w:rFonts w:ascii="Arial" w:eastAsia="Arial" w:hAnsi="Arial" w:cs="Arial"/>
              <w:spacing w:val="-1"/>
              <w:w w:val="84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69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anism </w:t>
      </w:r>
      <w:r w:rsidRPr="00E52A5C">
        <w:rPr>
          <w:rFonts w:ascii="Arial" w:eastAsia="Arial" w:hAnsi="Arial" w:cs="Arial"/>
          <w:spacing w:val="22"/>
          <w:w w:val="84"/>
          <w:sz w:val="16"/>
          <w:szCs w:val="16"/>
          <w:lang w:val="en-GB"/>
          <w:rPrChange w:id="8695" w:author="Filipe Santana" w:date="2016-01-03T15:57:00Z">
            <w:rPr>
              <w:rFonts w:ascii="Arial" w:eastAsia="Arial" w:hAnsi="Arial" w:cs="Arial"/>
              <w:spacing w:val="2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8697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6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8699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type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8701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70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70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Bos</w:t>
      </w:r>
      <w:proofErr w:type="spellEnd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704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4"/>
          <w:sz w:val="16"/>
          <w:szCs w:val="16"/>
          <w:lang w:val="en-GB"/>
          <w:rPrChange w:id="8705" w:author="Filipe Santana" w:date="2016-01-03T15:57:00Z">
            <w:rPr>
              <w:rFonts w:ascii="Arial" w:eastAsia="Arial" w:hAnsi="Arial" w:cs="Arial"/>
              <w:i/>
              <w:w w:val="94"/>
              <w:sz w:val="16"/>
              <w:szCs w:val="16"/>
            </w:rPr>
          </w:rPrChange>
        </w:rPr>
        <w:t>tauru</w:t>
      </w:r>
      <w:r w:rsidRPr="00E52A5C">
        <w:rPr>
          <w:rFonts w:ascii="Arial" w:eastAsia="Arial" w:hAnsi="Arial" w:cs="Arial"/>
          <w:i/>
          <w:spacing w:val="1"/>
          <w:w w:val="94"/>
          <w:sz w:val="16"/>
          <w:szCs w:val="16"/>
          <w:lang w:val="en-GB"/>
          <w:rPrChange w:id="8706" w:author="Filipe Santana" w:date="2016-01-03T15:57:00Z">
            <w:rPr>
              <w:rFonts w:ascii="Arial" w:eastAsia="Arial" w:hAnsi="Arial" w:cs="Arial"/>
              <w:i/>
              <w:spacing w:val="1"/>
              <w:w w:val="94"/>
              <w:sz w:val="16"/>
              <w:szCs w:val="16"/>
            </w:rPr>
          </w:rPrChange>
        </w:rPr>
        <w:t>s</w:t>
      </w:r>
      <w:proofErr w:type="spellEnd"/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8707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 xml:space="preserve">’.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8709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1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other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8711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712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1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ords,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8714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1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8716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1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8718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1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8720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2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8722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2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identify 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8724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2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specific</w:t>
      </w:r>
      <w:proofErr w:type="gramEnd"/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8726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2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proteins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8728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2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8730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73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means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8733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3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8735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7"/>
          <w:sz w:val="16"/>
          <w:szCs w:val="16"/>
          <w:lang w:val="en-GB"/>
          <w:rPrChange w:id="8736" w:author="Filipe Santana" w:date="2016-01-03T15:57:00Z">
            <w:rPr>
              <w:rFonts w:ascii="Arial" w:eastAsia="Arial" w:hAnsi="Arial" w:cs="Arial"/>
              <w:spacing w:val="-1"/>
              <w:w w:val="87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3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anisms</w:t>
      </w:r>
      <w:r w:rsidRPr="00E52A5C">
        <w:rPr>
          <w:rFonts w:ascii="Arial" w:eastAsia="Arial" w:hAnsi="Arial" w:cs="Arial"/>
          <w:spacing w:val="30"/>
          <w:w w:val="87"/>
          <w:sz w:val="16"/>
          <w:szCs w:val="16"/>
          <w:lang w:val="en-GB"/>
          <w:rPrChange w:id="8738" w:author="Filipe Santana" w:date="2016-01-03T15:57:00Z">
            <w:rPr>
              <w:rFonts w:ascii="Arial" w:eastAsia="Arial" w:hAnsi="Arial" w:cs="Arial"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3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8740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4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34"/>
          <w:w w:val="87"/>
          <w:sz w:val="16"/>
          <w:szCs w:val="16"/>
          <w:lang w:val="en-GB"/>
          <w:rPrChange w:id="8742" w:author="Filipe Santana" w:date="2016-01-03T15:57:00Z">
            <w:rPr>
              <w:rFonts w:ascii="Arial" w:eastAsia="Arial" w:hAnsi="Arial" w:cs="Arial"/>
              <w:spacing w:val="3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processes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8744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among</w:t>
      </w:r>
      <w:r w:rsidRPr="00E52A5C">
        <w:rPr>
          <w:rFonts w:ascii="Arial" w:eastAsia="Arial" w:hAnsi="Arial" w:cs="Arial"/>
          <w:spacing w:val="25"/>
          <w:w w:val="87"/>
          <w:sz w:val="16"/>
          <w:szCs w:val="16"/>
          <w:lang w:val="en-GB"/>
          <w:rPrChange w:id="8746" w:author="Filipe Santana" w:date="2016-01-03T15:57:00Z">
            <w:rPr>
              <w:rFonts w:ascii="Arial" w:eastAsia="Arial" w:hAnsi="Arial" w:cs="Arial"/>
              <w:spacing w:val="2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874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4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30"/>
          <w:w w:val="87"/>
          <w:sz w:val="16"/>
          <w:szCs w:val="16"/>
          <w:lang w:val="en-GB"/>
          <w:rPrChange w:id="8750" w:author="Filipe Santana" w:date="2016-01-03T15:57:00Z">
            <w:rPr>
              <w:rFonts w:ascii="Arial" w:eastAsia="Arial" w:hAnsi="Arial" w:cs="Arial"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75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embedded</w:t>
      </w:r>
      <w:r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8752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875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databases.</w:t>
      </w:r>
    </w:p>
    <w:p w14:paraId="672A492A" w14:textId="77777777" w:rsidR="00E6733B" w:rsidRPr="00E52A5C" w:rsidRDefault="002C1A14">
      <w:pPr>
        <w:spacing w:before="1" w:after="0" w:line="240" w:lineRule="auto"/>
        <w:ind w:left="2347" w:right="-20"/>
        <w:rPr>
          <w:rFonts w:ascii="Arial" w:eastAsia="Arial" w:hAnsi="Arial" w:cs="Arial"/>
          <w:sz w:val="16"/>
          <w:szCs w:val="16"/>
          <w:lang w:val="en-GB"/>
          <w:rPrChange w:id="87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75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CQ6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8757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8759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8760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written</w:t>
      </w:r>
      <w:r w:rsidRPr="00E52A5C">
        <w:rPr>
          <w:rFonts w:ascii="Arial" w:eastAsia="Arial" w:hAnsi="Arial" w:cs="Arial"/>
          <w:spacing w:val="-3"/>
          <w:w w:val="95"/>
          <w:sz w:val="16"/>
          <w:szCs w:val="16"/>
          <w:lang w:val="en-GB"/>
          <w:rPrChange w:id="8761" w:author="Filipe Santana" w:date="2016-01-03T15:57:00Z">
            <w:rPr>
              <w:rFonts w:ascii="Arial" w:eastAsia="Arial" w:hAnsi="Arial" w:cs="Arial"/>
              <w:spacing w:val="-3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876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8765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8766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5"/>
          <w:w w:val="78"/>
          <w:sz w:val="16"/>
          <w:szCs w:val="16"/>
          <w:lang w:val="en-GB"/>
          <w:rPrChange w:id="8767" w:author="Filipe Santana" w:date="2016-01-03T15:57:00Z">
            <w:rPr>
              <w:rFonts w:ascii="Arial" w:eastAsia="Arial" w:hAnsi="Arial" w:cs="Arial"/>
              <w:spacing w:val="5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8768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w w:val="93"/>
          <w:sz w:val="16"/>
          <w:szCs w:val="16"/>
          <w:lang w:val="en-GB"/>
          <w:rPrChange w:id="8769" w:author="Filipe Santana" w:date="2016-01-03T15:57:00Z">
            <w:rPr>
              <w:rFonts w:ascii="Arial" w:eastAsia="Arial" w:hAnsi="Arial" w:cs="Arial"/>
              <w:spacing w:val="-4"/>
              <w:w w:val="93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8770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ws</w:t>
      </w:r>
      <w:r w:rsidRPr="00E52A5C">
        <w:rPr>
          <w:rFonts w:ascii="Arial" w:eastAsia="Arial" w:hAnsi="Arial" w:cs="Arial"/>
          <w:spacing w:val="18"/>
          <w:w w:val="93"/>
          <w:sz w:val="16"/>
          <w:szCs w:val="16"/>
          <w:lang w:val="en-GB"/>
          <w:rPrChange w:id="8771" w:author="Filipe Santana" w:date="2016-01-03T15:57:00Z">
            <w:rPr>
              <w:rFonts w:ascii="Arial" w:eastAsia="Arial" w:hAnsi="Arial" w:cs="Arial"/>
              <w:spacing w:val="18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8772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(table</w:t>
      </w:r>
      <w:r w:rsidRPr="00E52A5C">
        <w:rPr>
          <w:rFonts w:ascii="Arial" w:eastAsia="Arial" w:hAnsi="Arial" w:cs="Arial"/>
          <w:spacing w:val="-14"/>
          <w:w w:val="93"/>
          <w:sz w:val="16"/>
          <w:szCs w:val="16"/>
          <w:lang w:val="en-GB"/>
          <w:rPrChange w:id="8773" w:author="Filipe Santana" w:date="2016-01-03T15:57:00Z">
            <w:rPr>
              <w:rFonts w:ascii="Arial" w:eastAsia="Arial" w:hAnsi="Arial" w:cs="Arial"/>
              <w:spacing w:val="-14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7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5.4.2).</w:t>
      </w:r>
    </w:p>
    <w:p w14:paraId="5C45BE7A" w14:textId="77777777" w:rsidR="00E6733B" w:rsidRPr="00E52A5C" w:rsidRDefault="002C1A14">
      <w:pPr>
        <w:spacing w:after="0" w:line="146" w:lineRule="exact"/>
        <w:ind w:right="4538"/>
        <w:jc w:val="both"/>
        <w:rPr>
          <w:rFonts w:ascii="Arial" w:eastAsia="Arial" w:hAnsi="Arial" w:cs="Arial"/>
          <w:sz w:val="15"/>
          <w:szCs w:val="15"/>
          <w:lang w:val="en-GB"/>
          <w:rPrChange w:id="8775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lang w:val="en-GB"/>
          <w:rPrChange w:id="8776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spacing w:val="-11"/>
          <w:w w:val="88"/>
          <w:sz w:val="15"/>
          <w:szCs w:val="15"/>
          <w:lang w:val="en-GB"/>
          <w:rPrChange w:id="8777" w:author="Filipe Santana" w:date="2016-01-03T15:57:00Z">
            <w:rPr>
              <w:rFonts w:ascii="Arial" w:eastAsia="Arial" w:hAnsi="Arial" w:cs="Arial"/>
              <w:spacing w:val="-11"/>
              <w:w w:val="88"/>
              <w:sz w:val="15"/>
              <w:szCs w:val="15"/>
            </w:rPr>
          </w:rPrChange>
        </w:rPr>
        <w:lastRenderedPageBreak/>
        <w:t>T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778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8779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780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16.</w:t>
      </w:r>
      <w:r w:rsidRPr="00E52A5C">
        <w:rPr>
          <w:rFonts w:ascii="Arial" w:eastAsia="Arial" w:hAnsi="Arial" w:cs="Arial"/>
          <w:spacing w:val="3"/>
          <w:w w:val="88"/>
          <w:sz w:val="15"/>
          <w:szCs w:val="15"/>
          <w:lang w:val="en-GB"/>
          <w:rPrChange w:id="8781" w:author="Filipe Santana" w:date="2016-01-03T15:57:00Z">
            <w:rPr>
              <w:rFonts w:ascii="Arial" w:eastAsia="Arial" w:hAnsi="Arial" w:cs="Arial"/>
              <w:spacing w:val="3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782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5"/>
          <w:szCs w:val="15"/>
          <w:lang w:val="en-GB"/>
          <w:rPrChange w:id="8783" w:author="Filipe Santana" w:date="2016-01-03T15:57:00Z">
            <w:rPr>
              <w:rFonts w:ascii="Arial" w:eastAsia="Arial" w:hAnsi="Arial" w:cs="Arial"/>
              <w:spacing w:val="-2"/>
              <w:w w:val="88"/>
              <w:sz w:val="15"/>
              <w:szCs w:val="15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784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y</w:t>
      </w:r>
      <w:r w:rsidRPr="00E52A5C">
        <w:rPr>
          <w:rFonts w:ascii="Arial" w:eastAsia="Arial" w:hAnsi="Arial" w:cs="Arial"/>
          <w:spacing w:val="9"/>
          <w:w w:val="88"/>
          <w:sz w:val="15"/>
          <w:szCs w:val="15"/>
          <w:lang w:val="en-GB"/>
          <w:rPrChange w:id="8785" w:author="Filipe Santana" w:date="2016-01-03T15:57:00Z">
            <w:rPr>
              <w:rFonts w:ascii="Arial" w:eastAsia="Arial" w:hAnsi="Arial" w:cs="Arial"/>
              <w:spacing w:val="9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5"/>
          <w:szCs w:val="15"/>
          <w:lang w:val="en-GB"/>
          <w:rPrChange w:id="8786" w:author="Filipe Santana" w:date="2016-01-03T15:57:00Z">
            <w:rPr>
              <w:rFonts w:ascii="Arial" w:eastAsia="Arial" w:hAnsi="Arial" w:cs="Arial"/>
              <w:w w:val="88"/>
              <w:sz w:val="15"/>
              <w:szCs w:val="15"/>
            </w:rPr>
          </w:rPrChange>
        </w:rPr>
        <w:t>Question</w:t>
      </w:r>
      <w:r w:rsidRPr="00E52A5C">
        <w:rPr>
          <w:rFonts w:ascii="Arial" w:eastAsia="Arial" w:hAnsi="Arial" w:cs="Arial"/>
          <w:spacing w:val="7"/>
          <w:w w:val="88"/>
          <w:sz w:val="15"/>
          <w:szCs w:val="15"/>
          <w:lang w:val="en-GB"/>
          <w:rPrChange w:id="8787" w:author="Filipe Santana" w:date="2016-01-03T15:57:00Z">
            <w:rPr>
              <w:rFonts w:ascii="Arial" w:eastAsia="Arial" w:hAnsi="Arial" w:cs="Arial"/>
              <w:spacing w:val="7"/>
              <w:w w:val="88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8788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#6.</w:t>
      </w:r>
    </w:p>
    <w:p w14:paraId="7AA92F93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8789" w:author="Filipe Santana" w:date="2016-01-03T15:57:00Z">
            <w:rPr>
              <w:sz w:val="10"/>
              <w:szCs w:val="10"/>
            </w:rPr>
          </w:rPrChange>
        </w:rPr>
      </w:pPr>
    </w:p>
    <w:p w14:paraId="479311C3" w14:textId="77777777" w:rsidR="00E6733B" w:rsidRPr="00E52A5C" w:rsidRDefault="002C1A14">
      <w:pPr>
        <w:spacing w:after="0" w:line="240" w:lineRule="auto"/>
        <w:ind w:left="171" w:right="-20"/>
        <w:rPr>
          <w:rFonts w:ascii="Arial" w:eastAsia="Arial" w:hAnsi="Arial" w:cs="Arial"/>
          <w:sz w:val="16"/>
          <w:szCs w:val="16"/>
          <w:lang w:val="en-GB"/>
          <w:rPrChange w:id="87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79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i/>
          <w:spacing w:val="-6"/>
          <w:w w:val="89"/>
          <w:sz w:val="16"/>
          <w:szCs w:val="16"/>
          <w:lang w:val="en-GB"/>
          <w:rPrChange w:id="8792" w:author="Filipe Santana" w:date="2016-01-03T15:57:00Z">
            <w:rPr>
              <w:rFonts w:ascii="Arial" w:eastAsia="Arial" w:hAnsi="Arial" w:cs="Arial"/>
              <w:i/>
              <w:spacing w:val="-6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879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otein</w:t>
      </w:r>
      <w:r w:rsidRPr="00E52A5C">
        <w:rPr>
          <w:rFonts w:ascii="Arial" w:eastAsia="Arial" w:hAnsi="Arial" w:cs="Arial"/>
          <w:i/>
          <w:spacing w:val="21"/>
          <w:w w:val="89"/>
          <w:sz w:val="16"/>
          <w:szCs w:val="16"/>
          <w:lang w:val="en-GB"/>
          <w:rPrChange w:id="8794" w:author="Filipe Santana" w:date="2016-01-03T15:57:00Z">
            <w:rPr>
              <w:rFonts w:ascii="Arial" w:eastAsia="Arial" w:hAnsi="Arial" w:cs="Arial"/>
              <w:i/>
              <w:spacing w:val="2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79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8796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8797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8798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799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8"/>
          <w:sz w:val="16"/>
          <w:szCs w:val="16"/>
          <w:lang w:val="en-GB"/>
          <w:rPrChange w:id="8800" w:author="Filipe Santana" w:date="2016-01-03T15:57:00Z">
            <w:rPr>
              <w:rFonts w:ascii="Arial" w:eastAsia="Arial" w:hAnsi="Arial" w:cs="Arial"/>
              <w:b/>
              <w:bCs/>
              <w:w w:val="88"/>
              <w:sz w:val="16"/>
              <w:szCs w:val="16"/>
            </w:rPr>
          </w:rPrChange>
        </w:rPr>
        <w:t xml:space="preserve">included </w:t>
      </w:r>
      <w:r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8801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b/>
          <w:bCs/>
          <w:spacing w:val="2"/>
          <w:w w:val="93"/>
          <w:sz w:val="16"/>
          <w:szCs w:val="16"/>
          <w:lang w:val="en-GB"/>
          <w:rPrChange w:id="8802" w:author="Filipe Santana" w:date="2016-01-03T15:57:00Z">
            <w:rPr>
              <w:rFonts w:ascii="Arial" w:eastAsia="Arial" w:hAnsi="Arial" w:cs="Arial"/>
              <w:b/>
              <w:bCs/>
              <w:spacing w:val="2"/>
              <w:w w:val="93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80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804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80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8806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8807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proofErr w:type="spellStart"/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8808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Bos</w:t>
      </w:r>
      <w:proofErr w:type="spellEnd"/>
      <w:r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8809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810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tauru</w:t>
      </w:r>
      <w:r w:rsidRPr="00E52A5C">
        <w:rPr>
          <w:rFonts w:ascii="Arial" w:eastAsia="Arial" w:hAnsi="Arial" w:cs="Arial"/>
          <w:i/>
          <w:spacing w:val="1"/>
          <w:w w:val="91"/>
          <w:sz w:val="16"/>
          <w:szCs w:val="16"/>
          <w:lang w:val="en-GB"/>
          <w:rPrChange w:id="8811" w:author="Filipe Santana" w:date="2016-01-03T15:57:00Z">
            <w:rPr>
              <w:rFonts w:ascii="Arial" w:eastAsia="Arial" w:hAnsi="Arial" w:cs="Arial"/>
              <w:i/>
              <w:spacing w:val="1"/>
              <w:w w:val="91"/>
              <w:sz w:val="16"/>
              <w:szCs w:val="16"/>
            </w:rPr>
          </w:rPrChange>
        </w:rPr>
        <w:t>s</w:t>
      </w:r>
      <w:proofErr w:type="spellEnd"/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812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813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8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</w:p>
    <w:p w14:paraId="701D4D50" w14:textId="77777777" w:rsidR="00E6733B" w:rsidRPr="00E52A5C" w:rsidRDefault="002C1A14">
      <w:pPr>
        <w:spacing w:before="35" w:after="0" w:line="240" w:lineRule="auto"/>
        <w:ind w:left="422" w:right="2320"/>
        <w:jc w:val="center"/>
        <w:rPr>
          <w:rFonts w:ascii="Arial" w:eastAsia="Arial" w:hAnsi="Arial" w:cs="Arial"/>
          <w:sz w:val="16"/>
          <w:szCs w:val="16"/>
          <w:lang w:val="en-GB"/>
          <w:rPrChange w:id="88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8816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79"/>
          <w:sz w:val="16"/>
          <w:szCs w:val="16"/>
          <w:lang w:val="en-GB"/>
          <w:rPrChange w:id="8817" w:author="Filipe Santana" w:date="2016-01-03T15:57:00Z">
            <w:rPr>
              <w:rFonts w:ascii="Arial" w:eastAsia="Arial" w:hAnsi="Arial" w:cs="Arial"/>
              <w:b/>
              <w:bCs/>
              <w:w w:val="79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818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8819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bea</w:t>
      </w:r>
      <w:r w:rsidRPr="00E52A5C">
        <w:rPr>
          <w:rFonts w:ascii="Arial" w:eastAsia="Arial" w:hAnsi="Arial" w:cs="Arial"/>
          <w:b/>
          <w:bCs/>
          <w:spacing w:val="-3"/>
          <w:w w:val="91"/>
          <w:sz w:val="16"/>
          <w:szCs w:val="16"/>
          <w:lang w:val="en-GB"/>
          <w:rPrChange w:id="8820" w:author="Filipe Santana" w:date="2016-01-03T15:57:00Z">
            <w:rPr>
              <w:rFonts w:ascii="Arial" w:eastAsia="Arial" w:hAnsi="Arial" w:cs="Arial"/>
              <w:b/>
              <w:bCs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91"/>
          <w:sz w:val="16"/>
          <w:szCs w:val="16"/>
          <w:lang w:val="en-GB"/>
          <w:rPrChange w:id="8821" w:author="Filipe Santana" w:date="2016-01-03T15:57:00Z">
            <w:rPr>
              <w:rFonts w:ascii="Arial" w:eastAsia="Arial" w:hAnsi="Arial" w:cs="Arial"/>
              <w:b/>
              <w:bCs/>
              <w:w w:val="91"/>
              <w:sz w:val="16"/>
              <w:szCs w:val="16"/>
            </w:rPr>
          </w:rPrChange>
        </w:rPr>
        <w:t>er</w:t>
      </w:r>
      <w:r w:rsidRPr="00E52A5C">
        <w:rPr>
          <w:rFonts w:ascii="Arial" w:eastAsia="Arial" w:hAnsi="Arial" w:cs="Arial"/>
          <w:b/>
          <w:bCs/>
          <w:spacing w:val="2"/>
          <w:w w:val="91"/>
          <w:sz w:val="16"/>
          <w:szCs w:val="16"/>
          <w:lang w:val="en-GB"/>
          <w:rPrChange w:id="8822" w:author="Filipe Santana" w:date="2016-01-03T15:57:00Z">
            <w:rPr>
              <w:rFonts w:ascii="Arial" w:eastAsia="Arial" w:hAnsi="Arial" w:cs="Arial"/>
              <w:b/>
              <w:bCs/>
              <w:spacing w:val="2"/>
              <w:w w:val="9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b/>
          <w:bCs/>
          <w:w w:val="87"/>
          <w:sz w:val="16"/>
          <w:szCs w:val="16"/>
          <w:lang w:val="en-GB"/>
          <w:rPrChange w:id="8823" w:author="Filipe Santana" w:date="2016-01-03T15:57:00Z">
            <w:rPr>
              <w:rFonts w:ascii="Arial" w:eastAsia="Arial" w:hAnsi="Arial" w:cs="Arial"/>
              <w:b/>
              <w:bCs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b/>
          <w:bCs/>
          <w:spacing w:val="-31"/>
          <w:sz w:val="16"/>
          <w:szCs w:val="16"/>
          <w:lang w:val="en-GB"/>
          <w:rPrChange w:id="8824" w:author="Filipe Santana" w:date="2016-01-03T15:57:00Z">
            <w:rPr>
              <w:rFonts w:ascii="Arial" w:eastAsia="Arial" w:hAnsi="Arial" w:cs="Arial"/>
              <w:b/>
              <w:bCs/>
              <w:spacing w:val="-3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825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proofErr w:type="gramEnd"/>
      <w:r w:rsidRPr="00E52A5C">
        <w:rPr>
          <w:rFonts w:ascii="Arial" w:eastAsia="Arial" w:hAnsi="Arial" w:cs="Arial"/>
          <w:spacing w:val="-27"/>
          <w:w w:val="149"/>
          <w:sz w:val="16"/>
          <w:szCs w:val="16"/>
          <w:lang w:val="en-GB"/>
          <w:rPrChange w:id="8826" w:author="Filipe Santana" w:date="2016-01-03T15:57:00Z">
            <w:rPr>
              <w:rFonts w:ascii="Arial" w:eastAsia="Arial" w:hAnsi="Arial" w:cs="Arial"/>
              <w:spacing w:val="-27"/>
              <w:w w:val="14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2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8828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2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(disposition 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8830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3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8832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9"/>
          <w:sz w:val="16"/>
          <w:szCs w:val="16"/>
          <w:lang w:val="en-GB"/>
          <w:rPrChange w:id="8833" w:author="Filipe Santana" w:date="2016-01-03T15:57:00Z">
            <w:rPr>
              <w:rFonts w:ascii="Arial" w:eastAsia="Arial" w:hAnsi="Arial" w:cs="Arial"/>
              <w:w w:val="119"/>
              <w:sz w:val="16"/>
              <w:szCs w:val="16"/>
            </w:rPr>
          </w:rPrChange>
        </w:rPr>
        <w:t>(‘</w:t>
      </w:r>
      <w:r w:rsidRPr="00E52A5C">
        <w:rPr>
          <w:rFonts w:ascii="Arial" w:eastAsia="Arial" w:hAnsi="Arial" w:cs="Arial"/>
          <w:b/>
          <w:bCs/>
          <w:w w:val="83"/>
          <w:sz w:val="16"/>
          <w:szCs w:val="16"/>
          <w:lang w:val="en-GB"/>
          <w:rPrChange w:id="8834" w:author="Filipe Santana" w:date="2016-01-03T15:57:00Z">
            <w:rPr>
              <w:rFonts w:ascii="Arial" w:eastAsia="Arial" w:hAnsi="Arial" w:cs="Arial"/>
              <w:b/>
              <w:bCs/>
              <w:w w:val="83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b/>
          <w:bCs/>
          <w:spacing w:val="-5"/>
          <w:sz w:val="16"/>
          <w:szCs w:val="16"/>
          <w:lang w:val="en-GB"/>
          <w:rPrChange w:id="8835" w:author="Filipe Santana" w:date="2016-01-03T15:57:00Z">
            <w:rPr>
              <w:rFonts w:ascii="Arial" w:eastAsia="Arial" w:hAnsi="Arial" w:cs="Arial"/>
              <w:b/>
              <w:bCs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pacing w:val="-3"/>
          <w:w w:val="113"/>
          <w:sz w:val="16"/>
          <w:szCs w:val="16"/>
          <w:lang w:val="en-GB"/>
          <w:rPrChange w:id="8836" w:author="Filipe Santana" w:date="2016-01-03T15:57:00Z">
            <w:rPr>
              <w:rFonts w:ascii="Arial" w:eastAsia="Arial" w:hAnsi="Arial" w:cs="Arial"/>
              <w:b/>
              <w:bCs/>
              <w:spacing w:val="-3"/>
              <w:w w:val="11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b/>
          <w:bCs/>
          <w:w w:val="89"/>
          <w:sz w:val="16"/>
          <w:szCs w:val="16"/>
          <w:lang w:val="en-GB"/>
          <w:rPrChange w:id="8837" w:author="Filipe Santana" w:date="2016-01-03T15:57:00Z">
            <w:rPr>
              <w:rFonts w:ascii="Arial" w:eastAsia="Arial" w:hAnsi="Arial" w:cs="Arial"/>
              <w:b/>
              <w:bCs/>
              <w:w w:val="89"/>
              <w:sz w:val="16"/>
              <w:szCs w:val="16"/>
            </w:rPr>
          </w:rPrChange>
        </w:rPr>
        <w:t>ealizatio</w:t>
      </w:r>
      <w:r w:rsidRPr="00E52A5C">
        <w:rPr>
          <w:rFonts w:ascii="Arial" w:eastAsia="Arial" w:hAnsi="Arial" w:cs="Arial"/>
          <w:b/>
          <w:bCs/>
          <w:spacing w:val="2"/>
          <w:w w:val="89"/>
          <w:sz w:val="16"/>
          <w:szCs w:val="16"/>
          <w:lang w:val="en-GB"/>
          <w:rPrChange w:id="8838" w:author="Filipe Santana" w:date="2016-01-03T15:57:00Z">
            <w:rPr>
              <w:rFonts w:ascii="Arial" w:eastAsia="Arial" w:hAnsi="Arial" w:cs="Arial"/>
              <w:b/>
              <w:bCs/>
              <w:spacing w:val="2"/>
              <w:w w:val="89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w w:val="149"/>
          <w:sz w:val="16"/>
          <w:szCs w:val="16"/>
          <w:lang w:val="en-GB"/>
          <w:rPrChange w:id="8839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840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8841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only</w:t>
      </w:r>
    </w:p>
    <w:p w14:paraId="2F2BF059" w14:textId="77777777" w:rsidR="00E6733B" w:rsidRPr="00E52A5C" w:rsidRDefault="00EC4A1B">
      <w:pPr>
        <w:spacing w:before="35" w:after="0" w:line="240" w:lineRule="auto"/>
        <w:ind w:left="778" w:right="-20"/>
        <w:rPr>
          <w:rFonts w:ascii="Arial" w:eastAsia="Arial" w:hAnsi="Arial" w:cs="Arial"/>
          <w:sz w:val="16"/>
          <w:szCs w:val="16"/>
          <w:lang w:val="en-GB"/>
          <w:rPrChange w:id="88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0A58500">
          <v:group id="_x0000_s1054" style="position:absolute;left:0;text-align:left;margin-left:369.9pt;margin-top:12.8pt;width:222.2pt;height:.1pt;z-index:-1171;mso-position-horizontal-relative:page" coordorigin="7398,256" coordsize="4444,2">
            <v:shape id="_x0000_s1055" style="position:absolute;left:7398;top:256;width:4444;height:2" coordorigin="7398,256" coordsize="4444,0" path="m7398,256r4444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w w:val="149"/>
          <w:sz w:val="16"/>
          <w:szCs w:val="16"/>
          <w:lang w:val="en-GB"/>
          <w:rPrChange w:id="8843" w:author="Filipe Santana" w:date="2016-01-03T15:57:00Z">
            <w:rPr>
              <w:rFonts w:ascii="Arial" w:eastAsia="Arial" w:hAnsi="Arial" w:cs="Arial"/>
              <w:w w:val="149"/>
              <w:sz w:val="16"/>
              <w:szCs w:val="16"/>
            </w:rPr>
          </w:rPrChange>
        </w:rPr>
        <w:t>‘</w:t>
      </w:r>
      <w:r w:rsidR="002C1A14"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8844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methionine</w:t>
      </w:r>
      <w:r w:rsidR="002C1A14" w:rsidRPr="00E52A5C">
        <w:rPr>
          <w:rFonts w:ascii="Arial" w:eastAsia="Arial" w:hAnsi="Arial" w:cs="Arial"/>
          <w:i/>
          <w:spacing w:val="-5"/>
          <w:sz w:val="16"/>
          <w:szCs w:val="16"/>
          <w:lang w:val="en-GB"/>
          <w:rPrChange w:id="8845" w:author="Filipe Santana" w:date="2016-01-03T15:57:00Z">
            <w:rPr>
              <w:rFonts w:ascii="Arial" w:eastAsia="Arial" w:hAnsi="Arial" w:cs="Arial"/>
              <w:i/>
              <w:spacing w:val="-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1"/>
          <w:sz w:val="16"/>
          <w:szCs w:val="16"/>
          <w:lang w:val="en-GB"/>
          <w:rPrChange w:id="8846" w:author="Filipe Santana" w:date="2016-01-03T15:57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biosynthetic</w:t>
      </w:r>
      <w:r w:rsidR="002C1A14" w:rsidRPr="00E52A5C">
        <w:rPr>
          <w:rFonts w:ascii="Arial" w:eastAsia="Arial" w:hAnsi="Arial" w:cs="Arial"/>
          <w:i/>
          <w:spacing w:val="-1"/>
          <w:w w:val="91"/>
          <w:sz w:val="16"/>
          <w:szCs w:val="16"/>
          <w:lang w:val="en-GB"/>
          <w:rPrChange w:id="8847" w:author="Filipe Santana" w:date="2016-01-03T15:57:00Z">
            <w:rPr>
              <w:rFonts w:ascii="Arial" w:eastAsia="Arial" w:hAnsi="Arial" w:cs="Arial"/>
              <w:i/>
              <w:spacing w:val="-1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8848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p</w:t>
      </w:r>
      <w:r w:rsidR="002C1A14" w:rsidRPr="00E52A5C">
        <w:rPr>
          <w:rFonts w:ascii="Arial" w:eastAsia="Arial" w:hAnsi="Arial" w:cs="Arial"/>
          <w:i/>
          <w:spacing w:val="-7"/>
          <w:w w:val="99"/>
          <w:sz w:val="16"/>
          <w:szCs w:val="16"/>
          <w:lang w:val="en-GB"/>
          <w:rPrChange w:id="8849" w:author="Filipe Santana" w:date="2016-01-03T15:57:00Z">
            <w:rPr>
              <w:rFonts w:ascii="Arial" w:eastAsia="Arial" w:hAnsi="Arial" w:cs="Arial"/>
              <w:i/>
              <w:spacing w:val="-7"/>
              <w:w w:val="99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82"/>
          <w:sz w:val="16"/>
          <w:szCs w:val="16"/>
          <w:lang w:val="en-GB"/>
          <w:rPrChange w:id="8850" w:author="Filipe Santana" w:date="2016-01-03T15:57:00Z">
            <w:rPr>
              <w:rFonts w:ascii="Arial" w:eastAsia="Arial" w:hAnsi="Arial" w:cs="Arial"/>
              <w:i/>
              <w:w w:val="82"/>
              <w:sz w:val="16"/>
              <w:szCs w:val="16"/>
            </w:rPr>
          </w:rPrChange>
        </w:rPr>
        <w:t>oces</w:t>
      </w:r>
      <w:r w:rsidR="002C1A14" w:rsidRPr="00E52A5C">
        <w:rPr>
          <w:rFonts w:ascii="Arial" w:eastAsia="Arial" w:hAnsi="Arial" w:cs="Arial"/>
          <w:i/>
          <w:spacing w:val="1"/>
          <w:w w:val="82"/>
          <w:sz w:val="16"/>
          <w:szCs w:val="16"/>
          <w:lang w:val="en-GB"/>
          <w:rPrChange w:id="8851" w:author="Filipe Santana" w:date="2016-01-03T15:57:00Z">
            <w:rPr>
              <w:rFonts w:ascii="Arial" w:eastAsia="Arial" w:hAnsi="Arial" w:cs="Arial"/>
              <w:i/>
              <w:spacing w:val="1"/>
              <w:w w:val="82"/>
              <w:sz w:val="16"/>
              <w:szCs w:val="16"/>
            </w:rPr>
          </w:rPrChange>
        </w:rPr>
        <w:t>s</w:t>
      </w:r>
      <w:r w:rsidR="002C1A14" w:rsidRPr="00E52A5C">
        <w:rPr>
          <w:rFonts w:ascii="Arial" w:eastAsia="Arial" w:hAnsi="Arial" w:cs="Arial"/>
          <w:w w:val="105"/>
          <w:sz w:val="16"/>
          <w:szCs w:val="16"/>
          <w:lang w:val="en-GB"/>
          <w:rPrChange w:id="8852" w:author="Filipe Santana" w:date="2016-01-03T15:57:00Z">
            <w:rPr>
              <w:rFonts w:ascii="Arial" w:eastAsia="Arial" w:hAnsi="Arial" w:cs="Arial"/>
              <w:w w:val="105"/>
              <w:sz w:val="16"/>
              <w:szCs w:val="16"/>
            </w:rPr>
          </w:rPrChange>
        </w:rPr>
        <w:t>’)))))</w:t>
      </w:r>
    </w:p>
    <w:p w14:paraId="43B04A98" w14:textId="77777777" w:rsidR="00E6733B" w:rsidRPr="00E52A5C" w:rsidRDefault="00E6733B">
      <w:pPr>
        <w:spacing w:after="0" w:line="280" w:lineRule="exact"/>
        <w:rPr>
          <w:sz w:val="28"/>
          <w:szCs w:val="28"/>
          <w:lang w:val="en-GB"/>
          <w:rPrChange w:id="8853" w:author="Filipe Santana" w:date="2016-01-03T15:57:00Z">
            <w:rPr>
              <w:sz w:val="28"/>
              <w:szCs w:val="28"/>
            </w:rPr>
          </w:rPrChange>
        </w:rPr>
      </w:pPr>
    </w:p>
    <w:p w14:paraId="5D2A6EE7" w14:textId="77777777" w:rsidR="00E6733B" w:rsidRPr="00E52A5C" w:rsidRDefault="002C1A14">
      <w:pPr>
        <w:spacing w:after="0" w:line="240" w:lineRule="auto"/>
        <w:ind w:left="239" w:right="-20"/>
        <w:rPr>
          <w:rFonts w:ascii="Arial" w:eastAsia="Arial" w:hAnsi="Arial" w:cs="Arial"/>
          <w:sz w:val="16"/>
          <w:szCs w:val="16"/>
          <w:lang w:val="en-GB"/>
          <w:rPrChange w:id="88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5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8856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5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results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8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8859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CQ6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8861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8863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8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displayed</w:t>
      </w:r>
      <w:r w:rsidRPr="00E52A5C">
        <w:rPr>
          <w:rFonts w:ascii="Arial" w:eastAsia="Arial" w:hAnsi="Arial" w:cs="Arial"/>
          <w:spacing w:val="14"/>
          <w:w w:val="88"/>
          <w:sz w:val="16"/>
          <w:szCs w:val="16"/>
          <w:lang w:val="en-GB"/>
          <w:rPrChange w:id="8865" w:author="Filipe Santana" w:date="2016-01-03T15:57:00Z">
            <w:rPr>
              <w:rFonts w:ascii="Arial" w:eastAsia="Arial" w:hAnsi="Arial" w:cs="Arial"/>
              <w:spacing w:val="1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8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8867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8868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88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3FED6AE9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8870" w:author="Filipe Santana" w:date="2016-01-03T15:57:00Z">
            <w:rPr>
              <w:sz w:val="17"/>
              <w:szCs w:val="17"/>
            </w:rPr>
          </w:rPrChange>
        </w:rPr>
      </w:pPr>
    </w:p>
    <w:p w14:paraId="122B4211" w14:textId="77777777" w:rsidR="00E6733B" w:rsidRPr="00E52A5C" w:rsidRDefault="002C1A14">
      <w:pPr>
        <w:spacing w:after="0" w:line="240" w:lineRule="auto"/>
        <w:ind w:left="49" w:right="5968"/>
        <w:jc w:val="both"/>
        <w:rPr>
          <w:rFonts w:ascii="Arial" w:eastAsia="Arial" w:hAnsi="Arial" w:cs="Arial"/>
          <w:sz w:val="16"/>
          <w:szCs w:val="16"/>
          <w:lang w:val="en-GB"/>
          <w:rPrChange w:id="88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872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873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8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Result:</w:t>
      </w:r>
    </w:p>
    <w:p w14:paraId="20923C5A" w14:textId="77777777" w:rsidR="00E6733B" w:rsidRPr="00E52A5C" w:rsidRDefault="00E6733B">
      <w:pPr>
        <w:spacing w:before="5" w:after="0" w:line="170" w:lineRule="exact"/>
        <w:rPr>
          <w:sz w:val="17"/>
          <w:szCs w:val="17"/>
          <w:lang w:val="en-GB"/>
          <w:rPrChange w:id="8875" w:author="Filipe Santana" w:date="2016-01-03T15:57:00Z">
            <w:rPr>
              <w:sz w:val="17"/>
              <w:szCs w:val="17"/>
            </w:rPr>
          </w:rPrChange>
        </w:rPr>
      </w:pPr>
    </w:p>
    <w:p w14:paraId="252208B0" w14:textId="77777777" w:rsidR="00E6733B" w:rsidRPr="00E52A5C" w:rsidRDefault="002C1A14">
      <w:pPr>
        <w:spacing w:after="0" w:line="240" w:lineRule="auto"/>
        <w:ind w:left="134" w:right="-20"/>
        <w:rPr>
          <w:rFonts w:ascii="Arial" w:eastAsia="Arial" w:hAnsi="Arial" w:cs="Arial"/>
          <w:sz w:val="16"/>
          <w:szCs w:val="16"/>
          <w:lang w:val="en-GB"/>
          <w:rPrChange w:id="88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877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878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8879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</w:p>
    <w:p w14:paraId="25B40010" w14:textId="77777777" w:rsidR="00E6733B" w:rsidRPr="00E52A5C" w:rsidRDefault="002C1A14">
      <w:pPr>
        <w:spacing w:before="35" w:after="0" w:line="240" w:lineRule="auto"/>
        <w:ind w:left="134" w:right="-20"/>
        <w:rPr>
          <w:rFonts w:ascii="Arial" w:eastAsia="Arial" w:hAnsi="Arial" w:cs="Arial"/>
          <w:sz w:val="16"/>
          <w:szCs w:val="16"/>
          <w:lang w:val="en-GB"/>
          <w:rPrChange w:id="88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166"/>
          <w:sz w:val="14"/>
          <w:szCs w:val="14"/>
          <w:lang w:val="en-GB"/>
          <w:rPrChange w:id="8881" w:author="Filipe Santana" w:date="2016-01-03T15:57:00Z">
            <w:rPr>
              <w:rFonts w:ascii="Arial" w:eastAsia="Arial" w:hAnsi="Arial" w:cs="Arial"/>
              <w:i/>
              <w:w w:val="166"/>
              <w:sz w:val="14"/>
              <w:szCs w:val="14"/>
            </w:rPr>
          </w:rPrChange>
        </w:rPr>
        <w:t>•</w:t>
      </w:r>
      <w:r w:rsidRPr="00E52A5C">
        <w:rPr>
          <w:rFonts w:ascii="Arial" w:eastAsia="Arial" w:hAnsi="Arial" w:cs="Arial"/>
          <w:i/>
          <w:spacing w:val="59"/>
          <w:w w:val="166"/>
          <w:sz w:val="14"/>
          <w:szCs w:val="14"/>
          <w:lang w:val="en-GB"/>
          <w:rPrChange w:id="8882" w:author="Filipe Santana" w:date="2016-01-03T15:57:00Z">
            <w:rPr>
              <w:rFonts w:ascii="Arial" w:eastAsia="Arial" w:hAnsi="Arial" w:cs="Arial"/>
              <w:i/>
              <w:spacing w:val="59"/>
              <w:w w:val="16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8883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</w:p>
    <w:p w14:paraId="05731B2A" w14:textId="77777777" w:rsidR="00E6733B" w:rsidRPr="00E52A5C" w:rsidRDefault="00E6733B">
      <w:pPr>
        <w:spacing w:before="19" w:after="0" w:line="240" w:lineRule="exact"/>
        <w:rPr>
          <w:sz w:val="24"/>
          <w:szCs w:val="24"/>
          <w:lang w:val="en-GB"/>
          <w:rPrChange w:id="8884" w:author="Filipe Santana" w:date="2016-01-03T15:57:00Z">
            <w:rPr>
              <w:sz w:val="24"/>
              <w:szCs w:val="24"/>
            </w:rPr>
          </w:rPrChange>
        </w:rPr>
      </w:pPr>
    </w:p>
    <w:p w14:paraId="2BE5DA53" w14:textId="77777777" w:rsidR="00E6733B" w:rsidRPr="00E52A5C" w:rsidRDefault="002C1A14">
      <w:pPr>
        <w:spacing w:after="0" w:line="240" w:lineRule="auto"/>
        <w:ind w:right="4382"/>
        <w:jc w:val="both"/>
        <w:rPr>
          <w:rFonts w:ascii="Arial" w:eastAsia="Arial" w:hAnsi="Arial" w:cs="Arial"/>
          <w:sz w:val="16"/>
          <w:szCs w:val="16"/>
          <w:lang w:val="en-GB"/>
          <w:rPrChange w:id="88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8886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5.4.3</w:t>
      </w:r>
      <w:r w:rsidRPr="00E52A5C">
        <w:rPr>
          <w:rFonts w:ascii="Arial" w:eastAsia="Arial" w:hAnsi="Arial" w:cs="Arial"/>
          <w:b/>
          <w:bCs/>
          <w:spacing w:val="-4"/>
          <w:w w:val="90"/>
          <w:sz w:val="16"/>
          <w:szCs w:val="16"/>
          <w:lang w:val="en-GB"/>
          <w:rPrChange w:id="8887" w:author="Filipe Santana" w:date="2016-01-03T15:57:00Z">
            <w:rPr>
              <w:rFonts w:ascii="Arial" w:eastAsia="Arial" w:hAnsi="Arial" w:cs="Arial"/>
              <w:b/>
              <w:bCs/>
              <w:spacing w:val="-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6"/>
          <w:szCs w:val="16"/>
          <w:lang w:val="en-GB"/>
          <w:rPrChange w:id="8888" w:author="Filipe Santana" w:date="2016-01-03T15:57:00Z">
            <w:rPr>
              <w:rFonts w:ascii="Arial" w:eastAsia="Arial" w:hAnsi="Arial" w:cs="Arial"/>
              <w:b/>
              <w:bCs/>
              <w:w w:val="90"/>
              <w:sz w:val="16"/>
              <w:szCs w:val="16"/>
            </w:rPr>
          </w:rPrChange>
        </w:rPr>
        <w:t>Computational</w:t>
      </w:r>
      <w:r w:rsidRPr="00E52A5C">
        <w:rPr>
          <w:rFonts w:ascii="Arial" w:eastAsia="Arial" w:hAnsi="Arial" w:cs="Arial"/>
          <w:b/>
          <w:bCs/>
          <w:spacing w:val="11"/>
          <w:w w:val="90"/>
          <w:sz w:val="16"/>
          <w:szCs w:val="16"/>
          <w:lang w:val="en-GB"/>
          <w:rPrChange w:id="8889" w:author="Filipe Santana" w:date="2016-01-03T15:57:00Z">
            <w:rPr>
              <w:rFonts w:ascii="Arial" w:eastAsia="Arial" w:hAnsi="Arial" w:cs="Arial"/>
              <w:b/>
              <w:bCs/>
              <w:spacing w:val="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3"/>
          <w:sz w:val="16"/>
          <w:szCs w:val="16"/>
          <w:lang w:val="en-GB"/>
          <w:rPrChange w:id="8890" w:author="Filipe Santana" w:date="2016-01-03T15:57:00Z">
            <w:rPr>
              <w:rFonts w:ascii="Arial" w:eastAsia="Arial" w:hAnsi="Arial" w:cs="Arial"/>
              <w:b/>
              <w:bCs/>
              <w:w w:val="93"/>
              <w:sz w:val="16"/>
              <w:szCs w:val="16"/>
            </w:rPr>
          </w:rPrChange>
        </w:rPr>
        <w:t>per</w:t>
      </w:r>
      <w:r w:rsidRPr="00E52A5C">
        <w:rPr>
          <w:rFonts w:ascii="Arial" w:eastAsia="Arial" w:hAnsi="Arial" w:cs="Arial"/>
          <w:b/>
          <w:bCs/>
          <w:spacing w:val="-4"/>
          <w:w w:val="93"/>
          <w:sz w:val="16"/>
          <w:szCs w:val="16"/>
          <w:lang w:val="en-GB"/>
          <w:rPrChange w:id="8891" w:author="Filipe Santana" w:date="2016-01-03T15:57:00Z">
            <w:rPr>
              <w:rFonts w:ascii="Arial" w:eastAsia="Arial" w:hAnsi="Arial" w:cs="Arial"/>
              <w:b/>
              <w:bCs/>
              <w:spacing w:val="-4"/>
              <w:w w:val="93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b/>
          <w:bCs/>
          <w:w w:val="88"/>
          <w:sz w:val="16"/>
          <w:szCs w:val="16"/>
          <w:lang w:val="en-GB"/>
          <w:rPrChange w:id="8892" w:author="Filipe Santana" w:date="2016-01-03T15:57:00Z">
            <w:rPr>
              <w:rFonts w:ascii="Arial" w:eastAsia="Arial" w:hAnsi="Arial" w:cs="Arial"/>
              <w:b/>
              <w:bCs/>
              <w:w w:val="88"/>
              <w:sz w:val="16"/>
              <w:szCs w:val="16"/>
            </w:rPr>
          </w:rPrChange>
        </w:rPr>
        <w:t>ormance</w:t>
      </w:r>
    </w:p>
    <w:p w14:paraId="2BF5613E" w14:textId="77777777" w:rsidR="00E6733B" w:rsidRPr="00E52A5C" w:rsidRDefault="002C1A14">
      <w:pPr>
        <w:spacing w:before="35" w:after="0" w:line="285" w:lineRule="auto"/>
        <w:ind w:right="2014"/>
        <w:jc w:val="both"/>
        <w:rPr>
          <w:rFonts w:ascii="Arial" w:eastAsia="Arial" w:hAnsi="Arial" w:cs="Arial"/>
          <w:sz w:val="16"/>
          <w:szCs w:val="16"/>
          <w:lang w:val="en-GB"/>
          <w:rPrChange w:id="88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89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Data,</w:t>
      </w:r>
      <w:r w:rsidRPr="00E52A5C">
        <w:rPr>
          <w:rFonts w:ascii="Arial" w:eastAsia="Arial" w:hAnsi="Arial" w:cs="Arial"/>
          <w:spacing w:val="13"/>
          <w:w w:val="84"/>
          <w:sz w:val="16"/>
          <w:szCs w:val="16"/>
          <w:lang w:val="en-GB"/>
          <w:rPrChange w:id="8895" w:author="Filipe Santana" w:date="2016-01-03T15:57:00Z">
            <w:rPr>
              <w:rFonts w:ascii="Arial" w:eastAsia="Arial" w:hAnsi="Arial" w:cs="Arial"/>
              <w:spacing w:val="13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89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ontologies </w:t>
      </w:r>
      <w:r w:rsidRPr="00E52A5C">
        <w:rPr>
          <w:rFonts w:ascii="Arial" w:eastAsia="Arial" w:hAnsi="Arial" w:cs="Arial"/>
          <w:spacing w:val="4"/>
          <w:w w:val="84"/>
          <w:sz w:val="16"/>
          <w:szCs w:val="16"/>
          <w:lang w:val="en-GB"/>
          <w:rPrChange w:id="8897" w:author="Filipe Santana" w:date="2016-01-03T15:57:00Z">
            <w:rPr>
              <w:rFonts w:ascii="Arial" w:eastAsia="Arial" w:hAnsi="Arial" w:cs="Arial"/>
              <w:spacing w:val="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89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and</w:t>
      </w:r>
      <w:proofErr w:type="gramEnd"/>
      <w:r w:rsidRPr="00E52A5C">
        <w:rPr>
          <w:rFonts w:ascii="Arial" w:eastAsia="Arial" w:hAnsi="Arial" w:cs="Arial"/>
          <w:spacing w:val="-5"/>
          <w:w w:val="84"/>
          <w:sz w:val="16"/>
          <w:szCs w:val="16"/>
          <w:lang w:val="en-GB"/>
          <w:rPrChange w:id="8899" w:author="Filipe Santana" w:date="2016-01-03T15:57:00Z">
            <w:rPr>
              <w:rFonts w:ascii="Arial" w:eastAsia="Arial" w:hAnsi="Arial" w:cs="Arial"/>
              <w:spacing w:val="-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0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6"/>
          <w:w w:val="84"/>
          <w:sz w:val="16"/>
          <w:szCs w:val="16"/>
          <w:lang w:val="en-GB"/>
          <w:rPrChange w:id="8901" w:author="Filipe Santana" w:date="2016-01-03T15:57:00Z">
            <w:rPr>
              <w:rFonts w:ascii="Arial" w:eastAsia="Arial" w:hAnsi="Arial" w:cs="Arial"/>
              <w:spacing w:val="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0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7"/>
          <w:w w:val="84"/>
          <w:sz w:val="16"/>
          <w:szCs w:val="16"/>
          <w:lang w:val="en-GB"/>
          <w:rPrChange w:id="8903" w:author="Filipe Santana" w:date="2016-01-03T15:57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0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manipulated </w:t>
      </w:r>
      <w:r w:rsidRPr="00E52A5C">
        <w:rPr>
          <w:rFonts w:ascii="Arial" w:eastAsia="Arial" w:hAnsi="Arial" w:cs="Arial"/>
          <w:spacing w:val="5"/>
          <w:w w:val="84"/>
          <w:sz w:val="16"/>
          <w:szCs w:val="16"/>
          <w:lang w:val="en-GB"/>
          <w:rPrChange w:id="8905" w:author="Filipe Santana" w:date="2016-01-03T15:57:00Z">
            <w:rPr>
              <w:rFonts w:ascii="Arial" w:eastAsia="Arial" w:hAnsi="Arial" w:cs="Arial"/>
              <w:spacing w:val="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0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33"/>
          <w:w w:val="84"/>
          <w:sz w:val="16"/>
          <w:szCs w:val="16"/>
          <w:lang w:val="en-GB"/>
          <w:rPrChange w:id="8907" w:author="Filipe Santana" w:date="2016-01-03T15:57:00Z">
            <w:rPr>
              <w:rFonts w:ascii="Arial" w:eastAsia="Arial" w:hAnsi="Arial" w:cs="Arial"/>
              <w:spacing w:val="3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0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10"/>
          <w:w w:val="84"/>
          <w:sz w:val="16"/>
          <w:szCs w:val="16"/>
          <w:lang w:val="en-GB"/>
          <w:rPrChange w:id="8909" w:author="Filipe Santana" w:date="2016-01-03T15:57:00Z">
            <w:rPr>
              <w:rFonts w:ascii="Arial" w:eastAsia="Arial" w:hAnsi="Arial" w:cs="Arial"/>
              <w:spacing w:val="-1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1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Intel</w:t>
      </w:r>
      <w:r w:rsidRPr="00E52A5C">
        <w:rPr>
          <w:rFonts w:ascii="Arial" w:eastAsia="Arial" w:hAnsi="Arial" w:cs="Arial"/>
          <w:spacing w:val="26"/>
          <w:w w:val="84"/>
          <w:sz w:val="16"/>
          <w:szCs w:val="16"/>
          <w:lang w:val="en-GB"/>
          <w:rPrChange w:id="8911" w:author="Filipe Santana" w:date="2016-01-03T15:57:00Z">
            <w:rPr>
              <w:rFonts w:ascii="Arial" w:eastAsia="Arial" w:hAnsi="Arial" w:cs="Arial"/>
              <w:spacing w:val="2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1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core</w:t>
      </w:r>
      <w:r w:rsidRPr="00E52A5C">
        <w:rPr>
          <w:rFonts w:ascii="Arial" w:eastAsia="Arial" w:hAnsi="Arial" w:cs="Arial"/>
          <w:spacing w:val="3"/>
          <w:w w:val="84"/>
          <w:sz w:val="16"/>
          <w:szCs w:val="16"/>
          <w:lang w:val="en-GB"/>
          <w:rPrChange w:id="8913" w:author="Filipe Santana" w:date="2016-01-03T15:57:00Z">
            <w:rPr>
              <w:rFonts w:ascii="Arial" w:eastAsia="Arial" w:hAnsi="Arial" w:cs="Arial"/>
              <w:spacing w:val="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891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i7</w:t>
      </w:r>
      <w:r w:rsidRPr="00E52A5C">
        <w:rPr>
          <w:rFonts w:ascii="Arial" w:eastAsia="Arial" w:hAnsi="Arial" w:cs="Arial"/>
          <w:spacing w:val="9"/>
          <w:w w:val="84"/>
          <w:sz w:val="16"/>
          <w:szCs w:val="16"/>
          <w:lang w:val="en-GB"/>
          <w:rPrChange w:id="8915" w:author="Filipe Santana" w:date="2016-01-03T15:57:00Z">
            <w:rPr>
              <w:rFonts w:ascii="Arial" w:eastAsia="Arial" w:hAnsi="Arial" w:cs="Arial"/>
              <w:spacing w:val="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4510U with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8917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91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8gb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8920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RAM.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892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2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8924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2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8926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2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8928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2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8930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3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presents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8932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8933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3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xpress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8935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893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vity 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8937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ALC</w:t>
      </w:r>
      <w:proofErr w:type="gramEnd"/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8939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894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8941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took half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894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894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second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8945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8947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4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classification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8949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8951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consisten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895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8955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checking.</w:t>
      </w:r>
    </w:p>
    <w:p w14:paraId="7FA05F1C" w14:textId="77777777" w:rsidR="00E6733B" w:rsidRPr="00E52A5C" w:rsidRDefault="002C1A14">
      <w:pPr>
        <w:spacing w:before="1" w:after="0" w:line="240" w:lineRule="auto"/>
        <w:ind w:left="239" w:right="-20"/>
        <w:rPr>
          <w:rFonts w:ascii="Arial" w:eastAsia="Arial" w:hAnsi="Arial" w:cs="Arial"/>
          <w:sz w:val="16"/>
          <w:szCs w:val="16"/>
          <w:lang w:val="en-GB"/>
          <w:rPrChange w:id="89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95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8959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96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including</w:t>
      </w:r>
      <w:r w:rsidRPr="00E52A5C">
        <w:rPr>
          <w:rFonts w:ascii="Arial" w:eastAsia="Arial" w:hAnsi="Arial" w:cs="Arial"/>
          <w:spacing w:val="24"/>
          <w:w w:val="91"/>
          <w:sz w:val="16"/>
          <w:szCs w:val="16"/>
          <w:lang w:val="en-GB"/>
          <w:rPrChange w:id="8961" w:author="Filipe Santana" w:date="2016-01-03T15:57:00Z">
            <w:rPr>
              <w:rFonts w:ascii="Arial" w:eastAsia="Arial" w:hAnsi="Arial" w:cs="Arial"/>
              <w:spacing w:val="24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96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modules</w:t>
      </w:r>
      <w:r w:rsidRPr="00E52A5C">
        <w:rPr>
          <w:rFonts w:ascii="Arial" w:eastAsia="Arial" w:hAnsi="Arial" w:cs="Arial"/>
          <w:spacing w:val="-13"/>
          <w:w w:val="91"/>
          <w:sz w:val="16"/>
          <w:szCs w:val="16"/>
          <w:lang w:val="en-GB"/>
          <w:rPrChange w:id="8963" w:author="Filipe Santana" w:date="2016-01-03T15:57:00Z">
            <w:rPr>
              <w:rFonts w:ascii="Arial" w:eastAsia="Arial" w:hAnsi="Arial" w:cs="Arial"/>
              <w:spacing w:val="-13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8965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GO</w:t>
      </w:r>
    </w:p>
    <w:p w14:paraId="466DC256" w14:textId="77777777" w:rsidR="00E6733B" w:rsidRPr="00E52A5C" w:rsidRDefault="002C1A14">
      <w:pPr>
        <w:spacing w:before="35" w:after="0" w:line="240" w:lineRule="auto"/>
        <w:ind w:left="239" w:right="-20"/>
        <w:rPr>
          <w:rFonts w:ascii="Arial" w:eastAsia="Arial" w:hAnsi="Arial" w:cs="Arial"/>
          <w:sz w:val="16"/>
          <w:szCs w:val="16"/>
          <w:lang w:val="en-GB"/>
          <w:rPrChange w:id="89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96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8969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897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reasoning</w:t>
      </w:r>
      <w:r w:rsidRPr="00E52A5C">
        <w:rPr>
          <w:rFonts w:ascii="Arial" w:eastAsia="Arial" w:hAnsi="Arial" w:cs="Arial"/>
          <w:spacing w:val="-7"/>
          <w:w w:val="89"/>
          <w:sz w:val="16"/>
          <w:szCs w:val="16"/>
          <w:lang w:val="en-GB"/>
          <w:rPrChange w:id="8971" w:author="Filipe Santana" w:date="2016-01-03T15:57:00Z">
            <w:rPr>
              <w:rFonts w:ascii="Arial" w:eastAsia="Arial" w:hAnsi="Arial" w:cs="Arial"/>
              <w:spacing w:val="-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8973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89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8975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X,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8977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8979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8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took</w:t>
      </w:r>
      <w:r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  <w:rPrChange w:id="8981" w:author="Filipe Santana" w:date="2016-01-03T15:57:00Z">
            <w:rPr>
              <w:rFonts w:ascii="Arial" w:eastAsia="Arial" w:hAnsi="Arial" w:cs="Arial"/>
              <w:spacing w:val="1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8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less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8983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898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than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8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XXX</w:t>
      </w:r>
      <w:r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8986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89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seconds.</w:t>
      </w:r>
    </w:p>
    <w:p w14:paraId="7BC53F2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8988" w:author="Filipe Santana" w:date="2016-01-03T15:57:00Z">
            <w:rPr>
              <w:sz w:val="20"/>
              <w:szCs w:val="20"/>
            </w:rPr>
          </w:rPrChange>
        </w:rPr>
      </w:pPr>
    </w:p>
    <w:p w14:paraId="59156455" w14:textId="77777777" w:rsidR="00E6733B" w:rsidRPr="00E52A5C" w:rsidRDefault="00E6733B">
      <w:pPr>
        <w:spacing w:before="11" w:after="0" w:line="260" w:lineRule="exact"/>
        <w:rPr>
          <w:sz w:val="26"/>
          <w:szCs w:val="26"/>
          <w:lang w:val="en-GB"/>
          <w:rPrChange w:id="8989" w:author="Filipe Santana" w:date="2016-01-03T15:57:00Z">
            <w:rPr>
              <w:sz w:val="26"/>
              <w:szCs w:val="26"/>
            </w:rPr>
          </w:rPrChange>
        </w:rPr>
      </w:pPr>
    </w:p>
    <w:p w14:paraId="24B6F9B5" w14:textId="77777777" w:rsidR="00E6733B" w:rsidRPr="00E52A5C" w:rsidRDefault="002C1A14">
      <w:pPr>
        <w:spacing w:after="0" w:line="240" w:lineRule="auto"/>
        <w:ind w:right="5445"/>
        <w:jc w:val="both"/>
        <w:rPr>
          <w:rFonts w:ascii="Arial" w:eastAsia="Arial" w:hAnsi="Arial" w:cs="Arial"/>
          <w:sz w:val="20"/>
          <w:szCs w:val="20"/>
          <w:lang w:val="en-GB"/>
          <w:rPrChange w:id="8990" w:author="Filipe Santana" w:date="2016-01-03T15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8991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6</w:t>
      </w:r>
      <w:r w:rsidRPr="00E52A5C">
        <w:rPr>
          <w:rFonts w:ascii="Arial" w:eastAsia="Arial" w:hAnsi="Arial" w:cs="Arial"/>
          <w:b/>
          <w:bCs/>
          <w:spacing w:val="-1"/>
          <w:sz w:val="20"/>
          <w:szCs w:val="20"/>
          <w:lang w:val="en-GB"/>
          <w:rPrChange w:id="8992" w:author="Filipe Santana" w:date="2016-01-03T15:57:00Z">
            <w:rPr>
              <w:rFonts w:ascii="Arial" w:eastAsia="Arial" w:hAnsi="Arial" w:cs="Arial"/>
              <w:b/>
              <w:bCs/>
              <w:spacing w:val="-1"/>
              <w:sz w:val="20"/>
              <w:szCs w:val="20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8993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Discussion</w:t>
      </w:r>
    </w:p>
    <w:p w14:paraId="1A964CA7" w14:textId="77777777" w:rsidR="00E6733B" w:rsidRPr="00E52A5C" w:rsidRDefault="00E6733B">
      <w:pPr>
        <w:spacing w:before="6" w:after="0" w:line="100" w:lineRule="exact"/>
        <w:rPr>
          <w:sz w:val="10"/>
          <w:szCs w:val="10"/>
          <w:lang w:val="en-GB"/>
          <w:rPrChange w:id="8994" w:author="Filipe Santana" w:date="2016-01-03T15:57:00Z">
            <w:rPr>
              <w:sz w:val="10"/>
              <w:szCs w:val="10"/>
            </w:rPr>
          </w:rPrChange>
        </w:rPr>
      </w:pPr>
    </w:p>
    <w:p w14:paraId="1307697A" w14:textId="4B7DE6FE" w:rsidR="00E6733B" w:rsidRPr="00E52A5C" w:rsidRDefault="002C1A14">
      <w:pPr>
        <w:spacing w:after="0" w:line="285" w:lineRule="auto"/>
        <w:ind w:right="2014"/>
        <w:jc w:val="both"/>
        <w:rPr>
          <w:rFonts w:ascii="Arial" w:eastAsia="Arial" w:hAnsi="Arial" w:cs="Arial"/>
          <w:sz w:val="16"/>
          <w:szCs w:val="16"/>
          <w:lang w:val="en-GB"/>
          <w:rPrChange w:id="89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89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3"/>
          <w:sz w:val="16"/>
          <w:szCs w:val="16"/>
          <w:lang w:val="en-GB"/>
          <w:rPrChange w:id="8997" w:author="Filipe Santana" w:date="2016-01-03T15:57:00Z">
            <w:rPr>
              <w:rFonts w:ascii="Arial" w:eastAsia="Arial" w:hAnsi="Arial" w:cs="Arial"/>
              <w:spacing w:val="2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899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problem</w:t>
      </w:r>
      <w:r w:rsidRPr="00E52A5C">
        <w:rPr>
          <w:rFonts w:ascii="Arial" w:eastAsia="Arial" w:hAnsi="Arial" w:cs="Arial"/>
          <w:spacing w:val="19"/>
          <w:w w:val="91"/>
          <w:sz w:val="16"/>
          <w:szCs w:val="16"/>
          <w:lang w:val="en-GB"/>
          <w:rPrChange w:id="8999" w:author="Filipe Santana" w:date="2016-01-03T15:57:00Z">
            <w:rPr>
              <w:rFonts w:ascii="Arial" w:eastAsia="Arial" w:hAnsi="Arial" w:cs="Arial"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900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9002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ork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9004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9005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addresses</w:t>
      </w:r>
      <w:r w:rsidRPr="00E52A5C">
        <w:rPr>
          <w:rFonts w:ascii="Arial" w:eastAsia="Arial" w:hAnsi="Arial" w:cs="Arial"/>
          <w:spacing w:val="24"/>
          <w:w w:val="82"/>
          <w:sz w:val="16"/>
          <w:szCs w:val="16"/>
          <w:lang w:val="en-GB"/>
          <w:rPrChange w:id="9006" w:author="Filipe Santana" w:date="2016-01-03T15:57:00Z">
            <w:rPr>
              <w:rFonts w:ascii="Arial" w:eastAsia="Arial" w:hAnsi="Arial" w:cs="Arial"/>
              <w:spacing w:val="24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9008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010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01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01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interpretation</w:t>
      </w:r>
      <w:r w:rsidRPr="00E52A5C">
        <w:rPr>
          <w:rFonts w:ascii="Arial" w:eastAsia="Arial" w:hAnsi="Arial" w:cs="Arial"/>
          <w:spacing w:val="19"/>
          <w:w w:val="91"/>
          <w:sz w:val="16"/>
          <w:szCs w:val="16"/>
          <w:lang w:val="en-GB"/>
          <w:rPrChange w:id="9014" w:author="Filipe Santana" w:date="2016-01-03T15:57:00Z">
            <w:rPr>
              <w:rFonts w:ascii="Arial" w:eastAsia="Arial" w:hAnsi="Arial" w:cs="Arial"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9016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017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database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01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content.</w:t>
      </w:r>
      <w:r w:rsidRPr="00E52A5C">
        <w:rPr>
          <w:rFonts w:ascii="Arial" w:eastAsia="Arial" w:hAnsi="Arial" w:cs="Arial"/>
          <w:spacing w:val="14"/>
          <w:w w:val="89"/>
          <w:sz w:val="16"/>
          <w:szCs w:val="16"/>
          <w:lang w:val="en-GB"/>
          <w:rPrChange w:id="9019" w:author="Filipe Santana" w:date="2016-01-03T15:57:00Z">
            <w:rPr>
              <w:rFonts w:ascii="Arial" w:eastAsia="Arial" w:hAnsi="Arial" w:cs="Arial"/>
              <w:spacing w:val="1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9021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9023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0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responsible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9025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027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02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enable</w:t>
      </w:r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9029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03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9031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03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al</w:t>
      </w:r>
      <w:r w:rsidRPr="00E52A5C">
        <w:rPr>
          <w:rFonts w:ascii="Arial" w:eastAsia="Arial" w:hAnsi="Arial" w:cs="Arial"/>
          <w:spacing w:val="32"/>
          <w:w w:val="89"/>
          <w:sz w:val="16"/>
          <w:szCs w:val="16"/>
          <w:lang w:val="en-GB"/>
          <w:rPrChange w:id="9033" w:author="Filipe Santana" w:date="2016-01-03T15:57:00Z">
            <w:rPr>
              <w:rFonts w:ascii="Arial" w:eastAsia="Arial" w:hAnsi="Arial" w:cs="Arial"/>
              <w:spacing w:val="3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9035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9036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7"/>
          <w:w w:val="95"/>
          <w:sz w:val="16"/>
          <w:szCs w:val="16"/>
          <w:lang w:val="en-GB"/>
          <w:rPrChange w:id="9037" w:author="Filipe Santana" w:date="2016-01-03T15:57:00Z">
            <w:rPr>
              <w:rFonts w:ascii="Arial" w:eastAsia="Arial" w:hAnsi="Arial" w:cs="Arial"/>
              <w:spacing w:val="7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9038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databases</w:t>
      </w:r>
      <w:r w:rsidRPr="00E52A5C">
        <w:rPr>
          <w:rFonts w:ascii="Arial" w:eastAsia="Arial" w:hAnsi="Arial" w:cs="Arial"/>
          <w:spacing w:val="13"/>
          <w:w w:val="82"/>
          <w:sz w:val="16"/>
          <w:szCs w:val="16"/>
          <w:lang w:val="en-GB"/>
          <w:rPrChange w:id="9039" w:author="Filipe Santana" w:date="2016-01-03T15:57:00Z">
            <w:rPr>
              <w:rFonts w:ascii="Arial" w:eastAsia="Arial" w:hAnsi="Arial" w:cs="Arial"/>
              <w:spacing w:val="13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04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9042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04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richer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9044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0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29"/>
          <w:w w:val="87"/>
          <w:sz w:val="16"/>
          <w:szCs w:val="16"/>
          <w:lang w:val="en-GB"/>
          <w:rPrChange w:id="9046" w:author="Filipe Santana" w:date="2016-01-03T15:57:00Z">
            <w:rPr>
              <w:rFonts w:ascii="Arial" w:eastAsia="Arial" w:hAnsi="Arial" w:cs="Arial"/>
              <w:spacing w:val="2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04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paradigm. </w:t>
      </w:r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  <w:rPrChange w:id="9048" w:author="Filipe Santana" w:date="2016-01-03T15:57:00Z">
            <w:rPr>
              <w:rFonts w:ascii="Arial" w:eastAsia="Arial" w:hAnsi="Arial" w:cs="Arial"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04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ith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9051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9053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05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approach,</w:t>
      </w:r>
      <w:r w:rsidRPr="00E52A5C">
        <w:rPr>
          <w:rFonts w:ascii="Arial" w:eastAsia="Arial" w:hAnsi="Arial" w:cs="Arial"/>
          <w:spacing w:val="32"/>
          <w:w w:val="86"/>
          <w:sz w:val="16"/>
          <w:szCs w:val="16"/>
          <w:lang w:val="en-GB"/>
          <w:rPrChange w:id="9055" w:author="Filipe Santana" w:date="2016-01-03T15:57:00Z">
            <w:rPr>
              <w:rFonts w:ascii="Arial" w:eastAsia="Arial" w:hAnsi="Arial" w:cs="Arial"/>
              <w:spacing w:val="3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05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22"/>
          <w:w w:val="86"/>
          <w:sz w:val="16"/>
          <w:szCs w:val="16"/>
          <w:lang w:val="en-GB"/>
          <w:rPrChange w:id="9057" w:author="Filipe Santana" w:date="2016-01-03T15:57:00Z">
            <w:rPr>
              <w:rFonts w:ascii="Arial" w:eastAsia="Arial" w:hAnsi="Arial" w:cs="Arial"/>
              <w:spacing w:val="2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05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15"/>
          <w:w w:val="86"/>
          <w:sz w:val="16"/>
          <w:szCs w:val="16"/>
          <w:lang w:val="en-GB"/>
          <w:rPrChange w:id="9059" w:author="Filipe Santana" w:date="2016-01-03T15:57:00Z">
            <w:rPr>
              <w:rFonts w:ascii="Arial" w:eastAsia="Arial" w:hAnsi="Arial" w:cs="Arial"/>
              <w:spacing w:val="1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9061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06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performed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6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directly</w:t>
      </w:r>
      <w:r w:rsidRPr="00E52A5C">
        <w:rPr>
          <w:rFonts w:ascii="Arial" w:eastAsia="Arial" w:hAnsi="Arial" w:cs="Arial"/>
          <w:spacing w:val="24"/>
          <w:w w:val="90"/>
          <w:sz w:val="16"/>
          <w:szCs w:val="16"/>
          <w:lang w:val="en-GB"/>
          <w:rPrChange w:id="9064" w:author="Filipe Santana" w:date="2016-01-03T15:57:00Z">
            <w:rPr>
              <w:rFonts w:ascii="Arial" w:eastAsia="Arial" w:hAnsi="Arial" w:cs="Arial"/>
              <w:spacing w:val="2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6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9066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6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9068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6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ontology(</w:t>
      </w:r>
      <w:proofErr w:type="spell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7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ies</w:t>
      </w:r>
      <w:proofErr w:type="spellEnd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7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),</w:t>
      </w:r>
      <w:r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9072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9073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xcluding</w:t>
      </w:r>
      <w:r w:rsidRPr="00E52A5C">
        <w:rPr>
          <w:rFonts w:ascii="Arial" w:eastAsia="Arial" w:hAnsi="Arial" w:cs="Arial"/>
          <w:spacing w:val="13"/>
          <w:w w:val="90"/>
          <w:sz w:val="16"/>
          <w:szCs w:val="16"/>
          <w:lang w:val="en-GB"/>
          <w:rPrChange w:id="9075" w:author="Filipe Santana" w:date="2016-01-03T15:57:00Z">
            <w:rPr>
              <w:rFonts w:ascii="Arial" w:eastAsia="Arial" w:hAnsi="Arial" w:cs="Arial"/>
              <w:spacing w:val="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7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9077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7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requirement</w:t>
      </w:r>
      <w:r w:rsidRPr="00E52A5C">
        <w:rPr>
          <w:rFonts w:ascii="Arial" w:eastAsia="Arial" w:hAnsi="Arial" w:cs="Arial"/>
          <w:spacing w:val="-7"/>
          <w:w w:val="90"/>
          <w:sz w:val="16"/>
          <w:szCs w:val="16"/>
          <w:lang w:val="en-GB"/>
          <w:rPrChange w:id="9079" w:author="Filipe Santana" w:date="2016-01-03T15:57:00Z">
            <w:rPr>
              <w:rFonts w:ascii="Arial" w:eastAsia="Arial" w:hAnsi="Arial" w:cs="Arial"/>
              <w:spacing w:val="-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9081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08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9083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08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population.</w:t>
      </w:r>
      <w:r w:rsidRPr="00E52A5C">
        <w:rPr>
          <w:rFonts w:ascii="Arial" w:eastAsia="Arial" w:hAnsi="Arial" w:cs="Arial"/>
          <w:spacing w:val="-5"/>
          <w:w w:val="92"/>
          <w:sz w:val="16"/>
          <w:szCs w:val="16"/>
          <w:lang w:val="en-GB"/>
          <w:rPrChange w:id="9085" w:author="Filipe Santana" w:date="2016-01-03T15:57:00Z">
            <w:rPr>
              <w:rFonts w:ascii="Arial" w:eastAsia="Arial" w:hAnsi="Arial" w:cs="Arial"/>
              <w:spacing w:val="-5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08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ith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088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8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9090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09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proposal,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9092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0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we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09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reduce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9095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09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9097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09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compl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9099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10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xity</w:t>
      </w:r>
      <w:r w:rsidRPr="00E52A5C">
        <w:rPr>
          <w:rFonts w:ascii="Arial" w:eastAsia="Arial" w:hAnsi="Arial" w:cs="Arial"/>
          <w:spacing w:val="11"/>
          <w:w w:val="92"/>
          <w:sz w:val="16"/>
          <w:szCs w:val="16"/>
          <w:lang w:val="en-GB"/>
          <w:rPrChange w:id="9101" w:author="Filipe Santana" w:date="2016-01-03T15:57:00Z">
            <w:rPr>
              <w:rFonts w:ascii="Arial" w:eastAsia="Arial" w:hAnsi="Arial" w:cs="Arial"/>
              <w:spacing w:val="1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10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0"/>
          <w:w w:val="92"/>
          <w:sz w:val="16"/>
          <w:szCs w:val="16"/>
          <w:lang w:val="en-GB"/>
          <w:rPrChange w:id="9103" w:author="Filipe Santana" w:date="2016-01-03T15:57:00Z">
            <w:rPr>
              <w:rFonts w:ascii="Arial" w:eastAsia="Arial" w:hAnsi="Arial" w:cs="Arial"/>
              <w:spacing w:val="-10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10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9105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10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9107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9108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10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el,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9110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9112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11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complete</w:t>
      </w:r>
      <w:r w:rsidRPr="00E52A5C">
        <w:rPr>
          <w:rFonts w:ascii="Arial" w:eastAsia="Arial" w:hAnsi="Arial" w:cs="Arial"/>
          <w:spacing w:val="11"/>
          <w:w w:val="87"/>
          <w:sz w:val="16"/>
          <w:szCs w:val="16"/>
          <w:lang w:val="en-GB"/>
          <w:rPrChange w:id="9114" w:author="Filipe Santana" w:date="2016-01-03T15:57:00Z">
            <w:rPr>
              <w:rFonts w:ascii="Arial" w:eastAsia="Arial" w:hAnsi="Arial" w:cs="Arial"/>
              <w:spacing w:val="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11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9116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11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finite</w:t>
      </w:r>
      <w:r w:rsidRPr="00E52A5C">
        <w:rPr>
          <w:rFonts w:ascii="Arial" w:eastAsia="Arial" w:hAnsi="Arial" w:cs="Arial"/>
          <w:spacing w:val="22"/>
          <w:w w:val="87"/>
          <w:sz w:val="16"/>
          <w:szCs w:val="16"/>
          <w:lang w:val="en-GB"/>
          <w:rPrChange w:id="9118" w:author="Filipe Santana" w:date="2016-01-03T15:57:00Z">
            <w:rPr>
              <w:rFonts w:ascii="Arial" w:eastAsia="Arial" w:hAnsi="Arial" w:cs="Arial"/>
              <w:spacing w:val="2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11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reaso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9120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ning,</w:t>
      </w:r>
      <w:r w:rsidRPr="00E52A5C">
        <w:rPr>
          <w:rFonts w:ascii="Arial" w:eastAsia="Arial" w:hAnsi="Arial" w:cs="Arial"/>
          <w:spacing w:val="-6"/>
          <w:w w:val="93"/>
          <w:sz w:val="16"/>
          <w:szCs w:val="16"/>
          <w:lang w:val="en-GB"/>
          <w:rPrChange w:id="9121" w:author="Filipe Santana" w:date="2016-01-03T15:57:00Z">
            <w:rPr>
              <w:rFonts w:ascii="Arial" w:eastAsia="Arial" w:hAnsi="Arial" w:cs="Arial"/>
              <w:spacing w:val="-6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912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2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comparison</w:t>
      </w:r>
      <w:r w:rsidRPr="00E52A5C">
        <w:rPr>
          <w:rFonts w:ascii="Arial" w:eastAsia="Arial" w:hAnsi="Arial" w:cs="Arial"/>
          <w:spacing w:val="-6"/>
          <w:w w:val="89"/>
          <w:sz w:val="16"/>
          <w:szCs w:val="16"/>
          <w:lang w:val="en-GB"/>
          <w:rPrChange w:id="9125" w:author="Filipe Santana" w:date="2016-01-03T15:57:00Z">
            <w:rPr>
              <w:rFonts w:ascii="Arial" w:eastAsia="Arial" w:hAnsi="Arial" w:cs="Arial"/>
              <w:spacing w:val="-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127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12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9129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13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costs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9131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913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3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rich</w:t>
      </w:r>
      <w:r w:rsidRPr="00E52A5C">
        <w:rPr>
          <w:rFonts w:ascii="Arial" w:eastAsia="Arial" w:hAnsi="Arial" w:cs="Arial"/>
          <w:spacing w:val="12"/>
          <w:w w:val="89"/>
          <w:sz w:val="16"/>
          <w:szCs w:val="16"/>
          <w:lang w:val="en-GB"/>
          <w:rPrChange w:id="9135" w:author="Filipe Santana" w:date="2016-01-03T15:57:00Z">
            <w:rPr>
              <w:rFonts w:ascii="Arial" w:eastAsia="Arial" w:hAnsi="Arial" w:cs="Arial"/>
              <w:spacing w:val="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3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TBo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9137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x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3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9139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4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together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9141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143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4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populated </w:t>
      </w:r>
      <w:proofErr w:type="spell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14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Abo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9146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x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14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es</w:t>
      </w:r>
      <w:proofErr w:type="spellEnd"/>
      <w:r w:rsidRPr="00E52A5C">
        <w:rPr>
          <w:rFonts w:ascii="Arial" w:eastAsia="Arial" w:hAnsi="Arial" w:cs="Arial"/>
          <w:spacing w:val="8"/>
          <w:w w:val="90"/>
          <w:sz w:val="16"/>
          <w:szCs w:val="16"/>
          <w:lang w:val="en-GB"/>
          <w:rPrChange w:id="9148" w:author="Filipe Santana" w:date="2016-01-03T15:57:00Z">
            <w:rPr>
              <w:rFonts w:ascii="Arial" w:eastAsia="Arial" w:hAnsi="Arial" w:cs="Arial"/>
              <w:spacing w:val="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91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Motik</w:t>
      </w:r>
      <w:proofErr w:type="spellEnd"/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9151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9153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Sattle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9155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9157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2006).</w:t>
      </w:r>
      <w:r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  <w:rPrChange w:id="9159" w:author="Filipe Santana" w:date="2016-01-03T15:57:00Z">
            <w:rPr>
              <w:rFonts w:ascii="Arial" w:eastAsia="Arial" w:hAnsi="Arial" w:cs="Arial"/>
              <w:spacing w:val="1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9161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interpretation</w:t>
      </w:r>
      <w:r w:rsidRPr="00E52A5C">
        <w:rPr>
          <w:rFonts w:ascii="Arial" w:eastAsia="Arial" w:hAnsi="Arial" w:cs="Arial"/>
          <w:spacing w:val="32"/>
          <w:w w:val="88"/>
          <w:sz w:val="16"/>
          <w:szCs w:val="16"/>
          <w:lang w:val="en-GB"/>
          <w:rPrChange w:id="9163" w:author="Filipe Santana" w:date="2016-01-03T15:57:00Z">
            <w:rPr>
              <w:rFonts w:ascii="Arial" w:eastAsia="Arial" w:hAnsi="Arial" w:cs="Arial"/>
              <w:spacing w:val="3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supports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9165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9167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notion of</w:t>
      </w:r>
      <w:r w:rsidRPr="00E52A5C">
        <w:rPr>
          <w:rFonts w:ascii="Arial" w:eastAsia="Arial" w:hAnsi="Arial" w:cs="Arial"/>
          <w:spacing w:val="14"/>
          <w:sz w:val="16"/>
          <w:szCs w:val="16"/>
          <w:lang w:val="en-GB"/>
          <w:rPrChange w:id="9169" w:author="Filipe Santana" w:date="2016-01-03T15:57:00Z">
            <w:rPr>
              <w:rFonts w:ascii="Arial" w:eastAsia="Arial" w:hAnsi="Arial" w:cs="Arial"/>
              <w:spacing w:val="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17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representing</w:t>
      </w:r>
      <w:r w:rsidRPr="00E52A5C">
        <w:rPr>
          <w:rFonts w:ascii="Arial" w:eastAsia="Arial" w:hAnsi="Arial" w:cs="Arial"/>
          <w:spacing w:val="20"/>
          <w:w w:val="88"/>
          <w:sz w:val="16"/>
          <w:szCs w:val="16"/>
          <w:lang w:val="en-GB"/>
          <w:rPrChange w:id="9171" w:author="Filipe Santana" w:date="2016-01-03T15:57:00Z">
            <w:rPr>
              <w:rFonts w:ascii="Arial" w:eastAsia="Arial" w:hAnsi="Arial" w:cs="Arial"/>
              <w:spacing w:val="2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173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7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20"/>
          <w:w w:val="89"/>
          <w:sz w:val="16"/>
          <w:szCs w:val="16"/>
          <w:lang w:val="en-GB"/>
          <w:rPrChange w:id="9175" w:author="Filipe Santana" w:date="2016-01-03T15:57:00Z">
            <w:rPr>
              <w:rFonts w:ascii="Arial" w:eastAsia="Arial" w:hAnsi="Arial" w:cs="Arial"/>
              <w:spacing w:val="2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17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according</w:t>
      </w:r>
      <w:r w:rsidRPr="00E52A5C">
        <w:rPr>
          <w:rFonts w:ascii="Arial" w:eastAsia="Arial" w:hAnsi="Arial" w:cs="Arial"/>
          <w:spacing w:val="27"/>
          <w:w w:val="89"/>
          <w:sz w:val="16"/>
          <w:szCs w:val="16"/>
          <w:lang w:val="en-GB"/>
          <w:rPrChange w:id="9177" w:author="Filipe Santana" w:date="2016-01-03T15:57:00Z">
            <w:rPr>
              <w:rFonts w:ascii="Arial" w:eastAsia="Arial" w:hAnsi="Arial" w:cs="Arial"/>
              <w:spacing w:val="2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9179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181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9182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23"/>
          <w:w w:val="82"/>
          <w:sz w:val="16"/>
          <w:szCs w:val="16"/>
          <w:lang w:val="en-GB"/>
          <w:rPrChange w:id="9183" w:author="Filipe Santana" w:date="2016-01-03T15:57:00Z">
            <w:rPr>
              <w:rFonts w:ascii="Arial" w:eastAsia="Arial" w:hAnsi="Arial" w:cs="Arial"/>
              <w:spacing w:val="23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18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9186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ind</w:t>
      </w:r>
      <w:r w:rsidRPr="00E52A5C">
        <w:rPr>
          <w:rFonts w:ascii="Arial" w:eastAsia="Arial" w:hAnsi="Arial" w:cs="Arial"/>
          <w:spacing w:val="-4"/>
          <w:w w:val="94"/>
          <w:sz w:val="16"/>
          <w:szCs w:val="16"/>
          <w:lang w:val="en-GB"/>
          <w:rPrChange w:id="9187" w:author="Filipe Santana" w:date="2016-01-03T15:57:00Z">
            <w:rPr>
              <w:rFonts w:ascii="Arial" w:eastAsia="Arial" w:hAnsi="Arial" w:cs="Arial"/>
              <w:spacing w:val="-4"/>
              <w:w w:val="9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9188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viduals</w:t>
      </w:r>
      <w:r w:rsidRPr="00E52A5C">
        <w:rPr>
          <w:rFonts w:ascii="Arial" w:eastAsia="Arial" w:hAnsi="Arial" w:cs="Arial"/>
          <w:spacing w:val="20"/>
          <w:w w:val="94"/>
          <w:sz w:val="16"/>
          <w:szCs w:val="16"/>
          <w:lang w:val="en-GB"/>
          <w:rPrChange w:id="9189" w:author="Filipe Santana" w:date="2016-01-03T15:57:00Z">
            <w:rPr>
              <w:rFonts w:ascii="Arial" w:eastAsia="Arial" w:hAnsi="Arial" w:cs="Arial"/>
              <w:spacing w:val="20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1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are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19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membe</w:t>
      </w:r>
      <w:r w:rsidRPr="00E52A5C">
        <w:rPr>
          <w:rFonts w:ascii="Arial" w:eastAsia="Arial" w:hAnsi="Arial" w:cs="Arial"/>
          <w:spacing w:val="-5"/>
          <w:w w:val="84"/>
          <w:sz w:val="16"/>
          <w:szCs w:val="16"/>
          <w:lang w:val="en-GB"/>
          <w:rPrChange w:id="9192" w:author="Filipe Santana" w:date="2016-01-03T15:57:00Z">
            <w:rPr>
              <w:rFonts w:ascii="Arial" w:eastAsia="Arial" w:hAnsi="Arial" w:cs="Arial"/>
              <w:spacing w:val="-5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19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3"/>
          <w:w w:val="84"/>
          <w:sz w:val="16"/>
          <w:szCs w:val="16"/>
          <w:lang w:val="en-GB"/>
          <w:rPrChange w:id="9194" w:author="Filipe Santana" w:date="2016-01-03T15:57:00Z">
            <w:rPr>
              <w:rFonts w:ascii="Arial" w:eastAsia="Arial" w:hAnsi="Arial" w:cs="Arial"/>
              <w:spacing w:val="3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19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8"/>
          <w:w w:val="84"/>
          <w:sz w:val="16"/>
          <w:szCs w:val="16"/>
          <w:lang w:val="en-GB"/>
          <w:rPrChange w:id="9196" w:author="Filipe Santana" w:date="2016-01-03T15:57:00Z">
            <w:rPr>
              <w:rFonts w:ascii="Arial" w:eastAsia="Arial" w:hAnsi="Arial" w:cs="Arial"/>
              <w:spacing w:val="-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19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obser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9198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19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ed</w:t>
      </w:r>
      <w:r w:rsidRPr="00E52A5C">
        <w:rPr>
          <w:rFonts w:ascii="Arial" w:eastAsia="Arial" w:hAnsi="Arial" w:cs="Arial"/>
          <w:spacing w:val="21"/>
          <w:w w:val="84"/>
          <w:sz w:val="16"/>
          <w:szCs w:val="16"/>
          <w:lang w:val="en-GB"/>
          <w:rPrChange w:id="9200" w:author="Filipe Santana" w:date="2016-01-03T15:57:00Z">
            <w:rPr>
              <w:rFonts w:ascii="Arial" w:eastAsia="Arial" w:hAnsi="Arial" w:cs="Arial"/>
              <w:spacing w:val="2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20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9203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3"/>
          <w:w w:val="95"/>
          <w:sz w:val="16"/>
          <w:szCs w:val="16"/>
          <w:lang w:val="en-GB"/>
          <w:rPrChange w:id="9204" w:author="Filipe Santana" w:date="2016-01-03T15:57:00Z">
            <w:rPr>
              <w:rFonts w:ascii="Arial" w:eastAsia="Arial" w:hAnsi="Arial" w:cs="Arial"/>
              <w:spacing w:val="-3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9205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20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xperiments.</w:t>
      </w:r>
    </w:p>
    <w:p w14:paraId="1E6639C0" w14:textId="20A4559B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92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0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0"/>
          <w:w w:val="89"/>
          <w:sz w:val="16"/>
          <w:szCs w:val="16"/>
          <w:lang w:val="en-GB"/>
          <w:rPrChange w:id="9209" w:author="Filipe Santana" w:date="2016-01-03T15:57:00Z">
            <w:rPr>
              <w:rFonts w:ascii="Arial" w:eastAsia="Arial" w:hAnsi="Arial" w:cs="Arial"/>
              <w:spacing w:val="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9210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act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21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1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0"/>
          <w:w w:val="89"/>
          <w:sz w:val="16"/>
          <w:szCs w:val="16"/>
          <w:lang w:val="en-GB"/>
          <w:rPrChange w:id="9214" w:author="Filipe Santana" w:date="2016-01-03T15:57:00Z">
            <w:rPr>
              <w:rFonts w:ascii="Arial" w:eastAsia="Arial" w:hAnsi="Arial" w:cs="Arial"/>
              <w:spacing w:val="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typical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9216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1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9218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1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ta</w:t>
      </w:r>
      <w:r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9220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2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get</w:t>
      </w:r>
      <w:r w:rsidRPr="00E52A5C">
        <w:rPr>
          <w:rFonts w:ascii="Arial" w:eastAsia="Arial" w:hAnsi="Arial" w:cs="Arial"/>
          <w:spacing w:val="7"/>
          <w:w w:val="89"/>
          <w:sz w:val="16"/>
          <w:szCs w:val="16"/>
          <w:lang w:val="en-GB"/>
          <w:rPrChange w:id="9222" w:author="Filipe Santana" w:date="2016-01-03T15:57:00Z">
            <w:rPr>
              <w:rFonts w:ascii="Arial" w:eastAsia="Arial" w:hAnsi="Arial" w:cs="Arial"/>
              <w:spacing w:val="7"/>
              <w:w w:val="89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2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possibilities 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  <w:rPrChange w:id="9224" w:author="Filipe Santana" w:date="2016-01-03T15:57:00Z">
            <w:rPr>
              <w:rFonts w:ascii="Arial" w:eastAsia="Arial" w:hAnsi="Arial" w:cs="Arial"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32"/>
          <w:sz w:val="16"/>
          <w:szCs w:val="16"/>
          <w:lang w:val="en-GB"/>
          <w:rPrChange w:id="9225" w:author="Filipe Santana" w:date="2016-01-03T15:57:00Z">
            <w:rPr>
              <w:rFonts w:ascii="Arial" w:eastAsia="Arial" w:hAnsi="Arial" w:cs="Arial"/>
              <w:w w:val="132"/>
              <w:sz w:val="16"/>
              <w:szCs w:val="16"/>
            </w:rPr>
          </w:rPrChange>
        </w:rPr>
        <w:t>“</w:t>
      </w:r>
      <w:proofErr w:type="gramEnd"/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9226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6"/>
          <w:w w:val="99"/>
          <w:sz w:val="16"/>
          <w:szCs w:val="16"/>
          <w:lang w:val="en-GB"/>
          <w:rPrChange w:id="9227" w:author="Filipe Santana" w:date="2016-01-03T15:57:00Z">
            <w:rPr>
              <w:rFonts w:ascii="Arial" w:eastAsia="Arial" w:hAnsi="Arial" w:cs="Arial"/>
              <w:i/>
              <w:spacing w:val="-6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79"/>
          <w:sz w:val="16"/>
          <w:szCs w:val="16"/>
          <w:lang w:val="en-GB"/>
          <w:rPrChange w:id="9228" w:author="Filipe Santana" w:date="2016-01-03T15:57:00Z">
            <w:rPr>
              <w:rFonts w:ascii="Arial" w:eastAsia="Arial" w:hAnsi="Arial" w:cs="Arial"/>
              <w:i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5"/>
          <w:sz w:val="16"/>
          <w:szCs w:val="16"/>
          <w:lang w:val="en-GB"/>
          <w:rPrChange w:id="9229" w:author="Filipe Santana" w:date="2016-01-03T15:57:00Z">
            <w:rPr>
              <w:rFonts w:ascii="Arial" w:eastAsia="Arial" w:hAnsi="Arial" w:cs="Arial"/>
              <w:i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9230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membe</w:t>
      </w:r>
      <w:r w:rsidRPr="00E52A5C">
        <w:rPr>
          <w:rFonts w:ascii="Arial" w:eastAsia="Arial" w:hAnsi="Arial" w:cs="Arial"/>
          <w:i/>
          <w:spacing w:val="-2"/>
          <w:w w:val="85"/>
          <w:sz w:val="16"/>
          <w:szCs w:val="16"/>
          <w:lang w:val="en-GB"/>
          <w:rPrChange w:id="9231" w:author="Filipe Santana" w:date="2016-01-03T15:57:00Z">
            <w:rPr>
              <w:rFonts w:ascii="Arial" w:eastAsia="Arial" w:hAnsi="Arial" w:cs="Arial"/>
              <w:i/>
              <w:spacing w:val="-2"/>
              <w:w w:val="85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5"/>
          <w:sz w:val="16"/>
          <w:szCs w:val="16"/>
          <w:lang w:val="en-GB"/>
          <w:rPrChange w:id="9232" w:author="Filipe Santana" w:date="2016-01-03T15:57:00Z">
            <w:rPr>
              <w:rFonts w:ascii="Arial" w:eastAsia="Arial" w:hAnsi="Arial" w:cs="Arial"/>
              <w:i/>
              <w:w w:val="85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i/>
          <w:spacing w:val="17"/>
          <w:w w:val="85"/>
          <w:sz w:val="16"/>
          <w:szCs w:val="16"/>
          <w:lang w:val="en-GB"/>
          <w:rPrChange w:id="9233" w:author="Filipe Santana" w:date="2016-01-03T15:57:00Z">
            <w:rPr>
              <w:rFonts w:ascii="Arial" w:eastAsia="Arial" w:hAnsi="Arial" w:cs="Arial"/>
              <w:i/>
              <w:spacing w:val="1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923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6"/>
          <w:sz w:val="16"/>
          <w:szCs w:val="16"/>
          <w:lang w:val="en-GB"/>
          <w:rPrChange w:id="9235" w:author="Filipe Santana" w:date="2016-01-03T15:57:00Z">
            <w:rPr>
              <w:rFonts w:ascii="Arial" w:eastAsia="Arial" w:hAnsi="Arial" w:cs="Arial"/>
              <w:i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923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9237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i/>
          <w:spacing w:val="-11"/>
          <w:w w:val="89"/>
          <w:sz w:val="16"/>
          <w:szCs w:val="16"/>
          <w:lang w:val="en-GB"/>
          <w:rPrChange w:id="9238" w:author="Filipe Santana" w:date="2016-01-03T15:57:00Z">
            <w:rPr>
              <w:rFonts w:ascii="Arial" w:eastAsia="Arial" w:hAnsi="Arial" w:cs="Arial"/>
              <w:i/>
              <w:spacing w:val="-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9239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2"/>
          <w:w w:val="89"/>
          <w:sz w:val="16"/>
          <w:szCs w:val="16"/>
          <w:lang w:val="en-GB"/>
          <w:rPrChange w:id="9240" w:author="Filipe Santana" w:date="2016-01-03T15:57:00Z">
            <w:rPr>
              <w:rFonts w:ascii="Arial" w:eastAsia="Arial" w:hAnsi="Arial" w:cs="Arial"/>
              <w:i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9241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i/>
          <w:spacing w:val="-1"/>
          <w:w w:val="89"/>
          <w:sz w:val="16"/>
          <w:szCs w:val="16"/>
          <w:lang w:val="en-GB"/>
          <w:rPrChange w:id="9242" w:author="Filipe Santana" w:date="2016-01-03T15:57:00Z">
            <w:rPr>
              <w:rFonts w:ascii="Arial" w:eastAsia="Arial" w:hAnsi="Arial" w:cs="Arial"/>
              <w:i/>
              <w:spacing w:val="-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6"/>
          <w:szCs w:val="16"/>
          <w:lang w:val="en-GB"/>
          <w:rPrChange w:id="9243" w:author="Filipe Santana" w:date="2016-01-03T15:57:00Z">
            <w:rPr>
              <w:rFonts w:ascii="Arial" w:eastAsia="Arial" w:hAnsi="Arial" w:cs="Arial"/>
              <w:i/>
              <w:w w:val="89"/>
              <w:sz w:val="16"/>
              <w:szCs w:val="16"/>
            </w:rPr>
          </w:rPrChange>
        </w:rPr>
        <w:t>to do</w:t>
      </w:r>
      <w:r w:rsidRPr="00E52A5C">
        <w:rPr>
          <w:rFonts w:ascii="Arial" w:eastAsia="Arial" w:hAnsi="Arial" w:cs="Arial"/>
          <w:i/>
          <w:spacing w:val="-4"/>
          <w:w w:val="89"/>
          <w:sz w:val="16"/>
          <w:szCs w:val="16"/>
          <w:lang w:val="en-GB"/>
          <w:rPrChange w:id="9244" w:author="Filipe Santana" w:date="2016-01-03T15:57:00Z">
            <w:rPr>
              <w:rFonts w:ascii="Arial" w:eastAsia="Arial" w:hAnsi="Arial" w:cs="Arial"/>
              <w:i/>
              <w:spacing w:val="-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9245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B?</w:t>
      </w:r>
      <w:r w:rsidRPr="00E52A5C">
        <w:rPr>
          <w:rFonts w:ascii="Arial" w:eastAsia="Arial" w:hAnsi="Arial" w:cs="Arial"/>
          <w:w w:val="132"/>
          <w:sz w:val="16"/>
          <w:szCs w:val="16"/>
          <w:lang w:val="en-GB"/>
          <w:rPrChange w:id="9246" w:author="Filipe Santana" w:date="2016-01-03T15:57:00Z">
            <w:rPr>
              <w:rFonts w:ascii="Arial" w:eastAsia="Arial" w:hAnsi="Arial" w:cs="Arial"/>
              <w:w w:val="132"/>
              <w:sz w:val="16"/>
              <w:szCs w:val="16"/>
            </w:rPr>
          </w:rPrChange>
        </w:rPr>
        <w:t>”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9247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4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6"/>
          <w:w w:val="85"/>
          <w:sz w:val="16"/>
          <w:szCs w:val="16"/>
          <w:lang w:val="en-GB"/>
          <w:rPrChange w:id="9249" w:author="Filipe Santana" w:date="2016-01-03T15:57:00Z">
            <w:rPr>
              <w:rFonts w:ascii="Arial" w:eastAsia="Arial" w:hAnsi="Arial" w:cs="Arial"/>
              <w:spacing w:val="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5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addressed</w:t>
      </w:r>
      <w:r w:rsidRPr="00E52A5C">
        <w:rPr>
          <w:rFonts w:ascii="Arial" w:eastAsia="Arial" w:hAnsi="Arial" w:cs="Arial"/>
          <w:spacing w:val="-10"/>
          <w:w w:val="85"/>
          <w:sz w:val="16"/>
          <w:szCs w:val="16"/>
          <w:lang w:val="en-GB"/>
          <w:rPrChange w:id="9251" w:author="Filipe Santana" w:date="2016-01-03T15:57:00Z">
            <w:rPr>
              <w:rFonts w:ascii="Arial" w:eastAsia="Arial" w:hAnsi="Arial" w:cs="Arial"/>
              <w:spacing w:val="-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5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13"/>
          <w:w w:val="85"/>
          <w:sz w:val="16"/>
          <w:szCs w:val="16"/>
          <w:lang w:val="en-GB"/>
          <w:rPrChange w:id="9253" w:author="Filipe Santana" w:date="2016-01-03T15:57:00Z">
            <w:rPr>
              <w:rFonts w:ascii="Arial" w:eastAsia="Arial" w:hAnsi="Arial" w:cs="Arial"/>
              <w:spacing w:val="1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5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9255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5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23"/>
          <w:w w:val="85"/>
          <w:sz w:val="16"/>
          <w:szCs w:val="16"/>
          <w:lang w:val="en-GB"/>
          <w:rPrChange w:id="9257" w:author="Filipe Santana" w:date="2016-01-03T15:57:00Z">
            <w:rPr>
              <w:rFonts w:ascii="Arial" w:eastAsia="Arial" w:hAnsi="Arial" w:cs="Arial"/>
              <w:spacing w:val="2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25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mechanisms.</w:t>
      </w:r>
      <w:r w:rsidRPr="00E52A5C">
        <w:rPr>
          <w:rFonts w:ascii="Arial" w:eastAsia="Arial" w:hAnsi="Arial" w:cs="Arial"/>
          <w:spacing w:val="19"/>
          <w:w w:val="85"/>
          <w:sz w:val="16"/>
          <w:szCs w:val="16"/>
          <w:lang w:val="en-GB"/>
          <w:rPrChange w:id="9259" w:author="Filipe Santana" w:date="2016-01-03T15:57:00Z">
            <w:rPr>
              <w:rFonts w:ascii="Arial" w:eastAsia="Arial" w:hAnsi="Arial" w:cs="Arial"/>
              <w:spacing w:val="19"/>
              <w:w w:val="85"/>
              <w:sz w:val="16"/>
              <w:szCs w:val="16"/>
            </w:rPr>
          </w:rPrChange>
        </w:rPr>
        <w:t xml:space="preserve"> </w:t>
      </w:r>
      <w:ins w:id="9260" w:author="Filipe Santana" w:date="2016-01-03T22:33:00Z">
        <w:r w:rsidR="001A023A" w:rsidRPr="001A023A">
          <w:rPr>
            <w:rFonts w:ascii="Arial" w:eastAsia="Arial" w:hAnsi="Arial" w:cs="Arial"/>
            <w:w w:val="85"/>
            <w:sz w:val="16"/>
            <w:szCs w:val="16"/>
            <w:lang w:val="en-GB"/>
          </w:rPr>
          <w:t>Firstl</w:t>
        </w:r>
        <w:r w:rsidR="001A023A" w:rsidRPr="001A023A">
          <w:rPr>
            <w:rFonts w:ascii="Arial" w:eastAsia="Arial" w:hAnsi="Arial" w:cs="Arial"/>
            <w:spacing w:val="-8"/>
            <w:w w:val="85"/>
            <w:sz w:val="16"/>
            <w:szCs w:val="16"/>
            <w:lang w:val="en-GB"/>
          </w:rPr>
          <w:t>y</w:t>
        </w:r>
        <w:r w:rsidR="001A023A" w:rsidRPr="001A023A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, </w:t>
        </w:r>
        <w:r w:rsidR="001A023A" w:rsidRPr="001A023A">
          <w:rPr>
            <w:rFonts w:ascii="Arial" w:eastAsia="Arial" w:hAnsi="Arial" w:cs="Arial"/>
            <w:spacing w:val="13"/>
            <w:w w:val="85"/>
            <w:sz w:val="16"/>
            <w:szCs w:val="16"/>
            <w:lang w:val="en-GB"/>
          </w:rPr>
          <w:t>the</w:t>
        </w:r>
      </w:ins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9261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92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inclu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92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26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sion</w:t>
      </w:r>
      <w:proofErr w:type="spellEnd"/>
      <w:r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9265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1"/>
          <w:sz w:val="16"/>
          <w:szCs w:val="16"/>
          <w:lang w:val="en-GB"/>
          <w:rPrChange w:id="9267" w:author="Filipe Santana" w:date="2016-01-03T15:57:00Z">
            <w:rPr>
              <w:rFonts w:ascii="Arial" w:eastAsia="Arial" w:hAnsi="Arial" w:cs="Arial"/>
              <w:spacing w:val="11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2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dispositions </w:t>
      </w:r>
      <w:r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9269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27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as</w:t>
      </w:r>
      <w:proofErr w:type="gramEnd"/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9271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2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first-class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9273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27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entities</w:t>
      </w:r>
      <w:r w:rsidRPr="00E52A5C">
        <w:rPr>
          <w:rFonts w:ascii="Arial" w:eastAsia="Arial" w:hAnsi="Arial" w:cs="Arial"/>
          <w:spacing w:val="33"/>
          <w:w w:val="87"/>
          <w:sz w:val="16"/>
          <w:szCs w:val="16"/>
          <w:lang w:val="en-GB"/>
          <w:rPrChange w:id="9275" w:author="Filipe Santana" w:date="2016-01-03T15:57:00Z">
            <w:rPr>
              <w:rFonts w:ascii="Arial" w:eastAsia="Arial" w:hAnsi="Arial" w:cs="Arial"/>
              <w:spacing w:val="3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9277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9279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8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9281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8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9283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8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8"/>
          <w:w w:val="89"/>
          <w:sz w:val="16"/>
          <w:szCs w:val="16"/>
          <w:lang w:val="en-GB"/>
          <w:rPrChange w:id="9285" w:author="Filipe Santana" w:date="2016-01-03T15:57:00Z">
            <w:rPr>
              <w:rFonts w:ascii="Arial" w:eastAsia="Arial" w:hAnsi="Arial" w:cs="Arial"/>
              <w:spacing w:val="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28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secondly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28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9288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28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definition</w:t>
      </w:r>
      <w:r w:rsidRPr="00E52A5C">
        <w:rPr>
          <w:rFonts w:ascii="Arial" w:eastAsia="Arial" w:hAnsi="Arial" w:cs="Arial"/>
          <w:spacing w:val="28"/>
          <w:w w:val="90"/>
          <w:sz w:val="16"/>
          <w:szCs w:val="16"/>
          <w:lang w:val="en-GB"/>
          <w:rPrChange w:id="9290" w:author="Filipe Santana" w:date="2016-01-03T15:57:00Z">
            <w:rPr>
              <w:rFonts w:ascii="Arial" w:eastAsia="Arial" w:hAnsi="Arial" w:cs="Arial"/>
              <w:spacing w:val="2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2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929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29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35"/>
          <w:w w:val="84"/>
          <w:sz w:val="16"/>
          <w:szCs w:val="16"/>
          <w:lang w:val="en-GB"/>
          <w:rPrChange w:id="9294" w:author="Filipe Santana" w:date="2016-01-03T15:57:00Z">
            <w:rPr>
              <w:rFonts w:ascii="Arial" w:eastAsia="Arial" w:hAnsi="Arial" w:cs="Arial"/>
              <w:spacing w:val="3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29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subclasses. The</w:t>
      </w:r>
      <w:r w:rsidRPr="00E52A5C">
        <w:rPr>
          <w:rFonts w:ascii="Arial" w:eastAsia="Arial" w:hAnsi="Arial" w:cs="Arial"/>
          <w:spacing w:val="12"/>
          <w:w w:val="84"/>
          <w:sz w:val="16"/>
          <w:szCs w:val="16"/>
          <w:lang w:val="en-GB"/>
          <w:rPrChange w:id="9296" w:author="Filipe Santana" w:date="2016-01-03T15:57:00Z">
            <w:rPr>
              <w:rFonts w:ascii="Arial" w:eastAsia="Arial" w:hAnsi="Arial" w:cs="Arial"/>
              <w:spacing w:val="1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29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latter</w:t>
      </w:r>
      <w:r w:rsidRPr="00E52A5C">
        <w:rPr>
          <w:rFonts w:ascii="Arial" w:eastAsia="Arial" w:hAnsi="Arial" w:cs="Arial"/>
          <w:spacing w:val="28"/>
          <w:w w:val="84"/>
          <w:sz w:val="16"/>
          <w:szCs w:val="16"/>
          <w:lang w:val="en-GB"/>
          <w:rPrChange w:id="9298" w:author="Filipe Santana" w:date="2016-01-03T15:57:00Z">
            <w:rPr>
              <w:rFonts w:ascii="Arial" w:eastAsia="Arial" w:hAnsi="Arial" w:cs="Arial"/>
              <w:spacing w:val="2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29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case,</w:t>
      </w:r>
      <w:r w:rsidRPr="00E52A5C">
        <w:rPr>
          <w:rFonts w:ascii="Arial" w:eastAsia="Arial" w:hAnsi="Arial" w:cs="Arial"/>
          <w:spacing w:val="-8"/>
          <w:w w:val="84"/>
          <w:sz w:val="16"/>
          <w:szCs w:val="16"/>
          <w:lang w:val="en-GB"/>
          <w:rPrChange w:id="9300" w:author="Filipe Santana" w:date="2016-01-03T15:57:00Z">
            <w:rPr>
              <w:rFonts w:ascii="Arial" w:eastAsia="Arial" w:hAnsi="Arial" w:cs="Arial"/>
              <w:spacing w:val="-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0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9302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0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3"/>
          <w:w w:val="84"/>
          <w:sz w:val="16"/>
          <w:szCs w:val="16"/>
          <w:lang w:val="en-GB"/>
          <w:rPrChange w:id="9304" w:author="Filipe Santana" w:date="2016-01-03T15:57:00Z">
            <w:rPr>
              <w:rFonts w:ascii="Arial" w:eastAsia="Arial" w:hAnsi="Arial" w:cs="Arial"/>
              <w:spacing w:val="-3"/>
              <w:w w:val="8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9305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0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4"/>
          <w:sz w:val="16"/>
          <w:szCs w:val="16"/>
          <w:lang w:val="en-GB"/>
          <w:rPrChange w:id="9307" w:author="Filipe Santana" w:date="2016-01-03T15:57:00Z">
            <w:rPr>
              <w:rFonts w:ascii="Arial" w:eastAsia="Arial" w:hAnsi="Arial" w:cs="Arial"/>
              <w:spacing w:val="-5"/>
              <w:w w:val="84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0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7"/>
          <w:w w:val="84"/>
          <w:sz w:val="16"/>
          <w:szCs w:val="16"/>
          <w:lang w:val="en-GB"/>
          <w:rPrChange w:id="9309" w:author="Filipe Santana" w:date="2016-01-03T15:57:00Z">
            <w:rPr>
              <w:rFonts w:ascii="Arial" w:eastAsia="Arial" w:hAnsi="Arial" w:cs="Arial"/>
              <w:spacing w:val="3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1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requires</w:t>
      </w:r>
      <w:r w:rsidRPr="00E52A5C">
        <w:rPr>
          <w:rFonts w:ascii="Arial" w:eastAsia="Arial" w:hAnsi="Arial" w:cs="Arial"/>
          <w:spacing w:val="21"/>
          <w:w w:val="84"/>
          <w:sz w:val="16"/>
          <w:szCs w:val="16"/>
          <w:lang w:val="en-GB"/>
          <w:rPrChange w:id="9311" w:author="Filipe Santana" w:date="2016-01-03T15:57:00Z">
            <w:rPr>
              <w:rFonts w:ascii="Arial" w:eastAsia="Arial" w:hAnsi="Arial" w:cs="Arial"/>
              <w:spacing w:val="2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1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assumption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9314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1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9316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9318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2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3"/>
          <w:w w:val="84"/>
          <w:sz w:val="16"/>
          <w:szCs w:val="16"/>
          <w:lang w:val="en-GB"/>
          <w:rPrChange w:id="9321" w:author="Filipe Santana" w:date="2016-01-03T15:57:00Z">
            <w:rPr>
              <w:rFonts w:ascii="Arial" w:eastAsia="Arial" w:hAnsi="Arial" w:cs="Arial"/>
              <w:spacing w:val="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2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classes</w:t>
      </w:r>
      <w:r w:rsidRPr="00E52A5C">
        <w:rPr>
          <w:rFonts w:ascii="Arial" w:eastAsia="Arial" w:hAnsi="Arial" w:cs="Arial"/>
          <w:spacing w:val="-4"/>
          <w:w w:val="84"/>
          <w:sz w:val="16"/>
          <w:szCs w:val="16"/>
          <w:lang w:val="en-GB"/>
          <w:rPrChange w:id="9323" w:author="Filipe Santana" w:date="2016-01-03T15:57:00Z">
            <w:rPr>
              <w:rFonts w:ascii="Arial" w:eastAsia="Arial" w:hAnsi="Arial" w:cs="Arial"/>
              <w:spacing w:val="-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2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9325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32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populated. </w:t>
      </w:r>
      <w:r w:rsidRPr="00E52A5C">
        <w:rPr>
          <w:rFonts w:ascii="Arial" w:eastAsia="Arial" w:hAnsi="Arial" w:cs="Arial"/>
          <w:spacing w:val="10"/>
          <w:w w:val="84"/>
          <w:sz w:val="16"/>
          <w:szCs w:val="16"/>
          <w:lang w:val="en-GB"/>
          <w:rPrChange w:id="9327" w:author="Filipe Santana" w:date="2016-01-03T15:57:00Z">
            <w:rPr>
              <w:rFonts w:ascii="Arial" w:eastAsia="Arial" w:hAnsi="Arial" w:cs="Arial"/>
              <w:spacing w:val="1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32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24"/>
          <w:w w:val="85"/>
          <w:sz w:val="16"/>
          <w:szCs w:val="16"/>
          <w:lang w:val="en-GB"/>
          <w:rPrChange w:id="9330" w:author="Filipe Santana" w:date="2016-01-03T15:57:00Z">
            <w:rPr>
              <w:rFonts w:ascii="Arial" w:eastAsia="Arial" w:hAnsi="Arial" w:cs="Arial"/>
              <w:spacing w:val="2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33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sense,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9332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33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1"/>
          <w:w w:val="85"/>
          <w:sz w:val="16"/>
          <w:szCs w:val="16"/>
          <w:lang w:val="en-GB"/>
          <w:rPrChange w:id="9334" w:author="Filipe Santana" w:date="2016-01-03T15:57:00Z">
            <w:rPr>
              <w:rFonts w:ascii="Arial" w:eastAsia="Arial" w:hAnsi="Arial" w:cs="Arial"/>
              <w:spacing w:val="1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que- </w:t>
      </w:r>
      <w:proofErr w:type="spellStart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33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stion</w:t>
      </w:r>
      <w:proofErr w:type="spellEnd"/>
      <w:r w:rsidRPr="00E52A5C">
        <w:rPr>
          <w:rFonts w:ascii="Arial" w:eastAsia="Arial" w:hAnsi="Arial" w:cs="Arial"/>
          <w:spacing w:val="-12"/>
          <w:w w:val="91"/>
          <w:sz w:val="16"/>
          <w:szCs w:val="16"/>
          <w:lang w:val="en-GB"/>
          <w:rPrChange w:id="9337" w:author="Filipe Santana" w:date="2016-01-03T15:57:00Z">
            <w:rPr>
              <w:rFonts w:ascii="Arial" w:eastAsia="Arial" w:hAnsi="Arial" w:cs="Arial"/>
              <w:spacing w:val="-1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32"/>
          <w:sz w:val="16"/>
          <w:szCs w:val="16"/>
          <w:lang w:val="en-GB"/>
          <w:rPrChange w:id="9338" w:author="Filipe Santana" w:date="2016-01-03T15:57:00Z">
            <w:rPr>
              <w:rFonts w:ascii="Arial" w:eastAsia="Arial" w:hAnsi="Arial" w:cs="Arial"/>
              <w:w w:val="132"/>
              <w:sz w:val="16"/>
              <w:szCs w:val="16"/>
            </w:rPr>
          </w:rPrChange>
        </w:rPr>
        <w:t>“</w:t>
      </w:r>
      <w:r w:rsidRPr="00E52A5C">
        <w:rPr>
          <w:rFonts w:ascii="Arial" w:eastAsia="Arial" w:hAnsi="Arial" w:cs="Arial"/>
          <w:i/>
          <w:w w:val="99"/>
          <w:sz w:val="16"/>
          <w:szCs w:val="16"/>
          <w:lang w:val="en-GB"/>
          <w:rPrChange w:id="9339" w:author="Filipe Santana" w:date="2016-01-03T15:57:00Z">
            <w:rPr>
              <w:rFonts w:ascii="Arial" w:eastAsia="Arial" w:hAnsi="Arial" w:cs="Arial"/>
              <w:i/>
              <w:w w:val="9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6"/>
          <w:w w:val="99"/>
          <w:sz w:val="16"/>
          <w:szCs w:val="16"/>
          <w:lang w:val="en-GB"/>
          <w:rPrChange w:id="9340" w:author="Filipe Santana" w:date="2016-01-03T15:57:00Z">
            <w:rPr>
              <w:rFonts w:ascii="Arial" w:eastAsia="Arial" w:hAnsi="Arial" w:cs="Arial"/>
              <w:i/>
              <w:spacing w:val="-6"/>
              <w:w w:val="9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79"/>
          <w:sz w:val="16"/>
          <w:szCs w:val="16"/>
          <w:lang w:val="en-GB"/>
          <w:rPrChange w:id="9341" w:author="Filipe Santana" w:date="2016-01-03T15:57:00Z">
            <w:rPr>
              <w:rFonts w:ascii="Arial" w:eastAsia="Arial" w:hAnsi="Arial" w:cs="Arial"/>
              <w:i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9342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4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membe</w:t>
      </w:r>
      <w:r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9344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45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i/>
          <w:spacing w:val="-11"/>
          <w:w w:val="86"/>
          <w:sz w:val="16"/>
          <w:szCs w:val="16"/>
          <w:lang w:val="en-GB"/>
          <w:rPrChange w:id="9346" w:author="Filipe Santana" w:date="2016-01-03T15:57:00Z">
            <w:rPr>
              <w:rFonts w:ascii="Arial" w:eastAsia="Arial" w:hAnsi="Arial" w:cs="Arial"/>
              <w:i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4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9348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49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8"/>
          <w:w w:val="86"/>
          <w:sz w:val="16"/>
          <w:szCs w:val="16"/>
          <w:lang w:val="en-GB"/>
          <w:rPrChange w:id="9350" w:author="Filipe Santana" w:date="2016-01-03T15:57:00Z">
            <w:rPr>
              <w:rFonts w:ascii="Arial" w:eastAsia="Arial" w:hAnsi="Arial" w:cs="Arial"/>
              <w:i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51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i/>
          <w:spacing w:val="-6"/>
          <w:w w:val="86"/>
          <w:sz w:val="16"/>
          <w:szCs w:val="16"/>
          <w:lang w:val="en-GB"/>
          <w:rPrChange w:id="9352" w:author="Filipe Santana" w:date="2016-01-03T15:57:00Z">
            <w:rPr>
              <w:rFonts w:ascii="Arial" w:eastAsia="Arial" w:hAnsi="Arial" w:cs="Arial"/>
              <w:i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5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4"/>
          <w:w w:val="86"/>
          <w:sz w:val="16"/>
          <w:szCs w:val="16"/>
          <w:lang w:val="en-GB"/>
          <w:rPrChange w:id="9354" w:author="Filipe Santana" w:date="2016-01-03T15:57:00Z">
            <w:rPr>
              <w:rFonts w:ascii="Arial" w:eastAsia="Arial" w:hAnsi="Arial" w:cs="Arial"/>
              <w:i/>
              <w:spacing w:val="-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55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able</w:t>
      </w:r>
      <w:r w:rsidRPr="00E52A5C">
        <w:rPr>
          <w:rFonts w:ascii="Arial" w:eastAsia="Arial" w:hAnsi="Arial" w:cs="Arial"/>
          <w:i/>
          <w:spacing w:val="2"/>
          <w:w w:val="86"/>
          <w:sz w:val="16"/>
          <w:szCs w:val="16"/>
          <w:lang w:val="en-GB"/>
          <w:rPrChange w:id="9356" w:author="Filipe Santana" w:date="2016-01-03T15:57:00Z">
            <w:rPr>
              <w:rFonts w:ascii="Arial" w:eastAsia="Arial" w:hAnsi="Arial" w:cs="Arial"/>
              <w:i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5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9358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59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do</w:t>
      </w:r>
      <w:r w:rsidRPr="00E52A5C">
        <w:rPr>
          <w:rFonts w:ascii="Arial" w:eastAsia="Arial" w:hAnsi="Arial" w:cs="Arial"/>
          <w:i/>
          <w:spacing w:val="-4"/>
          <w:w w:val="86"/>
          <w:sz w:val="16"/>
          <w:szCs w:val="16"/>
          <w:lang w:val="en-GB"/>
          <w:rPrChange w:id="9360" w:author="Filipe Santana" w:date="2016-01-03T15:57:00Z">
            <w:rPr>
              <w:rFonts w:ascii="Arial" w:eastAsia="Arial" w:hAnsi="Arial" w:cs="Arial"/>
              <w:i/>
              <w:spacing w:val="-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9361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B?</w:t>
      </w:r>
      <w:r w:rsidRPr="00E52A5C">
        <w:rPr>
          <w:rFonts w:ascii="Arial" w:eastAsia="Arial" w:hAnsi="Arial" w:cs="Arial"/>
          <w:w w:val="132"/>
          <w:sz w:val="16"/>
          <w:szCs w:val="16"/>
          <w:lang w:val="en-GB"/>
          <w:rPrChange w:id="9362" w:author="Filipe Santana" w:date="2016-01-03T15:57:00Z">
            <w:rPr>
              <w:rFonts w:ascii="Arial" w:eastAsia="Arial" w:hAnsi="Arial" w:cs="Arial"/>
              <w:w w:val="132"/>
              <w:sz w:val="16"/>
              <w:szCs w:val="16"/>
            </w:rPr>
          </w:rPrChange>
        </w:rPr>
        <w:t>”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9363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9365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therefore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9367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translated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9369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3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into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7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9372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37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question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9374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32"/>
          <w:sz w:val="16"/>
          <w:szCs w:val="16"/>
          <w:lang w:val="en-GB"/>
          <w:rPrChange w:id="9375" w:author="Filipe Santana" w:date="2016-01-03T15:57:00Z">
            <w:rPr>
              <w:rFonts w:ascii="Arial" w:eastAsia="Arial" w:hAnsi="Arial" w:cs="Arial"/>
              <w:w w:val="132"/>
              <w:sz w:val="16"/>
              <w:szCs w:val="16"/>
            </w:rPr>
          </w:rPrChange>
        </w:rPr>
        <w:t>“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9376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Does</w:t>
      </w:r>
      <w:r w:rsidRPr="00E52A5C">
        <w:rPr>
          <w:rFonts w:ascii="Arial" w:eastAsia="Arial" w:hAnsi="Arial" w:cs="Arial"/>
          <w:i/>
          <w:spacing w:val="-10"/>
          <w:sz w:val="16"/>
          <w:szCs w:val="16"/>
          <w:lang w:val="en-GB"/>
          <w:rPrChange w:id="9377" w:author="Filipe Santana" w:date="2016-01-03T15:57:00Z">
            <w:rPr>
              <w:rFonts w:ascii="Arial" w:eastAsia="Arial" w:hAnsi="Arial" w:cs="Arial"/>
              <w:i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9378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 have</w:t>
      </w:r>
      <w:r w:rsidRPr="00E52A5C">
        <w:rPr>
          <w:rFonts w:ascii="Arial" w:eastAsia="Arial" w:hAnsi="Arial" w:cs="Arial"/>
          <w:i/>
          <w:spacing w:val="-8"/>
          <w:w w:val="87"/>
          <w:sz w:val="16"/>
          <w:szCs w:val="16"/>
          <w:lang w:val="en-GB"/>
          <w:rPrChange w:id="9379" w:author="Filipe Santana" w:date="2016-01-03T15:57:00Z">
            <w:rPr>
              <w:rFonts w:ascii="Arial" w:eastAsia="Arial" w:hAnsi="Arial" w:cs="Arial"/>
              <w:i/>
              <w:spacing w:val="-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9380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spacing w:val="-2"/>
          <w:w w:val="87"/>
          <w:sz w:val="16"/>
          <w:szCs w:val="16"/>
          <w:lang w:val="en-GB"/>
          <w:rPrChange w:id="9381" w:author="Filipe Santana" w:date="2016-01-03T15:57:00Z">
            <w:rPr>
              <w:rFonts w:ascii="Arial" w:eastAsia="Arial" w:hAnsi="Arial" w:cs="Arial"/>
              <w:i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6"/>
          <w:szCs w:val="16"/>
          <w:lang w:val="en-GB"/>
          <w:rPrChange w:id="9382" w:author="Filipe Santana" w:date="2016-01-03T15:57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subclass</w:t>
      </w:r>
      <w:r w:rsidRPr="00E52A5C">
        <w:rPr>
          <w:rFonts w:ascii="Arial" w:eastAsia="Arial" w:hAnsi="Arial" w:cs="Arial"/>
          <w:i/>
          <w:spacing w:val="-10"/>
          <w:w w:val="87"/>
          <w:sz w:val="16"/>
          <w:szCs w:val="16"/>
          <w:lang w:val="en-GB"/>
          <w:rPrChange w:id="9383" w:author="Filipe Santana" w:date="2016-01-03T15:57:00Z">
            <w:rPr>
              <w:rFonts w:ascii="Arial" w:eastAsia="Arial" w:hAnsi="Arial" w:cs="Arial"/>
              <w:i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6"/>
          <w:w w:val="91"/>
          <w:sz w:val="16"/>
          <w:szCs w:val="16"/>
          <w:lang w:val="en-GB"/>
          <w:rPrChange w:id="9384" w:author="Filipe Santana" w:date="2016-01-03T15:57:00Z">
            <w:rPr>
              <w:rFonts w:ascii="Arial" w:eastAsia="Arial" w:hAnsi="Arial" w:cs="Arial"/>
              <w:i/>
              <w:spacing w:val="-6"/>
              <w:w w:val="91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i/>
          <w:w w:val="149"/>
          <w:sz w:val="16"/>
          <w:szCs w:val="16"/>
          <w:lang w:val="en-GB"/>
          <w:rPrChange w:id="9385" w:author="Filipe Santana" w:date="2016-01-03T15:57:00Z">
            <w:rPr>
              <w:rFonts w:ascii="Arial" w:eastAsia="Arial" w:hAnsi="Arial" w:cs="Arial"/>
              <w:i/>
              <w:w w:val="149"/>
              <w:sz w:val="16"/>
              <w:szCs w:val="16"/>
            </w:rPr>
          </w:rPrChange>
        </w:rPr>
        <w:t>’</w:t>
      </w:r>
      <w:r w:rsidRPr="00E52A5C">
        <w:rPr>
          <w:rFonts w:ascii="Arial" w:eastAsia="Arial" w:hAnsi="Arial" w:cs="Arial"/>
          <w:i/>
          <w:spacing w:val="-10"/>
          <w:sz w:val="16"/>
          <w:szCs w:val="16"/>
          <w:lang w:val="en-GB"/>
          <w:rPrChange w:id="9386" w:author="Filipe Santana" w:date="2016-01-03T15:57:00Z">
            <w:rPr>
              <w:rFonts w:ascii="Arial" w:eastAsia="Arial" w:hAnsi="Arial" w:cs="Arial"/>
              <w:i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938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9388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89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membe</w:t>
      </w:r>
      <w:r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9390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91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i/>
          <w:spacing w:val="-5"/>
          <w:w w:val="86"/>
          <w:sz w:val="16"/>
          <w:szCs w:val="16"/>
          <w:lang w:val="en-GB"/>
          <w:rPrChange w:id="9392" w:author="Filipe Santana" w:date="2016-01-03T15:57:00Z">
            <w:rPr>
              <w:rFonts w:ascii="Arial" w:eastAsia="Arial" w:hAnsi="Arial" w:cs="Arial"/>
              <w:i/>
              <w:spacing w:val="-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93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i/>
          <w:spacing w:val="4"/>
          <w:w w:val="86"/>
          <w:sz w:val="16"/>
          <w:szCs w:val="16"/>
          <w:lang w:val="en-GB"/>
          <w:rPrChange w:id="9394" w:author="Filipe Santana" w:date="2016-01-03T15:57:00Z">
            <w:rPr>
              <w:rFonts w:ascii="Arial" w:eastAsia="Arial" w:hAnsi="Arial" w:cs="Arial"/>
              <w:i/>
              <w:spacing w:val="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95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whi</w:t>
      </w:r>
      <w:r w:rsidRPr="00E52A5C">
        <w:rPr>
          <w:rFonts w:ascii="Arial" w:eastAsia="Arial" w:hAnsi="Arial" w:cs="Arial"/>
          <w:i/>
          <w:spacing w:val="-2"/>
          <w:w w:val="86"/>
          <w:sz w:val="16"/>
          <w:szCs w:val="16"/>
          <w:lang w:val="en-GB"/>
          <w:rPrChange w:id="9396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397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i/>
          <w:spacing w:val="24"/>
          <w:w w:val="86"/>
          <w:sz w:val="16"/>
          <w:szCs w:val="16"/>
          <w:lang w:val="en-GB"/>
          <w:rPrChange w:id="9398" w:author="Filipe Santana" w:date="2016-01-03T15:57:00Z">
            <w:rPr>
              <w:rFonts w:ascii="Arial" w:eastAsia="Arial" w:hAnsi="Arial" w:cs="Arial"/>
              <w:i/>
              <w:spacing w:val="24"/>
              <w:w w:val="86"/>
              <w:sz w:val="16"/>
              <w:szCs w:val="16"/>
            </w:rPr>
          </w:rPrChange>
        </w:rPr>
        <w:t xml:space="preserve"> </w:t>
      </w:r>
      <w:ins w:id="9399" w:author="Filipe Santana" w:date="2016-01-03T22:33:00Z">
        <w:r w:rsidR="001A023A" w:rsidRPr="001A023A">
          <w:rPr>
            <w:rFonts w:ascii="Arial" w:eastAsia="Arial" w:hAnsi="Arial" w:cs="Arial"/>
            <w:i/>
            <w:w w:val="86"/>
            <w:sz w:val="16"/>
            <w:szCs w:val="16"/>
            <w:lang w:val="en-GB"/>
          </w:rPr>
          <w:t xml:space="preserve">actually </w:t>
        </w:r>
        <w:r w:rsidR="001A023A" w:rsidRPr="001A023A">
          <w:rPr>
            <w:rFonts w:ascii="Arial" w:eastAsia="Arial" w:hAnsi="Arial" w:cs="Arial"/>
            <w:i/>
            <w:spacing w:val="1"/>
            <w:w w:val="86"/>
            <w:sz w:val="16"/>
            <w:szCs w:val="16"/>
            <w:lang w:val="en-GB"/>
          </w:rPr>
          <w:t>do</w:t>
        </w:r>
      </w:ins>
      <w:r w:rsidRPr="00E52A5C">
        <w:rPr>
          <w:rFonts w:ascii="Arial" w:eastAsia="Arial" w:hAnsi="Arial" w:cs="Arial"/>
          <w:i/>
          <w:sz w:val="16"/>
          <w:szCs w:val="16"/>
          <w:lang w:val="en-GB"/>
          <w:rPrChange w:id="940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B?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”,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9402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9404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0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highlight 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9406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0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proofErr w:type="gramEnd"/>
      <w:r w:rsidRPr="00E52A5C">
        <w:rPr>
          <w:rFonts w:ascii="Arial" w:eastAsia="Arial" w:hAnsi="Arial" w:cs="Arial"/>
          <w:spacing w:val="-5"/>
          <w:w w:val="89"/>
          <w:sz w:val="16"/>
          <w:szCs w:val="16"/>
          <w:lang w:val="en-GB"/>
          <w:rPrChange w:id="9408" w:author="Filipe Santana" w:date="2016-01-03T15:57:00Z">
            <w:rPr>
              <w:rFonts w:ascii="Arial" w:eastAsia="Arial" w:hAnsi="Arial" w:cs="Arial"/>
              <w:spacing w:val="-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9409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1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xistence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9411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41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1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classes,</w:t>
      </w:r>
      <w:r w:rsidRPr="00E52A5C">
        <w:rPr>
          <w:rFonts w:ascii="Arial" w:eastAsia="Arial" w:hAnsi="Arial" w:cs="Arial"/>
          <w:spacing w:val="-10"/>
          <w:w w:val="85"/>
          <w:sz w:val="16"/>
          <w:szCs w:val="16"/>
          <w:lang w:val="en-GB"/>
          <w:rPrChange w:id="9415" w:author="Filipe Santana" w:date="2016-01-03T15:57:00Z">
            <w:rPr>
              <w:rFonts w:ascii="Arial" w:eastAsia="Arial" w:hAnsi="Arial" w:cs="Arial"/>
              <w:spacing w:val="-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1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9417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1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15"/>
          <w:w w:val="85"/>
          <w:sz w:val="16"/>
          <w:szCs w:val="16"/>
          <w:lang w:val="en-GB"/>
          <w:rPrChange w:id="9419" w:author="Filipe Santana" w:date="2016-01-03T15:57:00Z">
            <w:rPr>
              <w:rFonts w:ascii="Arial" w:eastAsia="Arial" w:hAnsi="Arial" w:cs="Arial"/>
              <w:spacing w:val="1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its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942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42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direct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9423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assertion.</w:t>
      </w:r>
    </w:p>
    <w:p w14:paraId="52C238B7" w14:textId="4ABDF526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94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42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Interpreting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27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42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29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3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31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4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under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33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43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35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9436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37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43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perspect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9439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9440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9441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42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9443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has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444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been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44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9447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44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topic</w:t>
      </w:r>
      <w:r w:rsidRPr="00E52A5C">
        <w:rPr>
          <w:rFonts w:ascii="Arial" w:eastAsia="Arial" w:hAnsi="Arial" w:cs="Arial"/>
          <w:spacing w:val="27"/>
          <w:w w:val="86"/>
          <w:sz w:val="16"/>
          <w:szCs w:val="16"/>
          <w:lang w:val="en-GB"/>
          <w:rPrChange w:id="9449" w:author="Filipe Santana" w:date="2016-01-03T15:57:00Z">
            <w:rPr>
              <w:rFonts w:ascii="Arial" w:eastAsia="Arial" w:hAnsi="Arial" w:cs="Arial"/>
              <w:spacing w:val="2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9451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45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research</w:t>
      </w:r>
      <w:r w:rsidRPr="00E52A5C">
        <w:rPr>
          <w:rFonts w:ascii="Arial" w:eastAsia="Arial" w:hAnsi="Arial" w:cs="Arial"/>
          <w:spacing w:val="-6"/>
          <w:w w:val="86"/>
          <w:sz w:val="16"/>
          <w:szCs w:val="16"/>
          <w:lang w:val="en-GB"/>
          <w:rPrChange w:id="9453" w:author="Filipe Santana" w:date="2016-01-03T15:57:00Z">
            <w:rPr>
              <w:rFonts w:ascii="Arial" w:eastAsia="Arial" w:hAnsi="Arial" w:cs="Arial"/>
              <w:spacing w:val="-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45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interest.</w:t>
      </w:r>
      <w:r w:rsidRPr="00E52A5C">
        <w:rPr>
          <w:rFonts w:ascii="Arial" w:eastAsia="Arial" w:hAnsi="Arial" w:cs="Arial"/>
          <w:spacing w:val="18"/>
          <w:w w:val="86"/>
          <w:sz w:val="16"/>
          <w:szCs w:val="16"/>
          <w:lang w:val="en-GB"/>
          <w:rPrChange w:id="9455" w:author="Filipe Santana" w:date="2016-01-03T15:57:00Z">
            <w:rPr>
              <w:rFonts w:ascii="Arial" w:eastAsia="Arial" w:hAnsi="Arial" w:cs="Arial"/>
              <w:spacing w:val="18"/>
              <w:w w:val="8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9456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945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anizzi</w:t>
      </w:r>
      <w:proofErr w:type="spellEnd"/>
      <w:r w:rsidRPr="00E52A5C">
        <w:rPr>
          <w:rFonts w:ascii="Arial" w:eastAsia="Arial" w:hAnsi="Arial" w:cs="Arial"/>
          <w:spacing w:val="32"/>
          <w:w w:val="86"/>
          <w:sz w:val="16"/>
          <w:szCs w:val="16"/>
          <w:lang w:val="en-GB"/>
          <w:rPrChange w:id="9458" w:author="Filipe Santana" w:date="2016-01-03T15:57:00Z">
            <w:rPr>
              <w:rFonts w:ascii="Arial" w:eastAsia="Arial" w:hAnsi="Arial" w:cs="Arial"/>
              <w:spacing w:val="3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9459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 xml:space="preserve">et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9460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-13"/>
          <w:sz w:val="16"/>
          <w:szCs w:val="16"/>
          <w:lang w:val="en-GB"/>
          <w:rPrChange w:id="9461" w:author="Filipe Santana" w:date="2016-01-03T15:57:00Z">
            <w:rPr>
              <w:rFonts w:ascii="Arial" w:eastAsia="Arial" w:hAnsi="Arial" w:cs="Arial"/>
              <w:i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6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(2008)</w:t>
      </w:r>
      <w:r w:rsidRPr="00E52A5C">
        <w:rPr>
          <w:rFonts w:ascii="Arial" w:eastAsia="Arial" w:hAnsi="Arial" w:cs="Arial"/>
          <w:spacing w:val="28"/>
          <w:w w:val="85"/>
          <w:sz w:val="16"/>
          <w:szCs w:val="16"/>
          <w:lang w:val="en-GB"/>
          <w:rPrChange w:id="9463" w:author="Filipe Santana" w:date="2016-01-03T15:57:00Z">
            <w:rPr>
              <w:rFonts w:ascii="Arial" w:eastAsia="Arial" w:hAnsi="Arial" w:cs="Arial"/>
              <w:spacing w:val="2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6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present</w:t>
      </w:r>
      <w:r w:rsidRPr="00E52A5C">
        <w:rPr>
          <w:rFonts w:ascii="Arial" w:eastAsia="Arial" w:hAnsi="Arial" w:cs="Arial"/>
          <w:spacing w:val="6"/>
          <w:w w:val="85"/>
          <w:sz w:val="16"/>
          <w:szCs w:val="16"/>
          <w:lang w:val="en-GB"/>
          <w:rPrChange w:id="9465" w:author="Filipe Santana" w:date="2016-01-03T15:57:00Z">
            <w:rPr>
              <w:rFonts w:ascii="Arial" w:eastAsia="Arial" w:hAnsi="Arial" w:cs="Arial"/>
              <w:spacing w:val="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6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w w:val="85"/>
          <w:sz w:val="16"/>
          <w:szCs w:val="16"/>
          <w:lang w:val="en-GB"/>
          <w:rPrChange w:id="9467" w:author="Filipe Santana" w:date="2016-01-03T15:57:00Z">
            <w:rPr>
              <w:rFonts w:ascii="Arial" w:eastAsia="Arial" w:hAnsi="Arial" w:cs="Arial"/>
              <w:spacing w:val="-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4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tool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946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47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called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9471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03"/>
          <w:sz w:val="16"/>
          <w:szCs w:val="16"/>
          <w:lang w:val="en-GB"/>
          <w:rPrChange w:id="9472" w:author="Filipe Santana" w:date="2016-01-03T15:57:00Z">
            <w:rPr>
              <w:rFonts w:ascii="Arial" w:eastAsia="Arial" w:hAnsi="Arial" w:cs="Arial"/>
              <w:w w:val="103"/>
              <w:sz w:val="16"/>
              <w:szCs w:val="16"/>
            </w:rPr>
          </w:rPrChange>
        </w:rPr>
        <w:t xml:space="preserve">DL- </w:t>
      </w:r>
      <w:r w:rsidRPr="00E52A5C">
        <w:rPr>
          <w:rFonts w:ascii="Arial" w:eastAsia="Arial" w:hAnsi="Arial" w:cs="Arial"/>
          <w:w w:val="98"/>
          <w:sz w:val="16"/>
          <w:szCs w:val="16"/>
          <w:lang w:val="en-GB"/>
          <w:rPrChange w:id="9473" w:author="Filipe Santana" w:date="2016-01-03T15:57:00Z">
            <w:rPr>
              <w:rFonts w:ascii="Arial" w:eastAsia="Arial" w:hAnsi="Arial" w:cs="Arial"/>
              <w:w w:val="98"/>
              <w:sz w:val="16"/>
              <w:szCs w:val="16"/>
            </w:rPr>
          </w:rPrChange>
        </w:rPr>
        <w:t>FOIL,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74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9475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76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47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relies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78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7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80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48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refinement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82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48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operators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84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9485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86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48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class-learning.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9488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9489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9490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01"/>
          <w:sz w:val="16"/>
          <w:szCs w:val="16"/>
          <w:lang w:val="en-GB"/>
          <w:rPrChange w:id="9491" w:author="Filipe Santana" w:date="2016-01-03T15:57:00Z">
            <w:rPr>
              <w:rFonts w:ascii="Arial" w:eastAsia="Arial" w:hAnsi="Arial" w:cs="Arial"/>
              <w:w w:val="101"/>
              <w:sz w:val="16"/>
              <w:szCs w:val="16"/>
            </w:rPr>
          </w:rPrChange>
        </w:rPr>
        <w:t xml:space="preserve">DL-FOIL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9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grounding </w:t>
      </w:r>
      <w:r w:rsidRPr="00E52A5C">
        <w:rPr>
          <w:rFonts w:ascii="Arial" w:eastAsia="Arial" w:hAnsi="Arial" w:cs="Arial"/>
          <w:spacing w:val="3"/>
          <w:w w:val="85"/>
          <w:sz w:val="16"/>
          <w:szCs w:val="16"/>
          <w:lang w:val="en-GB"/>
          <w:rPrChange w:id="9493" w:author="Filipe Santana" w:date="2016-01-03T15:57:00Z">
            <w:rPr>
              <w:rFonts w:ascii="Arial" w:eastAsia="Arial" w:hAnsi="Arial" w:cs="Arial"/>
              <w:spacing w:val="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9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is</w:t>
      </w:r>
      <w:proofErr w:type="gramEnd"/>
      <w:r w:rsidRPr="00E52A5C">
        <w:rPr>
          <w:rFonts w:ascii="Arial" w:eastAsia="Arial" w:hAnsi="Arial" w:cs="Arial"/>
          <w:spacing w:val="-1"/>
          <w:w w:val="85"/>
          <w:sz w:val="16"/>
          <w:szCs w:val="16"/>
          <w:lang w:val="en-GB"/>
          <w:rPrChange w:id="9495" w:author="Filipe Santana" w:date="2016-01-03T15:57:00Z">
            <w:rPr>
              <w:rFonts w:ascii="Arial" w:eastAsia="Arial" w:hAnsi="Arial" w:cs="Arial"/>
              <w:spacing w:val="-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49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presented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9497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9498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6"/>
          <w:w w:val="78"/>
          <w:sz w:val="16"/>
          <w:szCs w:val="16"/>
          <w:lang w:val="en-GB"/>
          <w:rPrChange w:id="9499" w:author="Filipe Santana" w:date="2016-01-03T15:57:00Z">
            <w:rPr>
              <w:rFonts w:ascii="Arial" w:eastAsia="Arial" w:hAnsi="Arial" w:cs="Arial"/>
              <w:spacing w:val="-6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0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learning</w:t>
      </w:r>
      <w:r w:rsidRPr="00E52A5C">
        <w:rPr>
          <w:rFonts w:ascii="Arial" w:eastAsia="Arial" w:hAnsi="Arial" w:cs="Arial"/>
          <w:spacing w:val="31"/>
          <w:w w:val="84"/>
          <w:sz w:val="16"/>
          <w:szCs w:val="16"/>
          <w:lang w:val="en-GB"/>
          <w:rPrChange w:id="9501" w:author="Filipe Santana" w:date="2016-01-03T15:57:00Z">
            <w:rPr>
              <w:rFonts w:ascii="Arial" w:eastAsia="Arial" w:hAnsi="Arial" w:cs="Arial"/>
              <w:spacing w:val="3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0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9503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0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search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9505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9507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50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9509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9510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definitions</w:t>
      </w:r>
      <w:r w:rsidRPr="00E52A5C">
        <w:rPr>
          <w:rFonts w:ascii="Arial" w:eastAsia="Arial" w:hAnsi="Arial" w:cs="Arial"/>
          <w:spacing w:val="-13"/>
          <w:w w:val="93"/>
          <w:sz w:val="16"/>
          <w:szCs w:val="16"/>
          <w:lang w:val="en-GB"/>
          <w:rPrChange w:id="9511" w:author="Filipe Santana" w:date="2016-01-03T15:57:00Z">
            <w:rPr>
              <w:rFonts w:ascii="Arial" w:eastAsia="Arial" w:hAnsi="Arial" w:cs="Arial"/>
              <w:spacing w:val="-13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951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1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9515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95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indu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95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1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ced</w:t>
      </w:r>
      <w:proofErr w:type="spellEnd"/>
      <w:r w:rsidRPr="00E52A5C">
        <w:rPr>
          <w:rFonts w:ascii="Arial" w:eastAsia="Arial" w:hAnsi="Arial" w:cs="Arial"/>
          <w:spacing w:val="3"/>
          <w:w w:val="84"/>
          <w:sz w:val="16"/>
          <w:szCs w:val="16"/>
          <w:lang w:val="en-GB"/>
          <w:rPrChange w:id="9519" w:author="Filipe Santana" w:date="2016-01-03T15:57:00Z">
            <w:rPr>
              <w:rFonts w:ascii="Arial" w:eastAsia="Arial" w:hAnsi="Arial" w:cs="Arial"/>
              <w:spacing w:val="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2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search space.</w:t>
      </w:r>
      <w:r w:rsidRPr="00E52A5C">
        <w:rPr>
          <w:rFonts w:ascii="Arial" w:eastAsia="Arial" w:hAnsi="Arial" w:cs="Arial"/>
          <w:spacing w:val="-4"/>
          <w:w w:val="84"/>
          <w:sz w:val="16"/>
          <w:szCs w:val="16"/>
          <w:lang w:val="en-GB"/>
          <w:rPrChange w:id="9521" w:author="Filipe Santana" w:date="2016-01-03T15:57:00Z">
            <w:rPr>
              <w:rFonts w:ascii="Arial" w:eastAsia="Arial" w:hAnsi="Arial" w:cs="Arial"/>
              <w:spacing w:val="-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 </w:t>
      </w:r>
      <w:r w:rsidRPr="00E52A5C">
        <w:rPr>
          <w:rFonts w:ascii="Arial" w:eastAsia="Arial" w:hAnsi="Arial" w:cs="Arial"/>
          <w:w w:val="98"/>
          <w:sz w:val="16"/>
          <w:szCs w:val="16"/>
          <w:lang w:val="en-GB"/>
          <w:rPrChange w:id="9523" w:author="Filipe Santana" w:date="2016-01-03T15:57:00Z">
            <w:rPr>
              <w:rFonts w:ascii="Arial" w:eastAsia="Arial" w:hAnsi="Arial" w:cs="Arial"/>
              <w:w w:val="98"/>
              <w:sz w:val="16"/>
              <w:szCs w:val="16"/>
            </w:rPr>
          </w:rPrChange>
        </w:rPr>
        <w:t>limitation</w:t>
      </w:r>
      <w:r w:rsidRPr="00E52A5C">
        <w:rPr>
          <w:rFonts w:ascii="Arial" w:eastAsia="Arial" w:hAnsi="Arial" w:cs="Arial"/>
          <w:spacing w:val="-6"/>
          <w:w w:val="98"/>
          <w:sz w:val="16"/>
          <w:szCs w:val="16"/>
          <w:lang w:val="en-GB"/>
          <w:rPrChange w:id="9524" w:author="Filipe Santana" w:date="2016-01-03T15:57:00Z">
            <w:rPr>
              <w:rFonts w:ascii="Arial" w:eastAsia="Arial" w:hAnsi="Arial" w:cs="Arial"/>
              <w:spacing w:val="-6"/>
              <w:w w:val="9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952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DL-FOIL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9528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9530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3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9532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3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treatment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9534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953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ind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953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viduals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54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 do not</w:t>
      </w:r>
      <w:r w:rsidRPr="00E52A5C">
        <w:rPr>
          <w:rFonts w:ascii="Arial" w:eastAsia="Arial" w:hAnsi="Arial" w:cs="Arial"/>
          <w:spacing w:val="4"/>
          <w:w w:val="89"/>
          <w:sz w:val="16"/>
          <w:szCs w:val="16"/>
          <w:lang w:val="en-GB"/>
          <w:rPrChange w:id="9541" w:author="Filipe Santana" w:date="2016-01-03T15:57:00Z">
            <w:rPr>
              <w:rFonts w:ascii="Arial" w:eastAsia="Arial" w:hAnsi="Arial" w:cs="Arial"/>
              <w:spacing w:val="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54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belong</w:t>
      </w:r>
      <w:r w:rsidRPr="00E52A5C">
        <w:rPr>
          <w:rFonts w:ascii="Arial" w:eastAsia="Arial" w:hAnsi="Arial" w:cs="Arial"/>
          <w:spacing w:val="5"/>
          <w:w w:val="89"/>
          <w:sz w:val="16"/>
          <w:szCs w:val="16"/>
          <w:lang w:val="en-GB"/>
          <w:rPrChange w:id="9543" w:author="Filipe Santana" w:date="2016-01-03T15:57:00Z">
            <w:rPr>
              <w:rFonts w:ascii="Arial" w:eastAsia="Arial" w:hAnsi="Arial" w:cs="Arial"/>
              <w:spacing w:val="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9545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54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1"/>
          <w:w w:val="83"/>
          <w:sz w:val="16"/>
          <w:szCs w:val="16"/>
          <w:lang w:val="en-GB"/>
          <w:rPrChange w:id="9547" w:author="Filipe Santana" w:date="2016-01-03T15:57:00Z">
            <w:rPr>
              <w:rFonts w:ascii="Arial" w:eastAsia="Arial" w:hAnsi="Arial" w:cs="Arial"/>
              <w:spacing w:val="-1"/>
              <w:w w:val="83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54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specific </w:t>
      </w:r>
      <w:r w:rsidRPr="00E52A5C">
        <w:rPr>
          <w:rFonts w:ascii="Arial" w:eastAsia="Arial" w:hAnsi="Arial" w:cs="Arial"/>
          <w:spacing w:val="8"/>
          <w:w w:val="83"/>
          <w:sz w:val="16"/>
          <w:szCs w:val="16"/>
          <w:lang w:val="en-GB"/>
          <w:rPrChange w:id="9549" w:author="Filipe Santana" w:date="2016-01-03T15:57:00Z">
            <w:rPr>
              <w:rFonts w:ascii="Arial" w:eastAsia="Arial" w:hAnsi="Arial" w:cs="Arial"/>
              <w:spacing w:val="8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55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class</w:t>
      </w:r>
      <w:proofErr w:type="gramEnd"/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551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1"/>
          <w:w w:val="83"/>
          <w:sz w:val="16"/>
          <w:szCs w:val="16"/>
          <w:lang w:val="en-GB"/>
          <w:rPrChange w:id="9552" w:author="Filipe Santana" w:date="2016-01-03T15:57:00Z">
            <w:rPr>
              <w:rFonts w:ascii="Arial" w:eastAsia="Arial" w:hAnsi="Arial" w:cs="Arial"/>
              <w:spacing w:val="11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55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6"/>
          <w:w w:val="83"/>
          <w:sz w:val="16"/>
          <w:szCs w:val="16"/>
          <w:lang w:val="en-GB"/>
          <w:rPrChange w:id="9554" w:author="Filipe Santana" w:date="2016-01-03T15:57:00Z">
            <w:rPr>
              <w:rFonts w:ascii="Arial" w:eastAsia="Arial" w:hAnsi="Arial" w:cs="Arial"/>
              <w:spacing w:val="-6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well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955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5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8"/>
          <w:w w:val="84"/>
          <w:sz w:val="16"/>
          <w:szCs w:val="16"/>
          <w:lang w:val="en-GB"/>
          <w:rPrChange w:id="9558" w:author="Filipe Santana" w:date="2016-01-03T15:57:00Z">
            <w:rPr>
              <w:rFonts w:ascii="Arial" w:eastAsia="Arial" w:hAnsi="Arial" w:cs="Arial"/>
              <w:spacing w:val="-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5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9"/>
          <w:w w:val="84"/>
          <w:sz w:val="16"/>
          <w:szCs w:val="16"/>
          <w:lang w:val="en-GB"/>
          <w:rPrChange w:id="9560" w:author="Filipe Santana" w:date="2016-01-03T15:57:00Z">
            <w:rPr>
              <w:rFonts w:ascii="Arial" w:eastAsia="Arial" w:hAnsi="Arial" w:cs="Arial"/>
              <w:spacing w:val="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956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incompleteness </w:t>
      </w:r>
      <w:r w:rsidRPr="00E52A5C">
        <w:rPr>
          <w:rFonts w:ascii="Arial" w:eastAsia="Arial" w:hAnsi="Arial" w:cs="Arial"/>
          <w:spacing w:val="9"/>
          <w:w w:val="84"/>
          <w:sz w:val="16"/>
          <w:szCs w:val="16"/>
          <w:lang w:val="en-GB"/>
          <w:rPrChange w:id="9562" w:author="Filipe Santana" w:date="2016-01-03T15:57:00Z">
            <w:rPr>
              <w:rFonts w:ascii="Arial" w:eastAsia="Arial" w:hAnsi="Arial" w:cs="Arial"/>
              <w:spacing w:val="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564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5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refinement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9567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operato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9569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57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9571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del w:id="9572" w:author="Filipe Santana" w:date="2016-01-03T22:34:00Z">
        <w:r w:rsidRPr="00E52A5C" w:rsidDel="001A023A">
          <w:rPr>
            <w:rFonts w:ascii="Arial" w:eastAsia="Arial" w:hAnsi="Arial" w:cs="Arial"/>
            <w:w w:val="88"/>
            <w:sz w:val="16"/>
            <w:szCs w:val="16"/>
            <w:lang w:val="en-GB"/>
            <w:rPrChange w:id="9573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This</w:delText>
        </w:r>
        <w:r w:rsidRPr="00E52A5C" w:rsidDel="001A023A">
          <w:rPr>
            <w:rFonts w:ascii="Arial" w:eastAsia="Arial" w:hAnsi="Arial" w:cs="Arial"/>
            <w:spacing w:val="4"/>
            <w:w w:val="88"/>
            <w:sz w:val="16"/>
            <w:szCs w:val="16"/>
            <w:lang w:val="en-GB"/>
            <w:rPrChange w:id="9574" w:author="Filipe Santana" w:date="2016-01-03T15:57:00Z">
              <w:rPr>
                <w:rFonts w:ascii="Arial" w:eastAsia="Arial" w:hAnsi="Arial" w:cs="Arial"/>
                <w:spacing w:val="4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8"/>
            <w:sz w:val="16"/>
            <w:szCs w:val="16"/>
            <w:lang w:val="en-GB"/>
            <w:rPrChange w:id="9575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last</w:delText>
        </w:r>
        <w:r w:rsidRPr="00E52A5C" w:rsidDel="001A023A">
          <w:rPr>
            <w:rFonts w:ascii="Arial" w:eastAsia="Arial" w:hAnsi="Arial" w:cs="Arial"/>
            <w:spacing w:val="-11"/>
            <w:w w:val="88"/>
            <w:sz w:val="16"/>
            <w:szCs w:val="16"/>
            <w:lang w:val="en-GB"/>
            <w:rPrChange w:id="9576" w:author="Filipe Santana" w:date="2016-01-03T15:57:00Z">
              <w:rPr>
                <w:rFonts w:ascii="Arial" w:eastAsia="Arial" w:hAnsi="Arial" w:cs="Arial"/>
                <w:spacing w:val="-11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98"/>
            <w:sz w:val="16"/>
            <w:szCs w:val="16"/>
            <w:lang w:val="en-GB"/>
            <w:rPrChange w:id="9577" w:author="Filipe Santana" w:date="2016-01-03T15:57:00Z">
              <w:rPr>
                <w:rFonts w:ascii="Arial" w:eastAsia="Arial" w:hAnsi="Arial" w:cs="Arial"/>
                <w:w w:val="98"/>
                <w:sz w:val="16"/>
                <w:szCs w:val="16"/>
              </w:rPr>
            </w:rPrChange>
          </w:rPr>
          <w:delText>limitation</w:delText>
        </w:r>
        <w:r w:rsidRPr="00E52A5C" w:rsidDel="001A023A">
          <w:rPr>
            <w:rFonts w:ascii="Arial" w:eastAsia="Arial" w:hAnsi="Arial" w:cs="Arial"/>
            <w:spacing w:val="-15"/>
            <w:w w:val="98"/>
            <w:sz w:val="16"/>
            <w:szCs w:val="16"/>
            <w:lang w:val="en-GB"/>
            <w:rPrChange w:id="9578" w:author="Filipe Santana" w:date="2016-01-03T15:57:00Z">
              <w:rPr>
                <w:rFonts w:ascii="Arial" w:eastAsia="Arial" w:hAnsi="Arial" w:cs="Arial"/>
                <w:spacing w:val="-15"/>
                <w:w w:val="98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5"/>
            <w:sz w:val="16"/>
            <w:szCs w:val="16"/>
            <w:lang w:val="en-GB"/>
            <w:rPrChange w:id="9579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delText>leads</w:delText>
        </w:r>
        <w:r w:rsidRPr="00E52A5C" w:rsidDel="001A023A">
          <w:rPr>
            <w:rFonts w:ascii="Arial" w:eastAsia="Arial" w:hAnsi="Arial" w:cs="Arial"/>
            <w:spacing w:val="-9"/>
            <w:w w:val="85"/>
            <w:sz w:val="16"/>
            <w:szCs w:val="16"/>
            <w:lang w:val="en-GB"/>
            <w:rPrChange w:id="9580" w:author="Filipe Santana" w:date="2016-01-03T15:57:00Z">
              <w:rPr>
                <w:rFonts w:ascii="Arial" w:eastAsia="Arial" w:hAnsi="Arial" w:cs="Arial"/>
                <w:spacing w:val="-9"/>
                <w:w w:val="85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5"/>
            <w:sz w:val="16"/>
            <w:szCs w:val="16"/>
            <w:lang w:val="en-GB"/>
            <w:rPrChange w:id="9581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delText>to uncertainty</w:delText>
        </w:r>
        <w:r w:rsidRPr="00E52A5C" w:rsidDel="001A023A">
          <w:rPr>
            <w:rFonts w:ascii="Arial" w:eastAsia="Arial" w:hAnsi="Arial" w:cs="Arial"/>
            <w:spacing w:val="38"/>
            <w:w w:val="85"/>
            <w:sz w:val="16"/>
            <w:szCs w:val="16"/>
            <w:lang w:val="en-GB"/>
            <w:rPrChange w:id="9582" w:author="Filipe Santana" w:date="2016-01-03T15:57:00Z">
              <w:rPr>
                <w:rFonts w:ascii="Arial" w:eastAsia="Arial" w:hAnsi="Arial" w:cs="Arial"/>
                <w:spacing w:val="38"/>
                <w:w w:val="85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5"/>
            <w:sz w:val="16"/>
            <w:szCs w:val="16"/>
            <w:lang w:val="en-GB"/>
            <w:rPrChange w:id="9583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delText>when</w:delText>
        </w:r>
        <w:r w:rsidRPr="00E52A5C" w:rsidDel="001A023A">
          <w:rPr>
            <w:rFonts w:ascii="Arial" w:eastAsia="Arial" w:hAnsi="Arial" w:cs="Arial"/>
            <w:spacing w:val="10"/>
            <w:w w:val="85"/>
            <w:sz w:val="16"/>
            <w:szCs w:val="16"/>
            <w:lang w:val="en-GB"/>
            <w:rPrChange w:id="9584" w:author="Filipe Santana" w:date="2016-01-03T15:57:00Z">
              <w:rPr>
                <w:rFonts w:ascii="Arial" w:eastAsia="Arial" w:hAnsi="Arial" w:cs="Arial"/>
                <w:spacing w:val="10"/>
                <w:w w:val="85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58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defining </w:delText>
        </w:r>
        <w:r w:rsidRPr="00E52A5C" w:rsidDel="001A023A">
          <w:rPr>
            <w:rFonts w:ascii="Arial" w:eastAsia="Arial" w:hAnsi="Arial" w:cs="Arial"/>
            <w:w w:val="89"/>
            <w:sz w:val="16"/>
            <w:szCs w:val="16"/>
            <w:lang w:val="en-GB"/>
            <w:rPrChange w:id="9586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the</w:delText>
        </w:r>
        <w:r w:rsidRPr="00E52A5C" w:rsidDel="001A023A">
          <w:rPr>
            <w:rFonts w:ascii="Arial" w:eastAsia="Arial" w:hAnsi="Arial" w:cs="Arial"/>
            <w:spacing w:val="5"/>
            <w:w w:val="89"/>
            <w:sz w:val="16"/>
            <w:szCs w:val="16"/>
            <w:lang w:val="en-GB"/>
            <w:rPrChange w:id="9587" w:author="Filipe Santana" w:date="2016-01-03T15:57:00Z">
              <w:rPr>
                <w:rFonts w:ascii="Arial" w:eastAsia="Arial" w:hAnsi="Arial" w:cs="Arial"/>
                <w:spacing w:val="5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9"/>
            <w:sz w:val="16"/>
            <w:szCs w:val="16"/>
            <w:lang w:val="en-GB"/>
            <w:rPrChange w:id="9588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most</w:delText>
        </w:r>
        <w:r w:rsidRPr="00E52A5C" w:rsidDel="001A023A">
          <w:rPr>
            <w:rFonts w:ascii="Arial" w:eastAsia="Arial" w:hAnsi="Arial" w:cs="Arial"/>
            <w:spacing w:val="10"/>
            <w:w w:val="89"/>
            <w:sz w:val="16"/>
            <w:szCs w:val="16"/>
            <w:lang w:val="en-GB"/>
            <w:rPrChange w:id="9589" w:author="Filipe Santana" w:date="2016-01-03T15:57:00Z">
              <w:rPr>
                <w:rFonts w:ascii="Arial" w:eastAsia="Arial" w:hAnsi="Arial" w:cs="Arial"/>
                <w:spacing w:val="10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9"/>
            <w:sz w:val="16"/>
            <w:szCs w:val="16"/>
            <w:lang w:val="en-GB"/>
            <w:rPrChange w:id="9590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specific</w:delText>
        </w:r>
        <w:r w:rsidRPr="00E52A5C" w:rsidDel="001A023A">
          <w:rPr>
            <w:rFonts w:ascii="Arial" w:eastAsia="Arial" w:hAnsi="Arial" w:cs="Arial"/>
            <w:spacing w:val="21"/>
            <w:w w:val="89"/>
            <w:sz w:val="16"/>
            <w:szCs w:val="16"/>
            <w:lang w:val="en-GB"/>
            <w:rPrChange w:id="9591" w:author="Filipe Santana" w:date="2016-01-03T15:57:00Z">
              <w:rPr>
                <w:rFonts w:ascii="Arial" w:eastAsia="Arial" w:hAnsi="Arial" w:cs="Arial"/>
                <w:spacing w:val="21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592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or</w:delText>
        </w:r>
        <w:r w:rsidRPr="00E52A5C" w:rsidDel="001A023A">
          <w:rPr>
            <w:rFonts w:ascii="Arial" w:eastAsia="Arial" w:hAnsi="Arial" w:cs="Arial"/>
            <w:spacing w:val="-5"/>
            <w:sz w:val="16"/>
            <w:szCs w:val="16"/>
            <w:lang w:val="en-GB"/>
            <w:rPrChange w:id="9593" w:author="Filipe Santana" w:date="2016-01-03T15:57:00Z">
              <w:rPr>
                <w:rFonts w:ascii="Arial" w:eastAsia="Arial" w:hAnsi="Arial" w:cs="Arial"/>
                <w:spacing w:val="-5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594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most</w:delText>
        </w:r>
        <w:r w:rsidRPr="00E52A5C" w:rsidDel="001A023A">
          <w:rPr>
            <w:rFonts w:ascii="Arial" w:eastAsia="Arial" w:hAnsi="Arial" w:cs="Arial"/>
            <w:spacing w:val="22"/>
            <w:w w:val="86"/>
            <w:sz w:val="16"/>
            <w:szCs w:val="16"/>
            <w:lang w:val="en-GB"/>
            <w:rPrChange w:id="9595" w:author="Filipe Santana" w:date="2016-01-03T15:57:00Z">
              <w:rPr>
                <w:rFonts w:ascii="Arial" w:eastAsia="Arial" w:hAnsi="Arial" w:cs="Arial"/>
                <w:spacing w:val="22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596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generic</w:delText>
        </w:r>
        <w:r w:rsidRPr="00E52A5C" w:rsidDel="001A023A">
          <w:rPr>
            <w:rFonts w:ascii="Arial" w:eastAsia="Arial" w:hAnsi="Arial" w:cs="Arial"/>
            <w:spacing w:val="27"/>
            <w:w w:val="86"/>
            <w:sz w:val="16"/>
            <w:szCs w:val="16"/>
            <w:lang w:val="en-GB"/>
            <w:rPrChange w:id="9597" w:author="Filipe Santana" w:date="2016-01-03T15:57:00Z">
              <w:rPr>
                <w:rFonts w:ascii="Arial" w:eastAsia="Arial" w:hAnsi="Arial" w:cs="Arial"/>
                <w:spacing w:val="27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598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class</w:delText>
        </w:r>
        <w:r w:rsidRPr="00E52A5C" w:rsidDel="001A023A">
          <w:rPr>
            <w:rFonts w:ascii="Arial" w:eastAsia="Arial" w:hAnsi="Arial" w:cs="Arial"/>
            <w:spacing w:val="8"/>
            <w:w w:val="86"/>
            <w:sz w:val="16"/>
            <w:szCs w:val="16"/>
            <w:lang w:val="en-GB"/>
            <w:rPrChange w:id="9599" w:author="Filipe Santana" w:date="2016-01-03T15:57:00Z">
              <w:rPr>
                <w:rFonts w:ascii="Arial" w:eastAsia="Arial" w:hAnsi="Arial" w:cs="Arial"/>
                <w:spacing w:val="8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600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that</w:delText>
        </w:r>
        <w:r w:rsidRPr="00E52A5C" w:rsidDel="001A023A">
          <w:rPr>
            <w:rFonts w:ascii="Arial" w:eastAsia="Arial" w:hAnsi="Arial" w:cs="Arial"/>
            <w:spacing w:val="19"/>
            <w:w w:val="86"/>
            <w:sz w:val="16"/>
            <w:szCs w:val="16"/>
            <w:lang w:val="en-GB"/>
            <w:rPrChange w:id="9601" w:author="Filipe Santana" w:date="2016-01-03T15:57:00Z">
              <w:rPr>
                <w:rFonts w:ascii="Arial" w:eastAsia="Arial" w:hAnsi="Arial" w:cs="Arial"/>
                <w:spacing w:val="19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602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can</w:delText>
        </w:r>
        <w:r w:rsidRPr="00E52A5C" w:rsidDel="001A023A">
          <w:rPr>
            <w:rFonts w:ascii="Arial" w:eastAsia="Arial" w:hAnsi="Arial" w:cs="Arial"/>
            <w:spacing w:val="9"/>
            <w:w w:val="86"/>
            <w:sz w:val="16"/>
            <w:szCs w:val="16"/>
            <w:lang w:val="en-GB"/>
            <w:rPrChange w:id="9603" w:author="Filipe Santana" w:date="2016-01-03T15:57:00Z">
              <w:rPr>
                <w:rFonts w:ascii="Arial" w:eastAsia="Arial" w:hAnsi="Arial" w:cs="Arial"/>
                <w:spacing w:val="9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604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be</w:delText>
        </w:r>
        <w:r w:rsidRPr="00E52A5C" w:rsidDel="001A023A">
          <w:rPr>
            <w:rFonts w:ascii="Arial" w:eastAsia="Arial" w:hAnsi="Arial" w:cs="Arial"/>
            <w:spacing w:val="8"/>
            <w:w w:val="86"/>
            <w:sz w:val="16"/>
            <w:szCs w:val="16"/>
            <w:lang w:val="en-GB"/>
            <w:rPrChange w:id="9605" w:author="Filipe Santana" w:date="2016-01-03T15:57:00Z">
              <w:rPr>
                <w:rFonts w:ascii="Arial" w:eastAsia="Arial" w:hAnsi="Arial" w:cs="Arial"/>
                <w:spacing w:val="8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606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used</w:delText>
        </w:r>
        <w:r w:rsidRPr="00E52A5C" w:rsidDel="001A023A">
          <w:rPr>
            <w:rFonts w:ascii="Arial" w:eastAsia="Arial" w:hAnsi="Arial" w:cs="Arial"/>
            <w:spacing w:val="4"/>
            <w:w w:val="86"/>
            <w:sz w:val="16"/>
            <w:szCs w:val="16"/>
            <w:lang w:val="en-GB"/>
            <w:rPrChange w:id="9607" w:author="Filipe Santana" w:date="2016-01-03T15:57:00Z">
              <w:rPr>
                <w:rFonts w:ascii="Arial" w:eastAsia="Arial" w:hAnsi="Arial" w:cs="Arial"/>
                <w:spacing w:val="4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0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to</w:delText>
        </w:r>
        <w:r w:rsidRPr="00E52A5C" w:rsidDel="001A023A">
          <w:rPr>
            <w:rFonts w:ascii="Arial" w:eastAsia="Arial" w:hAnsi="Arial" w:cs="Arial"/>
            <w:spacing w:val="-6"/>
            <w:sz w:val="16"/>
            <w:szCs w:val="16"/>
            <w:lang w:val="en-GB"/>
            <w:rPrChange w:id="9609" w:author="Filipe Santana" w:date="2016-01-03T15:57:00Z">
              <w:rPr>
                <w:rFonts w:ascii="Arial" w:eastAsia="Arial" w:hAnsi="Arial" w:cs="Arial"/>
                <w:spacing w:val="-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86"/>
            <w:sz w:val="16"/>
            <w:szCs w:val="16"/>
            <w:lang w:val="en-GB"/>
            <w:rPrChange w:id="9610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delText>represent</w:delText>
        </w:r>
        <w:r w:rsidRPr="00E52A5C" w:rsidDel="001A023A">
          <w:rPr>
            <w:rFonts w:ascii="Arial" w:eastAsia="Arial" w:hAnsi="Arial" w:cs="Arial"/>
            <w:spacing w:val="11"/>
            <w:w w:val="86"/>
            <w:sz w:val="16"/>
            <w:szCs w:val="16"/>
            <w:lang w:val="en-GB"/>
            <w:rPrChange w:id="9611" w:author="Filipe Santana" w:date="2016-01-03T15:57:00Z">
              <w:rPr>
                <w:rFonts w:ascii="Arial" w:eastAsia="Arial" w:hAnsi="Arial" w:cs="Arial"/>
                <w:spacing w:val="11"/>
                <w:w w:val="8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12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the </w:delText>
        </w:r>
        <w:r w:rsidRPr="00E52A5C" w:rsidDel="001A023A">
          <w:rPr>
            <w:rFonts w:ascii="Arial" w:eastAsia="Arial" w:hAnsi="Arial" w:cs="Arial"/>
            <w:w w:val="83"/>
            <w:sz w:val="16"/>
            <w:szCs w:val="16"/>
            <w:lang w:val="en-GB"/>
            <w:rPrChange w:id="9613" w:author="Filipe Santana" w:date="2016-01-03T15:57:00Z">
              <w:rPr>
                <w:rFonts w:ascii="Arial" w:eastAsia="Arial" w:hAnsi="Arial" w:cs="Arial"/>
                <w:w w:val="83"/>
                <w:sz w:val="16"/>
                <w:szCs w:val="16"/>
              </w:rPr>
            </w:rPrChange>
          </w:rPr>
          <w:delText>database</w:delText>
        </w:r>
        <w:r w:rsidRPr="00E52A5C" w:rsidDel="001A023A">
          <w:rPr>
            <w:rFonts w:ascii="Arial" w:eastAsia="Arial" w:hAnsi="Arial" w:cs="Arial"/>
            <w:spacing w:val="3"/>
            <w:w w:val="83"/>
            <w:sz w:val="16"/>
            <w:szCs w:val="16"/>
            <w:lang w:val="en-GB"/>
            <w:rPrChange w:id="9614" w:author="Filipe Santana" w:date="2016-01-03T15:57:00Z">
              <w:rPr>
                <w:rFonts w:ascii="Arial" w:eastAsia="Arial" w:hAnsi="Arial" w:cs="Arial"/>
                <w:spacing w:val="3"/>
                <w:w w:val="83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1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content.</w:delText>
        </w:r>
      </w:del>
    </w:p>
    <w:p w14:paraId="0006A6A4" w14:textId="1D924D2A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96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1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9618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1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DL-Learner</w:t>
      </w:r>
      <w:r w:rsidRPr="00E52A5C">
        <w:rPr>
          <w:rFonts w:ascii="Arial" w:eastAsia="Arial" w:hAnsi="Arial" w:cs="Arial"/>
          <w:spacing w:val="38"/>
          <w:w w:val="89"/>
          <w:sz w:val="16"/>
          <w:szCs w:val="16"/>
          <w:lang w:val="en-GB"/>
          <w:rPrChange w:id="9620" w:author="Filipe Santana" w:date="2016-01-03T15:57:00Z">
            <w:rPr>
              <w:rFonts w:ascii="Arial" w:eastAsia="Arial" w:hAnsi="Arial" w:cs="Arial"/>
              <w:spacing w:val="3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2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system</w:t>
      </w:r>
      <w:r w:rsidRPr="00E52A5C">
        <w:rPr>
          <w:rFonts w:ascii="Arial" w:eastAsia="Arial" w:hAnsi="Arial" w:cs="Arial"/>
          <w:spacing w:val="-12"/>
          <w:w w:val="89"/>
          <w:sz w:val="16"/>
          <w:szCs w:val="16"/>
          <w:lang w:val="en-GB"/>
          <w:rPrChange w:id="9622" w:author="Filipe Santana" w:date="2016-01-03T15:57:00Z">
            <w:rPr>
              <w:rFonts w:ascii="Arial" w:eastAsia="Arial" w:hAnsi="Arial" w:cs="Arial"/>
              <w:spacing w:val="-1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2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(Lehmann,</w:t>
      </w:r>
      <w:r w:rsidRPr="00E52A5C">
        <w:rPr>
          <w:rFonts w:ascii="Arial" w:eastAsia="Arial" w:hAnsi="Arial" w:cs="Arial"/>
          <w:spacing w:val="6"/>
          <w:w w:val="89"/>
          <w:sz w:val="16"/>
          <w:szCs w:val="16"/>
          <w:lang w:val="en-GB"/>
          <w:rPrChange w:id="9624" w:author="Filipe Santana" w:date="2016-01-03T15:57:00Z">
            <w:rPr>
              <w:rFonts w:ascii="Arial" w:eastAsia="Arial" w:hAnsi="Arial" w:cs="Arial"/>
              <w:spacing w:val="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2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2009)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9626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6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9628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62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grounded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9630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63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 the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9632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63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require- </w:t>
      </w:r>
      <w:proofErr w:type="spell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63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ment</w:t>
      </w:r>
      <w:proofErr w:type="spellEnd"/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35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9636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37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63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schema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39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64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acquisition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9641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64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methods,</w:t>
      </w:r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9643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9644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45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64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9647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9648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49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65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intend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9651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65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53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965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address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55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65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1"/>
          <w:sz w:val="16"/>
          <w:szCs w:val="16"/>
          <w:lang w:val="en-GB"/>
          <w:rPrChange w:id="9657" w:author="Filipe Santana" w:date="2016-01-03T15:57:00Z">
            <w:rPr>
              <w:rFonts w:ascii="Arial" w:eastAsia="Arial" w:hAnsi="Arial" w:cs="Arial"/>
              <w:spacing w:val="-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6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problem with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9659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6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class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9661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6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learning</w:t>
      </w:r>
      <w:r w:rsidRPr="00E52A5C">
        <w:rPr>
          <w:rFonts w:ascii="Arial" w:eastAsia="Arial" w:hAnsi="Arial" w:cs="Arial"/>
          <w:spacing w:val="35"/>
          <w:w w:val="88"/>
          <w:sz w:val="16"/>
          <w:szCs w:val="16"/>
          <w:lang w:val="en-GB"/>
          <w:rPrChange w:id="9663" w:author="Filipe Santana" w:date="2016-01-03T15:57:00Z">
            <w:rPr>
              <w:rFonts w:ascii="Arial" w:eastAsia="Arial" w:hAnsi="Arial" w:cs="Arial"/>
              <w:spacing w:val="3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6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techniques.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9665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del w:id="9666" w:author="Filipe Santana" w:date="2016-01-03T22:34:00Z"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67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The</w:delText>
        </w:r>
        <w:r w:rsidRPr="00E52A5C" w:rsidDel="001A023A">
          <w:rPr>
            <w:rFonts w:ascii="Arial" w:eastAsia="Arial" w:hAnsi="Arial" w:cs="Arial"/>
            <w:spacing w:val="-17"/>
            <w:sz w:val="16"/>
            <w:szCs w:val="16"/>
            <w:lang w:val="en-GB"/>
            <w:rPrChange w:id="9668" w:author="Filipe Santana" w:date="2016-01-03T15:57:00Z">
              <w:rPr>
                <w:rFonts w:ascii="Arial" w:eastAsia="Arial" w:hAnsi="Arial" w:cs="Arial"/>
                <w:spacing w:val="-17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90"/>
            <w:sz w:val="16"/>
            <w:szCs w:val="16"/>
            <w:lang w:val="en-GB"/>
            <w:rPrChange w:id="9669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 xml:space="preserve">algorithm, </w:delText>
        </w:r>
        <w:r w:rsidRPr="00E52A5C" w:rsidDel="001A023A">
          <w:rPr>
            <w:rFonts w:ascii="Arial" w:eastAsia="Arial" w:hAnsi="Arial" w:cs="Arial"/>
            <w:spacing w:val="8"/>
            <w:w w:val="90"/>
            <w:sz w:val="16"/>
            <w:szCs w:val="16"/>
            <w:lang w:val="en-GB"/>
            <w:rPrChange w:id="9670" w:author="Filipe Santana" w:date="2016-01-03T15:57:00Z">
              <w:rPr>
                <w:rFonts w:ascii="Arial" w:eastAsia="Arial" w:hAnsi="Arial" w:cs="Arial"/>
                <w:spacing w:val="8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90"/>
            <w:sz w:val="16"/>
            <w:szCs w:val="16"/>
            <w:lang w:val="en-GB"/>
            <w:rPrChange w:id="9671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called</w:delText>
        </w:r>
        <w:r w:rsidRPr="00E52A5C" w:rsidDel="001A023A">
          <w:rPr>
            <w:rFonts w:ascii="Arial" w:eastAsia="Arial" w:hAnsi="Arial" w:cs="Arial"/>
            <w:spacing w:val="22"/>
            <w:w w:val="90"/>
            <w:sz w:val="16"/>
            <w:szCs w:val="16"/>
            <w:lang w:val="en-GB"/>
            <w:rPrChange w:id="9672" w:author="Filipe Santana" w:date="2016-01-03T15:57:00Z">
              <w:rPr>
                <w:rFonts w:ascii="Arial" w:eastAsia="Arial" w:hAnsi="Arial" w:cs="Arial"/>
                <w:spacing w:val="22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i/>
            <w:w w:val="90"/>
            <w:sz w:val="16"/>
            <w:szCs w:val="16"/>
            <w:lang w:val="en-GB"/>
            <w:rPrChange w:id="9673" w:author="Filipe Santana" w:date="2016-01-03T15:57:00Z">
              <w:rPr>
                <w:rFonts w:ascii="Arial" w:eastAsia="Arial" w:hAnsi="Arial" w:cs="Arial"/>
                <w:i/>
                <w:w w:val="90"/>
                <w:sz w:val="16"/>
                <w:szCs w:val="16"/>
              </w:rPr>
            </w:rPrChange>
          </w:rPr>
          <w:delText>Class</w:delText>
        </w:r>
        <w:r w:rsidRPr="00E52A5C" w:rsidDel="001A023A">
          <w:rPr>
            <w:rFonts w:ascii="Arial" w:eastAsia="Arial" w:hAnsi="Arial" w:cs="Arial"/>
            <w:i/>
            <w:spacing w:val="9"/>
            <w:w w:val="90"/>
            <w:sz w:val="16"/>
            <w:szCs w:val="16"/>
            <w:lang w:val="en-GB"/>
            <w:rPrChange w:id="9674" w:author="Filipe Santana" w:date="2016-01-03T15:57:00Z">
              <w:rPr>
                <w:rFonts w:ascii="Arial" w:eastAsia="Arial" w:hAnsi="Arial" w:cs="Arial"/>
                <w:i/>
                <w:spacing w:val="9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i/>
            <w:w w:val="94"/>
            <w:sz w:val="16"/>
            <w:szCs w:val="16"/>
            <w:lang w:val="en-GB"/>
            <w:rPrChange w:id="9675" w:author="Filipe Santana" w:date="2016-01-03T15:57:00Z">
              <w:rPr>
                <w:rFonts w:ascii="Arial" w:eastAsia="Arial" w:hAnsi="Arial" w:cs="Arial"/>
                <w:i/>
                <w:w w:val="94"/>
                <w:sz w:val="16"/>
                <w:szCs w:val="16"/>
              </w:rPr>
            </w:rPrChange>
          </w:rPr>
          <w:delText>Exp</w:delText>
        </w:r>
        <w:r w:rsidRPr="00E52A5C" w:rsidDel="001A023A">
          <w:rPr>
            <w:rFonts w:ascii="Arial" w:eastAsia="Arial" w:hAnsi="Arial" w:cs="Arial"/>
            <w:i/>
            <w:spacing w:val="-6"/>
            <w:w w:val="94"/>
            <w:sz w:val="16"/>
            <w:szCs w:val="16"/>
            <w:lang w:val="en-GB"/>
            <w:rPrChange w:id="9676" w:author="Filipe Santana" w:date="2016-01-03T15:57:00Z">
              <w:rPr>
                <w:rFonts w:ascii="Arial" w:eastAsia="Arial" w:hAnsi="Arial" w:cs="Arial"/>
                <w:i/>
                <w:spacing w:val="-6"/>
                <w:w w:val="94"/>
                <w:sz w:val="16"/>
                <w:szCs w:val="16"/>
              </w:rPr>
            </w:rPrChange>
          </w:rPr>
          <w:delText>r</w:delText>
        </w:r>
        <w:r w:rsidRPr="00E52A5C" w:rsidDel="001A023A">
          <w:rPr>
            <w:rFonts w:ascii="Arial" w:eastAsia="Arial" w:hAnsi="Arial" w:cs="Arial"/>
            <w:i/>
            <w:w w:val="86"/>
            <w:sz w:val="16"/>
            <w:szCs w:val="16"/>
            <w:lang w:val="en-GB"/>
            <w:rPrChange w:id="9677" w:author="Filipe Santana" w:date="2016-01-03T15:57:00Z">
              <w:rPr>
                <w:rFonts w:ascii="Arial" w:eastAsia="Arial" w:hAnsi="Arial" w:cs="Arial"/>
                <w:i/>
                <w:w w:val="86"/>
                <w:sz w:val="16"/>
                <w:szCs w:val="16"/>
              </w:rPr>
            </w:rPrChange>
          </w:rPr>
          <w:delText xml:space="preserve">ession </w:delText>
        </w:r>
        <w:r w:rsidRPr="00E52A5C" w:rsidDel="001A023A">
          <w:rPr>
            <w:rFonts w:ascii="Arial" w:eastAsia="Arial" w:hAnsi="Arial" w:cs="Arial"/>
            <w:i/>
            <w:w w:val="93"/>
            <w:sz w:val="16"/>
            <w:szCs w:val="16"/>
            <w:lang w:val="en-GB"/>
            <w:rPrChange w:id="9678" w:author="Filipe Santana" w:date="2016-01-03T15:57:00Z">
              <w:rPr>
                <w:rFonts w:ascii="Arial" w:eastAsia="Arial" w:hAnsi="Arial" w:cs="Arial"/>
                <w:i/>
                <w:w w:val="93"/>
                <w:sz w:val="16"/>
                <w:szCs w:val="16"/>
              </w:rPr>
            </w:rPrChange>
          </w:rPr>
          <w:delText>Learning</w:delText>
        </w:r>
        <w:r w:rsidRPr="00E52A5C" w:rsidDel="001A023A">
          <w:rPr>
            <w:rFonts w:ascii="Arial" w:eastAsia="Arial" w:hAnsi="Arial" w:cs="Arial"/>
            <w:i/>
            <w:spacing w:val="22"/>
            <w:w w:val="93"/>
            <w:sz w:val="16"/>
            <w:szCs w:val="16"/>
            <w:lang w:val="en-GB"/>
            <w:rPrChange w:id="9679" w:author="Filipe Santana" w:date="2016-01-03T15:57:00Z">
              <w:rPr>
                <w:rFonts w:ascii="Arial" w:eastAsia="Arial" w:hAnsi="Arial" w:cs="Arial"/>
                <w:i/>
                <w:spacing w:val="22"/>
                <w:w w:val="93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i/>
            <w:sz w:val="16"/>
            <w:szCs w:val="16"/>
            <w:lang w:val="en-GB"/>
            <w:rPrChange w:id="9680" w:author="Filipe Santana" w:date="2016-01-03T15:57:00Z">
              <w:rPr>
                <w:rFonts w:ascii="Arial" w:eastAsia="Arial" w:hAnsi="Arial" w:cs="Arial"/>
                <w:i/>
                <w:sz w:val="16"/>
                <w:szCs w:val="16"/>
              </w:rPr>
            </w:rPrChange>
          </w:rPr>
          <w:delText>for</w:delText>
        </w:r>
        <w:r w:rsidRPr="00E52A5C" w:rsidDel="001A023A">
          <w:rPr>
            <w:rFonts w:ascii="Arial" w:eastAsia="Arial" w:hAnsi="Arial" w:cs="Arial"/>
            <w:i/>
            <w:spacing w:val="17"/>
            <w:sz w:val="16"/>
            <w:szCs w:val="16"/>
            <w:lang w:val="en-GB"/>
            <w:rPrChange w:id="9681" w:author="Filipe Santana" w:date="2016-01-03T15:57:00Z">
              <w:rPr>
                <w:rFonts w:ascii="Arial" w:eastAsia="Arial" w:hAnsi="Arial" w:cs="Arial"/>
                <w:i/>
                <w:spacing w:val="17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i/>
            <w:w w:val="91"/>
            <w:sz w:val="16"/>
            <w:szCs w:val="16"/>
            <w:lang w:val="en-GB"/>
            <w:rPrChange w:id="9682" w:author="Filipe Santana" w:date="2016-01-03T15:57:00Z">
              <w:rPr>
                <w:rFonts w:ascii="Arial" w:eastAsia="Arial" w:hAnsi="Arial" w:cs="Arial"/>
                <w:i/>
                <w:w w:val="91"/>
                <w:sz w:val="16"/>
                <w:szCs w:val="16"/>
              </w:rPr>
            </w:rPrChange>
          </w:rPr>
          <w:delText>Ontol</w:delText>
        </w:r>
        <w:r w:rsidRPr="00E52A5C" w:rsidDel="001A023A">
          <w:rPr>
            <w:rFonts w:ascii="Arial" w:eastAsia="Arial" w:hAnsi="Arial" w:cs="Arial"/>
            <w:i/>
            <w:spacing w:val="-2"/>
            <w:w w:val="91"/>
            <w:sz w:val="16"/>
            <w:szCs w:val="16"/>
            <w:lang w:val="en-GB"/>
            <w:rPrChange w:id="9683" w:author="Filipe Santana" w:date="2016-01-03T15:57:00Z">
              <w:rPr>
                <w:rFonts w:ascii="Arial" w:eastAsia="Arial" w:hAnsi="Arial" w:cs="Arial"/>
                <w:i/>
                <w:spacing w:val="-2"/>
                <w:w w:val="91"/>
                <w:sz w:val="16"/>
                <w:szCs w:val="16"/>
              </w:rPr>
            </w:rPrChange>
          </w:rPr>
          <w:delText>o</w:delText>
        </w:r>
        <w:r w:rsidRPr="00E52A5C" w:rsidDel="001A023A">
          <w:rPr>
            <w:rFonts w:ascii="Arial" w:eastAsia="Arial" w:hAnsi="Arial" w:cs="Arial"/>
            <w:i/>
            <w:w w:val="91"/>
            <w:sz w:val="16"/>
            <w:szCs w:val="16"/>
            <w:lang w:val="en-GB"/>
            <w:rPrChange w:id="9684" w:author="Filipe Santana" w:date="2016-01-03T15:57:00Z">
              <w:rPr>
                <w:rFonts w:ascii="Arial" w:eastAsia="Arial" w:hAnsi="Arial" w:cs="Arial"/>
                <w:i/>
                <w:w w:val="91"/>
                <w:sz w:val="16"/>
                <w:szCs w:val="16"/>
              </w:rPr>
            </w:rPrChange>
          </w:rPr>
          <w:delText>gy</w:delText>
        </w:r>
        <w:r w:rsidRPr="00E52A5C" w:rsidDel="001A023A">
          <w:rPr>
            <w:rFonts w:ascii="Arial" w:eastAsia="Arial" w:hAnsi="Arial" w:cs="Arial"/>
            <w:i/>
            <w:spacing w:val="29"/>
            <w:w w:val="91"/>
            <w:sz w:val="16"/>
            <w:szCs w:val="16"/>
            <w:lang w:val="en-GB"/>
            <w:rPrChange w:id="9685" w:author="Filipe Santana" w:date="2016-01-03T15:57:00Z">
              <w:rPr>
                <w:rFonts w:ascii="Arial" w:eastAsia="Arial" w:hAnsi="Arial" w:cs="Arial"/>
                <w:i/>
                <w:spacing w:val="29"/>
                <w:w w:val="91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i/>
            <w:w w:val="91"/>
            <w:sz w:val="16"/>
            <w:szCs w:val="16"/>
            <w:lang w:val="en-GB"/>
            <w:rPrChange w:id="9686" w:author="Filipe Santana" w:date="2016-01-03T15:57:00Z">
              <w:rPr>
                <w:rFonts w:ascii="Arial" w:eastAsia="Arial" w:hAnsi="Arial" w:cs="Arial"/>
                <w:i/>
                <w:w w:val="91"/>
                <w:sz w:val="16"/>
                <w:szCs w:val="16"/>
              </w:rPr>
            </w:rPrChange>
          </w:rPr>
          <w:delText>Engineering</w:delText>
        </w:r>
        <w:r w:rsidRPr="00E52A5C" w:rsidDel="001A023A">
          <w:rPr>
            <w:rFonts w:ascii="Arial" w:eastAsia="Arial" w:hAnsi="Arial" w:cs="Arial"/>
            <w:i/>
            <w:spacing w:val="32"/>
            <w:w w:val="91"/>
            <w:sz w:val="16"/>
            <w:szCs w:val="16"/>
            <w:lang w:val="en-GB"/>
            <w:rPrChange w:id="9687" w:author="Filipe Santana" w:date="2016-01-03T15:57:00Z">
              <w:rPr>
                <w:rFonts w:ascii="Arial" w:eastAsia="Arial" w:hAnsi="Arial" w:cs="Arial"/>
                <w:i/>
                <w:spacing w:val="32"/>
                <w:w w:val="91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8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(CELOE)</w:delText>
        </w:r>
        <w:r w:rsidRPr="00E52A5C" w:rsidDel="001A023A">
          <w:rPr>
            <w:rFonts w:ascii="Arial" w:eastAsia="Arial" w:hAnsi="Arial" w:cs="Arial"/>
            <w:spacing w:val="-13"/>
            <w:sz w:val="16"/>
            <w:szCs w:val="16"/>
            <w:lang w:val="en-GB"/>
            <w:rPrChange w:id="9689" w:author="Filipe Santana" w:date="2016-01-03T15:57:00Z">
              <w:rPr>
                <w:rFonts w:ascii="Arial" w:eastAsia="Arial" w:hAnsi="Arial" w:cs="Arial"/>
                <w:spacing w:val="-13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90"/>
            <w:sz w:val="16"/>
            <w:szCs w:val="16"/>
            <w:lang w:val="en-GB"/>
            <w:rPrChange w:id="9690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(Lehmann</w:delText>
        </w:r>
        <w:r w:rsidRPr="00E52A5C" w:rsidDel="001A023A">
          <w:rPr>
            <w:rFonts w:ascii="Arial" w:eastAsia="Arial" w:hAnsi="Arial" w:cs="Arial"/>
            <w:spacing w:val="23"/>
            <w:w w:val="90"/>
            <w:sz w:val="16"/>
            <w:szCs w:val="16"/>
            <w:lang w:val="en-GB"/>
            <w:rPrChange w:id="9691" w:author="Filipe Santana" w:date="2016-01-03T15:57:00Z">
              <w:rPr>
                <w:rFonts w:ascii="Arial" w:eastAsia="Arial" w:hAnsi="Arial" w:cs="Arial"/>
                <w:spacing w:val="23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i/>
            <w:sz w:val="16"/>
            <w:szCs w:val="16"/>
            <w:lang w:val="en-GB"/>
            <w:rPrChange w:id="9692" w:author="Filipe Santana" w:date="2016-01-03T15:57:00Z">
              <w:rPr>
                <w:rFonts w:ascii="Arial" w:eastAsia="Arial" w:hAnsi="Arial" w:cs="Arial"/>
                <w:i/>
                <w:sz w:val="16"/>
                <w:szCs w:val="16"/>
              </w:rPr>
            </w:rPrChange>
          </w:rPr>
          <w:delText>et al.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93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,</w:delText>
        </w:r>
        <w:r w:rsidRPr="00E52A5C" w:rsidDel="001A023A">
          <w:rPr>
            <w:rFonts w:ascii="Arial" w:eastAsia="Arial" w:hAnsi="Arial" w:cs="Arial"/>
            <w:spacing w:val="7"/>
            <w:sz w:val="16"/>
            <w:szCs w:val="16"/>
            <w:lang w:val="en-GB"/>
            <w:rPrChange w:id="9694" w:author="Filipe Santana" w:date="2016-01-03T15:57:00Z">
              <w:rPr>
                <w:rFonts w:ascii="Arial" w:eastAsia="Arial" w:hAnsi="Arial" w:cs="Arial"/>
                <w:spacing w:val="7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69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2011), </w:delText>
        </w:r>
        <w:r w:rsidRPr="00E52A5C" w:rsidDel="001A023A">
          <w:rPr>
            <w:rFonts w:ascii="Arial" w:eastAsia="Arial" w:hAnsi="Arial" w:cs="Arial"/>
            <w:spacing w:val="-3"/>
            <w:w w:val="90"/>
            <w:sz w:val="16"/>
            <w:szCs w:val="16"/>
            <w:lang w:val="en-GB"/>
            <w:rPrChange w:id="9696" w:author="Filipe Santana" w:date="2016-01-03T15:57:00Z">
              <w:rPr>
                <w:rFonts w:ascii="Arial" w:eastAsia="Arial" w:hAnsi="Arial" w:cs="Arial"/>
                <w:spacing w:val="-3"/>
                <w:w w:val="90"/>
                <w:sz w:val="16"/>
                <w:szCs w:val="16"/>
              </w:rPr>
            </w:rPrChange>
          </w:rPr>
          <w:delText>a</w:delText>
        </w:r>
        <w:r w:rsidRPr="00E52A5C" w:rsidDel="001A023A">
          <w:rPr>
            <w:rFonts w:ascii="Arial" w:eastAsia="Arial" w:hAnsi="Arial" w:cs="Arial"/>
            <w:spacing w:val="-4"/>
            <w:w w:val="90"/>
            <w:sz w:val="16"/>
            <w:szCs w:val="16"/>
            <w:lang w:val="en-GB"/>
            <w:rPrChange w:id="9697" w:author="Filipe Santana" w:date="2016-01-03T15:57:00Z">
              <w:rPr>
                <w:rFonts w:ascii="Arial" w:eastAsia="Arial" w:hAnsi="Arial" w:cs="Arial"/>
                <w:spacing w:val="-4"/>
                <w:w w:val="90"/>
                <w:sz w:val="16"/>
                <w:szCs w:val="16"/>
              </w:rPr>
            </w:rPrChange>
          </w:rPr>
          <w:delText>v</w:delText>
        </w:r>
        <w:r w:rsidRPr="00E52A5C" w:rsidDel="001A023A">
          <w:rPr>
            <w:rFonts w:ascii="Arial" w:eastAsia="Arial" w:hAnsi="Arial" w:cs="Arial"/>
            <w:w w:val="90"/>
            <w:sz w:val="16"/>
            <w:szCs w:val="16"/>
            <w:lang w:val="en-GB"/>
            <w:rPrChange w:id="9698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ailable</w:delText>
        </w:r>
        <w:r w:rsidRPr="00E52A5C" w:rsidDel="001A023A">
          <w:rPr>
            <w:rFonts w:ascii="Arial" w:eastAsia="Arial" w:hAnsi="Arial" w:cs="Arial"/>
            <w:spacing w:val="2"/>
            <w:w w:val="90"/>
            <w:sz w:val="16"/>
            <w:szCs w:val="16"/>
            <w:lang w:val="en-GB"/>
            <w:rPrChange w:id="9699" w:author="Filipe Santana" w:date="2016-01-03T15:57:00Z">
              <w:rPr>
                <w:rFonts w:ascii="Arial" w:eastAsia="Arial" w:hAnsi="Arial" w:cs="Arial"/>
                <w:spacing w:val="2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9700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in</w:delText>
        </w:r>
        <w:r w:rsidRPr="00E52A5C" w:rsidDel="001A023A">
          <w:rPr>
            <w:rFonts w:ascii="Arial" w:eastAsia="Arial" w:hAnsi="Arial" w:cs="Arial"/>
            <w:spacing w:val="-5"/>
            <w:sz w:val="16"/>
            <w:szCs w:val="16"/>
            <w:lang w:val="en-GB"/>
            <w:rPrChange w:id="9701" w:author="Filipe Santana" w:date="2016-01-03T15:57:00Z">
              <w:rPr>
                <w:rFonts w:ascii="Arial" w:eastAsia="Arial" w:hAnsi="Arial" w:cs="Arial"/>
                <w:spacing w:val="-5"/>
                <w:sz w:val="16"/>
                <w:szCs w:val="16"/>
              </w:rPr>
            </w:rPrChange>
          </w:rPr>
          <w:delText xml:space="preserve"> </w:delText>
        </w:r>
      </w:del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9702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DL-Learne</w:t>
      </w:r>
      <w:r w:rsidRPr="00E52A5C">
        <w:rPr>
          <w:rFonts w:ascii="Arial" w:eastAsia="Arial" w:hAnsi="Arial" w:cs="Arial"/>
          <w:spacing w:val="-6"/>
          <w:w w:val="93"/>
          <w:sz w:val="16"/>
          <w:szCs w:val="16"/>
          <w:lang w:val="en-GB"/>
          <w:rPrChange w:id="9703" w:author="Filipe Santana" w:date="2016-01-03T15:57:00Z">
            <w:rPr>
              <w:rFonts w:ascii="Arial" w:eastAsia="Arial" w:hAnsi="Arial" w:cs="Arial"/>
              <w:spacing w:val="-6"/>
              <w:w w:val="93"/>
              <w:sz w:val="16"/>
              <w:szCs w:val="16"/>
            </w:rPr>
          </w:rPrChange>
        </w:rPr>
        <w:t>r</w:t>
      </w:r>
      <w:del w:id="9704" w:author="Filipe Santana" w:date="2016-01-03T22:34:00Z">
        <w:r w:rsidRPr="00E52A5C" w:rsidDel="001A023A">
          <w:rPr>
            <w:rFonts w:ascii="Arial" w:eastAsia="Arial" w:hAnsi="Arial" w:cs="Arial"/>
            <w:w w:val="93"/>
            <w:sz w:val="16"/>
            <w:szCs w:val="16"/>
            <w:lang w:val="en-GB"/>
            <w:rPrChange w:id="9705" w:author="Filipe Santana" w:date="2016-01-03T15:57:00Z">
              <w:rPr>
                <w:rFonts w:ascii="Arial" w:eastAsia="Arial" w:hAnsi="Arial" w:cs="Arial"/>
                <w:w w:val="93"/>
                <w:sz w:val="16"/>
                <w:szCs w:val="16"/>
              </w:rPr>
            </w:rPrChange>
          </w:rPr>
          <w:delText>,</w:delText>
        </w:r>
      </w:del>
      <w:r w:rsidRPr="00E52A5C">
        <w:rPr>
          <w:rFonts w:ascii="Arial" w:eastAsia="Arial" w:hAnsi="Arial" w:cs="Arial"/>
          <w:spacing w:val="5"/>
          <w:w w:val="93"/>
          <w:sz w:val="16"/>
          <w:szCs w:val="16"/>
          <w:lang w:val="en-GB"/>
          <w:rPrChange w:id="9706" w:author="Filipe Santana" w:date="2016-01-03T15:57:00Z">
            <w:rPr>
              <w:rFonts w:ascii="Arial" w:eastAsia="Arial" w:hAnsi="Arial" w:cs="Arial"/>
              <w:spacing w:val="5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9708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70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designed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9710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9712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find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714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1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logical</w:t>
      </w:r>
      <w:r w:rsidRPr="00E52A5C">
        <w:rPr>
          <w:rFonts w:ascii="Arial" w:eastAsia="Arial" w:hAnsi="Arial" w:cs="Arial"/>
          <w:spacing w:val="23"/>
          <w:w w:val="90"/>
          <w:sz w:val="16"/>
          <w:szCs w:val="16"/>
          <w:lang w:val="en-GB"/>
          <w:rPrChange w:id="9716" w:author="Filipe Santana" w:date="2016-01-03T15:57:00Z">
            <w:rPr>
              <w:rFonts w:ascii="Arial" w:eastAsia="Arial" w:hAnsi="Arial" w:cs="Arial"/>
              <w:spacing w:val="2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9717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1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xplanations</w:t>
      </w:r>
      <w:r w:rsidRPr="00E52A5C">
        <w:rPr>
          <w:rFonts w:ascii="Arial" w:eastAsia="Arial" w:hAnsi="Arial" w:cs="Arial"/>
          <w:spacing w:val="-10"/>
          <w:w w:val="90"/>
          <w:sz w:val="16"/>
          <w:szCs w:val="16"/>
          <w:lang w:val="en-GB"/>
          <w:rPrChange w:id="9719" w:author="Filipe Santana" w:date="2016-01-03T15:57:00Z">
            <w:rPr>
              <w:rFonts w:ascii="Arial" w:eastAsia="Arial" w:hAnsi="Arial" w:cs="Arial"/>
              <w:spacing w:val="-1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721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97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indi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97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97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viduals</w:t>
      </w:r>
      <w:proofErr w:type="spellEnd"/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9725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inside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9727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72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9731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9733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30"/>
          <w:sz w:val="16"/>
          <w:szCs w:val="16"/>
          <w:lang w:val="en-GB"/>
          <w:rPrChange w:id="9735" w:author="Filipe Santana" w:date="2016-01-03T15:57:00Z">
            <w:rPr>
              <w:rFonts w:ascii="Arial" w:eastAsia="Arial" w:hAnsi="Arial" w:cs="Arial"/>
              <w:spacing w:val="3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9737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limited</w:t>
      </w:r>
      <w:r w:rsidRPr="00E52A5C">
        <w:rPr>
          <w:rFonts w:ascii="Arial" w:eastAsia="Arial" w:hAnsi="Arial" w:cs="Arial"/>
          <w:spacing w:val="9"/>
          <w:sz w:val="16"/>
          <w:szCs w:val="16"/>
          <w:lang w:val="en-GB"/>
          <w:rPrChange w:id="9739" w:author="Filipe Santana" w:date="2016-01-03T15:57:00Z">
            <w:rPr>
              <w:rFonts w:ascii="Arial" w:eastAsia="Arial" w:hAnsi="Arial" w:cs="Arial"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9741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974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974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act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9746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9748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74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posit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9750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9751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75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27"/>
          <w:w w:val="92"/>
          <w:sz w:val="16"/>
          <w:szCs w:val="16"/>
          <w:lang w:val="en-GB"/>
          <w:rPrChange w:id="9753" w:author="Filipe Santana" w:date="2016-01-03T15:57:00Z">
            <w:rPr>
              <w:rFonts w:ascii="Arial" w:eastAsia="Arial" w:hAnsi="Arial" w:cs="Arial"/>
              <w:spacing w:val="27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75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975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9757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7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at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9759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9760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7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9762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976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7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xamples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9765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7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must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9767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9769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7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9771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7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vided,</w:t>
      </w:r>
      <w:r w:rsidRPr="00E52A5C">
        <w:rPr>
          <w:rFonts w:ascii="Arial" w:eastAsia="Arial" w:hAnsi="Arial" w:cs="Arial"/>
          <w:spacing w:val="37"/>
          <w:w w:val="90"/>
          <w:sz w:val="16"/>
          <w:szCs w:val="16"/>
          <w:lang w:val="en-GB"/>
          <w:rPrChange w:id="9773" w:author="Filipe Santana" w:date="2016-01-03T15:57:00Z">
            <w:rPr>
              <w:rFonts w:ascii="Arial" w:eastAsia="Arial" w:hAnsi="Arial" w:cs="Arial"/>
              <w:spacing w:val="3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7"/>
          <w:w w:val="90"/>
          <w:sz w:val="16"/>
          <w:szCs w:val="16"/>
          <w:lang w:val="en-GB"/>
          <w:rPrChange w:id="9775" w:author="Filipe Santana" w:date="2016-01-03T15:57:00Z">
            <w:rPr>
              <w:rFonts w:ascii="Arial" w:eastAsia="Arial" w:hAnsi="Arial" w:cs="Arial"/>
              <w:spacing w:val="7"/>
              <w:w w:val="90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7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ind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9777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7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viduals 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9779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78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must</w:t>
      </w:r>
      <w:proofErr w:type="gramEnd"/>
      <w:r w:rsidRPr="00E52A5C">
        <w:rPr>
          <w:rFonts w:ascii="Arial" w:eastAsia="Arial" w:hAnsi="Arial" w:cs="Arial"/>
          <w:spacing w:val="14"/>
          <w:w w:val="90"/>
          <w:sz w:val="16"/>
          <w:szCs w:val="16"/>
          <w:lang w:val="en-GB"/>
          <w:rPrChange w:id="9781" w:author="Filipe Santana" w:date="2016-01-03T15:57:00Z">
            <w:rPr>
              <w:rFonts w:ascii="Arial" w:eastAsia="Arial" w:hAnsi="Arial" w:cs="Arial"/>
              <w:spacing w:val="1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978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78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included 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9785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directly</w:t>
      </w:r>
      <w:r w:rsidRPr="00E52A5C">
        <w:rPr>
          <w:rFonts w:ascii="Arial" w:eastAsia="Arial" w:hAnsi="Arial" w:cs="Arial"/>
          <w:spacing w:val="2"/>
          <w:w w:val="96"/>
          <w:sz w:val="16"/>
          <w:szCs w:val="16"/>
          <w:lang w:val="en-GB"/>
          <w:rPrChange w:id="9786" w:author="Filipe Santana" w:date="2016-01-03T15:57:00Z">
            <w:rPr>
              <w:rFonts w:ascii="Arial" w:eastAsia="Arial" w:hAnsi="Arial" w:cs="Arial"/>
              <w:spacing w:val="2"/>
              <w:w w:val="9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9788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78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 ontolog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9790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79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30"/>
          <w:w w:val="89"/>
          <w:sz w:val="16"/>
          <w:szCs w:val="16"/>
          <w:lang w:val="en-GB"/>
          <w:rPrChange w:id="9792" w:author="Filipe Santana" w:date="2016-01-03T15:57:00Z">
            <w:rPr>
              <w:rFonts w:ascii="Arial" w:eastAsia="Arial" w:hAnsi="Arial" w:cs="Arial"/>
              <w:spacing w:val="3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7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9794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7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pr</w:t>
      </w:r>
      <w:r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9796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7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viously</w:t>
      </w:r>
      <w:r w:rsidRPr="00E52A5C">
        <w:rPr>
          <w:rFonts w:ascii="Arial" w:eastAsia="Arial" w:hAnsi="Arial" w:cs="Arial"/>
          <w:spacing w:val="21"/>
          <w:w w:val="91"/>
          <w:sz w:val="16"/>
          <w:szCs w:val="16"/>
          <w:lang w:val="en-GB"/>
          <w:rPrChange w:id="9798" w:author="Filipe Santana" w:date="2016-01-03T15:57:00Z">
            <w:rPr>
              <w:rFonts w:ascii="Arial" w:eastAsia="Arial" w:hAnsi="Arial" w:cs="Arial"/>
              <w:spacing w:val="2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7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mentioned,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9800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80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querying</w:t>
      </w:r>
      <w:r w:rsidRPr="00E52A5C">
        <w:rPr>
          <w:rFonts w:ascii="Arial" w:eastAsia="Arial" w:hAnsi="Arial" w:cs="Arial"/>
          <w:spacing w:val="10"/>
          <w:w w:val="91"/>
          <w:sz w:val="16"/>
          <w:szCs w:val="16"/>
          <w:lang w:val="en-GB"/>
          <w:rPrChange w:id="9802" w:author="Filipe Santana" w:date="2016-01-03T15:57:00Z">
            <w:rPr>
              <w:rFonts w:ascii="Arial" w:eastAsia="Arial" w:hAnsi="Arial" w:cs="Arial"/>
              <w:spacing w:val="10"/>
              <w:w w:val="91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80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axiomatized</w:t>
      </w:r>
      <w:proofErr w:type="spellEnd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980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0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9806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0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populated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9808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ontologies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9810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981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costl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981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1A33931C" w14:textId="77777777" w:rsidR="00E6733B" w:rsidRPr="00E52A5C" w:rsidRDefault="002C1A14">
      <w:pPr>
        <w:spacing w:before="1" w:after="0" w:line="285" w:lineRule="auto"/>
        <w:ind w:right="2014" w:firstLine="239"/>
        <w:jc w:val="both"/>
        <w:rPr>
          <w:rFonts w:ascii="Arial" w:eastAsia="Arial" w:hAnsi="Arial" w:cs="Arial"/>
          <w:sz w:val="16"/>
          <w:szCs w:val="16"/>
          <w:lang w:val="en-GB"/>
          <w:rPrChange w:id="98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817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Interpreting</w:t>
      </w:r>
      <w:r w:rsidRPr="00E52A5C">
        <w:rPr>
          <w:rFonts w:ascii="Arial" w:eastAsia="Arial" w:hAnsi="Arial" w:cs="Arial"/>
          <w:spacing w:val="-11"/>
          <w:w w:val="92"/>
          <w:sz w:val="16"/>
          <w:szCs w:val="16"/>
          <w:lang w:val="en-GB"/>
          <w:rPrChange w:id="9818" w:author="Filipe Santana" w:date="2016-01-03T15:57:00Z">
            <w:rPr>
              <w:rFonts w:ascii="Arial" w:eastAsia="Arial" w:hAnsi="Arial" w:cs="Arial"/>
              <w:spacing w:val="-1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81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8"/>
          <w:w w:val="85"/>
          <w:sz w:val="16"/>
          <w:szCs w:val="16"/>
          <w:lang w:val="en-GB"/>
          <w:rPrChange w:id="9820" w:author="Filipe Santana" w:date="2016-01-03T15:57:00Z">
            <w:rPr>
              <w:rFonts w:ascii="Arial" w:eastAsia="Arial" w:hAnsi="Arial" w:cs="Arial"/>
              <w:spacing w:val="-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82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6"/>
          <w:w w:val="85"/>
          <w:sz w:val="16"/>
          <w:szCs w:val="16"/>
          <w:lang w:val="en-GB"/>
          <w:rPrChange w:id="9822" w:author="Filipe Santana" w:date="2016-01-03T15:57:00Z">
            <w:rPr>
              <w:rFonts w:ascii="Arial" w:eastAsia="Arial" w:hAnsi="Arial" w:cs="Arial"/>
              <w:spacing w:val="-6"/>
              <w:w w:val="8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982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grounding 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9824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proofErr w:type="gramEnd"/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9826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8"/>
          <w:sz w:val="16"/>
          <w:szCs w:val="16"/>
          <w:lang w:val="en-GB"/>
          <w:rPrChange w:id="9827" w:author="Filipe Santana" w:date="2016-01-03T15:57:00Z">
            <w:rPr>
              <w:rFonts w:ascii="Arial" w:eastAsia="Arial" w:hAnsi="Arial" w:cs="Arial"/>
              <w:w w:val="7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5"/>
          <w:w w:val="78"/>
          <w:sz w:val="16"/>
          <w:szCs w:val="16"/>
          <w:lang w:val="en-GB"/>
          <w:rPrChange w:id="9828" w:author="Filipe Santana" w:date="2016-01-03T15:57:00Z">
            <w:rPr>
              <w:rFonts w:ascii="Arial" w:eastAsia="Arial" w:hAnsi="Arial" w:cs="Arial"/>
              <w:spacing w:val="-5"/>
              <w:w w:val="7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82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8"/>
          <w:w w:val="90"/>
          <w:sz w:val="16"/>
          <w:szCs w:val="16"/>
          <w:lang w:val="en-GB"/>
          <w:rPrChange w:id="9830" w:author="Filipe Santana" w:date="2016-01-03T15:57:00Z">
            <w:rPr>
              <w:rFonts w:ascii="Arial" w:eastAsia="Arial" w:hAnsi="Arial" w:cs="Arial"/>
              <w:spacing w:val="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983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axioms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9832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9833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seems</w:t>
      </w:r>
      <w:r w:rsidRPr="00E52A5C">
        <w:rPr>
          <w:rFonts w:ascii="Arial" w:eastAsia="Arial" w:hAnsi="Arial" w:cs="Arial"/>
          <w:spacing w:val="8"/>
          <w:w w:val="79"/>
          <w:sz w:val="16"/>
          <w:szCs w:val="16"/>
          <w:lang w:val="en-GB"/>
          <w:rPrChange w:id="9834" w:author="Filipe Santana" w:date="2016-01-03T15:57:00Z">
            <w:rPr>
              <w:rFonts w:ascii="Arial" w:eastAsia="Arial" w:hAnsi="Arial" w:cs="Arial"/>
              <w:spacing w:val="8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9835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7"/>
          <w:w w:val="79"/>
          <w:sz w:val="16"/>
          <w:szCs w:val="16"/>
          <w:lang w:val="en-GB"/>
          <w:rPrChange w:id="9836" w:author="Filipe Santana" w:date="2016-01-03T15:57:00Z">
            <w:rPr>
              <w:rFonts w:ascii="Arial" w:eastAsia="Arial" w:hAnsi="Arial" w:cs="Arial"/>
              <w:spacing w:val="-7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9837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6"/>
          <w:w w:val="79"/>
          <w:sz w:val="16"/>
          <w:szCs w:val="16"/>
          <w:lang w:val="en-GB"/>
          <w:rPrChange w:id="9838" w:author="Filipe Santana" w:date="2016-01-03T15:57:00Z">
            <w:rPr>
              <w:rFonts w:ascii="Arial" w:eastAsia="Arial" w:hAnsi="Arial" w:cs="Arial"/>
              <w:spacing w:val="-6"/>
              <w:w w:val="7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98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suita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98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4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ble</w:t>
      </w:r>
      <w:proofErr w:type="spellEnd"/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9842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4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solution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9844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4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9846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84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boost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9848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9849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interoperability</w:t>
      </w:r>
      <w:r w:rsidRPr="00E52A5C">
        <w:rPr>
          <w:rFonts w:ascii="Arial" w:eastAsia="Arial" w:hAnsi="Arial" w:cs="Arial"/>
          <w:spacing w:val="-13"/>
          <w:w w:val="94"/>
          <w:sz w:val="16"/>
          <w:szCs w:val="16"/>
          <w:lang w:val="en-GB"/>
          <w:rPrChange w:id="9850" w:author="Filipe Santana" w:date="2016-01-03T15:57:00Z">
            <w:rPr>
              <w:rFonts w:ascii="Arial" w:eastAsia="Arial" w:hAnsi="Arial" w:cs="Arial"/>
              <w:spacing w:val="-13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9851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1"/>
          <w:w w:val="94"/>
          <w:sz w:val="16"/>
          <w:szCs w:val="16"/>
          <w:lang w:val="en-GB"/>
          <w:rPrChange w:id="9852" w:author="Filipe Santana" w:date="2016-01-03T15:57:00Z">
            <w:rPr>
              <w:rFonts w:ascii="Arial" w:eastAsia="Arial" w:hAnsi="Arial" w:cs="Arial"/>
              <w:spacing w:val="1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5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9854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5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support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9857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85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1"/>
          <w:w w:val="92"/>
          <w:sz w:val="16"/>
          <w:szCs w:val="16"/>
          <w:lang w:val="en-GB"/>
          <w:rPrChange w:id="9859" w:author="Filipe Santana" w:date="2016-01-03T15:57:00Z">
            <w:rPr>
              <w:rFonts w:ascii="Arial" w:eastAsia="Arial" w:hAnsi="Arial" w:cs="Arial"/>
              <w:spacing w:val="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86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ontologies.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6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9862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6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9864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9865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9867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6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9869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7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proofErr w:type="gramEnd"/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  <w:rPrChange w:id="9871" w:author="Filipe Santana" w:date="2016-01-03T15:57:00Z">
            <w:rPr>
              <w:rFonts w:ascii="Arial" w:eastAsia="Arial" w:hAnsi="Arial" w:cs="Arial"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7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usage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9873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of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7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principled </w:t>
      </w:r>
      <w:r w:rsidRPr="00E52A5C">
        <w:rPr>
          <w:rFonts w:ascii="Arial" w:eastAsia="Arial" w:hAnsi="Arial" w:cs="Arial"/>
          <w:spacing w:val="16"/>
          <w:w w:val="87"/>
          <w:sz w:val="16"/>
          <w:szCs w:val="16"/>
          <w:lang w:val="en-GB"/>
          <w:rPrChange w:id="9876" w:author="Filipe Santana" w:date="2016-01-03T15:57:00Z">
            <w:rPr>
              <w:rFonts w:ascii="Arial" w:eastAsia="Arial" w:hAnsi="Arial" w:cs="Arial"/>
              <w:spacing w:val="1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7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ontologies</w:t>
      </w:r>
      <w:r w:rsidRPr="00E52A5C">
        <w:rPr>
          <w:rFonts w:ascii="Arial" w:eastAsia="Arial" w:hAnsi="Arial" w:cs="Arial"/>
          <w:spacing w:val="36"/>
          <w:w w:val="87"/>
          <w:sz w:val="16"/>
          <w:szCs w:val="16"/>
          <w:lang w:val="en-GB"/>
          <w:rPrChange w:id="9878" w:author="Filipe Santana" w:date="2016-01-03T15:57:00Z">
            <w:rPr>
              <w:rFonts w:ascii="Arial" w:eastAsia="Arial" w:hAnsi="Arial" w:cs="Arial"/>
              <w:spacing w:val="3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7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8"/>
          <w:w w:val="87"/>
          <w:sz w:val="16"/>
          <w:szCs w:val="16"/>
          <w:lang w:val="en-GB"/>
          <w:rPrChange w:id="9880" w:author="Filipe Santana" w:date="2016-01-03T15:57:00Z">
            <w:rPr>
              <w:rFonts w:ascii="Arial" w:eastAsia="Arial" w:hAnsi="Arial" w:cs="Arial"/>
              <w:spacing w:val="-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8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guidance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9882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9884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9885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interpreting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8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9887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8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9889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quite</w:t>
      </w:r>
      <w:r w:rsidRPr="00E52A5C">
        <w:rPr>
          <w:rFonts w:ascii="Arial" w:eastAsia="Arial" w:hAnsi="Arial" w:cs="Arial"/>
          <w:spacing w:val="11"/>
          <w:w w:val="87"/>
          <w:sz w:val="16"/>
          <w:szCs w:val="16"/>
          <w:lang w:val="en-GB"/>
          <w:rPrChange w:id="9891" w:author="Filipe Santana" w:date="2016-01-03T15:57:00Z">
            <w:rPr>
              <w:rFonts w:ascii="Arial" w:eastAsia="Arial" w:hAnsi="Arial" w:cs="Arial"/>
              <w:spacing w:val="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9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limited. 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9893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89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Earlier</w:t>
      </w:r>
      <w:r w:rsidRPr="00E52A5C">
        <w:rPr>
          <w:rFonts w:ascii="Arial" w:eastAsia="Arial" w:hAnsi="Arial" w:cs="Arial"/>
          <w:spacing w:val="25"/>
          <w:w w:val="87"/>
          <w:sz w:val="16"/>
          <w:szCs w:val="16"/>
          <w:lang w:val="en-GB"/>
          <w:rPrChange w:id="9895" w:author="Filipe Santana" w:date="2016-01-03T15:57:00Z">
            <w:rPr>
              <w:rFonts w:ascii="Arial" w:eastAsia="Arial" w:hAnsi="Arial" w:cs="Arial"/>
              <w:spacing w:val="2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8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proofErr w:type="gramEnd"/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9897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89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9899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90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described</w:t>
      </w:r>
      <w:r w:rsidRPr="00E52A5C">
        <w:rPr>
          <w:rFonts w:ascii="Arial" w:eastAsia="Arial" w:hAnsi="Arial" w:cs="Arial"/>
          <w:spacing w:val="-11"/>
          <w:w w:val="89"/>
          <w:sz w:val="16"/>
          <w:szCs w:val="16"/>
          <w:lang w:val="en-GB"/>
          <w:rPrChange w:id="9901" w:author="Filipe Santana" w:date="2016-01-03T15:57:00Z">
            <w:rPr>
              <w:rFonts w:ascii="Arial" w:eastAsia="Arial" w:hAnsi="Arial" w:cs="Arial"/>
              <w:spacing w:val="-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90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9903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90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7"/>
          <w:w w:val="89"/>
          <w:sz w:val="16"/>
          <w:szCs w:val="16"/>
          <w:lang w:val="en-GB"/>
          <w:rPrChange w:id="9905" w:author="Filipe Santana" w:date="2016-01-03T15:57:00Z">
            <w:rPr>
              <w:rFonts w:ascii="Arial" w:eastAsia="Arial" w:hAnsi="Arial" w:cs="Arial"/>
              <w:spacing w:val="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90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9907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990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9909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9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9911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991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tables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9913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991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</w:p>
    <w:p w14:paraId="479F4F1F" w14:textId="77777777" w:rsidR="00E6733B" w:rsidRPr="00E52A5C" w:rsidRDefault="002C1A14">
      <w:pPr>
        <w:spacing w:before="1" w:after="0" w:line="240" w:lineRule="auto"/>
        <w:ind w:right="2018"/>
        <w:jc w:val="both"/>
        <w:rPr>
          <w:rFonts w:ascii="Arial" w:eastAsia="Arial" w:hAnsi="Arial" w:cs="Arial"/>
          <w:sz w:val="16"/>
          <w:szCs w:val="16"/>
          <w:lang w:val="en-GB"/>
          <w:rPrChange w:id="99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1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scientific</w:t>
      </w:r>
      <w:r w:rsidRPr="00E52A5C">
        <w:rPr>
          <w:rFonts w:ascii="Arial" w:eastAsia="Arial" w:hAnsi="Arial" w:cs="Arial"/>
          <w:spacing w:val="33"/>
          <w:w w:val="88"/>
          <w:sz w:val="16"/>
          <w:szCs w:val="16"/>
          <w:lang w:val="en-GB"/>
          <w:rPrChange w:id="9917" w:author="Filipe Santana" w:date="2016-01-03T15:57:00Z">
            <w:rPr>
              <w:rFonts w:ascii="Arial" w:eastAsia="Arial" w:hAnsi="Arial" w:cs="Arial"/>
              <w:spacing w:val="3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1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publications</w:t>
      </w:r>
      <w:r w:rsidRPr="00E52A5C">
        <w:rPr>
          <w:rFonts w:ascii="Arial" w:eastAsia="Arial" w:hAnsi="Arial" w:cs="Arial"/>
          <w:spacing w:val="36"/>
          <w:w w:val="88"/>
          <w:sz w:val="16"/>
          <w:szCs w:val="16"/>
          <w:lang w:val="en-GB"/>
          <w:rPrChange w:id="9919" w:author="Filipe Santana" w:date="2016-01-03T15:57:00Z">
            <w:rPr>
              <w:rFonts w:ascii="Arial" w:eastAsia="Arial" w:hAnsi="Arial" w:cs="Arial"/>
              <w:spacing w:val="3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9921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9923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2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interpreted</w:t>
      </w:r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9925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2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9927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2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33"/>
          <w:w w:val="88"/>
          <w:sz w:val="16"/>
          <w:szCs w:val="16"/>
          <w:lang w:val="en-GB"/>
          <w:rPrChange w:id="9929" w:author="Filipe Santana" w:date="2016-01-03T15:57:00Z">
            <w:rPr>
              <w:rFonts w:ascii="Arial" w:eastAsia="Arial" w:hAnsi="Arial" w:cs="Arial"/>
              <w:spacing w:val="3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ontologies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9931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under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9933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993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</w:t>
      </w:r>
    </w:p>
    <w:p w14:paraId="45AB375D" w14:textId="77777777" w:rsidR="00E6733B" w:rsidRPr="00E52A5C" w:rsidRDefault="00E6733B">
      <w:pPr>
        <w:spacing w:after="0"/>
        <w:jc w:val="both"/>
        <w:rPr>
          <w:lang w:val="en-GB"/>
          <w:rPrChange w:id="9935" w:author="Filipe Santana" w:date="2016-01-03T15:57:00Z">
            <w:rPr/>
          </w:rPrChange>
        </w:rPr>
        <w:sectPr w:rsidR="00E6733B" w:rsidRPr="00E52A5C">
          <w:headerReference w:type="default" r:id="rId14"/>
          <w:pgSz w:w="14180" w:h="20020"/>
          <w:pgMar w:top="3200" w:right="160" w:bottom="280" w:left="160" w:header="1385" w:footer="0" w:gutter="0"/>
          <w:cols w:num="2" w:space="720" w:equalWidth="0">
            <w:col w:w="6771" w:space="358"/>
            <w:col w:w="6731"/>
          </w:cols>
        </w:sectPr>
      </w:pPr>
    </w:p>
    <w:p w14:paraId="5477D003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9936" w:author="Filipe Santana" w:date="2016-01-03T15:57:00Z">
            <w:rPr>
              <w:sz w:val="20"/>
              <w:szCs w:val="20"/>
            </w:rPr>
          </w:rPrChange>
        </w:rPr>
      </w:pPr>
    </w:p>
    <w:p w14:paraId="1373EC2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9937" w:author="Filipe Santana" w:date="2016-01-03T15:57:00Z">
            <w:rPr>
              <w:sz w:val="20"/>
              <w:szCs w:val="20"/>
            </w:rPr>
          </w:rPrChange>
        </w:rPr>
      </w:pPr>
    </w:p>
    <w:p w14:paraId="6136EDE1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9938" w:author="Filipe Santana" w:date="2016-01-03T15:57:00Z">
            <w:rPr>
              <w:sz w:val="20"/>
              <w:szCs w:val="20"/>
            </w:rPr>
          </w:rPrChange>
        </w:rPr>
      </w:pPr>
    </w:p>
    <w:p w14:paraId="1350B18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9939" w:author="Filipe Santana" w:date="2016-01-03T15:57:00Z">
            <w:rPr>
              <w:sz w:val="20"/>
              <w:szCs w:val="20"/>
            </w:rPr>
          </w:rPrChange>
        </w:rPr>
      </w:pPr>
    </w:p>
    <w:p w14:paraId="19B8156A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9940" w:author="Filipe Santana" w:date="2016-01-03T15:57:00Z">
            <w:rPr>
              <w:sz w:val="20"/>
              <w:szCs w:val="20"/>
            </w:rPr>
          </w:rPrChange>
        </w:rPr>
      </w:pPr>
    </w:p>
    <w:p w14:paraId="461A36E9" w14:textId="77777777" w:rsidR="00E6733B" w:rsidRPr="00E52A5C" w:rsidRDefault="00E6733B">
      <w:pPr>
        <w:spacing w:before="17" w:after="0" w:line="280" w:lineRule="exact"/>
        <w:rPr>
          <w:sz w:val="28"/>
          <w:szCs w:val="28"/>
          <w:lang w:val="en-GB"/>
          <w:rPrChange w:id="9941" w:author="Filipe Santana" w:date="2016-01-03T15:57:00Z">
            <w:rPr>
              <w:sz w:val="28"/>
              <w:szCs w:val="28"/>
            </w:rPr>
          </w:rPrChange>
        </w:rPr>
      </w:pPr>
    </w:p>
    <w:p w14:paraId="76B95358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99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18EC3961">
          <v:group id="_x0000_s1052" style="position:absolute;left:0;text-align:left;margin-left:13.45pt;margin-top:-7.85pt;width:29.9pt;height:.1pt;z-index:-1179;mso-position-horizontal-relative:page" coordorigin="269,-157" coordsize="598,2">
            <v:shape id="_x0000_s1053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9943" w:author="Filipe Santana" w:date="2016-01-03T15:57:00Z">
            <w:rPr>
              <w:lang w:val="en-GB"/>
            </w:rPr>
          </w:rPrChange>
        </w:rPr>
        <w:pict w14:anchorId="3961F2C4">
          <v:group id="_x0000_s1050" style="position:absolute;left:0;text-align:left;margin-left:48.35pt;margin-top:-2.85pt;width:.1pt;height:29.9pt;z-index:-1178;mso-position-horizontal-relative:page" coordorigin="967,-57" coordsize="2,598">
            <v:shape id="_x0000_s1051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9944" w:author="Filipe Santana" w:date="2016-01-03T15:57:00Z">
            <w:rPr>
              <w:lang w:val="en-GB"/>
            </w:rPr>
          </w:rPrChange>
        </w:rPr>
        <w:pict w14:anchorId="7DAB0957">
          <v:group id="_x0000_s1048" style="position:absolute;left:0;text-align:left;margin-left:665.3pt;margin-top:-7.85pt;width:29.9pt;height:.1pt;z-index:-1177;mso-position-horizontal-relative:page" coordorigin="13306,-157" coordsize="598,2">
            <v:shape id="_x0000_s1049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9945" w:author="Filipe Santana" w:date="2016-01-03T15:57:00Z">
            <w:rPr>
              <w:lang w:val="en-GB"/>
            </w:rPr>
          </w:rPrChange>
        </w:rPr>
        <w:pict w14:anchorId="25923B07">
          <v:group id="_x0000_s1046" style="position:absolute;left:0;text-align:left;margin-left:660.35pt;margin-top:-2.85pt;width:.1pt;height:29.9pt;z-index:-1176;mso-position-horizontal-relative:page" coordorigin="13207,-57" coordsize="2,598">
            <v:shape id="_x0000_s1047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9947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9949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9951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9953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9955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8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9957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9959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9960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#8</w:t>
      </w:r>
    </w:p>
    <w:p w14:paraId="3EBF5AD8" w14:textId="77777777" w:rsidR="00E6733B" w:rsidRPr="00E52A5C" w:rsidRDefault="00E6733B">
      <w:pPr>
        <w:spacing w:after="0"/>
        <w:jc w:val="center"/>
        <w:rPr>
          <w:lang w:val="en-GB"/>
          <w:rPrChange w:id="9961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4E0CDE52" w14:textId="77777777" w:rsidR="00E6733B" w:rsidRPr="00E52A5C" w:rsidRDefault="00E6733B">
      <w:pPr>
        <w:spacing w:before="5" w:after="0" w:line="160" w:lineRule="exact"/>
        <w:rPr>
          <w:sz w:val="16"/>
          <w:szCs w:val="16"/>
          <w:lang w:val="en-GB"/>
          <w:rPrChange w:id="9962" w:author="Filipe Santana" w:date="2016-01-03T15:57:00Z">
            <w:rPr>
              <w:sz w:val="16"/>
              <w:szCs w:val="16"/>
            </w:rPr>
          </w:rPrChange>
        </w:rPr>
      </w:pPr>
    </w:p>
    <w:p w14:paraId="5EB9BF10" w14:textId="77777777" w:rsidR="00E6733B" w:rsidRPr="00E52A5C" w:rsidRDefault="002C1A14">
      <w:pPr>
        <w:spacing w:after="0" w:line="240" w:lineRule="auto"/>
        <w:ind w:left="2062" w:right="6301"/>
        <w:jc w:val="both"/>
        <w:rPr>
          <w:rFonts w:ascii="Arial" w:eastAsia="Arial" w:hAnsi="Arial" w:cs="Arial"/>
          <w:sz w:val="15"/>
          <w:szCs w:val="15"/>
          <w:lang w:val="en-GB"/>
          <w:rPrChange w:id="9963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</w:pPr>
      <w:r w:rsidRPr="00E52A5C">
        <w:rPr>
          <w:rFonts w:ascii="Arial" w:eastAsia="Arial" w:hAnsi="Arial" w:cs="Arial"/>
          <w:spacing w:val="-11"/>
          <w:w w:val="89"/>
          <w:sz w:val="15"/>
          <w:szCs w:val="15"/>
          <w:lang w:val="en-GB"/>
          <w:rPrChange w:id="9964" w:author="Filipe Santana" w:date="2016-01-03T15:57:00Z">
            <w:rPr>
              <w:rFonts w:ascii="Arial" w:eastAsia="Arial" w:hAnsi="Arial" w:cs="Arial"/>
              <w:spacing w:val="-11"/>
              <w:w w:val="89"/>
              <w:sz w:val="15"/>
              <w:szCs w:val="15"/>
            </w:rPr>
          </w:rPrChange>
        </w:rPr>
        <w:t>T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65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able</w:t>
      </w:r>
      <w:r w:rsidRPr="00E52A5C">
        <w:rPr>
          <w:rFonts w:ascii="Arial" w:eastAsia="Arial" w:hAnsi="Arial" w:cs="Arial"/>
          <w:spacing w:val="3"/>
          <w:w w:val="89"/>
          <w:sz w:val="15"/>
          <w:szCs w:val="15"/>
          <w:lang w:val="en-GB"/>
          <w:rPrChange w:id="9966" w:author="Filipe Santana" w:date="2016-01-03T15:57:00Z">
            <w:rPr>
              <w:rFonts w:ascii="Arial" w:eastAsia="Arial" w:hAnsi="Arial" w:cs="Arial"/>
              <w:spacing w:val="3"/>
              <w:w w:val="89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67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17.</w:t>
      </w:r>
      <w:r w:rsidRPr="00E52A5C">
        <w:rPr>
          <w:rFonts w:ascii="Arial" w:eastAsia="Arial" w:hAnsi="Arial" w:cs="Arial"/>
          <w:spacing w:val="1"/>
          <w:w w:val="89"/>
          <w:sz w:val="15"/>
          <w:szCs w:val="15"/>
          <w:lang w:val="en-GB"/>
          <w:rPrChange w:id="9968" w:author="Filipe Santana" w:date="2016-01-03T15:57:00Z">
            <w:rPr>
              <w:rFonts w:ascii="Arial" w:eastAsia="Arial" w:hAnsi="Arial" w:cs="Arial"/>
              <w:spacing w:val="1"/>
              <w:w w:val="89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5"/>
          <w:szCs w:val="15"/>
          <w:lang w:val="en-GB"/>
          <w:rPrChange w:id="9969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Brief</w:t>
      </w:r>
      <w:r w:rsidRPr="00E52A5C">
        <w:rPr>
          <w:rFonts w:ascii="Arial" w:eastAsia="Arial" w:hAnsi="Arial" w:cs="Arial"/>
          <w:spacing w:val="-7"/>
          <w:sz w:val="15"/>
          <w:szCs w:val="15"/>
          <w:lang w:val="en-GB"/>
          <w:rPrChange w:id="9970" w:author="Filipe Santana" w:date="2016-01-03T15:57:00Z">
            <w:rPr>
              <w:rFonts w:ascii="Arial" w:eastAsia="Arial" w:hAnsi="Arial" w:cs="Arial"/>
              <w:spacing w:val="-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5"/>
          <w:szCs w:val="15"/>
          <w:lang w:val="en-GB"/>
          <w:rPrChange w:id="9971" w:author="Filipe Santana" w:date="2016-01-03T15:57:00Z">
            <w:rPr>
              <w:rFonts w:ascii="Arial" w:eastAsia="Arial" w:hAnsi="Arial" w:cs="Arial"/>
              <w:w w:val="91"/>
              <w:sz w:val="15"/>
              <w:szCs w:val="15"/>
            </w:rPr>
          </w:rPrChange>
        </w:rPr>
        <w:t xml:space="preserve">description </w:t>
      </w:r>
      <w:r w:rsidRPr="00E52A5C">
        <w:rPr>
          <w:rFonts w:ascii="Arial" w:eastAsia="Arial" w:hAnsi="Arial" w:cs="Arial"/>
          <w:sz w:val="15"/>
          <w:szCs w:val="15"/>
          <w:lang w:val="en-GB"/>
          <w:rPrChange w:id="9972" w:author="Filipe Santana" w:date="2016-01-03T15:57:00Z">
            <w:rPr>
              <w:rFonts w:ascii="Arial" w:eastAsia="Arial" w:hAnsi="Arial" w:cs="Arial"/>
              <w:sz w:val="15"/>
              <w:szCs w:val="15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5"/>
          <w:szCs w:val="15"/>
          <w:lang w:val="en-GB"/>
          <w:rPrChange w:id="9973" w:author="Filipe Santana" w:date="2016-01-03T15:57:00Z">
            <w:rPr>
              <w:rFonts w:ascii="Arial" w:eastAsia="Arial" w:hAnsi="Arial" w:cs="Arial"/>
              <w:spacing w:val="-5"/>
              <w:sz w:val="15"/>
              <w:szCs w:val="15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9974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 xml:space="preserve">ontological </w:t>
      </w:r>
      <w:r w:rsidRPr="00E52A5C">
        <w:rPr>
          <w:rFonts w:ascii="Arial" w:eastAsia="Arial" w:hAnsi="Arial" w:cs="Arial"/>
          <w:spacing w:val="8"/>
          <w:w w:val="87"/>
          <w:sz w:val="15"/>
          <w:szCs w:val="15"/>
          <w:lang w:val="en-GB"/>
          <w:rPrChange w:id="9975" w:author="Filipe Santana" w:date="2016-01-03T15:57:00Z">
            <w:rPr>
              <w:rFonts w:ascii="Arial" w:eastAsia="Arial" w:hAnsi="Arial" w:cs="Arial"/>
              <w:spacing w:val="8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9976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sources</w:t>
      </w:r>
      <w:proofErr w:type="gramEnd"/>
      <w:r w:rsidRPr="00E52A5C">
        <w:rPr>
          <w:rFonts w:ascii="Arial" w:eastAsia="Arial" w:hAnsi="Arial" w:cs="Arial"/>
          <w:w w:val="87"/>
          <w:sz w:val="15"/>
          <w:szCs w:val="15"/>
          <w:lang w:val="en-GB"/>
          <w:rPrChange w:id="9977" w:author="Filipe Santana" w:date="2016-01-03T15:57:00Z">
            <w:rPr>
              <w:rFonts w:ascii="Arial" w:eastAsia="Arial" w:hAnsi="Arial" w:cs="Arial"/>
              <w:w w:val="87"/>
              <w:sz w:val="15"/>
              <w:szCs w:val="15"/>
            </w:rPr>
          </w:rPrChange>
        </w:rPr>
        <w:t>,</w:t>
      </w:r>
      <w:r w:rsidRPr="00E52A5C">
        <w:rPr>
          <w:rFonts w:ascii="Arial" w:eastAsia="Arial" w:hAnsi="Arial" w:cs="Arial"/>
          <w:spacing w:val="-10"/>
          <w:w w:val="87"/>
          <w:sz w:val="15"/>
          <w:szCs w:val="15"/>
          <w:lang w:val="en-GB"/>
          <w:rPrChange w:id="9978" w:author="Filipe Santana" w:date="2016-01-03T15:57:00Z">
            <w:rPr>
              <w:rFonts w:ascii="Arial" w:eastAsia="Arial" w:hAnsi="Arial" w:cs="Arial"/>
              <w:spacing w:val="-10"/>
              <w:w w:val="87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5"/>
          <w:szCs w:val="15"/>
          <w:lang w:val="en-GB"/>
          <w:rPrChange w:id="9979" w:author="Filipe Santana" w:date="2016-01-03T15:57:00Z">
            <w:rPr>
              <w:rFonts w:ascii="Arial" w:eastAsia="Arial" w:hAnsi="Arial" w:cs="Arial"/>
              <w:spacing w:val="-2"/>
              <w:w w:val="89"/>
              <w:sz w:val="15"/>
              <w:szCs w:val="15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80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xpress</w:t>
      </w:r>
      <w:r w:rsidRPr="00E52A5C">
        <w:rPr>
          <w:rFonts w:ascii="Arial" w:eastAsia="Arial" w:hAnsi="Arial" w:cs="Arial"/>
          <w:spacing w:val="-4"/>
          <w:w w:val="89"/>
          <w:sz w:val="15"/>
          <w:szCs w:val="15"/>
          <w:lang w:val="en-GB"/>
          <w:rPrChange w:id="9981" w:author="Filipe Santana" w:date="2016-01-03T15:57:00Z">
            <w:rPr>
              <w:rFonts w:ascii="Arial" w:eastAsia="Arial" w:hAnsi="Arial" w:cs="Arial"/>
              <w:spacing w:val="-4"/>
              <w:w w:val="89"/>
              <w:sz w:val="15"/>
              <w:szCs w:val="15"/>
            </w:rPr>
          </w:rPrChange>
        </w:rPr>
        <w:t>i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82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vity</w:t>
      </w:r>
      <w:r w:rsidRPr="00E52A5C">
        <w:rPr>
          <w:rFonts w:ascii="Arial" w:eastAsia="Arial" w:hAnsi="Arial" w:cs="Arial"/>
          <w:spacing w:val="23"/>
          <w:w w:val="89"/>
          <w:sz w:val="15"/>
          <w:szCs w:val="15"/>
          <w:lang w:val="en-GB"/>
          <w:rPrChange w:id="9983" w:author="Filipe Santana" w:date="2016-01-03T15:57:00Z">
            <w:rPr>
              <w:rFonts w:ascii="Arial" w:eastAsia="Arial" w:hAnsi="Arial" w:cs="Arial"/>
              <w:spacing w:val="23"/>
              <w:w w:val="89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84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and</w:t>
      </w:r>
      <w:r w:rsidRPr="00E52A5C">
        <w:rPr>
          <w:rFonts w:ascii="Arial" w:eastAsia="Arial" w:hAnsi="Arial" w:cs="Arial"/>
          <w:spacing w:val="-7"/>
          <w:w w:val="89"/>
          <w:sz w:val="15"/>
          <w:szCs w:val="15"/>
          <w:lang w:val="en-GB"/>
          <w:rPrChange w:id="9985" w:author="Filipe Santana" w:date="2016-01-03T15:57:00Z">
            <w:rPr>
              <w:rFonts w:ascii="Arial" w:eastAsia="Arial" w:hAnsi="Arial" w:cs="Arial"/>
              <w:spacing w:val="-7"/>
              <w:w w:val="89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86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reasoning</w:t>
      </w:r>
      <w:r w:rsidRPr="00E52A5C">
        <w:rPr>
          <w:rFonts w:ascii="Arial" w:eastAsia="Arial" w:hAnsi="Arial" w:cs="Arial"/>
          <w:spacing w:val="-6"/>
          <w:w w:val="89"/>
          <w:sz w:val="15"/>
          <w:szCs w:val="15"/>
          <w:lang w:val="en-GB"/>
          <w:rPrChange w:id="9987" w:author="Filipe Santana" w:date="2016-01-03T15:57:00Z">
            <w:rPr>
              <w:rFonts w:ascii="Arial" w:eastAsia="Arial" w:hAnsi="Arial" w:cs="Arial"/>
              <w:spacing w:val="-6"/>
              <w:w w:val="89"/>
              <w:sz w:val="15"/>
              <w:szCs w:val="15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5"/>
          <w:szCs w:val="15"/>
          <w:lang w:val="en-GB"/>
          <w:rPrChange w:id="9988" w:author="Filipe Santana" w:date="2016-01-03T15:57:00Z">
            <w:rPr>
              <w:rFonts w:ascii="Arial" w:eastAsia="Arial" w:hAnsi="Arial" w:cs="Arial"/>
              <w:w w:val="89"/>
              <w:sz w:val="15"/>
              <w:szCs w:val="15"/>
            </w:rPr>
          </w:rPrChange>
        </w:rPr>
        <w:t>performance.</w:t>
      </w:r>
    </w:p>
    <w:p w14:paraId="16E3A966" w14:textId="77777777" w:rsidR="00E6733B" w:rsidRPr="00E52A5C" w:rsidRDefault="00E6733B">
      <w:pPr>
        <w:spacing w:before="4" w:after="0" w:line="100" w:lineRule="exact"/>
        <w:rPr>
          <w:sz w:val="10"/>
          <w:szCs w:val="10"/>
          <w:lang w:val="en-GB"/>
          <w:rPrChange w:id="9989" w:author="Filipe Santana" w:date="2016-01-03T15:57:00Z">
            <w:rPr>
              <w:sz w:val="10"/>
              <w:szCs w:val="10"/>
            </w:rPr>
          </w:rPrChange>
        </w:rPr>
      </w:pPr>
    </w:p>
    <w:p w14:paraId="36E666B4" w14:textId="77777777" w:rsidR="00E6733B" w:rsidRPr="00E52A5C" w:rsidRDefault="00EC4A1B">
      <w:pPr>
        <w:tabs>
          <w:tab w:val="left" w:pos="3220"/>
          <w:tab w:val="left" w:pos="3600"/>
          <w:tab w:val="left" w:pos="4980"/>
          <w:tab w:val="left" w:pos="6180"/>
          <w:tab w:val="left" w:pos="7020"/>
          <w:tab w:val="left" w:pos="8000"/>
          <w:tab w:val="left" w:pos="9280"/>
        </w:tabs>
        <w:spacing w:after="0" w:line="285" w:lineRule="auto"/>
        <w:ind w:left="2124" w:right="1932"/>
        <w:rPr>
          <w:rFonts w:ascii="Arial" w:eastAsia="Arial" w:hAnsi="Arial" w:cs="Arial"/>
          <w:sz w:val="16"/>
          <w:szCs w:val="16"/>
          <w:lang w:val="en-GB"/>
          <w:rPrChange w:id="99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5EF4F16">
          <v:group id="_x0000_s1044" style="position:absolute;left:0;text-align:left;margin-left:111.1pt;margin-top:-.4pt;width:493.7pt;height:.1pt;z-index:-1166;mso-position-horizontal-relative:page" coordorigin="2222,-8" coordsize="9874,2">
            <v:shape id="_x0000_s1045" style="position:absolute;left:2222;top:-8;width:9874;height:2" coordorigin="2222,-8" coordsize="9874,0" path="m2222,-8r9873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Ontology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w w:val="85"/>
          <w:sz w:val="16"/>
          <w:szCs w:val="16"/>
          <w:lang w:val="en-GB"/>
          <w:rPrChange w:id="999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Subclass</w:t>
      </w:r>
      <w:r w:rsidR="002C1A14"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9994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proofErr w:type="gramStart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99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Axioms </w:t>
      </w:r>
      <w:r w:rsidR="002C1A14"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9996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99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Equ</w:t>
      </w:r>
      <w:r w:rsidR="002C1A14"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9998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iv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99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alen</w:t>
      </w:r>
      <w:r w:rsidR="002C1A14"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10000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c</w:t>
      </w:r>
      <w:r w:rsidR="002C1A14" w:rsidRPr="00E52A5C">
        <w:rPr>
          <w:rFonts w:ascii="Arial" w:eastAsia="Arial" w:hAnsi="Arial" w:cs="Arial"/>
          <w:w w:val="91"/>
          <w:sz w:val="16"/>
          <w:szCs w:val="16"/>
          <w:lang w:val="en-GB"/>
          <w:rPrChange w:id="1000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y</w:t>
      </w:r>
      <w:proofErr w:type="gramEnd"/>
      <w:r w:rsidR="002C1A14" w:rsidRPr="00E52A5C">
        <w:rPr>
          <w:rFonts w:ascii="Arial" w:eastAsia="Arial" w:hAnsi="Arial" w:cs="Arial"/>
          <w:spacing w:val="5"/>
          <w:w w:val="91"/>
          <w:sz w:val="16"/>
          <w:szCs w:val="16"/>
          <w:lang w:val="en-GB"/>
          <w:rPrChange w:id="10002" w:author="Filipe Santana" w:date="2016-01-03T15:57:00Z">
            <w:rPr>
              <w:rFonts w:ascii="Arial" w:eastAsia="Arial" w:hAnsi="Arial" w:cs="Arial"/>
              <w:spacing w:val="5"/>
              <w:w w:val="9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Axioms </w:t>
      </w:r>
      <w:r w:rsidR="002C1A14"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10004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2"/>
          <w:sz w:val="16"/>
          <w:szCs w:val="16"/>
          <w:lang w:val="en-GB"/>
          <w:rPrChange w:id="10005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Hidden</w:t>
      </w:r>
      <w:r w:rsidR="002C1A14"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10006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GCI </w:t>
      </w:r>
      <w:r w:rsidR="002C1A14" w:rsidRPr="00E52A5C">
        <w:rPr>
          <w:rFonts w:ascii="Arial" w:eastAsia="Arial" w:hAnsi="Arial" w:cs="Arial"/>
          <w:spacing w:val="24"/>
          <w:sz w:val="16"/>
          <w:szCs w:val="16"/>
          <w:lang w:val="en-GB"/>
          <w:rPrChange w:id="10008" w:author="Filipe Santana" w:date="2016-01-03T15:57:00Z">
            <w:rPr>
              <w:rFonts w:ascii="Arial" w:eastAsia="Arial" w:hAnsi="Arial" w:cs="Arial"/>
              <w:spacing w:val="2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6"/>
          <w:sz w:val="16"/>
          <w:szCs w:val="16"/>
          <w:lang w:val="en-GB"/>
          <w:rPrChange w:id="1000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Class</w:t>
      </w:r>
      <w:r w:rsidR="002C1A14"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10010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count</w:t>
      </w:r>
      <w:r w:rsidR="002C1A14" w:rsidRPr="00E52A5C">
        <w:rPr>
          <w:rFonts w:ascii="Arial" w:eastAsia="Arial" w:hAnsi="Arial" w:cs="Arial"/>
          <w:spacing w:val="41"/>
          <w:sz w:val="16"/>
          <w:szCs w:val="16"/>
          <w:lang w:val="en-GB"/>
          <w:rPrChange w:id="10012" w:author="Filipe Santana" w:date="2016-01-03T15:57:00Z">
            <w:rPr>
              <w:rFonts w:ascii="Arial" w:eastAsia="Arial" w:hAnsi="Arial" w:cs="Arial"/>
              <w:spacing w:val="4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="002C1A14"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0014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Express</w:t>
      </w:r>
      <w:r w:rsidR="002C1A14"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016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vity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0018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001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Reasoning</w:t>
      </w:r>
      <w:r w:rsidR="002C1A14"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10020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8"/>
          <w:sz w:val="16"/>
          <w:szCs w:val="16"/>
          <w:lang w:val="en-GB"/>
          <w:rPrChange w:id="1002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time</w:t>
      </w:r>
      <w:r w:rsidR="002C1A14"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  <w:rPrChange w:id="10022" w:author="Filipe Santana" w:date="2016-01-03T15:57:00Z">
            <w:rPr>
              <w:rFonts w:ascii="Arial" w:eastAsia="Arial" w:hAnsi="Arial" w:cs="Arial"/>
              <w:spacing w:val="15"/>
              <w:w w:val="8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(h) </w:t>
      </w:r>
      <w:r w:rsidR="002C1A14"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10024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02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CQ6</w:t>
      </w:r>
      <w:r w:rsidR="002C1A14" w:rsidRPr="00E52A5C">
        <w:rPr>
          <w:rFonts w:ascii="Arial" w:eastAsia="Arial" w:hAnsi="Arial" w:cs="Arial"/>
          <w:spacing w:val="6"/>
          <w:w w:val="89"/>
          <w:sz w:val="16"/>
          <w:szCs w:val="16"/>
          <w:lang w:val="en-GB"/>
          <w:rPrChange w:id="10026" w:author="Filipe Santana" w:date="2016-01-03T15:57:00Z">
            <w:rPr>
              <w:rFonts w:ascii="Arial" w:eastAsia="Arial" w:hAnsi="Arial" w:cs="Arial"/>
              <w:spacing w:val="6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02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processing</w:t>
      </w:r>
      <w:r w:rsidR="002C1A14" w:rsidRPr="00E52A5C">
        <w:rPr>
          <w:rFonts w:ascii="Arial" w:eastAsia="Arial" w:hAnsi="Arial" w:cs="Arial"/>
          <w:spacing w:val="-8"/>
          <w:w w:val="89"/>
          <w:sz w:val="16"/>
          <w:szCs w:val="16"/>
          <w:lang w:val="en-GB"/>
          <w:rPrChange w:id="10028" w:author="Filipe Santana" w:date="2016-01-03T15:57:00Z">
            <w:rPr>
              <w:rFonts w:ascii="Arial" w:eastAsia="Arial" w:hAnsi="Arial" w:cs="Arial"/>
              <w:spacing w:val="-8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89"/>
          <w:sz w:val="16"/>
          <w:szCs w:val="16"/>
          <w:lang w:val="en-GB"/>
          <w:rPrChange w:id="1002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time</w:t>
      </w:r>
      <w:r w:rsidR="002C1A14" w:rsidRPr="00E52A5C">
        <w:rPr>
          <w:rFonts w:ascii="Arial" w:eastAsia="Arial" w:hAnsi="Arial" w:cs="Arial"/>
          <w:spacing w:val="12"/>
          <w:w w:val="89"/>
          <w:sz w:val="16"/>
          <w:szCs w:val="16"/>
          <w:lang w:val="en-GB"/>
          <w:rPrChange w:id="10030" w:author="Filipe Santana" w:date="2016-01-03T15:57:00Z">
            <w:rPr>
              <w:rFonts w:ascii="Arial" w:eastAsia="Arial" w:hAnsi="Arial" w:cs="Arial"/>
              <w:spacing w:val="12"/>
              <w:w w:val="89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</w:t>
      </w:r>
      <w:proofErr w:type="spellStart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ms</w:t>
      </w:r>
      <w:proofErr w:type="spellEnd"/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) R</w:t>
      </w:r>
      <w:r w:rsidR="002C1A14"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003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a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1054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647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643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1721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004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ALC</w:t>
      </w:r>
      <w:r w:rsidR="002C1A14" w:rsidRPr="00E52A5C">
        <w:rPr>
          <w:rFonts w:ascii="Arial" w:eastAsia="Arial" w:hAnsi="Arial" w:cs="Arial"/>
          <w:i/>
          <w:spacing w:val="5"/>
          <w:sz w:val="16"/>
          <w:szCs w:val="16"/>
          <w:lang w:val="en-GB"/>
          <w:rPrChange w:id="10043" w:author="Filipe Santana" w:date="2016-01-03T15:57:00Z">
            <w:rPr>
              <w:rFonts w:ascii="Arial" w:eastAsia="Arial" w:hAnsi="Arial" w:cs="Arial"/>
              <w:i/>
              <w:spacing w:val="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0044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0.017</w:t>
      </w:r>
    </w:p>
    <w:p w14:paraId="3FFEC728" w14:textId="77777777" w:rsidR="00E6733B" w:rsidRPr="00E52A5C" w:rsidRDefault="00EC4A1B">
      <w:pPr>
        <w:tabs>
          <w:tab w:val="left" w:pos="3600"/>
          <w:tab w:val="left" w:pos="11000"/>
        </w:tabs>
        <w:spacing w:before="1" w:after="0" w:line="285" w:lineRule="auto"/>
        <w:ind w:left="2124" w:right="2745"/>
        <w:jc w:val="both"/>
        <w:rPr>
          <w:rFonts w:ascii="Arial" w:eastAsia="Arial" w:hAnsi="Arial" w:cs="Arial"/>
          <w:sz w:val="16"/>
          <w:szCs w:val="16"/>
          <w:lang w:val="en-GB"/>
          <w:rPrChange w:id="100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78B9ED22">
          <v:group id="_x0000_s1042" style="position:absolute;left:0;text-align:left;margin-left:111.1pt;margin-top:87.8pt;width:493.7pt;height:.1pt;z-index:-1165;mso-position-horizontal-relative:page" coordorigin="2222,1756" coordsize="9874,2">
            <v:shape id="_x0000_s1043" style="position:absolute;left:2222;top:1756;width:9874;height:2" coordorigin="2222,1756" coordsize="9874,0" path="m2222,1756r9873,e" filled="f" strokeweight=".17569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GO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 xml:space="preserve">- </w:t>
      </w:r>
      <w:r w:rsidR="002C1A14" w:rsidRPr="00E52A5C">
        <w:rPr>
          <w:rFonts w:ascii="Arial" w:eastAsia="Arial" w:hAnsi="Arial" w:cs="Arial"/>
          <w:w w:val="92"/>
          <w:sz w:val="16"/>
          <w:szCs w:val="16"/>
          <w:lang w:val="en-GB"/>
          <w:rPrChange w:id="1005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GO</w:t>
      </w:r>
      <w:r w:rsidR="002C1A14"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10051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Module                                                                                                                                                                                    </w:t>
      </w:r>
      <w:r w:rsidR="002C1A14" w:rsidRPr="00E52A5C">
        <w:rPr>
          <w:rFonts w:ascii="Arial" w:eastAsia="Arial" w:hAnsi="Arial" w:cs="Arial"/>
          <w:spacing w:val="35"/>
          <w:sz w:val="16"/>
          <w:szCs w:val="16"/>
          <w:lang w:val="en-GB"/>
          <w:rPrChange w:id="10053" w:author="Filipe Santana" w:date="2016-01-03T15:57:00Z">
            <w:rPr>
              <w:rFonts w:ascii="Arial" w:eastAsia="Arial" w:hAnsi="Arial" w:cs="Arial"/>
              <w:spacing w:val="3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- ChEBI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 xml:space="preserve">- </w:t>
      </w:r>
      <w:r w:rsidR="002C1A14" w:rsidRPr="00E52A5C">
        <w:rPr>
          <w:rFonts w:ascii="Arial" w:eastAsia="Arial" w:hAnsi="Arial" w:cs="Arial"/>
          <w:w w:val="95"/>
          <w:sz w:val="16"/>
          <w:szCs w:val="16"/>
          <w:lang w:val="en-GB"/>
          <w:rPrChange w:id="10057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ChEBI</w:t>
      </w:r>
      <w:r w:rsidR="002C1A14" w:rsidRPr="00E52A5C">
        <w:rPr>
          <w:rFonts w:ascii="Arial" w:eastAsia="Arial" w:hAnsi="Arial" w:cs="Arial"/>
          <w:spacing w:val="-3"/>
          <w:w w:val="95"/>
          <w:sz w:val="16"/>
          <w:szCs w:val="16"/>
          <w:lang w:val="en-GB"/>
          <w:rPrChange w:id="10058" w:author="Filipe Santana" w:date="2016-01-03T15:57:00Z">
            <w:rPr>
              <w:rFonts w:ascii="Arial" w:eastAsia="Arial" w:hAnsi="Arial" w:cs="Arial"/>
              <w:spacing w:val="-3"/>
              <w:w w:val="95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Module                                                                                                                                                                                </w:t>
      </w:r>
      <w:r w:rsidR="002C1A14"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0060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- PR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 xml:space="preserve">- </w:t>
      </w:r>
      <w:r w:rsidR="002C1A14" w:rsidRPr="00E52A5C">
        <w:rPr>
          <w:rFonts w:ascii="Arial" w:eastAsia="Arial" w:hAnsi="Arial" w:cs="Arial"/>
          <w:w w:val="87"/>
          <w:sz w:val="16"/>
          <w:szCs w:val="16"/>
          <w:lang w:val="en-GB"/>
          <w:rPrChange w:id="1006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PR</w:t>
      </w:r>
      <w:r w:rsidR="002C1A14"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10065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Module                                                                                                                                                                                     </w:t>
      </w:r>
      <w:r w:rsidR="002C1A14" w:rsidRPr="00E52A5C">
        <w:rPr>
          <w:rFonts w:ascii="Arial" w:eastAsia="Arial" w:hAnsi="Arial" w:cs="Arial"/>
          <w:spacing w:val="26"/>
          <w:sz w:val="16"/>
          <w:szCs w:val="16"/>
          <w:lang w:val="en-GB"/>
          <w:rPrChange w:id="10067" w:author="Filipe Santana" w:date="2016-01-03T15:57:00Z">
            <w:rPr>
              <w:rFonts w:ascii="Arial" w:eastAsia="Arial" w:hAnsi="Arial" w:cs="Arial"/>
              <w:spacing w:val="2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- BTL2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>- Modularized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ab/>
        <w:t xml:space="preserve">3284                     </w:t>
      </w:r>
      <w:r w:rsidR="002C1A14" w:rsidRPr="00E52A5C">
        <w:rPr>
          <w:rFonts w:ascii="Arial" w:eastAsia="Arial" w:hAnsi="Arial" w:cs="Arial"/>
          <w:spacing w:val="44"/>
          <w:sz w:val="16"/>
          <w:szCs w:val="16"/>
          <w:lang w:val="en-GB"/>
          <w:rPrChange w:id="10072" w:author="Filipe Santana" w:date="2016-01-03T15:57:00Z">
            <w:rPr>
              <w:rFonts w:ascii="Arial" w:eastAsia="Arial" w:hAnsi="Arial" w:cs="Arial"/>
              <w:spacing w:val="4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980                   </w:t>
      </w:r>
      <w:r w:rsidR="002C1A14" w:rsidRPr="00E52A5C">
        <w:rPr>
          <w:rFonts w:ascii="Arial" w:eastAsia="Arial" w:hAnsi="Arial" w:cs="Arial"/>
          <w:spacing w:val="23"/>
          <w:sz w:val="16"/>
          <w:szCs w:val="16"/>
          <w:lang w:val="en-GB"/>
          <w:rPrChange w:id="10074" w:author="Filipe Santana" w:date="2016-01-03T15:57:00Z">
            <w:rPr>
              <w:rFonts w:ascii="Arial" w:eastAsia="Arial" w:hAnsi="Arial" w:cs="Arial"/>
              <w:spacing w:val="23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973           </w:t>
      </w:r>
      <w:r w:rsidR="002C1A14" w:rsidRPr="00E52A5C">
        <w:rPr>
          <w:rFonts w:ascii="Arial" w:eastAsia="Arial" w:hAnsi="Arial" w:cs="Arial"/>
          <w:spacing w:val="44"/>
          <w:sz w:val="16"/>
          <w:szCs w:val="16"/>
          <w:lang w:val="en-GB"/>
          <w:rPrChange w:id="10076" w:author="Filipe Santana" w:date="2016-01-03T15:57:00Z">
            <w:rPr>
              <w:rFonts w:ascii="Arial" w:eastAsia="Arial" w:hAnsi="Arial" w:cs="Arial"/>
              <w:spacing w:val="44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1960             </w:t>
      </w:r>
      <w:r w:rsidR="002C1A14" w:rsidRPr="00E52A5C">
        <w:rPr>
          <w:rFonts w:ascii="Arial" w:eastAsia="Arial" w:hAnsi="Arial" w:cs="Arial"/>
          <w:spacing w:val="32"/>
          <w:sz w:val="16"/>
          <w:szCs w:val="16"/>
          <w:lang w:val="en-GB"/>
          <w:rPrChange w:id="10078" w:author="Filipe Santana" w:date="2016-01-03T15:57:00Z">
            <w:rPr>
              <w:rFonts w:ascii="Arial" w:eastAsia="Arial" w:hAnsi="Arial" w:cs="Arial"/>
              <w:spacing w:val="32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i/>
          <w:spacing w:val="9"/>
          <w:w w:val="96"/>
          <w:sz w:val="16"/>
          <w:szCs w:val="16"/>
          <w:lang w:val="en-GB"/>
          <w:rPrChange w:id="10079" w:author="Filipe Santana" w:date="2016-01-03T15:57:00Z">
            <w:rPr>
              <w:rFonts w:ascii="Arial" w:eastAsia="Arial" w:hAnsi="Arial" w:cs="Arial"/>
              <w:i/>
              <w:spacing w:val="9"/>
              <w:w w:val="96"/>
              <w:sz w:val="16"/>
              <w:szCs w:val="16"/>
            </w:rPr>
          </w:rPrChange>
        </w:rPr>
        <w:t>S</w:t>
      </w:r>
      <w:r w:rsidR="002C1A14" w:rsidRPr="00E52A5C">
        <w:rPr>
          <w:rFonts w:ascii="Arial" w:eastAsia="Arial" w:hAnsi="Arial" w:cs="Arial"/>
          <w:i/>
          <w:spacing w:val="1"/>
          <w:w w:val="110"/>
          <w:sz w:val="16"/>
          <w:szCs w:val="16"/>
          <w:lang w:val="en-GB"/>
          <w:rPrChange w:id="10080" w:author="Filipe Santana" w:date="2016-01-03T15:57:00Z">
            <w:rPr>
              <w:rFonts w:ascii="Arial" w:eastAsia="Arial" w:hAnsi="Arial" w:cs="Arial"/>
              <w:i/>
              <w:spacing w:val="1"/>
              <w:w w:val="110"/>
              <w:sz w:val="16"/>
              <w:szCs w:val="16"/>
            </w:rPr>
          </w:rPrChange>
        </w:rPr>
        <w:t>R</w:t>
      </w:r>
      <w:r w:rsidR="002C1A14" w:rsidRPr="00E52A5C">
        <w:rPr>
          <w:rFonts w:ascii="Arial" w:eastAsia="Arial" w:hAnsi="Arial" w:cs="Arial"/>
          <w:i/>
          <w:w w:val="164"/>
          <w:sz w:val="16"/>
          <w:szCs w:val="16"/>
          <w:lang w:val="en-GB"/>
          <w:rPrChange w:id="10081" w:author="Filipe Santana" w:date="2016-01-03T15:57:00Z">
            <w:rPr>
              <w:rFonts w:ascii="Arial" w:eastAsia="Arial" w:hAnsi="Arial" w:cs="Arial"/>
              <w:i/>
              <w:w w:val="164"/>
              <w:sz w:val="16"/>
              <w:szCs w:val="16"/>
            </w:rPr>
          </w:rPrChange>
        </w:rPr>
        <w:t>I</w:t>
      </w:r>
      <w:r w:rsidR="002C1A14" w:rsidRPr="00E52A5C">
        <w:rPr>
          <w:rFonts w:ascii="Arial" w:eastAsia="Arial" w:hAnsi="Arial" w:cs="Arial"/>
          <w:i/>
          <w:sz w:val="16"/>
          <w:szCs w:val="16"/>
          <w:lang w:val="en-GB"/>
          <w:rPrChange w:id="1008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                      </w:t>
      </w:r>
      <w:r w:rsidR="002C1A14" w:rsidRPr="00E52A5C">
        <w:rPr>
          <w:rFonts w:ascii="Arial" w:eastAsia="Arial" w:hAnsi="Arial" w:cs="Arial"/>
          <w:i/>
          <w:spacing w:val="-16"/>
          <w:sz w:val="16"/>
          <w:szCs w:val="16"/>
          <w:lang w:val="en-GB"/>
          <w:rPrChange w:id="10083" w:author="Filipe Santana" w:date="2016-01-03T15:57:00Z">
            <w:rPr>
              <w:rFonts w:ascii="Arial" w:eastAsia="Arial" w:hAnsi="Arial" w:cs="Arial"/>
              <w:i/>
              <w:spacing w:val="-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00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1.9</w:t>
      </w:r>
    </w:p>
    <w:p w14:paraId="2C2B131D" w14:textId="77777777" w:rsidR="00E6733B" w:rsidRPr="00E52A5C" w:rsidRDefault="00E6733B">
      <w:pPr>
        <w:spacing w:before="6" w:after="0" w:line="190" w:lineRule="exact"/>
        <w:rPr>
          <w:sz w:val="19"/>
          <w:szCs w:val="19"/>
          <w:lang w:val="en-GB"/>
          <w:rPrChange w:id="10085" w:author="Filipe Santana" w:date="2016-01-03T15:57:00Z">
            <w:rPr>
              <w:sz w:val="19"/>
              <w:szCs w:val="19"/>
            </w:rPr>
          </w:rPrChange>
        </w:rPr>
      </w:pPr>
    </w:p>
    <w:p w14:paraId="0B890140" w14:textId="77777777" w:rsidR="00E6733B" w:rsidRPr="00E52A5C" w:rsidRDefault="00E6733B">
      <w:pPr>
        <w:spacing w:after="0"/>
        <w:rPr>
          <w:lang w:val="en-GB"/>
          <w:rPrChange w:id="10086" w:author="Filipe Santana" w:date="2016-01-03T15:57:00Z">
            <w:rPr/>
          </w:rPrChange>
        </w:rPr>
        <w:sectPr w:rsidR="00E6733B" w:rsidRPr="00E52A5C">
          <w:headerReference w:type="default" r:id="rId15"/>
          <w:pgSz w:w="14180" w:h="20020"/>
          <w:pgMar w:top="3020" w:right="160" w:bottom="280" w:left="160" w:header="1385" w:footer="0" w:gutter="0"/>
          <w:cols w:space="720"/>
        </w:sectPr>
      </w:pPr>
    </w:p>
    <w:p w14:paraId="2201B331" w14:textId="77777777" w:rsidR="00E6733B" w:rsidRPr="00E52A5C" w:rsidRDefault="002C1A14">
      <w:pPr>
        <w:spacing w:before="60" w:after="0" w:line="240" w:lineRule="auto"/>
        <w:ind w:left="2062" w:right="-68"/>
        <w:rPr>
          <w:rFonts w:ascii="Arial" w:eastAsia="Arial" w:hAnsi="Arial" w:cs="Arial"/>
          <w:sz w:val="16"/>
          <w:szCs w:val="16"/>
          <w:lang w:val="en-GB"/>
          <w:rPrChange w:id="1008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100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lastRenderedPageBreak/>
        <w:t>rigid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08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0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upper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091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09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093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0094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09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el,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10096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09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also</w:t>
      </w:r>
      <w:r w:rsidRPr="00E52A5C">
        <w:rPr>
          <w:rFonts w:ascii="Arial" w:eastAsia="Arial" w:hAnsi="Arial" w:cs="Arial"/>
          <w:spacing w:val="-7"/>
          <w:w w:val="87"/>
          <w:sz w:val="16"/>
          <w:szCs w:val="16"/>
          <w:lang w:val="en-GB"/>
          <w:rPrChange w:id="10098" w:author="Filipe Santana" w:date="2016-01-03T15:57:00Z">
            <w:rPr>
              <w:rFonts w:ascii="Arial" w:eastAsia="Arial" w:hAnsi="Arial" w:cs="Arial"/>
              <w:spacing w:val="-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09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4"/>
          <w:w w:val="87"/>
          <w:sz w:val="16"/>
          <w:szCs w:val="16"/>
          <w:lang w:val="en-GB"/>
          <w:rPrChange w:id="10100" w:author="Filipe Santana" w:date="2016-01-03T15:57:00Z">
            <w:rPr>
              <w:rFonts w:ascii="Arial" w:eastAsia="Arial" w:hAnsi="Arial" w:cs="Arial"/>
              <w:spacing w:val="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0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0102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0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10"/>
          <w:w w:val="87"/>
          <w:sz w:val="16"/>
          <w:szCs w:val="16"/>
          <w:lang w:val="en-GB"/>
          <w:rPrChange w:id="10104" w:author="Filipe Santana" w:date="2016-01-03T15:57:00Z">
            <w:rPr>
              <w:rFonts w:ascii="Arial" w:eastAsia="Arial" w:hAnsi="Arial" w:cs="Arial"/>
              <w:spacing w:val="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0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questions</w:t>
      </w:r>
      <w:r w:rsidRPr="00E52A5C">
        <w:rPr>
          <w:rFonts w:ascii="Arial" w:eastAsia="Arial" w:hAnsi="Arial" w:cs="Arial"/>
          <w:spacing w:val="-7"/>
          <w:w w:val="87"/>
          <w:sz w:val="16"/>
          <w:szCs w:val="16"/>
          <w:lang w:val="en-GB"/>
          <w:rPrChange w:id="10106" w:author="Filipe Santana" w:date="2016-01-03T15:57:00Z">
            <w:rPr>
              <w:rFonts w:ascii="Arial" w:eastAsia="Arial" w:hAnsi="Arial" w:cs="Arial"/>
              <w:spacing w:val="-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10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10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1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aluation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10111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1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(Santana</w:t>
      </w:r>
    </w:p>
    <w:p w14:paraId="36442875" w14:textId="77777777" w:rsidR="00E6733B" w:rsidRPr="00E52A5C" w:rsidRDefault="002C1A14">
      <w:pPr>
        <w:spacing w:before="35" w:after="0" w:line="240" w:lineRule="auto"/>
        <w:ind w:left="2062" w:right="-20"/>
        <w:rPr>
          <w:rFonts w:ascii="Arial" w:eastAsia="Arial" w:hAnsi="Arial" w:cs="Arial"/>
          <w:sz w:val="16"/>
          <w:szCs w:val="16"/>
          <w:lang w:val="en-GB"/>
          <w:rPrChange w:id="101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i/>
          <w:w w:val="86"/>
          <w:sz w:val="16"/>
          <w:szCs w:val="16"/>
          <w:lang w:val="en-GB"/>
          <w:rPrChange w:id="10114" w:author="Filipe Santana" w:date="2016-01-03T15:57:00Z">
            <w:rPr>
              <w:rFonts w:ascii="Arial" w:eastAsia="Arial" w:hAnsi="Arial" w:cs="Arial"/>
              <w:i/>
              <w:w w:val="86"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1"/>
          <w:w w:val="86"/>
          <w:sz w:val="16"/>
          <w:szCs w:val="16"/>
          <w:lang w:val="en-GB"/>
          <w:rPrChange w:id="10115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0116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0118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2011).</w:t>
      </w:r>
    </w:p>
    <w:p w14:paraId="6FD0D92F" w14:textId="2649B9C7" w:rsidR="00E6733B" w:rsidRPr="00E52A5C" w:rsidRDefault="002C1A14">
      <w:pPr>
        <w:spacing w:before="35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101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101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10122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2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impr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10124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ov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2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ement</w:t>
      </w:r>
      <w:r w:rsidRPr="00E52A5C">
        <w:rPr>
          <w:rFonts w:ascii="Arial" w:eastAsia="Arial" w:hAnsi="Arial" w:cs="Arial"/>
          <w:spacing w:val="5"/>
          <w:w w:val="91"/>
          <w:sz w:val="16"/>
          <w:szCs w:val="16"/>
          <w:lang w:val="en-GB"/>
          <w:rPrChange w:id="10126" w:author="Filipe Santana" w:date="2016-01-03T15:57:00Z">
            <w:rPr>
              <w:rFonts w:ascii="Arial" w:eastAsia="Arial" w:hAnsi="Arial" w:cs="Arial"/>
              <w:spacing w:val="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2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12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2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1"/>
          <w:w w:val="91"/>
          <w:sz w:val="16"/>
          <w:szCs w:val="16"/>
          <w:lang w:val="en-GB"/>
          <w:rPrChange w:id="10130" w:author="Filipe Santana" w:date="2016-01-03T15:57:00Z">
            <w:rPr>
              <w:rFonts w:ascii="Arial" w:eastAsia="Arial" w:hAnsi="Arial" w:cs="Arial"/>
              <w:spacing w:val="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0131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ork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133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3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embeds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10135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0137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3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w w:val="91"/>
          <w:sz w:val="16"/>
          <w:szCs w:val="16"/>
          <w:lang w:val="en-GB"/>
          <w:rPrChange w:id="10139" w:author="Filipe Santana" w:date="2016-01-03T15:57:00Z">
            <w:rPr>
              <w:rFonts w:ascii="Arial" w:eastAsia="Arial" w:hAnsi="Arial" w:cs="Arial"/>
              <w:spacing w:val="-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4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possibility</w:t>
      </w:r>
      <w:r w:rsidRPr="00E52A5C">
        <w:rPr>
          <w:rFonts w:ascii="Arial" w:eastAsia="Arial" w:hAnsi="Arial" w:cs="Arial"/>
          <w:spacing w:val="29"/>
          <w:w w:val="91"/>
          <w:sz w:val="16"/>
          <w:szCs w:val="16"/>
          <w:lang w:val="en-GB"/>
          <w:rPrChange w:id="10141" w:author="Filipe Santana" w:date="2016-01-03T15:57:00Z">
            <w:rPr>
              <w:rFonts w:ascii="Arial" w:eastAsia="Arial" w:hAnsi="Arial" w:cs="Arial"/>
              <w:spacing w:val="2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4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143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14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10145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more 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0147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4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xpress</w:t>
      </w:r>
      <w:r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10149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0150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5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  <w:rPrChange w:id="10152" w:author="Filipe Santana" w:date="2016-01-03T15:57:00Z">
            <w:rPr>
              <w:rFonts w:ascii="Arial" w:eastAsia="Arial" w:hAnsi="Arial" w:cs="Arial"/>
              <w:spacing w:val="1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5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10154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5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wer</w:t>
      </w:r>
      <w:r w:rsidRPr="00E52A5C">
        <w:rPr>
          <w:rFonts w:ascii="Arial" w:eastAsia="Arial" w:hAnsi="Arial" w:cs="Arial"/>
          <w:spacing w:val="21"/>
          <w:w w:val="85"/>
          <w:sz w:val="16"/>
          <w:szCs w:val="16"/>
          <w:lang w:val="en-GB"/>
          <w:rPrChange w:id="10156" w:author="Filipe Santana" w:date="2016-01-03T15:57:00Z">
            <w:rPr>
              <w:rFonts w:ascii="Arial" w:eastAsia="Arial" w:hAnsi="Arial" w:cs="Arial"/>
              <w:spacing w:val="2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5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5"/>
          <w:w w:val="85"/>
          <w:sz w:val="16"/>
          <w:szCs w:val="16"/>
          <w:lang w:val="en-GB"/>
          <w:rPrChange w:id="10158" w:author="Filipe Santana" w:date="2016-01-03T15:57:00Z">
            <w:rPr>
              <w:rFonts w:ascii="Arial" w:eastAsia="Arial" w:hAnsi="Arial" w:cs="Arial"/>
              <w:spacing w:val="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5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5"/>
          <w:sz w:val="16"/>
          <w:szCs w:val="16"/>
          <w:lang w:val="en-GB"/>
          <w:rPrChange w:id="10160" w:author="Filipe Santana" w:date="2016-01-03T15:57:00Z">
            <w:rPr>
              <w:rFonts w:ascii="Arial" w:eastAsia="Arial" w:hAnsi="Arial" w:cs="Arial"/>
              <w:spacing w:val="-3"/>
              <w:w w:val="8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0161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6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27"/>
          <w:w w:val="85"/>
          <w:sz w:val="16"/>
          <w:szCs w:val="16"/>
          <w:lang w:val="en-GB"/>
          <w:rPrChange w:id="10163" w:author="Filipe Santana" w:date="2016-01-03T15:57:00Z">
            <w:rPr>
              <w:rFonts w:ascii="Arial" w:eastAsia="Arial" w:hAnsi="Arial" w:cs="Arial"/>
              <w:spacing w:val="27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6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generalizable</w:t>
      </w:r>
      <w:r w:rsidRPr="00E52A5C">
        <w:rPr>
          <w:rFonts w:ascii="Arial" w:eastAsia="Arial" w:hAnsi="Arial" w:cs="Arial"/>
          <w:spacing w:val="35"/>
          <w:w w:val="85"/>
          <w:sz w:val="16"/>
          <w:szCs w:val="16"/>
          <w:lang w:val="en-GB"/>
          <w:rPrChange w:id="10165" w:author="Filipe Santana" w:date="2016-01-03T15:57:00Z">
            <w:rPr>
              <w:rFonts w:ascii="Arial" w:eastAsia="Arial" w:hAnsi="Arial" w:cs="Arial"/>
              <w:spacing w:val="3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6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18"/>
          <w:w w:val="85"/>
          <w:sz w:val="16"/>
          <w:szCs w:val="16"/>
          <w:lang w:val="en-GB"/>
          <w:rPrChange w:id="10167" w:author="Filipe Santana" w:date="2016-01-03T15:57:00Z">
            <w:rPr>
              <w:rFonts w:ascii="Arial" w:eastAsia="Arial" w:hAnsi="Arial" w:cs="Arial"/>
              <w:spacing w:val="1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6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12"/>
          <w:w w:val="85"/>
          <w:sz w:val="16"/>
          <w:szCs w:val="16"/>
          <w:lang w:val="en-GB"/>
          <w:rPrChange w:id="10169" w:author="Filipe Santana" w:date="2016-01-03T15:57:00Z">
            <w:rPr>
              <w:rFonts w:ascii="Arial" w:eastAsia="Arial" w:hAnsi="Arial" w:cs="Arial"/>
              <w:spacing w:val="1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17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means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10171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10173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175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Quer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0177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.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17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 retri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180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18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al</w:t>
      </w:r>
      <w:r w:rsidRPr="00E52A5C">
        <w:rPr>
          <w:rFonts w:ascii="Arial" w:eastAsia="Arial" w:hAnsi="Arial" w:cs="Arial"/>
          <w:spacing w:val="19"/>
          <w:w w:val="90"/>
          <w:sz w:val="16"/>
          <w:szCs w:val="16"/>
          <w:lang w:val="en-GB"/>
          <w:rPrChange w:id="10182" w:author="Filipe Santana" w:date="2016-01-03T15:57:00Z">
            <w:rPr>
              <w:rFonts w:ascii="Arial" w:eastAsia="Arial" w:hAnsi="Arial" w:cs="Arial"/>
              <w:spacing w:val="1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18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0184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8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OB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0186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>D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8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A-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8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based </w:t>
      </w:r>
      <w:r w:rsidRPr="00E52A5C">
        <w:rPr>
          <w:rFonts w:ascii="Arial" w:eastAsia="Arial" w:hAnsi="Arial" w:cs="Arial"/>
          <w:spacing w:val="11"/>
          <w:w w:val="87"/>
          <w:sz w:val="16"/>
          <w:szCs w:val="16"/>
          <w:lang w:val="en-GB"/>
          <w:rPrChange w:id="10189" w:author="Filipe Santana" w:date="2016-01-03T15:57:00Z">
            <w:rPr>
              <w:rFonts w:ascii="Arial" w:eastAsia="Arial" w:hAnsi="Arial" w:cs="Arial"/>
              <w:spacing w:val="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approaches</w:t>
      </w:r>
      <w:proofErr w:type="gram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1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12"/>
          <w:w w:val="87"/>
          <w:sz w:val="16"/>
          <w:szCs w:val="16"/>
          <w:lang w:val="en-GB"/>
          <w:rPrChange w:id="10192" w:author="Filipe Santana" w:date="2016-01-03T15:57:00Z">
            <w:rPr>
              <w:rFonts w:ascii="Arial" w:eastAsia="Arial" w:hAnsi="Arial" w:cs="Arial"/>
              <w:spacing w:val="-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1"/>
          <w:sz w:val="16"/>
          <w:szCs w:val="16"/>
          <w:lang w:val="en-GB"/>
          <w:rPrChange w:id="10193" w:author="Filipe Santana" w:date="2016-01-03T15:57:00Z">
            <w:rPr>
              <w:rFonts w:ascii="Arial" w:eastAsia="Arial" w:hAnsi="Arial" w:cs="Arial"/>
              <w:w w:val="111"/>
              <w:sz w:val="16"/>
              <w:szCs w:val="16"/>
            </w:rPr>
          </w:rPrChange>
        </w:rPr>
        <w:t>li</w:t>
      </w:r>
      <w:r w:rsidRPr="00E52A5C">
        <w:rPr>
          <w:rFonts w:ascii="Arial" w:eastAsia="Arial" w:hAnsi="Arial" w:cs="Arial"/>
          <w:spacing w:val="-2"/>
          <w:w w:val="111"/>
          <w:sz w:val="16"/>
          <w:szCs w:val="16"/>
          <w:lang w:val="en-GB"/>
          <w:rPrChange w:id="10194" w:author="Filipe Santana" w:date="2016-01-03T15:57:00Z">
            <w:rPr>
              <w:rFonts w:ascii="Arial" w:eastAsia="Arial" w:hAnsi="Arial" w:cs="Arial"/>
              <w:spacing w:val="-2"/>
              <w:w w:val="111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0195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0196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pacing w:val="-14"/>
          <w:w w:val="91"/>
          <w:sz w:val="16"/>
          <w:szCs w:val="16"/>
          <w:lang w:val="en-GB"/>
          <w:rPrChange w:id="10198" w:author="Filipe Santana" w:date="2016-01-03T15:57:00Z">
            <w:rPr>
              <w:rFonts w:ascii="Arial" w:eastAsia="Arial" w:hAnsi="Arial" w:cs="Arial"/>
              <w:spacing w:val="-14"/>
              <w:w w:val="91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1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ARQL</w:t>
      </w:r>
      <w:r w:rsidRPr="00E52A5C">
        <w:rPr>
          <w:rFonts w:ascii="Arial" w:eastAsia="Arial" w:hAnsi="Arial" w:cs="Arial"/>
          <w:spacing w:val="18"/>
          <w:w w:val="91"/>
          <w:sz w:val="16"/>
          <w:szCs w:val="16"/>
          <w:lang w:val="en-GB"/>
          <w:rPrChange w:id="10200" w:author="Filipe Santana" w:date="2016-01-03T15:57:00Z">
            <w:rPr>
              <w:rFonts w:ascii="Arial" w:eastAsia="Arial" w:hAnsi="Arial" w:cs="Arial"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20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endpoints</w:t>
      </w:r>
      <w:r w:rsidRPr="00E52A5C">
        <w:rPr>
          <w:rFonts w:ascii="Arial" w:eastAsia="Arial" w:hAnsi="Arial" w:cs="Arial"/>
          <w:spacing w:val="-12"/>
          <w:w w:val="91"/>
          <w:sz w:val="16"/>
          <w:szCs w:val="16"/>
          <w:lang w:val="en-GB"/>
          <w:rPrChange w:id="10202" w:author="Filipe Santana" w:date="2016-01-03T15:57:00Z">
            <w:rPr>
              <w:rFonts w:ascii="Arial" w:eastAsia="Arial" w:hAnsi="Arial" w:cs="Arial"/>
              <w:spacing w:val="-1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119"/>
          <w:sz w:val="16"/>
          <w:szCs w:val="16"/>
          <w:lang w:val="en-GB"/>
          <w:rPrChange w:id="10203" w:author="Filipe Santana" w:date="2016-01-03T15:57:00Z">
            <w:rPr>
              <w:rFonts w:ascii="Arial" w:eastAsia="Arial" w:hAnsi="Arial" w:cs="Arial"/>
              <w:spacing w:val="-2"/>
              <w:w w:val="119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10204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 xml:space="preserve">airly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0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supports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10206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0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reasoning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10208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0210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21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goes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10212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21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214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21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yond 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10216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what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10218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10220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10221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222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2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ailable</w:t>
      </w:r>
      <w:r w:rsidRPr="00E52A5C">
        <w:rPr>
          <w:rFonts w:ascii="Arial" w:eastAsia="Arial" w:hAnsi="Arial" w:cs="Arial"/>
          <w:spacing w:val="27"/>
          <w:w w:val="90"/>
          <w:sz w:val="16"/>
          <w:szCs w:val="16"/>
          <w:lang w:val="en-GB"/>
          <w:rPrChange w:id="10224" w:author="Filipe Santana" w:date="2016-01-03T15:57:00Z">
            <w:rPr>
              <w:rFonts w:ascii="Arial" w:eastAsia="Arial" w:hAnsi="Arial" w:cs="Arial"/>
              <w:spacing w:val="2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2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0226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2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current</w:t>
      </w:r>
      <w:r w:rsidRPr="00E52A5C">
        <w:rPr>
          <w:rFonts w:ascii="Arial" w:eastAsia="Arial" w:hAnsi="Arial" w:cs="Arial"/>
          <w:spacing w:val="25"/>
          <w:w w:val="90"/>
          <w:sz w:val="16"/>
          <w:szCs w:val="16"/>
          <w:lang w:val="en-GB"/>
          <w:rPrChange w:id="10228" w:author="Filipe Santana" w:date="2016-01-03T15:57:00Z">
            <w:rPr>
              <w:rFonts w:ascii="Arial" w:eastAsia="Arial" w:hAnsi="Arial" w:cs="Arial"/>
              <w:spacing w:val="25"/>
              <w:w w:val="90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022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rela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102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02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tional</w:t>
      </w:r>
      <w:proofErr w:type="spellEnd"/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10232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23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28"/>
          <w:w w:val="87"/>
          <w:sz w:val="16"/>
          <w:szCs w:val="16"/>
          <w:lang w:val="en-GB"/>
          <w:rPrChange w:id="10234" w:author="Filipe Santana" w:date="2016-01-03T15:57:00Z">
            <w:rPr>
              <w:rFonts w:ascii="Arial" w:eastAsia="Arial" w:hAnsi="Arial" w:cs="Arial"/>
              <w:spacing w:val="2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(Angles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236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238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23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Gutierrez,</w:t>
      </w:r>
      <w:r w:rsidRPr="00E52A5C">
        <w:rPr>
          <w:rFonts w:ascii="Arial" w:eastAsia="Arial" w:hAnsi="Arial" w:cs="Arial"/>
          <w:spacing w:val="26"/>
          <w:w w:val="91"/>
          <w:sz w:val="16"/>
          <w:szCs w:val="16"/>
          <w:lang w:val="en-GB"/>
          <w:rPrChange w:id="10240" w:author="Filipe Santana" w:date="2016-01-03T15:57:00Z">
            <w:rPr>
              <w:rFonts w:ascii="Arial" w:eastAsia="Arial" w:hAnsi="Arial" w:cs="Arial"/>
              <w:spacing w:val="2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2008).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024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del w:id="10243" w:author="Filipe Santana" w:date="2016-01-03T22:36:00Z"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1024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As</w:delText>
        </w:r>
        <w:r w:rsidRPr="00E52A5C" w:rsidDel="001A023A">
          <w:rPr>
            <w:rFonts w:ascii="Arial" w:eastAsia="Arial" w:hAnsi="Arial" w:cs="Arial"/>
            <w:spacing w:val="11"/>
            <w:sz w:val="16"/>
            <w:szCs w:val="16"/>
            <w:lang w:val="en-GB"/>
            <w:rPrChange w:id="10245" w:author="Filipe Santana" w:date="2016-01-03T15:57:00Z">
              <w:rPr>
                <w:rFonts w:ascii="Arial" w:eastAsia="Arial" w:hAnsi="Arial" w:cs="Arial"/>
                <w:spacing w:val="11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1024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an</w:delText>
        </w:r>
        <w:r w:rsidRPr="00E52A5C" w:rsidDel="001A023A">
          <w:rPr>
            <w:rFonts w:ascii="Arial" w:eastAsia="Arial" w:hAnsi="Arial" w:cs="Arial"/>
            <w:spacing w:val="-6"/>
            <w:sz w:val="16"/>
            <w:szCs w:val="16"/>
            <w:lang w:val="en-GB"/>
            <w:rPrChange w:id="10247" w:author="Filipe Santana" w:date="2016-01-03T15:57:00Z">
              <w:rPr>
                <w:rFonts w:ascii="Arial" w:eastAsia="Arial" w:hAnsi="Arial" w:cs="Arial"/>
                <w:spacing w:val="-6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w w:val="91"/>
            <w:sz w:val="16"/>
            <w:szCs w:val="16"/>
            <w:lang w:val="en-GB"/>
            <w:rPrChange w:id="10248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>impr</w:delText>
        </w:r>
        <w:r w:rsidRPr="00E52A5C" w:rsidDel="001A023A">
          <w:rPr>
            <w:rFonts w:ascii="Arial" w:eastAsia="Arial" w:hAnsi="Arial" w:cs="Arial"/>
            <w:spacing w:val="-2"/>
            <w:w w:val="91"/>
            <w:sz w:val="16"/>
            <w:szCs w:val="16"/>
            <w:lang w:val="en-GB"/>
            <w:rPrChange w:id="10249" w:author="Filipe Santana" w:date="2016-01-03T15:57:00Z">
              <w:rPr>
                <w:rFonts w:ascii="Arial" w:eastAsia="Arial" w:hAnsi="Arial" w:cs="Arial"/>
                <w:spacing w:val="-2"/>
                <w:w w:val="91"/>
                <w:sz w:val="16"/>
                <w:szCs w:val="16"/>
              </w:rPr>
            </w:rPrChange>
          </w:rPr>
          <w:delText>ov</w:delText>
        </w:r>
        <w:r w:rsidRPr="00E52A5C" w:rsidDel="001A023A">
          <w:rPr>
            <w:rFonts w:ascii="Arial" w:eastAsia="Arial" w:hAnsi="Arial" w:cs="Arial"/>
            <w:w w:val="91"/>
            <w:sz w:val="16"/>
            <w:szCs w:val="16"/>
            <w:lang w:val="en-GB"/>
            <w:rPrChange w:id="10250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 xml:space="preserve">ement, </w:delText>
        </w:r>
        <w:r w:rsidRPr="00E52A5C" w:rsidDel="001A023A">
          <w:rPr>
            <w:rFonts w:ascii="Arial" w:eastAsia="Arial" w:hAnsi="Arial" w:cs="Arial"/>
            <w:spacing w:val="1"/>
            <w:w w:val="91"/>
            <w:sz w:val="16"/>
            <w:szCs w:val="16"/>
            <w:lang w:val="en-GB"/>
            <w:rPrChange w:id="10251" w:author="Filipe Santana" w:date="2016-01-03T15:57:00Z">
              <w:rPr>
                <w:rFonts w:ascii="Arial" w:eastAsia="Arial" w:hAnsi="Arial" w:cs="Arial"/>
                <w:spacing w:val="1"/>
                <w:w w:val="91"/>
                <w:sz w:val="16"/>
                <w:szCs w:val="16"/>
              </w:rPr>
            </w:rPrChange>
          </w:rPr>
          <w:delText xml:space="preserve"> </w:delText>
        </w:r>
        <w:r w:rsidRPr="00E52A5C" w:rsidDel="001A023A">
          <w:rPr>
            <w:rFonts w:ascii="Arial" w:eastAsia="Arial" w:hAnsi="Arial" w:cs="Arial"/>
            <w:sz w:val="16"/>
            <w:szCs w:val="16"/>
            <w:lang w:val="en-GB"/>
            <w:rPrChange w:id="10252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our</w:delText>
        </w:r>
      </w:del>
      <w:ins w:id="10253" w:author="Filipe Santana" w:date="2016-01-03T22:36:00Z">
        <w:r w:rsidR="001A023A">
          <w:rPr>
            <w:rFonts w:ascii="Arial" w:eastAsia="Arial" w:hAnsi="Arial" w:cs="Arial"/>
            <w:sz w:val="16"/>
            <w:szCs w:val="16"/>
            <w:lang w:val="en-GB"/>
          </w:rPr>
          <w:t>O</w:t>
        </w:r>
        <w:r w:rsidR="001A023A" w:rsidRPr="001A023A">
          <w:rPr>
            <w:rFonts w:ascii="Arial" w:eastAsia="Arial" w:hAnsi="Arial" w:cs="Arial"/>
            <w:spacing w:val="1"/>
            <w:w w:val="91"/>
            <w:sz w:val="16"/>
            <w:szCs w:val="16"/>
            <w:lang w:val="en-GB"/>
          </w:rPr>
          <w:t>ur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1025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255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approach</w:t>
      </w:r>
      <w:r w:rsidRPr="00E52A5C">
        <w:rPr>
          <w:rFonts w:ascii="Arial" w:eastAsia="Arial" w:hAnsi="Arial" w:cs="Arial"/>
          <w:spacing w:val="27"/>
          <w:w w:val="83"/>
          <w:sz w:val="16"/>
          <w:szCs w:val="16"/>
          <w:lang w:val="en-GB"/>
          <w:rPrChange w:id="10256" w:author="Filipe Santana" w:date="2016-01-03T15:57:00Z">
            <w:rPr>
              <w:rFonts w:ascii="Arial" w:eastAsia="Arial" w:hAnsi="Arial" w:cs="Arial"/>
              <w:spacing w:val="27"/>
              <w:w w:val="83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257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3"/>
          <w:w w:val="83"/>
          <w:sz w:val="16"/>
          <w:szCs w:val="16"/>
          <w:lang w:val="en-GB"/>
          <w:rPrChange w:id="10258" w:author="Filipe Santana" w:date="2016-01-03T15:57:00Z">
            <w:rPr>
              <w:rFonts w:ascii="Arial" w:eastAsia="Arial" w:hAnsi="Arial" w:cs="Arial"/>
              <w:spacing w:val="-3"/>
              <w:w w:val="83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259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w </w:t>
      </w:r>
      <w:r w:rsidRPr="00E52A5C">
        <w:rPr>
          <w:rFonts w:ascii="Arial" w:eastAsia="Arial" w:hAnsi="Arial" w:cs="Arial"/>
          <w:spacing w:val="14"/>
          <w:w w:val="83"/>
          <w:sz w:val="16"/>
          <w:szCs w:val="16"/>
          <w:lang w:val="en-GB"/>
          <w:rPrChange w:id="10260" w:author="Filipe Santana" w:date="2016-01-03T15:57:00Z">
            <w:rPr>
              <w:rFonts w:ascii="Arial" w:eastAsia="Arial" w:hAnsi="Arial" w:cs="Arial"/>
              <w:spacing w:val="14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3"/>
          <w:sz w:val="16"/>
          <w:szCs w:val="16"/>
          <w:lang w:val="en-GB"/>
          <w:rPrChange w:id="10261" w:author="Filipe Santana" w:date="2016-01-03T15:57:00Z">
            <w:rPr>
              <w:rFonts w:ascii="Arial" w:eastAsia="Arial" w:hAnsi="Arial" w:cs="Arial"/>
              <w:spacing w:val="-3"/>
              <w:w w:val="83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262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aluating</w:t>
      </w:r>
      <w:proofErr w:type="gramEnd"/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26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16"/>
          <w:w w:val="83"/>
          <w:sz w:val="16"/>
          <w:szCs w:val="16"/>
          <w:lang w:val="en-GB"/>
          <w:rPrChange w:id="10264" w:author="Filipe Santana" w:date="2016-01-03T15:57:00Z">
            <w:rPr>
              <w:rFonts w:ascii="Arial" w:eastAsia="Arial" w:hAnsi="Arial" w:cs="Arial"/>
              <w:spacing w:val="16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265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databases</w:t>
      </w:r>
      <w:r w:rsidRPr="00E52A5C">
        <w:rPr>
          <w:rFonts w:ascii="Arial" w:eastAsia="Arial" w:hAnsi="Arial" w:cs="Arial"/>
          <w:spacing w:val="-7"/>
          <w:w w:val="83"/>
          <w:sz w:val="16"/>
          <w:szCs w:val="16"/>
          <w:lang w:val="en-GB"/>
          <w:rPrChange w:id="10266" w:author="Filipe Santana" w:date="2016-01-03T15:57:00Z">
            <w:rPr>
              <w:rFonts w:ascii="Arial" w:eastAsia="Arial" w:hAnsi="Arial" w:cs="Arial"/>
              <w:spacing w:val="-7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6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17"/>
          <w:w w:val="90"/>
          <w:sz w:val="16"/>
          <w:szCs w:val="16"/>
          <w:lang w:val="en-GB"/>
          <w:rPrChange w:id="10268" w:author="Filipe Santana" w:date="2016-01-03T15:57:00Z">
            <w:rPr>
              <w:rFonts w:ascii="Arial" w:eastAsia="Arial" w:hAnsi="Arial" w:cs="Arial"/>
              <w:spacing w:val="1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6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9"/>
          <w:w w:val="90"/>
          <w:sz w:val="16"/>
          <w:szCs w:val="16"/>
          <w:lang w:val="en-GB"/>
          <w:rPrChange w:id="10270" w:author="Filipe Santana" w:date="2016-01-03T15:57:00Z">
            <w:rPr>
              <w:rFonts w:ascii="Arial" w:eastAsia="Arial" w:hAnsi="Arial" w:cs="Arial"/>
              <w:spacing w:val="-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7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ontological</w:t>
      </w:r>
      <w:r w:rsidRPr="00E52A5C">
        <w:rPr>
          <w:rFonts w:ascii="Arial" w:eastAsia="Arial" w:hAnsi="Arial" w:cs="Arial"/>
          <w:spacing w:val="20"/>
          <w:w w:val="90"/>
          <w:sz w:val="16"/>
          <w:szCs w:val="16"/>
          <w:lang w:val="en-GB"/>
          <w:rPrChange w:id="10272" w:author="Filipe Santana" w:date="2016-01-03T15:57:00Z">
            <w:rPr>
              <w:rFonts w:ascii="Arial" w:eastAsia="Arial" w:hAnsi="Arial" w:cs="Arial"/>
              <w:spacing w:val="20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7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274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0275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7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el,</w:t>
      </w:r>
      <w:r w:rsidRPr="00E52A5C">
        <w:rPr>
          <w:rFonts w:ascii="Arial" w:eastAsia="Arial" w:hAnsi="Arial" w:cs="Arial"/>
          <w:spacing w:val="9"/>
          <w:w w:val="90"/>
          <w:sz w:val="16"/>
          <w:szCs w:val="16"/>
          <w:lang w:val="en-GB"/>
          <w:rPrChange w:id="10277" w:author="Filipe Santana" w:date="2016-01-03T15:57:00Z">
            <w:rPr>
              <w:rFonts w:ascii="Arial" w:eastAsia="Arial" w:hAnsi="Arial" w:cs="Arial"/>
              <w:spacing w:val="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27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e.g.</w:t>
      </w:r>
      <w:r w:rsidRPr="00E52A5C">
        <w:rPr>
          <w:rFonts w:ascii="Arial" w:eastAsia="Arial" w:hAnsi="Arial" w:cs="Arial"/>
          <w:spacing w:val="-12"/>
          <w:w w:val="90"/>
          <w:sz w:val="16"/>
          <w:szCs w:val="16"/>
          <w:lang w:val="en-GB"/>
          <w:rPrChange w:id="10279" w:author="Filipe Santana" w:date="2016-01-03T15:57:00Z">
            <w:rPr>
              <w:rFonts w:ascii="Arial" w:eastAsia="Arial" w:hAnsi="Arial" w:cs="Arial"/>
              <w:spacing w:val="-1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2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com-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02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puting</w:t>
      </w:r>
      <w:proofErr w:type="spellEnd"/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282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8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class-subclass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10284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8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relations, 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10286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8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consisten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288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8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22"/>
          <w:w w:val="88"/>
          <w:sz w:val="16"/>
          <w:szCs w:val="16"/>
          <w:lang w:val="en-GB"/>
          <w:rPrChange w:id="10290" w:author="Filipe Santana" w:date="2016-01-03T15:57:00Z">
            <w:rPr>
              <w:rFonts w:ascii="Arial" w:eastAsia="Arial" w:hAnsi="Arial" w:cs="Arial"/>
              <w:spacing w:val="2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29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checking 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2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3"/>
          <w:w w:val="89"/>
          <w:sz w:val="16"/>
          <w:szCs w:val="16"/>
          <w:lang w:val="en-GB"/>
          <w:rPrChange w:id="10293" w:author="Filipe Santana" w:date="2016-01-03T15:57:00Z">
            <w:rPr>
              <w:rFonts w:ascii="Arial" w:eastAsia="Arial" w:hAnsi="Arial" w:cs="Arial"/>
              <w:spacing w:val="1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2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subsumption.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29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20"/>
          <w:w w:val="87"/>
          <w:sz w:val="16"/>
          <w:szCs w:val="16"/>
          <w:lang w:val="en-GB"/>
          <w:rPrChange w:id="10296" w:author="Filipe Santana" w:date="2016-01-03T15:57:00Z">
            <w:rPr>
              <w:rFonts w:ascii="Arial" w:eastAsia="Arial" w:hAnsi="Arial" w:cs="Arial"/>
              <w:spacing w:val="2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29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reduces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10298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29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10300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30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302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30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fort</w:t>
      </w:r>
      <w:r w:rsidRPr="00E52A5C">
        <w:rPr>
          <w:rFonts w:ascii="Arial" w:eastAsia="Arial" w:hAnsi="Arial" w:cs="Arial"/>
          <w:spacing w:val="35"/>
          <w:w w:val="87"/>
          <w:sz w:val="16"/>
          <w:szCs w:val="16"/>
          <w:lang w:val="en-GB"/>
          <w:rPrChange w:id="10304" w:author="Filipe Santana" w:date="2016-01-03T15:57:00Z">
            <w:rPr>
              <w:rFonts w:ascii="Arial" w:eastAsia="Arial" w:hAnsi="Arial" w:cs="Arial"/>
              <w:spacing w:val="3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0306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0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10308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0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end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10310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1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312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31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1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316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1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10318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319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2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xtent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10321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032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79"/>
          <w:sz w:val="16"/>
          <w:szCs w:val="16"/>
          <w:lang w:val="en-GB"/>
          <w:rPrChange w:id="10324" w:author="Filipe Santana" w:date="2016-01-03T15:57:00Z">
            <w:rPr>
              <w:rFonts w:ascii="Arial" w:eastAsia="Arial" w:hAnsi="Arial" w:cs="Arial"/>
              <w:spacing w:val="-2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32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xpertise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0327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32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manually</w:t>
      </w:r>
      <w:r w:rsidRPr="00E52A5C">
        <w:rPr>
          <w:rFonts w:ascii="Arial" w:eastAsia="Arial" w:hAnsi="Arial" w:cs="Arial"/>
          <w:spacing w:val="22"/>
          <w:w w:val="90"/>
          <w:sz w:val="16"/>
          <w:szCs w:val="16"/>
          <w:lang w:val="en-GB"/>
          <w:rPrChange w:id="10329" w:author="Filipe Santana" w:date="2016-01-03T15:57:00Z">
            <w:rPr>
              <w:rFonts w:ascii="Arial" w:eastAsia="Arial" w:hAnsi="Arial" w:cs="Arial"/>
              <w:spacing w:val="2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33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filter/</w:t>
      </w:r>
      <w:ins w:id="10331" w:author="Filipe Santana" w:date="2016-01-03T22:36:00Z">
        <w:r w:rsidR="001A023A" w:rsidRPr="001A023A">
          <w:rPr>
            <w:rFonts w:ascii="Arial" w:eastAsia="Arial" w:hAnsi="Arial" w:cs="Arial"/>
            <w:w w:val="90"/>
            <w:sz w:val="16"/>
            <w:szCs w:val="16"/>
            <w:lang w:val="en-GB"/>
          </w:rPr>
          <w:t xml:space="preserve">interpret </w:t>
        </w:r>
        <w:r w:rsidR="001A023A" w:rsidRPr="001A023A">
          <w:rPr>
            <w:rFonts w:ascii="Arial" w:eastAsia="Arial" w:hAnsi="Arial" w:cs="Arial"/>
            <w:spacing w:val="7"/>
            <w:w w:val="90"/>
            <w:sz w:val="16"/>
            <w:szCs w:val="16"/>
            <w:lang w:val="en-GB"/>
          </w:rPr>
          <w:t>data</w:t>
        </w:r>
      </w:ins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33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333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without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33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33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compromising</w:t>
      </w:r>
      <w:r w:rsidRPr="00E52A5C">
        <w:rPr>
          <w:rFonts w:ascii="Arial" w:eastAsia="Arial" w:hAnsi="Arial" w:cs="Arial"/>
          <w:spacing w:val="19"/>
          <w:w w:val="91"/>
          <w:sz w:val="16"/>
          <w:szCs w:val="16"/>
          <w:lang w:val="en-GB"/>
          <w:rPrChange w:id="10337" w:author="Filipe Santana" w:date="2016-01-03T15:57:00Z">
            <w:rPr>
              <w:rFonts w:ascii="Arial" w:eastAsia="Arial" w:hAnsi="Arial" w:cs="Arial"/>
              <w:spacing w:val="1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33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the capability</w:t>
      </w:r>
      <w:r w:rsidRPr="00E52A5C">
        <w:rPr>
          <w:rFonts w:ascii="Arial" w:eastAsia="Arial" w:hAnsi="Arial" w:cs="Arial"/>
          <w:spacing w:val="29"/>
          <w:w w:val="91"/>
          <w:sz w:val="16"/>
          <w:szCs w:val="16"/>
          <w:lang w:val="en-GB"/>
          <w:rPrChange w:id="10339" w:author="Filipe Santana" w:date="2016-01-03T15:57:00Z">
            <w:rPr>
              <w:rFonts w:ascii="Arial" w:eastAsia="Arial" w:hAnsi="Arial" w:cs="Arial"/>
              <w:spacing w:val="2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to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4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342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34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queried</w:t>
      </w:r>
      <w:r w:rsidRPr="00E52A5C">
        <w:rPr>
          <w:rFonts w:ascii="Arial" w:eastAsia="Arial" w:hAnsi="Arial" w:cs="Arial"/>
          <w:spacing w:val="17"/>
          <w:w w:val="86"/>
          <w:sz w:val="16"/>
          <w:szCs w:val="16"/>
          <w:lang w:val="en-GB"/>
          <w:rPrChange w:id="10344" w:author="Filipe Santana" w:date="2016-01-03T15:57:00Z">
            <w:rPr>
              <w:rFonts w:ascii="Arial" w:eastAsia="Arial" w:hAnsi="Arial" w:cs="Arial"/>
              <w:spacing w:val="1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034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0347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pacing w:val="-14"/>
          <w:w w:val="93"/>
          <w:sz w:val="16"/>
          <w:szCs w:val="16"/>
          <w:lang w:val="en-GB"/>
          <w:rPrChange w:id="10348" w:author="Filipe Santana" w:date="2016-01-03T15:57:00Z">
            <w:rPr>
              <w:rFonts w:ascii="Arial" w:eastAsia="Arial" w:hAnsi="Arial" w:cs="Arial"/>
              <w:spacing w:val="-14"/>
              <w:w w:val="93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0349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ARQL</w:t>
      </w:r>
      <w:r w:rsidRPr="00E52A5C">
        <w:rPr>
          <w:rFonts w:ascii="Arial" w:eastAsia="Arial" w:hAnsi="Arial" w:cs="Arial"/>
          <w:spacing w:val="2"/>
          <w:w w:val="93"/>
          <w:sz w:val="16"/>
          <w:szCs w:val="16"/>
          <w:lang w:val="en-GB"/>
          <w:rPrChange w:id="10350" w:author="Filipe Santana" w:date="2016-01-03T15:57:00Z">
            <w:rPr>
              <w:rFonts w:ascii="Arial" w:eastAsia="Arial" w:hAnsi="Arial" w:cs="Arial"/>
              <w:spacing w:val="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5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endpoints.</w:t>
      </w:r>
    </w:p>
    <w:p w14:paraId="20459AAA" w14:textId="77777777" w:rsidR="00E10307" w:rsidRDefault="002C1A14">
      <w:pPr>
        <w:spacing w:before="1" w:after="0" w:line="285" w:lineRule="auto"/>
        <w:ind w:left="2062" w:right="-48" w:firstLine="239"/>
        <w:jc w:val="both"/>
        <w:rPr>
          <w:ins w:id="10352" w:author="Filipe Santana" w:date="2016-01-03T22:42:00Z"/>
          <w:rFonts w:ascii="Arial" w:eastAsia="Arial" w:hAnsi="Arial" w:cs="Arial"/>
          <w:w w:val="88"/>
          <w:sz w:val="16"/>
          <w:szCs w:val="16"/>
          <w:lang w:val="en-GB"/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103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10354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035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0357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ork,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10359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0361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36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re-</w:t>
      </w:r>
      <w:proofErr w:type="gram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36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89"/>
          <w:sz w:val="16"/>
          <w:szCs w:val="16"/>
          <w:lang w:val="en-GB"/>
          <w:rPrChange w:id="10364" w:author="Filipe Santana" w:date="2016-01-03T15:57:00Z">
            <w:rPr>
              <w:rFonts w:ascii="Arial" w:eastAsia="Arial" w:hAnsi="Arial" w:cs="Arial"/>
              <w:spacing w:val="-4"/>
              <w:w w:val="89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36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firm 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10366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36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and</w:t>
      </w:r>
      <w:proofErr w:type="gramEnd"/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10368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36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demonstrate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10370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0372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37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374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37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wer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10376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37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embedded</w:t>
      </w:r>
      <w:r w:rsidRPr="00E52A5C">
        <w:rPr>
          <w:rFonts w:ascii="Arial" w:eastAsia="Arial" w:hAnsi="Arial" w:cs="Arial"/>
          <w:spacing w:val="2"/>
          <w:w w:val="88"/>
          <w:sz w:val="16"/>
          <w:szCs w:val="16"/>
          <w:lang w:val="en-GB"/>
          <w:rPrChange w:id="10378" w:author="Filipe Santana" w:date="2016-01-03T15:57:00Z">
            <w:rPr>
              <w:rFonts w:ascii="Arial" w:eastAsia="Arial" w:hAnsi="Arial" w:cs="Arial"/>
              <w:spacing w:val="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0380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9"/>
          <w:w w:val="93"/>
          <w:sz w:val="16"/>
          <w:szCs w:val="16"/>
          <w:lang w:val="en-GB"/>
          <w:rPrChange w:id="10381" w:author="Filipe Santana" w:date="2016-01-03T15:57:00Z">
            <w:rPr>
              <w:rFonts w:ascii="Arial" w:eastAsia="Arial" w:hAnsi="Arial" w:cs="Arial"/>
              <w:spacing w:val="9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0382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ontologies</w:t>
      </w:r>
      <w:r w:rsidRPr="00E52A5C">
        <w:rPr>
          <w:rFonts w:ascii="Arial" w:eastAsia="Arial" w:hAnsi="Arial" w:cs="Arial"/>
          <w:spacing w:val="-14"/>
          <w:w w:val="93"/>
          <w:sz w:val="16"/>
          <w:szCs w:val="16"/>
          <w:lang w:val="en-GB"/>
          <w:rPrChange w:id="10383" w:author="Filipe Santana" w:date="2016-01-03T15:57:00Z">
            <w:rPr>
              <w:rFonts w:ascii="Arial" w:eastAsia="Arial" w:hAnsi="Arial" w:cs="Arial"/>
              <w:spacing w:val="-14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3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038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8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represent</w:t>
      </w:r>
      <w:r w:rsidRPr="00E52A5C">
        <w:rPr>
          <w:rFonts w:ascii="Arial" w:eastAsia="Arial" w:hAnsi="Arial" w:cs="Arial"/>
          <w:spacing w:val="10"/>
          <w:w w:val="85"/>
          <w:sz w:val="16"/>
          <w:szCs w:val="16"/>
          <w:lang w:val="en-GB"/>
          <w:rPrChange w:id="10387" w:author="Filipe Santana" w:date="2016-01-03T15:57:00Z">
            <w:rPr>
              <w:rFonts w:ascii="Arial" w:eastAsia="Arial" w:hAnsi="Arial" w:cs="Arial"/>
              <w:spacing w:val="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8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9"/>
          <w:w w:val="85"/>
          <w:sz w:val="16"/>
          <w:szCs w:val="16"/>
          <w:lang w:val="en-GB"/>
          <w:rPrChange w:id="10389" w:author="Filipe Santana" w:date="2016-01-03T15:57:00Z">
            <w:rPr>
              <w:rFonts w:ascii="Arial" w:eastAsia="Arial" w:hAnsi="Arial" w:cs="Arial"/>
              <w:spacing w:val="-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9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content.</w:t>
      </w:r>
      <w:r w:rsidRPr="00E52A5C">
        <w:rPr>
          <w:rFonts w:ascii="Arial" w:eastAsia="Arial" w:hAnsi="Arial" w:cs="Arial"/>
          <w:spacing w:val="26"/>
          <w:w w:val="85"/>
          <w:sz w:val="16"/>
          <w:szCs w:val="16"/>
          <w:lang w:val="en-GB"/>
          <w:rPrChange w:id="10391" w:author="Filipe Santana" w:date="2016-01-03T15:57:00Z">
            <w:rPr>
              <w:rFonts w:ascii="Arial" w:eastAsia="Arial" w:hAnsi="Arial" w:cs="Arial"/>
              <w:spacing w:val="2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1"/>
          <w:w w:val="85"/>
          <w:sz w:val="16"/>
          <w:szCs w:val="16"/>
          <w:lang w:val="en-GB"/>
          <w:rPrChange w:id="10392" w:author="Filipe Santana" w:date="2016-01-03T15:57:00Z">
            <w:rPr>
              <w:rFonts w:ascii="Arial" w:eastAsia="Arial" w:hAnsi="Arial" w:cs="Arial"/>
              <w:spacing w:val="-11"/>
              <w:w w:val="85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9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18"/>
          <w:w w:val="85"/>
          <w:sz w:val="16"/>
          <w:szCs w:val="16"/>
          <w:lang w:val="en-GB"/>
          <w:rPrChange w:id="10394" w:author="Filipe Santana" w:date="2016-01-03T15:57:00Z">
            <w:rPr>
              <w:rFonts w:ascii="Arial" w:eastAsia="Arial" w:hAnsi="Arial" w:cs="Arial"/>
              <w:spacing w:val="1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9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model</w:t>
      </w:r>
      <w:r w:rsidRPr="00E52A5C">
        <w:rPr>
          <w:rFonts w:ascii="Arial" w:eastAsia="Arial" w:hAnsi="Arial" w:cs="Arial"/>
          <w:spacing w:val="30"/>
          <w:w w:val="85"/>
          <w:sz w:val="16"/>
          <w:szCs w:val="16"/>
          <w:lang w:val="en-GB"/>
          <w:rPrChange w:id="10396" w:author="Filipe Santana" w:date="2016-01-03T15:57:00Z">
            <w:rPr>
              <w:rFonts w:ascii="Arial" w:eastAsia="Arial" w:hAnsi="Arial" w:cs="Arial"/>
              <w:spacing w:val="3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9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real</w:t>
      </w:r>
      <w:r w:rsidRPr="00E52A5C">
        <w:rPr>
          <w:rFonts w:ascii="Arial" w:eastAsia="Arial" w:hAnsi="Arial" w:cs="Arial"/>
          <w:spacing w:val="14"/>
          <w:w w:val="85"/>
          <w:sz w:val="16"/>
          <w:szCs w:val="16"/>
          <w:lang w:val="en-GB"/>
          <w:rPrChange w:id="10398" w:author="Filipe Santana" w:date="2016-01-03T15:57:00Z">
            <w:rPr>
              <w:rFonts w:ascii="Arial" w:eastAsia="Arial" w:hAnsi="Arial" w:cs="Arial"/>
              <w:spacing w:val="1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39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10400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10403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0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support</w:t>
      </w:r>
      <w:r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  <w:rPrChange w:id="10405" w:author="Filipe Santana" w:date="2016-01-03T15:57:00Z">
            <w:rPr>
              <w:rFonts w:ascii="Arial" w:eastAsia="Arial" w:hAnsi="Arial" w:cs="Arial"/>
              <w:spacing w:val="1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10407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0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36"/>
          <w:w w:val="89"/>
          <w:sz w:val="16"/>
          <w:szCs w:val="16"/>
          <w:lang w:val="en-GB"/>
          <w:rPrChange w:id="10409" w:author="Filipe Santana" w:date="2016-01-03T15:57:00Z">
            <w:rPr>
              <w:rFonts w:ascii="Arial" w:eastAsia="Arial" w:hAnsi="Arial" w:cs="Arial"/>
              <w:spacing w:val="3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1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ontologies</w:t>
      </w:r>
      <w:r w:rsidRPr="00E52A5C">
        <w:rPr>
          <w:rFonts w:ascii="Arial" w:eastAsia="Arial" w:hAnsi="Arial" w:cs="Arial"/>
          <w:spacing w:val="23"/>
          <w:w w:val="89"/>
          <w:sz w:val="16"/>
          <w:szCs w:val="16"/>
          <w:lang w:val="en-GB"/>
          <w:rPrChange w:id="10411" w:author="Filipe Santana" w:date="2016-01-03T15:57:00Z">
            <w:rPr>
              <w:rFonts w:ascii="Arial" w:eastAsia="Arial" w:hAnsi="Arial" w:cs="Arial"/>
              <w:spacing w:val="2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1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queries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10413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1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10415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16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requires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  <w:rPrChange w:id="10417" w:author="Filipe Santana" w:date="2016-01-03T15:57:00Z">
            <w:rPr>
              <w:rFonts w:ascii="Arial" w:eastAsia="Arial" w:hAnsi="Arial" w:cs="Arial"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1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reasoning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10419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2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at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42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2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some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423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2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xtent,</w:t>
      </w:r>
      <w:r w:rsidRPr="00E52A5C">
        <w:rPr>
          <w:rFonts w:ascii="Arial" w:eastAsia="Arial" w:hAnsi="Arial" w:cs="Arial"/>
          <w:spacing w:val="28"/>
          <w:w w:val="86"/>
          <w:sz w:val="16"/>
          <w:szCs w:val="16"/>
          <w:lang w:val="en-GB"/>
          <w:rPrChange w:id="10425" w:author="Filipe Santana" w:date="2016-01-03T15:57:00Z">
            <w:rPr>
              <w:rFonts w:ascii="Arial" w:eastAsia="Arial" w:hAnsi="Arial" w:cs="Arial"/>
              <w:spacing w:val="2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10427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428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ex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2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empt</w:t>
      </w:r>
      <w:r w:rsidRPr="00E52A5C">
        <w:rPr>
          <w:rFonts w:ascii="Arial" w:eastAsia="Arial" w:hAnsi="Arial" w:cs="Arial"/>
          <w:spacing w:val="24"/>
          <w:w w:val="86"/>
          <w:sz w:val="16"/>
          <w:szCs w:val="16"/>
          <w:lang w:val="en-GB"/>
          <w:rPrChange w:id="10430" w:author="Filipe Santana" w:date="2016-01-03T15:57:00Z">
            <w:rPr>
              <w:rFonts w:ascii="Arial" w:eastAsia="Arial" w:hAnsi="Arial" w:cs="Arial"/>
              <w:spacing w:val="24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3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10432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3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10434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0436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kn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438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10440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4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specific</w:t>
      </w:r>
      <w:r w:rsidRPr="00E52A5C">
        <w:rPr>
          <w:rFonts w:ascii="Arial" w:eastAsia="Arial" w:hAnsi="Arial" w:cs="Arial"/>
          <w:spacing w:val="14"/>
          <w:w w:val="90"/>
          <w:sz w:val="16"/>
          <w:szCs w:val="16"/>
          <w:lang w:val="en-GB"/>
          <w:rPrChange w:id="10442" w:author="Filipe Santana" w:date="2016-01-03T15:57:00Z">
            <w:rPr>
              <w:rFonts w:ascii="Arial" w:eastAsia="Arial" w:hAnsi="Arial" w:cs="Arial"/>
              <w:spacing w:val="1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4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domain</w:t>
      </w:r>
      <w:r w:rsidRPr="00E52A5C">
        <w:rPr>
          <w:rFonts w:ascii="Arial" w:eastAsia="Arial" w:hAnsi="Arial" w:cs="Arial"/>
          <w:spacing w:val="14"/>
          <w:w w:val="90"/>
          <w:sz w:val="16"/>
          <w:szCs w:val="16"/>
          <w:lang w:val="en-GB"/>
          <w:rPrChange w:id="10444" w:author="Filipe Santana" w:date="2016-01-03T15:57:00Z">
            <w:rPr>
              <w:rFonts w:ascii="Arial" w:eastAsia="Arial" w:hAnsi="Arial" w:cs="Arial"/>
              <w:spacing w:val="1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4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details</w:t>
      </w:r>
      <w:r w:rsidRPr="00E52A5C">
        <w:rPr>
          <w:rFonts w:ascii="Arial" w:eastAsia="Arial" w:hAnsi="Arial" w:cs="Arial"/>
          <w:spacing w:val="8"/>
          <w:w w:val="90"/>
          <w:sz w:val="16"/>
          <w:szCs w:val="16"/>
          <w:lang w:val="en-GB"/>
          <w:rPrChange w:id="10446" w:author="Filipe Santana" w:date="2016-01-03T15:57:00Z">
            <w:rPr>
              <w:rFonts w:ascii="Arial" w:eastAsia="Arial" w:hAnsi="Arial" w:cs="Arial"/>
              <w:spacing w:val="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0448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4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optimize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5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domain</w:t>
      </w:r>
      <w:r w:rsidRPr="00E52A5C">
        <w:rPr>
          <w:rFonts w:ascii="Arial" w:eastAsia="Arial" w:hAnsi="Arial" w:cs="Arial"/>
          <w:spacing w:val="-6"/>
          <w:w w:val="90"/>
          <w:sz w:val="16"/>
          <w:szCs w:val="16"/>
          <w:lang w:val="en-GB"/>
          <w:rPrChange w:id="10451" w:author="Filipe Santana" w:date="2016-01-03T15:57:00Z">
            <w:rPr>
              <w:rFonts w:ascii="Arial" w:eastAsia="Arial" w:hAnsi="Arial" w:cs="Arial"/>
              <w:spacing w:val="-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5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</w:t>
      </w:r>
      <w:r w:rsidRPr="00E52A5C">
        <w:rPr>
          <w:rFonts w:ascii="Arial" w:eastAsia="Arial" w:hAnsi="Arial" w:cs="Arial"/>
          <w:spacing w:val="-9"/>
          <w:w w:val="90"/>
          <w:sz w:val="16"/>
          <w:szCs w:val="16"/>
          <w:lang w:val="en-GB"/>
          <w:rPrChange w:id="10453" w:author="Filipe Santana" w:date="2016-01-03T15:57:00Z">
            <w:rPr>
              <w:rFonts w:ascii="Arial" w:eastAsia="Arial" w:hAnsi="Arial" w:cs="Arial"/>
              <w:spacing w:val="-9"/>
              <w:w w:val="9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5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90"/>
          <w:sz w:val="16"/>
          <w:szCs w:val="16"/>
          <w:lang w:val="en-GB"/>
          <w:rPrChange w:id="10455" w:author="Filipe Santana" w:date="2016-01-03T15:57:00Z">
            <w:rPr>
              <w:rFonts w:ascii="Arial" w:eastAsia="Arial" w:hAnsi="Arial" w:cs="Arial"/>
              <w:spacing w:val="-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1"/>
          <w:sz w:val="16"/>
          <w:szCs w:val="16"/>
          <w:lang w:val="en-GB"/>
          <w:rPrChange w:id="10456" w:author="Filipe Santana" w:date="2016-01-03T15:57:00Z">
            <w:rPr>
              <w:rFonts w:ascii="Arial" w:eastAsia="Arial" w:hAnsi="Arial" w:cs="Arial"/>
              <w:w w:val="111"/>
              <w:sz w:val="16"/>
              <w:szCs w:val="16"/>
            </w:rPr>
          </w:rPrChange>
        </w:rPr>
        <w:t>li</w:t>
      </w:r>
      <w:r w:rsidRPr="00E52A5C">
        <w:rPr>
          <w:rFonts w:ascii="Arial" w:eastAsia="Arial" w:hAnsi="Arial" w:cs="Arial"/>
          <w:spacing w:val="-2"/>
          <w:w w:val="111"/>
          <w:sz w:val="16"/>
          <w:szCs w:val="16"/>
          <w:lang w:val="en-GB"/>
          <w:rPrChange w:id="10457" w:author="Filipe Santana" w:date="2016-01-03T15:57:00Z">
            <w:rPr>
              <w:rFonts w:ascii="Arial" w:eastAsia="Arial" w:hAnsi="Arial" w:cs="Arial"/>
              <w:spacing w:val="-2"/>
              <w:w w:val="111"/>
              <w:sz w:val="16"/>
              <w:szCs w:val="16"/>
            </w:rPr>
          </w:rPrChange>
        </w:rPr>
        <w:t>k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045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45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461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creating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10463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relational</w:t>
      </w:r>
      <w:r w:rsidRPr="00E52A5C">
        <w:rPr>
          <w:rFonts w:ascii="Arial" w:eastAsia="Arial" w:hAnsi="Arial" w:cs="Arial"/>
          <w:spacing w:val="15"/>
          <w:w w:val="88"/>
          <w:sz w:val="16"/>
          <w:szCs w:val="16"/>
          <w:lang w:val="en-GB"/>
          <w:rPrChange w:id="10465" w:author="Filipe Santana" w:date="2016-01-03T15:57:00Z">
            <w:rPr>
              <w:rFonts w:ascii="Arial" w:eastAsia="Arial" w:hAnsi="Arial" w:cs="Arial"/>
              <w:spacing w:val="1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4"/>
          <w:w w:val="88"/>
          <w:sz w:val="16"/>
          <w:szCs w:val="16"/>
          <w:lang w:val="en-GB"/>
          <w:rPrChange w:id="10467" w:author="Filipe Santana" w:date="2016-01-03T15:57:00Z">
            <w:rPr>
              <w:rFonts w:ascii="Arial" w:eastAsia="Arial" w:hAnsi="Arial" w:cs="Arial"/>
              <w:spacing w:val="-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pacing w:val="-13"/>
          <w:w w:val="88"/>
          <w:sz w:val="16"/>
          <w:szCs w:val="16"/>
          <w:lang w:val="en-GB"/>
          <w:rPrChange w:id="10469" w:author="Filipe Santana" w:date="2016-01-03T15:57:00Z">
            <w:rPr>
              <w:rFonts w:ascii="Arial" w:eastAsia="Arial" w:hAnsi="Arial" w:cs="Arial"/>
              <w:spacing w:val="-13"/>
              <w:w w:val="88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7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ARQL</w:t>
      </w:r>
      <w:r w:rsidRPr="00E52A5C">
        <w:rPr>
          <w:rFonts w:ascii="Arial" w:eastAsia="Arial" w:hAnsi="Arial" w:cs="Arial"/>
          <w:spacing w:val="25"/>
          <w:w w:val="88"/>
          <w:sz w:val="16"/>
          <w:szCs w:val="16"/>
          <w:lang w:val="en-GB"/>
          <w:rPrChange w:id="10471" w:author="Filipe Santana" w:date="2016-01-03T15:57:00Z">
            <w:rPr>
              <w:rFonts w:ascii="Arial" w:eastAsia="Arial" w:hAnsi="Arial" w:cs="Arial"/>
              <w:spacing w:val="2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7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queries.</w:t>
      </w:r>
    </w:p>
    <w:p w14:paraId="450BA569" w14:textId="77777777" w:rsidR="00E10307" w:rsidRDefault="002C1A14">
      <w:pPr>
        <w:spacing w:before="1" w:after="0" w:line="285" w:lineRule="auto"/>
        <w:ind w:left="2062" w:right="-48" w:firstLine="239"/>
        <w:jc w:val="both"/>
        <w:rPr>
          <w:ins w:id="10473" w:author="Filipe Santana" w:date="2016-01-03T22:42:00Z"/>
          <w:rFonts w:ascii="Arial" w:eastAsia="Arial" w:hAnsi="Arial" w:cs="Arial"/>
          <w:w w:val="91"/>
          <w:sz w:val="16"/>
          <w:szCs w:val="16"/>
          <w:lang w:val="en-GB"/>
        </w:rPr>
      </w:pP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10474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475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47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477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04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insta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104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8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nce</w:t>
      </w:r>
      <w:proofErr w:type="spellEnd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48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10482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483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484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8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486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0487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48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10489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0490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491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49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protein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493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49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495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49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bear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497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49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499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0500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capability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501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50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503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50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realize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505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50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met</w:t>
      </w:r>
      <w:r w:rsidRPr="00E52A5C">
        <w:rPr>
          <w:rFonts w:ascii="Arial" w:eastAsia="Arial" w:hAnsi="Arial" w:cs="Arial"/>
          <w:spacing w:val="-1"/>
          <w:w w:val="92"/>
          <w:sz w:val="16"/>
          <w:szCs w:val="16"/>
          <w:lang w:val="en-GB"/>
          <w:rPrChange w:id="10507" w:author="Filipe Santana" w:date="2016-01-03T15:57:00Z">
            <w:rPr>
              <w:rFonts w:ascii="Arial" w:eastAsia="Arial" w:hAnsi="Arial" w:cs="Arial"/>
              <w:spacing w:val="-1"/>
              <w:w w:val="92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50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ylation,</w:t>
      </w:r>
      <w:r w:rsidRPr="00E52A5C">
        <w:rPr>
          <w:rFonts w:ascii="Arial" w:eastAsia="Arial" w:hAnsi="Arial" w:cs="Arial"/>
          <w:spacing w:val="-7"/>
          <w:w w:val="92"/>
          <w:sz w:val="16"/>
          <w:szCs w:val="16"/>
          <w:lang w:val="en-GB"/>
          <w:rPrChange w:id="10509" w:author="Filipe Santana" w:date="2016-01-03T15:57:00Z">
            <w:rPr>
              <w:rFonts w:ascii="Arial" w:eastAsia="Arial" w:hAnsi="Arial" w:cs="Arial"/>
              <w:spacing w:val="-7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1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relational</w:t>
      </w:r>
      <w:r w:rsidRPr="00E52A5C">
        <w:rPr>
          <w:rFonts w:ascii="Arial" w:eastAsia="Arial" w:hAnsi="Arial" w:cs="Arial"/>
          <w:spacing w:val="27"/>
          <w:w w:val="87"/>
          <w:sz w:val="16"/>
          <w:szCs w:val="16"/>
          <w:lang w:val="en-GB"/>
          <w:rPrChange w:id="10512" w:author="Filipe Santana" w:date="2016-01-03T15:57:00Z">
            <w:rPr>
              <w:rFonts w:ascii="Arial" w:eastAsia="Arial" w:hAnsi="Arial" w:cs="Arial"/>
              <w:spacing w:val="2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1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10514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1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</w:t>
      </w:r>
      <w:r w:rsidRPr="00E52A5C">
        <w:rPr>
          <w:rFonts w:ascii="Arial" w:eastAsia="Arial" w:hAnsi="Arial" w:cs="Arial"/>
          <w:spacing w:val="-13"/>
          <w:w w:val="87"/>
          <w:sz w:val="16"/>
          <w:szCs w:val="16"/>
          <w:lang w:val="en-GB"/>
          <w:rPrChange w:id="10516" w:author="Filipe Santana" w:date="2016-01-03T15:57:00Z">
            <w:rPr>
              <w:rFonts w:ascii="Arial" w:eastAsia="Arial" w:hAnsi="Arial" w:cs="Arial"/>
              <w:spacing w:val="-13"/>
              <w:w w:val="87"/>
              <w:sz w:val="16"/>
              <w:szCs w:val="16"/>
            </w:rPr>
          </w:rPrChange>
        </w:rPr>
        <w:t>P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1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ARQL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10518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1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(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2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without 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10521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2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ontological</w:t>
      </w:r>
      <w:proofErr w:type="gram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2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10524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2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treatments),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10526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2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w w:val="87"/>
          <w:sz w:val="16"/>
          <w:szCs w:val="16"/>
          <w:lang w:val="en-GB"/>
          <w:rPrChange w:id="10528" w:author="Filipe Santana" w:date="2016-01-03T15:57:00Z">
            <w:rPr>
              <w:rFonts w:ascii="Arial" w:eastAsia="Arial" w:hAnsi="Arial" w:cs="Arial"/>
              <w:spacing w:val="-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2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10530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53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must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10532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053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cre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105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535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ate</w:t>
      </w:r>
      <w:r w:rsidRPr="00E52A5C">
        <w:rPr>
          <w:rFonts w:ascii="Arial" w:eastAsia="Arial" w:hAnsi="Arial" w:cs="Arial"/>
          <w:spacing w:val="22"/>
          <w:w w:val="83"/>
          <w:sz w:val="16"/>
          <w:szCs w:val="16"/>
          <w:lang w:val="en-GB"/>
          <w:rPrChange w:id="10536" w:author="Filipe Santana" w:date="2016-01-03T15:57:00Z">
            <w:rPr>
              <w:rFonts w:ascii="Arial" w:eastAsia="Arial" w:hAnsi="Arial" w:cs="Arial"/>
              <w:spacing w:val="22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joins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0538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3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20"/>
          <w:w w:val="86"/>
          <w:sz w:val="16"/>
          <w:szCs w:val="16"/>
          <w:lang w:val="en-GB"/>
          <w:rPrChange w:id="10540" w:author="Filipe Santana" w:date="2016-01-03T15:57:00Z">
            <w:rPr>
              <w:rFonts w:ascii="Arial" w:eastAsia="Arial" w:hAnsi="Arial" w:cs="Arial"/>
              <w:spacing w:val="2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filters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10542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10544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0545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54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ather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10547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54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25"/>
          <w:w w:val="88"/>
          <w:sz w:val="16"/>
          <w:szCs w:val="16"/>
          <w:lang w:val="en-GB"/>
          <w:rPrChange w:id="10549" w:author="Filipe Santana" w:date="2016-01-03T15:57:00Z">
            <w:rPr>
              <w:rFonts w:ascii="Arial" w:eastAsia="Arial" w:hAnsi="Arial" w:cs="Arial"/>
              <w:spacing w:val="2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0551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552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di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10553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55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ferent</w:t>
      </w:r>
      <w:r w:rsidRPr="00E52A5C">
        <w:rPr>
          <w:rFonts w:ascii="Arial" w:eastAsia="Arial" w:hAnsi="Arial" w:cs="Arial"/>
          <w:spacing w:val="29"/>
          <w:w w:val="92"/>
          <w:sz w:val="16"/>
          <w:szCs w:val="16"/>
          <w:lang w:val="en-GB"/>
          <w:rPrChange w:id="10555" w:author="Filipe Santana" w:date="2016-01-03T15:57:00Z">
            <w:rPr>
              <w:rFonts w:ascii="Arial" w:eastAsia="Arial" w:hAnsi="Arial" w:cs="Arial"/>
              <w:spacing w:val="29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556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tables/filters.</w:t>
      </w:r>
      <w:r w:rsidRPr="00E52A5C">
        <w:rPr>
          <w:rFonts w:ascii="Arial" w:eastAsia="Arial" w:hAnsi="Arial" w:cs="Arial"/>
          <w:spacing w:val="18"/>
          <w:w w:val="92"/>
          <w:sz w:val="16"/>
          <w:szCs w:val="16"/>
          <w:lang w:val="en-GB"/>
          <w:rPrChange w:id="10557" w:author="Filipe Santana" w:date="2016-01-03T15:57:00Z">
            <w:rPr>
              <w:rFonts w:ascii="Arial" w:eastAsia="Arial" w:hAnsi="Arial" w:cs="Arial"/>
              <w:spacing w:val="18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0558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5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ith DL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10560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56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quer</w:t>
      </w:r>
      <w:r w:rsidRPr="00E52A5C">
        <w:rPr>
          <w:rFonts w:ascii="Arial" w:eastAsia="Arial" w:hAnsi="Arial" w:cs="Arial"/>
          <w:spacing w:val="-9"/>
          <w:w w:val="89"/>
          <w:sz w:val="16"/>
          <w:szCs w:val="16"/>
          <w:lang w:val="en-GB"/>
          <w:rPrChange w:id="10562" w:author="Filipe Santana" w:date="2016-01-03T15:57:00Z">
            <w:rPr>
              <w:rFonts w:ascii="Arial" w:eastAsia="Arial" w:hAnsi="Arial" w:cs="Arial"/>
              <w:spacing w:val="-9"/>
              <w:w w:val="89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56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16"/>
          <w:w w:val="89"/>
          <w:sz w:val="16"/>
          <w:szCs w:val="16"/>
          <w:lang w:val="en-GB"/>
          <w:rPrChange w:id="10564" w:author="Filipe Santana" w:date="2016-01-03T15:57:00Z">
            <w:rPr>
              <w:rFonts w:ascii="Arial" w:eastAsia="Arial" w:hAnsi="Arial" w:cs="Arial"/>
              <w:spacing w:val="1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566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only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0568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56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need</w:t>
      </w:r>
      <w:r w:rsidRPr="00E52A5C">
        <w:rPr>
          <w:rFonts w:ascii="Arial" w:eastAsia="Arial" w:hAnsi="Arial" w:cs="Arial"/>
          <w:spacing w:val="11"/>
          <w:w w:val="84"/>
          <w:sz w:val="16"/>
          <w:szCs w:val="16"/>
          <w:lang w:val="en-GB"/>
          <w:rPrChange w:id="10570" w:author="Filipe Santana" w:date="2016-01-03T15:57:00Z">
            <w:rPr>
              <w:rFonts w:ascii="Arial" w:eastAsia="Arial" w:hAnsi="Arial" w:cs="Arial"/>
              <w:spacing w:val="1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0572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57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define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10574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576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0578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7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2"/>
          <w:w w:val="86"/>
          <w:sz w:val="16"/>
          <w:szCs w:val="16"/>
          <w:lang w:val="en-GB"/>
          <w:rPrChange w:id="10580" w:author="Filipe Santana" w:date="2016-01-03T15:57:00Z">
            <w:rPr>
              <w:rFonts w:ascii="Arial" w:eastAsia="Arial" w:hAnsi="Arial" w:cs="Arial"/>
              <w:spacing w:val="1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8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process</w:t>
      </w:r>
      <w:r w:rsidRPr="00E52A5C">
        <w:rPr>
          <w:rFonts w:ascii="Arial" w:eastAsia="Arial" w:hAnsi="Arial" w:cs="Arial"/>
          <w:spacing w:val="5"/>
          <w:w w:val="86"/>
          <w:sz w:val="16"/>
          <w:szCs w:val="16"/>
          <w:lang w:val="en-GB"/>
          <w:rPrChange w:id="10582" w:author="Filipe Santana" w:date="2016-01-03T15:57:00Z">
            <w:rPr>
              <w:rFonts w:ascii="Arial" w:eastAsia="Arial" w:hAnsi="Arial" w:cs="Arial"/>
              <w:spacing w:val="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8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beh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10584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585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7"/>
          <w:w w:val="86"/>
          <w:sz w:val="16"/>
          <w:szCs w:val="16"/>
          <w:lang w:val="en-GB"/>
          <w:rPrChange w:id="10587" w:author="Filipe Santana" w:date="2016-01-03T15:57:00Z">
            <w:rPr>
              <w:rFonts w:ascii="Arial" w:eastAsia="Arial" w:hAnsi="Arial" w:cs="Arial"/>
              <w:spacing w:val="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10589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9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le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10591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592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59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16"/>
          <w:w w:val="86"/>
          <w:sz w:val="16"/>
          <w:szCs w:val="16"/>
          <w:lang w:val="en-GB"/>
          <w:rPrChange w:id="10594" w:author="Filipe Santana" w:date="2016-01-03T15:57:00Z">
            <w:rPr>
              <w:rFonts w:ascii="Arial" w:eastAsia="Arial" w:hAnsi="Arial" w:cs="Arial"/>
              <w:spacing w:val="1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5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59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querying</w:t>
      </w:r>
      <w:r w:rsidRPr="00E52A5C">
        <w:rPr>
          <w:rFonts w:ascii="Arial" w:eastAsia="Arial" w:hAnsi="Arial" w:cs="Arial"/>
          <w:spacing w:val="12"/>
          <w:w w:val="90"/>
          <w:sz w:val="16"/>
          <w:szCs w:val="16"/>
          <w:lang w:val="en-GB"/>
          <w:rPrChange w:id="10597" w:author="Filipe Santana" w:date="2016-01-03T15:57:00Z">
            <w:rPr>
              <w:rFonts w:ascii="Arial" w:eastAsia="Arial" w:hAnsi="Arial" w:cs="Arial"/>
              <w:spacing w:val="1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59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1"/>
          <w:w w:val="90"/>
          <w:sz w:val="16"/>
          <w:szCs w:val="16"/>
          <w:lang w:val="en-GB"/>
          <w:rPrChange w:id="10599" w:author="Filipe Santana" w:date="2016-01-03T15:57:00Z">
            <w:rPr>
              <w:rFonts w:ascii="Arial" w:eastAsia="Arial" w:hAnsi="Arial" w:cs="Arial"/>
              <w:spacing w:val="-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60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computing</w:t>
      </w:r>
      <w:r w:rsidRPr="00E52A5C">
        <w:rPr>
          <w:rFonts w:ascii="Arial" w:eastAsia="Arial" w:hAnsi="Arial" w:cs="Arial"/>
          <w:spacing w:val="14"/>
          <w:w w:val="90"/>
          <w:sz w:val="16"/>
          <w:szCs w:val="16"/>
          <w:lang w:val="en-GB"/>
          <w:rPrChange w:id="10601" w:author="Filipe Santana" w:date="2016-01-03T15:57:00Z">
            <w:rPr>
              <w:rFonts w:ascii="Arial" w:eastAsia="Arial" w:hAnsi="Arial" w:cs="Arial"/>
              <w:spacing w:val="14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60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compl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0603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60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xity</w:t>
      </w:r>
      <w:r w:rsidRPr="00E52A5C">
        <w:rPr>
          <w:rFonts w:ascii="Arial" w:eastAsia="Arial" w:hAnsi="Arial" w:cs="Arial"/>
          <w:spacing w:val="36"/>
          <w:w w:val="90"/>
          <w:sz w:val="16"/>
          <w:szCs w:val="16"/>
          <w:lang w:val="en-GB"/>
          <w:rPrChange w:id="10605" w:author="Filipe Santana" w:date="2016-01-03T15:57:00Z">
            <w:rPr>
              <w:rFonts w:ascii="Arial" w:eastAsia="Arial" w:hAnsi="Arial" w:cs="Arial"/>
              <w:spacing w:val="3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607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60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10609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machine.</w:t>
      </w:r>
      <w:ins w:id="10611" w:author="Filipe Santana" w:date="2016-01-03T22:42:00Z">
        <w:r w:rsidR="00E10307">
          <w:rPr>
            <w:rFonts w:ascii="Arial" w:eastAsia="Arial" w:hAnsi="Arial" w:cs="Arial"/>
            <w:sz w:val="16"/>
            <w:szCs w:val="16"/>
            <w:lang w:val="en-GB"/>
          </w:rPr>
          <w:t xml:space="preserve"> </w:t>
        </w:r>
      </w:ins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61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One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13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61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615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61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617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61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gue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19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62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21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62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0623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62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approach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25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62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generates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27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628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more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29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0630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compl</w:t>
      </w:r>
      <w:r w:rsidRPr="00E52A5C">
        <w:rPr>
          <w:rFonts w:ascii="Arial" w:eastAsia="Arial" w:hAnsi="Arial" w:cs="Arial"/>
          <w:spacing w:val="-2"/>
          <w:w w:val="94"/>
          <w:sz w:val="16"/>
          <w:szCs w:val="16"/>
          <w:lang w:val="en-GB"/>
          <w:rPrChange w:id="10631" w:author="Filipe Santana" w:date="2016-01-03T15:57:00Z">
            <w:rPr>
              <w:rFonts w:ascii="Arial" w:eastAsia="Arial" w:hAnsi="Arial" w:cs="Arial"/>
              <w:spacing w:val="-2"/>
              <w:w w:val="9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0632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xity</w:t>
      </w:r>
      <w:r w:rsidRPr="00E52A5C">
        <w:rPr>
          <w:rFonts w:ascii="Arial" w:eastAsia="Arial" w:hAnsi="Arial" w:cs="Arial"/>
          <w:spacing w:val="-11"/>
          <w:w w:val="94"/>
          <w:sz w:val="16"/>
          <w:szCs w:val="16"/>
          <w:lang w:val="en-GB"/>
          <w:rPrChange w:id="10633" w:author="Filipe Santana" w:date="2016-01-03T15:57:00Z">
            <w:rPr>
              <w:rFonts w:ascii="Arial" w:eastAsia="Arial" w:hAnsi="Arial" w:cs="Arial"/>
              <w:spacing w:val="-11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0634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9"/>
          <w:sz w:val="16"/>
          <w:szCs w:val="16"/>
          <w:lang w:val="en-GB"/>
          <w:rPrChange w:id="10635" w:author="Filipe Santana" w:date="2016-01-03T15:57:00Z">
            <w:rPr>
              <w:rFonts w:ascii="Arial" w:eastAsia="Arial" w:hAnsi="Arial" w:cs="Arial"/>
              <w:spacing w:val="-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domain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3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representation.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0638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3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64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4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64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64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4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10645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4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5"/>
          <w:w w:val="88"/>
          <w:sz w:val="16"/>
          <w:szCs w:val="16"/>
          <w:lang w:val="en-GB"/>
          <w:rPrChange w:id="10647" w:author="Filipe Santana" w:date="2016-01-03T15:57:00Z">
            <w:rPr>
              <w:rFonts w:ascii="Arial" w:eastAsia="Arial" w:hAnsi="Arial" w:cs="Arial"/>
              <w:spacing w:val="3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4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11"/>
          <w:w w:val="88"/>
          <w:sz w:val="16"/>
          <w:szCs w:val="16"/>
          <w:lang w:val="en-GB"/>
          <w:rPrChange w:id="10649" w:author="Filipe Santana" w:date="2016-01-03T15:57:00Z">
            <w:rPr>
              <w:rFonts w:ascii="Arial" w:eastAsia="Arial" w:hAnsi="Arial" w:cs="Arial"/>
              <w:spacing w:val="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10651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agree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10653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0655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10657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compl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65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xity </w:t>
      </w:r>
      <w:r w:rsidRPr="00E52A5C">
        <w:rPr>
          <w:rFonts w:ascii="Arial" w:eastAsia="Arial" w:hAnsi="Arial" w:cs="Arial"/>
          <w:spacing w:val="19"/>
          <w:w w:val="88"/>
          <w:sz w:val="16"/>
          <w:szCs w:val="16"/>
          <w:lang w:val="en-GB"/>
          <w:rPrChange w:id="10661" w:author="Filipe Santana" w:date="2016-01-03T15:57:00Z">
            <w:rPr>
              <w:rFonts w:ascii="Arial" w:eastAsia="Arial" w:hAnsi="Arial" w:cs="Arial"/>
              <w:spacing w:val="1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proofErr w:type="gramEnd"/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0663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66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restricted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10666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668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6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representational</w:t>
      </w:r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10670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672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0673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el,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675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67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9"/>
          <w:w w:val="86"/>
          <w:sz w:val="16"/>
          <w:szCs w:val="16"/>
          <w:lang w:val="en-GB"/>
          <w:rPrChange w:id="10677" w:author="Filipe Santana" w:date="2016-01-03T15:57:00Z">
            <w:rPr>
              <w:rFonts w:ascii="Arial" w:eastAsia="Arial" w:hAnsi="Arial" w:cs="Arial"/>
              <w:spacing w:val="1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10679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10681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(at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068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8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some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0685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68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8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xtent)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10688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68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already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10690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69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spacing w:val="-2"/>
          <w:w w:val="89"/>
          <w:sz w:val="16"/>
          <w:szCs w:val="16"/>
          <w:lang w:val="en-GB"/>
          <w:rPrChange w:id="10692" w:author="Filipe Santana" w:date="2016-01-03T15:57:00Z">
            <w:rPr>
              <w:rFonts w:ascii="Arial" w:eastAsia="Arial" w:hAnsi="Arial" w:cs="Arial"/>
              <w:spacing w:val="-2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10693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69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ered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6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0696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6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most</w:t>
      </w:r>
      <w:r w:rsidRPr="00E52A5C">
        <w:rPr>
          <w:rFonts w:ascii="Arial" w:eastAsia="Arial" w:hAnsi="Arial" w:cs="Arial"/>
          <w:spacing w:val="-5"/>
          <w:w w:val="91"/>
          <w:sz w:val="16"/>
          <w:szCs w:val="16"/>
          <w:lang w:val="en-GB"/>
          <w:rPrChange w:id="10698" w:author="Filipe Santana" w:date="2016-01-03T15:57:00Z">
            <w:rPr>
              <w:rFonts w:ascii="Arial" w:eastAsia="Arial" w:hAnsi="Arial" w:cs="Arial"/>
              <w:spacing w:val="-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6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20"/>
          <w:w w:val="91"/>
          <w:sz w:val="16"/>
          <w:szCs w:val="16"/>
          <w:lang w:val="en-GB"/>
          <w:rPrChange w:id="10700" w:author="Filipe Santana" w:date="2016-01-03T15:57:00Z">
            <w:rPr>
              <w:rFonts w:ascii="Arial" w:eastAsia="Arial" w:hAnsi="Arial" w:cs="Arial"/>
              <w:spacing w:val="2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701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biomedical</w:t>
      </w:r>
      <w:r w:rsidRPr="00E52A5C">
        <w:rPr>
          <w:rFonts w:ascii="Arial" w:eastAsia="Arial" w:hAnsi="Arial" w:cs="Arial"/>
          <w:spacing w:val="10"/>
          <w:w w:val="91"/>
          <w:sz w:val="16"/>
          <w:szCs w:val="16"/>
          <w:lang w:val="en-GB"/>
          <w:rPrChange w:id="10702" w:author="Filipe Santana" w:date="2016-01-03T15:57:00Z">
            <w:rPr>
              <w:rFonts w:ascii="Arial" w:eastAsia="Arial" w:hAnsi="Arial" w:cs="Arial"/>
              <w:spacing w:val="10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70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ontologies.</w:t>
      </w:r>
    </w:p>
    <w:p w14:paraId="6AD57E24" w14:textId="0EB2A297" w:rsidR="00E10307" w:rsidRPr="000C2EB9" w:rsidRDefault="00E10307">
      <w:pPr>
        <w:spacing w:before="1" w:after="0" w:line="285" w:lineRule="auto"/>
        <w:ind w:left="2062" w:right="62" w:firstLine="206"/>
        <w:jc w:val="both"/>
        <w:rPr>
          <w:moveTo w:id="10704" w:author="Filipe Santana" w:date="2016-01-03T22:42:00Z"/>
          <w:rFonts w:ascii="Arial" w:eastAsia="Arial" w:hAnsi="Arial" w:cs="Arial"/>
          <w:sz w:val="16"/>
          <w:szCs w:val="16"/>
          <w:lang w:val="en-GB"/>
        </w:rPr>
        <w:pPrChange w:id="10705" w:author="Filipe Santana" w:date="2016-01-03T22:42:00Z">
          <w:pPr>
            <w:spacing w:before="1" w:after="0" w:line="285" w:lineRule="auto"/>
            <w:ind w:right="2060" w:firstLine="239"/>
            <w:jc w:val="both"/>
          </w:pPr>
        </w:pPrChange>
      </w:pPr>
      <w:moveToRangeStart w:id="10706" w:author="Filipe Santana" w:date="2016-01-03T22:42:00Z" w:name="move439624276"/>
      <w:moveTo w:id="10707" w:author="Filipe Santana" w:date="2016-01-03T22:42:00Z">
        <w:r w:rsidRPr="000C2EB9">
          <w:rPr>
            <w:rFonts w:ascii="Arial" w:eastAsia="Arial" w:hAnsi="Arial" w:cs="Arial"/>
            <w:w w:val="91"/>
            <w:sz w:val="16"/>
            <w:szCs w:val="16"/>
            <w:lang w:val="en-GB"/>
          </w:rPr>
          <w:t>Current</w:t>
        </w:r>
        <w:r w:rsidRPr="000C2EB9">
          <w:rPr>
            <w:rFonts w:ascii="Arial" w:eastAsia="Arial" w:hAnsi="Arial" w:cs="Arial"/>
            <w:spacing w:val="-3"/>
            <w:w w:val="91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91"/>
            <w:sz w:val="16"/>
            <w:szCs w:val="16"/>
            <w:lang w:val="en-GB"/>
          </w:rPr>
          <w:t>solutions</w:t>
        </w:r>
        <w:r w:rsidRPr="000C2EB9">
          <w:rPr>
            <w:rFonts w:ascii="Arial" w:eastAsia="Arial" w:hAnsi="Arial" w:cs="Arial"/>
            <w:spacing w:val="-3"/>
            <w:w w:val="91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to</w:t>
        </w:r>
        <w:r w:rsidRPr="000C2EB9">
          <w:rPr>
            <w:rFonts w:ascii="Arial" w:eastAsia="Arial" w:hAnsi="Arial" w:cs="Arial"/>
            <w:spacing w:val="-18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6"/>
            <w:sz w:val="16"/>
            <w:szCs w:val="16"/>
            <w:lang w:val="en-GB"/>
          </w:rPr>
          <w:t>acquire</w:t>
        </w:r>
        <w:r w:rsidRPr="000C2EB9">
          <w:rPr>
            <w:rFonts w:ascii="Arial" w:eastAsia="Arial" w:hAnsi="Arial" w:cs="Arial"/>
            <w:spacing w:val="15"/>
            <w:w w:val="86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6"/>
            <w:sz w:val="16"/>
            <w:szCs w:val="16"/>
            <w:lang w:val="en-GB"/>
          </w:rPr>
          <w:t>and</w:t>
        </w:r>
        <w:r w:rsidRPr="000C2EB9">
          <w:rPr>
            <w:rFonts w:ascii="Arial" w:eastAsia="Arial" w:hAnsi="Arial" w:cs="Arial"/>
            <w:spacing w:val="-1"/>
            <w:w w:val="86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6"/>
            <w:sz w:val="16"/>
            <w:szCs w:val="16"/>
            <w:lang w:val="en-GB"/>
          </w:rPr>
          <w:t>process</w:t>
        </w:r>
        <w:r w:rsidRPr="000C2EB9">
          <w:rPr>
            <w:rFonts w:ascii="Arial" w:eastAsia="Arial" w:hAnsi="Arial" w:cs="Arial"/>
            <w:spacing w:val="-6"/>
            <w:w w:val="86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life</w:t>
        </w:r>
        <w:r w:rsidRPr="000C2EB9">
          <w:rPr>
            <w:rFonts w:ascii="Arial" w:eastAsia="Arial" w:hAnsi="Arial" w:cs="Arial"/>
            <w:spacing w:val="-1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5"/>
            <w:sz w:val="16"/>
            <w:szCs w:val="16"/>
            <w:lang w:val="en-GB"/>
          </w:rPr>
          <w:t>science</w:t>
        </w:r>
        <w:r w:rsidRPr="000C2EB9">
          <w:rPr>
            <w:rFonts w:ascii="Arial" w:eastAsia="Arial" w:hAnsi="Arial" w:cs="Arial"/>
            <w:spacing w:val="5"/>
            <w:w w:val="85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5"/>
            <w:sz w:val="16"/>
            <w:szCs w:val="16"/>
            <w:lang w:val="en-GB"/>
          </w:rPr>
          <w:t>data h</w:t>
        </w:r>
        <w:r w:rsidRPr="000C2EB9">
          <w:rPr>
            <w:rFonts w:ascii="Arial" w:eastAsia="Arial" w:hAnsi="Arial" w:cs="Arial"/>
            <w:spacing w:val="-3"/>
            <w:w w:val="85"/>
            <w:sz w:val="16"/>
            <w:szCs w:val="16"/>
            <w:lang w:val="en-GB"/>
          </w:rPr>
          <w:t>a</w:t>
        </w:r>
        <w:r w:rsidRPr="000C2EB9">
          <w:rPr>
            <w:rFonts w:ascii="Arial" w:eastAsia="Arial" w:hAnsi="Arial" w:cs="Arial"/>
            <w:spacing w:val="-2"/>
            <w:w w:val="85"/>
            <w:sz w:val="16"/>
            <w:szCs w:val="16"/>
            <w:lang w:val="en-GB"/>
          </w:rPr>
          <w:t>v</w:t>
        </w:r>
        <w:r w:rsidRPr="000C2EB9">
          <w:rPr>
            <w:rFonts w:ascii="Arial" w:eastAsia="Arial" w:hAnsi="Arial" w:cs="Arial"/>
            <w:w w:val="85"/>
            <w:sz w:val="16"/>
            <w:szCs w:val="16"/>
            <w:lang w:val="en-GB"/>
          </w:rPr>
          <w:t>e</w:t>
        </w:r>
        <w:r w:rsidRPr="000C2EB9">
          <w:rPr>
            <w:rFonts w:ascii="Arial" w:eastAsia="Arial" w:hAnsi="Arial" w:cs="Arial"/>
            <w:spacing w:val="3"/>
            <w:w w:val="85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 xml:space="preserve">mainly </w:t>
        </w:r>
        <w:r w:rsidRPr="000C2EB9">
          <w:rPr>
            <w:rFonts w:ascii="Arial" w:eastAsia="Arial" w:hAnsi="Arial" w:cs="Arial"/>
            <w:w w:val="88"/>
            <w:sz w:val="16"/>
            <w:szCs w:val="16"/>
            <w:lang w:val="en-GB"/>
          </w:rPr>
          <w:t>focused</w:t>
        </w:r>
        <w:r w:rsidRPr="000C2EB9">
          <w:rPr>
            <w:rFonts w:ascii="Arial" w:eastAsia="Arial" w:hAnsi="Arial" w:cs="Arial"/>
            <w:spacing w:val="18"/>
            <w:w w:val="88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on</w:t>
        </w:r>
        <w:r w:rsidRPr="000C2EB9">
          <w:rPr>
            <w:rFonts w:ascii="Arial" w:eastAsia="Arial" w:hAnsi="Arial" w:cs="Arial"/>
            <w:spacing w:val="-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the</w:t>
        </w:r>
        <w:r w:rsidRPr="000C2EB9">
          <w:rPr>
            <w:rFonts w:ascii="Arial" w:eastAsia="Arial" w:hAnsi="Arial" w:cs="Arial"/>
            <w:spacing w:val="-16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8"/>
            <w:sz w:val="16"/>
            <w:szCs w:val="16"/>
            <w:lang w:val="en-GB"/>
          </w:rPr>
          <w:t>analysis</w:t>
        </w:r>
        <w:r w:rsidRPr="000C2EB9">
          <w:rPr>
            <w:rFonts w:ascii="Arial" w:eastAsia="Arial" w:hAnsi="Arial" w:cs="Arial"/>
            <w:spacing w:val="18"/>
            <w:w w:val="88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of</w:t>
        </w:r>
        <w:r w:rsidRPr="000C2EB9">
          <w:rPr>
            <w:rFonts w:ascii="Arial" w:eastAsia="Arial" w:hAnsi="Arial" w:cs="Arial"/>
            <w:spacing w:val="12"/>
            <w:sz w:val="16"/>
            <w:szCs w:val="16"/>
            <w:lang w:val="en-GB"/>
          </w:rPr>
          <w:t xml:space="preserve"> </w:t>
        </w:r>
        <w:proofErr w:type="gramStart"/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net</w:t>
        </w:r>
        <w:r w:rsidRPr="000C2EB9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</w:rPr>
          <w:t>w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orks, </w:t>
        </w:r>
        <w:r w:rsidRPr="000C2EB9">
          <w:rPr>
            <w:rFonts w:ascii="Arial" w:eastAsia="Arial" w:hAnsi="Arial" w:cs="Arial"/>
            <w:spacing w:val="13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path</w:t>
        </w:r>
        <w:r w:rsidRPr="000C2EB9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</w:rPr>
          <w:t>w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ays</w:t>
        </w:r>
        <w:proofErr w:type="gramEnd"/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,  and</w:t>
        </w:r>
        <w:r w:rsidRPr="000C2EB9">
          <w:rPr>
            <w:rFonts w:ascii="Arial" w:eastAsia="Arial" w:hAnsi="Arial" w:cs="Arial"/>
            <w:spacing w:val="16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sequences.</w:t>
        </w:r>
        <w:r w:rsidRPr="000C2EB9">
          <w:rPr>
            <w:rFonts w:ascii="Arial" w:eastAsia="Arial" w:hAnsi="Arial" w:cs="Arial"/>
            <w:spacing w:val="-5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 xml:space="preserve">Recent </w:t>
        </w:r>
        <w:r w:rsidRPr="000C2EB9">
          <w:rPr>
            <w:rFonts w:ascii="Arial" w:eastAsia="Arial" w:hAnsi="Arial" w:cs="Arial"/>
            <w:spacing w:val="-2"/>
            <w:sz w:val="16"/>
            <w:szCs w:val="16"/>
            <w:lang w:val="en-GB"/>
          </w:rPr>
          <w:t>w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ork</w:t>
        </w:r>
        <w:r w:rsidRPr="000C2EB9">
          <w:rPr>
            <w:rFonts w:ascii="Arial" w:eastAsia="Arial" w:hAnsi="Arial" w:cs="Arial"/>
            <w:spacing w:val="8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4"/>
            <w:sz w:val="16"/>
            <w:szCs w:val="16"/>
            <w:lang w:val="en-GB"/>
          </w:rPr>
          <w:t>has</w:t>
        </w:r>
        <w:r w:rsidRPr="000C2EB9">
          <w:rPr>
            <w:rFonts w:ascii="Arial" w:eastAsia="Arial" w:hAnsi="Arial" w:cs="Arial"/>
            <w:spacing w:val="22"/>
            <w:w w:val="84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4"/>
            <w:sz w:val="16"/>
            <w:szCs w:val="16"/>
            <w:lang w:val="en-GB"/>
          </w:rPr>
          <w:t>been</w:t>
        </w:r>
        <w:r w:rsidRPr="000C2EB9">
          <w:rPr>
            <w:rFonts w:ascii="Arial" w:eastAsia="Arial" w:hAnsi="Arial" w:cs="Arial"/>
            <w:spacing w:val="27"/>
            <w:w w:val="84"/>
            <w:sz w:val="16"/>
            <w:szCs w:val="16"/>
            <w:lang w:val="en-GB"/>
          </w:rPr>
          <w:t xml:space="preserve"> </w:t>
        </w:r>
        <w:proofErr w:type="gramStart"/>
        <w:r w:rsidRPr="000C2EB9">
          <w:rPr>
            <w:rFonts w:ascii="Arial" w:eastAsia="Arial" w:hAnsi="Arial" w:cs="Arial"/>
            <w:w w:val="84"/>
            <w:sz w:val="16"/>
            <w:szCs w:val="16"/>
            <w:lang w:val="en-GB"/>
          </w:rPr>
          <w:t xml:space="preserve">concerned </w:t>
        </w:r>
        <w:r w:rsidRPr="000C2EB9">
          <w:rPr>
            <w:rFonts w:ascii="Arial" w:eastAsia="Arial" w:hAnsi="Arial" w:cs="Arial"/>
            <w:spacing w:val="12"/>
            <w:w w:val="84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with</w:t>
        </w:r>
        <w:proofErr w:type="gramEnd"/>
        <w:r w:rsidRPr="000C2EB9">
          <w:rPr>
            <w:rFonts w:ascii="Arial" w:eastAsia="Arial" w:hAnsi="Arial" w:cs="Arial"/>
            <w:spacing w:val="1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the</w:t>
        </w:r>
        <w:r w:rsidRPr="000C2EB9">
          <w:rPr>
            <w:rFonts w:ascii="Arial" w:eastAsia="Arial" w:hAnsi="Arial" w:cs="Arial"/>
            <w:spacing w:val="-9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91"/>
            <w:sz w:val="16"/>
            <w:szCs w:val="16"/>
            <w:lang w:val="en-GB"/>
          </w:rPr>
          <w:t xml:space="preserve">functional </w:t>
        </w:r>
        <w:r w:rsidRPr="000C2EB9">
          <w:rPr>
            <w:rFonts w:ascii="Arial" w:eastAsia="Arial" w:hAnsi="Arial" w:cs="Arial"/>
            <w:spacing w:val="4"/>
            <w:w w:val="91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91"/>
            <w:sz w:val="16"/>
            <w:szCs w:val="16"/>
            <w:lang w:val="en-GB"/>
          </w:rPr>
          <w:t>analysis</w:t>
        </w:r>
        <w:r w:rsidRPr="000C2EB9">
          <w:rPr>
            <w:rFonts w:ascii="Arial" w:eastAsia="Arial" w:hAnsi="Arial" w:cs="Arial"/>
            <w:spacing w:val="7"/>
            <w:w w:val="91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of</w:t>
        </w:r>
        <w:r w:rsidRPr="000C2EB9">
          <w:rPr>
            <w:rFonts w:ascii="Arial" w:eastAsia="Arial" w:hAnsi="Arial" w:cs="Arial"/>
            <w:spacing w:val="19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5"/>
            <w:sz w:val="16"/>
            <w:szCs w:val="16"/>
            <w:lang w:val="en-GB"/>
          </w:rPr>
          <w:t xml:space="preserve">data, </w:t>
        </w:r>
        <w:r w:rsidRPr="000C2EB9">
          <w:rPr>
            <w:rFonts w:ascii="Arial" w:eastAsia="Arial" w:hAnsi="Arial" w:cs="Arial"/>
            <w:spacing w:val="1"/>
            <w:w w:val="85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mostly limited</w:t>
        </w:r>
        <w:r w:rsidRPr="000C2EB9">
          <w:rPr>
            <w:rFonts w:ascii="Arial" w:eastAsia="Arial" w:hAnsi="Arial" w:cs="Arial"/>
            <w:spacing w:val="-12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to</w:t>
        </w:r>
        <w:r w:rsidRPr="000C2EB9">
          <w:rPr>
            <w:rFonts w:ascii="Arial" w:eastAsia="Arial" w:hAnsi="Arial" w:cs="Arial"/>
            <w:spacing w:val="-9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syntactic</w:t>
        </w:r>
        <w:r w:rsidRPr="000C2EB9">
          <w:rPr>
            <w:rFonts w:ascii="Arial" w:eastAsia="Arial" w:hAnsi="Arial" w:cs="Arial"/>
            <w:spacing w:val="33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approaches,</w:t>
        </w:r>
        <w:r w:rsidRPr="000C2EB9">
          <w:rPr>
            <w:rFonts w:ascii="Arial" w:eastAsia="Arial" w:hAnsi="Arial" w:cs="Arial"/>
            <w:spacing w:val="-6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92"/>
            <w:sz w:val="16"/>
            <w:szCs w:val="16"/>
            <w:lang w:val="en-GB"/>
          </w:rPr>
          <w:t>without</w:t>
        </w:r>
        <w:r w:rsidRPr="000C2EB9">
          <w:rPr>
            <w:rFonts w:ascii="Arial" w:eastAsia="Arial" w:hAnsi="Arial" w:cs="Arial"/>
            <w:spacing w:val="26"/>
            <w:w w:val="92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92"/>
            <w:sz w:val="16"/>
            <w:szCs w:val="16"/>
            <w:lang w:val="en-GB"/>
          </w:rPr>
          <w:t>su</w:t>
        </w:r>
        <w:r w:rsidRPr="000C2EB9">
          <w:rPr>
            <w:rFonts w:ascii="Arial" w:eastAsia="Arial" w:hAnsi="Arial" w:cs="Arial"/>
            <w:spacing w:val="-4"/>
            <w:w w:val="92"/>
            <w:sz w:val="16"/>
            <w:szCs w:val="16"/>
            <w:lang w:val="en-GB"/>
          </w:rPr>
          <w:t>f</w:t>
        </w:r>
        <w:r w:rsidRPr="000C2EB9">
          <w:rPr>
            <w:rFonts w:ascii="Arial" w:eastAsia="Arial" w:hAnsi="Arial" w:cs="Arial"/>
            <w:w w:val="92"/>
            <w:sz w:val="16"/>
            <w:szCs w:val="16"/>
            <w:lang w:val="en-GB"/>
          </w:rPr>
          <w:t>ficiently</w:t>
        </w:r>
        <w:r w:rsidRPr="000C2EB9">
          <w:rPr>
            <w:rFonts w:ascii="Arial" w:eastAsia="Arial" w:hAnsi="Arial" w:cs="Arial"/>
            <w:spacing w:val="30"/>
            <w:w w:val="92"/>
            <w:sz w:val="16"/>
            <w:szCs w:val="16"/>
            <w:lang w:val="en-GB"/>
          </w:rPr>
          <w:t xml:space="preserve"> </w:t>
        </w:r>
        <w:proofErr w:type="spellStart"/>
        <w:r w:rsidRPr="000C2EB9">
          <w:rPr>
            <w:rFonts w:ascii="Arial" w:eastAsia="Arial" w:hAnsi="Arial" w:cs="Arial"/>
            <w:w w:val="92"/>
            <w:sz w:val="16"/>
            <w:szCs w:val="16"/>
            <w:lang w:val="en-GB"/>
          </w:rPr>
          <w:t>analyzing</w:t>
        </w:r>
        <w:proofErr w:type="spellEnd"/>
        <w:r w:rsidRPr="000C2EB9">
          <w:rPr>
            <w:rFonts w:ascii="Arial" w:eastAsia="Arial" w:hAnsi="Arial" w:cs="Arial"/>
            <w:spacing w:val="-1"/>
            <w:w w:val="92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92"/>
            <w:sz w:val="16"/>
            <w:szCs w:val="16"/>
            <w:lang w:val="en-GB"/>
          </w:rPr>
          <w:t>the</w:t>
        </w:r>
        <w:r w:rsidRPr="000C2EB9">
          <w:rPr>
            <w:rFonts w:ascii="Arial" w:eastAsia="Arial" w:hAnsi="Arial" w:cs="Arial"/>
            <w:spacing w:val="-6"/>
            <w:w w:val="92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 xml:space="preserve">partly implicit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meaning</w:t>
        </w:r>
        <w:r w:rsidRPr="000C2EB9">
          <w:rPr>
            <w:rFonts w:ascii="Arial" w:eastAsia="Arial" w:hAnsi="Arial" w:cs="Arial"/>
            <w:spacing w:val="13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under</w:t>
        </w:r>
        <w:r w:rsidRPr="000C2EB9">
          <w:rPr>
            <w:rFonts w:ascii="Arial" w:eastAsia="Arial" w:hAnsi="Arial" w:cs="Arial"/>
            <w:spacing w:val="5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the</w:t>
        </w:r>
        <w:r w:rsidRPr="000C2EB9">
          <w:rPr>
            <w:rFonts w:ascii="Arial" w:eastAsia="Arial" w:hAnsi="Arial" w:cs="Arial"/>
            <w:spacing w:val="1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sur</w:t>
        </w:r>
        <w:r w:rsidRPr="000C2EB9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</w:rPr>
          <w:t>f</w:t>
        </w:r>
        <w:r w:rsidRPr="000C2EB9">
          <w:rPr>
            <w:rFonts w:ascii="Arial" w:eastAsia="Arial" w:hAnsi="Arial" w:cs="Arial"/>
            <w:w w:val="87"/>
            <w:sz w:val="16"/>
            <w:szCs w:val="16"/>
            <w:lang w:val="en-GB"/>
          </w:rPr>
          <w:t>ace</w:t>
        </w:r>
        <w:r w:rsidRPr="000C2EB9">
          <w:rPr>
            <w:rFonts w:ascii="Arial" w:eastAsia="Arial" w:hAnsi="Arial" w:cs="Arial"/>
            <w:spacing w:val="1"/>
            <w:w w:val="87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of</w:t>
        </w:r>
        <w:r w:rsidRPr="000C2EB9">
          <w:rPr>
            <w:rFonts w:ascii="Arial" w:eastAsia="Arial" w:hAnsi="Arial" w:cs="Arial"/>
            <w:spacing w:val="-6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w w:val="85"/>
            <w:sz w:val="16"/>
            <w:szCs w:val="16"/>
            <w:lang w:val="en-GB"/>
          </w:rPr>
          <w:t>data</w:t>
        </w:r>
        <w:r w:rsidRPr="000C2EB9">
          <w:rPr>
            <w:rFonts w:ascii="Arial" w:eastAsia="Arial" w:hAnsi="Arial" w:cs="Arial"/>
            <w:spacing w:val="2"/>
            <w:w w:val="85"/>
            <w:sz w:val="16"/>
            <w:szCs w:val="16"/>
            <w:lang w:val="en-GB"/>
          </w:rPr>
          <w:t xml:space="preserve"> </w:t>
        </w:r>
        <w:r w:rsidRPr="000C2EB9">
          <w:rPr>
            <w:rFonts w:ascii="Arial" w:eastAsia="Arial" w:hAnsi="Arial" w:cs="Arial"/>
            <w:sz w:val="16"/>
            <w:szCs w:val="16"/>
            <w:lang w:val="en-GB"/>
          </w:rPr>
          <w:t>structures.</w:t>
        </w:r>
      </w:moveTo>
      <w:ins w:id="10708" w:author="Filipe Santana" w:date="2016-01-03T22:42:00Z">
        <w:r w:rsidR="00302A2F">
          <w:rPr>
            <w:rFonts w:ascii="Arial" w:eastAsia="Arial" w:hAnsi="Arial" w:cs="Arial"/>
            <w:sz w:val="16"/>
            <w:szCs w:val="16"/>
            <w:lang w:val="en-GB"/>
          </w:rPr>
          <w:t xml:space="preserve"> </w:t>
        </w:r>
      </w:ins>
    </w:p>
    <w:moveToRangeEnd w:id="10706"/>
    <w:p w14:paraId="488ACB15" w14:textId="28D3DB10" w:rsidR="00E6733B" w:rsidRPr="00E52A5C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107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commentRangeStart w:id="10710"/>
      <w:r w:rsidRPr="00E52A5C">
        <w:rPr>
          <w:rFonts w:ascii="Arial" w:eastAsia="Arial" w:hAnsi="Arial" w:cs="Arial"/>
          <w:spacing w:val="-5"/>
          <w:w w:val="91"/>
          <w:sz w:val="16"/>
          <w:szCs w:val="16"/>
          <w:lang w:val="en-GB"/>
          <w:rPrChange w:id="10711" w:author="Filipe Santana" w:date="2016-01-03T15:57:00Z">
            <w:rPr>
              <w:rFonts w:ascii="Arial" w:eastAsia="Arial" w:hAnsi="Arial" w:cs="Arial"/>
              <w:spacing w:val="-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10712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>T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10714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0715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ex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71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emplify</w:t>
      </w:r>
      <w:del w:id="10717" w:author="Filipe Santana" w:date="2016-01-03T22:43:00Z">
        <w:r w:rsidRPr="00E52A5C" w:rsidDel="00302A2F">
          <w:rPr>
            <w:rFonts w:ascii="Arial" w:eastAsia="Arial" w:hAnsi="Arial" w:cs="Arial"/>
            <w:spacing w:val="35"/>
            <w:w w:val="90"/>
            <w:sz w:val="16"/>
            <w:szCs w:val="16"/>
            <w:lang w:val="en-GB"/>
            <w:rPrChange w:id="10718" w:author="Filipe Santana" w:date="2016-01-03T15:57:00Z">
              <w:rPr>
                <w:rFonts w:ascii="Arial" w:eastAsia="Arial" w:hAnsi="Arial" w:cs="Arial"/>
                <w:spacing w:val="35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0719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the</w:delText>
        </w:r>
        <w:r w:rsidRPr="00E52A5C" w:rsidDel="00302A2F">
          <w:rPr>
            <w:rFonts w:ascii="Arial" w:eastAsia="Arial" w:hAnsi="Arial" w:cs="Arial"/>
            <w:spacing w:val="-4"/>
            <w:w w:val="90"/>
            <w:sz w:val="16"/>
            <w:szCs w:val="16"/>
            <w:lang w:val="en-GB"/>
            <w:rPrChange w:id="10720" w:author="Filipe Santana" w:date="2016-01-03T15:57:00Z">
              <w:rPr>
                <w:rFonts w:ascii="Arial" w:eastAsia="Arial" w:hAnsi="Arial" w:cs="Arial"/>
                <w:spacing w:val="-4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0721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amount</w:delText>
        </w:r>
        <w:r w:rsidRPr="00E52A5C" w:rsidDel="00302A2F">
          <w:rPr>
            <w:rFonts w:ascii="Arial" w:eastAsia="Arial" w:hAnsi="Arial" w:cs="Arial"/>
            <w:spacing w:val="-3"/>
            <w:w w:val="90"/>
            <w:sz w:val="16"/>
            <w:szCs w:val="16"/>
            <w:lang w:val="en-GB"/>
            <w:rPrChange w:id="10722" w:author="Filipe Santana" w:date="2016-01-03T15:57:00Z">
              <w:rPr>
                <w:rFonts w:ascii="Arial" w:eastAsia="Arial" w:hAnsi="Arial" w:cs="Arial"/>
                <w:spacing w:val="-3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0723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of</w:delText>
        </w:r>
        <w:r w:rsidRPr="00E52A5C" w:rsidDel="00302A2F">
          <w:rPr>
            <w:rFonts w:ascii="Arial" w:eastAsia="Arial" w:hAnsi="Arial" w:cs="Arial"/>
            <w:spacing w:val="-3"/>
            <w:sz w:val="16"/>
            <w:szCs w:val="16"/>
            <w:lang w:val="en-GB"/>
            <w:rPrChange w:id="10724" w:author="Filipe Santana" w:date="2016-01-03T15:57:00Z">
              <w:rPr>
                <w:rFonts w:ascii="Arial" w:eastAsia="Arial" w:hAnsi="Arial" w:cs="Arial"/>
                <w:spacing w:val="-3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072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hete-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0726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rogeneity</w:delText>
        </w:r>
        <w:r w:rsidRPr="00E52A5C" w:rsidDel="00302A2F">
          <w:rPr>
            <w:rFonts w:ascii="Arial" w:eastAsia="Arial" w:hAnsi="Arial" w:cs="Arial"/>
            <w:spacing w:val="26"/>
            <w:w w:val="90"/>
            <w:sz w:val="16"/>
            <w:szCs w:val="16"/>
            <w:lang w:val="en-GB"/>
            <w:rPrChange w:id="10727" w:author="Filipe Santana" w:date="2016-01-03T15:57:00Z">
              <w:rPr>
                <w:rFonts w:ascii="Arial" w:eastAsia="Arial" w:hAnsi="Arial" w:cs="Arial"/>
                <w:spacing w:val="26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pacing w:val="-3"/>
            <w:w w:val="90"/>
            <w:sz w:val="16"/>
            <w:szCs w:val="16"/>
            <w:lang w:val="en-GB"/>
            <w:rPrChange w:id="10728" w:author="Filipe Santana" w:date="2016-01-03T15:57:00Z">
              <w:rPr>
                <w:rFonts w:ascii="Arial" w:eastAsia="Arial" w:hAnsi="Arial" w:cs="Arial"/>
                <w:spacing w:val="-3"/>
                <w:w w:val="90"/>
                <w:sz w:val="16"/>
                <w:szCs w:val="16"/>
              </w:rPr>
            </w:rPrChange>
          </w:rPr>
          <w:delText>a</w:delText>
        </w:r>
        <w:r w:rsidRPr="00E52A5C" w:rsidDel="00302A2F">
          <w:rPr>
            <w:rFonts w:ascii="Arial" w:eastAsia="Arial" w:hAnsi="Arial" w:cs="Arial"/>
            <w:spacing w:val="-4"/>
            <w:w w:val="90"/>
            <w:sz w:val="16"/>
            <w:szCs w:val="16"/>
            <w:lang w:val="en-GB"/>
            <w:rPrChange w:id="10729" w:author="Filipe Santana" w:date="2016-01-03T15:57:00Z">
              <w:rPr>
                <w:rFonts w:ascii="Arial" w:eastAsia="Arial" w:hAnsi="Arial" w:cs="Arial"/>
                <w:spacing w:val="-4"/>
                <w:w w:val="90"/>
                <w:sz w:val="16"/>
                <w:szCs w:val="16"/>
              </w:rPr>
            </w:rPrChange>
          </w:rPr>
          <w:delText>v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0730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ailable</w:delText>
        </w:r>
      </w:del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73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1"/>
          <w:w w:val="90"/>
          <w:sz w:val="16"/>
          <w:szCs w:val="16"/>
          <w:lang w:val="en-GB"/>
          <w:rPrChange w:id="10732" w:author="Filipe Santana" w:date="2016-01-03T15:57:00Z">
            <w:rPr>
              <w:rFonts w:ascii="Arial" w:eastAsia="Arial" w:hAnsi="Arial" w:cs="Arial"/>
              <w:spacing w:val="3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73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Huang</w:t>
      </w:r>
      <w:r w:rsidRPr="00E52A5C">
        <w:rPr>
          <w:rFonts w:ascii="Arial" w:eastAsia="Arial" w:hAnsi="Arial" w:cs="Arial"/>
          <w:spacing w:val="19"/>
          <w:w w:val="90"/>
          <w:sz w:val="16"/>
          <w:szCs w:val="16"/>
          <w:lang w:val="en-GB"/>
          <w:rPrChange w:id="10734" w:author="Filipe Santana" w:date="2016-01-03T15:57:00Z">
            <w:rPr>
              <w:rFonts w:ascii="Arial" w:eastAsia="Arial" w:hAnsi="Arial" w:cs="Arial"/>
              <w:spacing w:val="1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0735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4"/>
          <w:sz w:val="16"/>
          <w:szCs w:val="16"/>
          <w:lang w:val="en-GB"/>
          <w:rPrChange w:id="10736" w:author="Filipe Santana" w:date="2016-01-03T15:57:00Z">
            <w:rPr>
              <w:rFonts w:ascii="Arial" w:eastAsia="Arial" w:hAnsi="Arial" w:cs="Arial"/>
              <w:i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073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8"/>
          <w:sz w:val="16"/>
          <w:szCs w:val="16"/>
          <w:lang w:val="en-GB"/>
          <w:rPrChange w:id="10738" w:author="Filipe Santana" w:date="2016-01-03T15:57:00Z">
            <w:rPr>
              <w:rFonts w:ascii="Arial" w:eastAsia="Arial" w:hAnsi="Arial" w:cs="Arial"/>
              <w:i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73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(2009)</w:t>
      </w:r>
      <w:r w:rsidRPr="00E52A5C">
        <w:rPr>
          <w:rFonts w:ascii="Arial" w:eastAsia="Arial" w:hAnsi="Arial" w:cs="Arial"/>
          <w:spacing w:val="29"/>
          <w:w w:val="89"/>
          <w:sz w:val="16"/>
          <w:szCs w:val="16"/>
          <w:lang w:val="en-GB"/>
          <w:rPrChange w:id="10740" w:author="Filipe Santana" w:date="2016-01-03T15:57:00Z">
            <w:rPr>
              <w:rFonts w:ascii="Arial" w:eastAsia="Arial" w:hAnsi="Arial" w:cs="Arial"/>
              <w:spacing w:val="2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74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described</w:t>
      </w:r>
      <w:r w:rsidRPr="00E52A5C">
        <w:rPr>
          <w:rFonts w:ascii="Arial" w:eastAsia="Arial" w:hAnsi="Arial" w:cs="Arial"/>
          <w:spacing w:val="13"/>
          <w:w w:val="89"/>
          <w:sz w:val="16"/>
          <w:szCs w:val="16"/>
          <w:lang w:val="en-GB"/>
          <w:rPrChange w:id="10742" w:author="Filipe Santana" w:date="2016-01-03T15:57:00Z">
            <w:rPr>
              <w:rFonts w:ascii="Arial" w:eastAsia="Arial" w:hAnsi="Arial" w:cs="Arial"/>
              <w:spacing w:val="1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that,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074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4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until</w:t>
      </w:r>
      <w:r w:rsidRPr="00E52A5C">
        <w:rPr>
          <w:rFonts w:ascii="Arial" w:eastAsia="Arial" w:hAnsi="Arial" w:cs="Arial"/>
          <w:spacing w:val="12"/>
          <w:sz w:val="16"/>
          <w:szCs w:val="16"/>
          <w:lang w:val="en-GB"/>
          <w:rPrChange w:id="10746" w:author="Filipe Santana" w:date="2016-01-03T15:57:00Z">
            <w:rPr>
              <w:rFonts w:ascii="Arial" w:eastAsia="Arial" w:hAnsi="Arial" w:cs="Arial"/>
              <w:spacing w:val="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074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2009,</w:t>
      </w:r>
      <w:r w:rsidRPr="00E52A5C">
        <w:rPr>
          <w:rFonts w:ascii="Arial" w:eastAsia="Arial" w:hAnsi="Arial" w:cs="Arial"/>
          <w:spacing w:val="29"/>
          <w:w w:val="89"/>
          <w:sz w:val="16"/>
          <w:szCs w:val="16"/>
          <w:lang w:val="en-GB"/>
          <w:rPrChange w:id="10748" w:author="Filipe Santana" w:date="2016-01-03T15:57:00Z">
            <w:rPr>
              <w:rFonts w:ascii="Arial" w:eastAsia="Arial" w:hAnsi="Arial" w:cs="Arial"/>
              <w:spacing w:val="2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68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75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tools</w:t>
      </w:r>
      <w:r w:rsidRPr="00E52A5C">
        <w:rPr>
          <w:rFonts w:ascii="Arial" w:eastAsia="Arial" w:hAnsi="Arial" w:cs="Arial"/>
          <w:spacing w:val="13"/>
          <w:w w:val="90"/>
          <w:sz w:val="16"/>
          <w:szCs w:val="16"/>
          <w:lang w:val="en-GB"/>
          <w:rPrChange w:id="10751" w:author="Filipe Santana" w:date="2016-01-03T15:57:00Z">
            <w:rPr>
              <w:rFonts w:ascii="Arial" w:eastAsia="Arial" w:hAnsi="Arial" w:cs="Arial"/>
              <w:spacing w:val="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75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7"/>
          <w:w w:val="90"/>
          <w:sz w:val="16"/>
          <w:szCs w:val="16"/>
          <w:lang w:val="en-GB"/>
          <w:rPrChange w:id="10753" w:author="Filipe Santana" w:date="2016-01-03T15:57:00Z">
            <w:rPr>
              <w:rFonts w:ascii="Arial" w:eastAsia="Arial" w:hAnsi="Arial" w:cs="Arial"/>
              <w:spacing w:val="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10754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755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75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ailable</w:t>
      </w:r>
      <w:r w:rsidRPr="00E52A5C">
        <w:rPr>
          <w:rFonts w:ascii="Arial" w:eastAsia="Arial" w:hAnsi="Arial" w:cs="Arial"/>
          <w:spacing w:val="11"/>
          <w:w w:val="90"/>
          <w:sz w:val="16"/>
          <w:szCs w:val="16"/>
          <w:lang w:val="en-GB"/>
          <w:rPrChange w:id="10757" w:author="Filipe Santana" w:date="2016-01-03T15:57:00Z">
            <w:rPr>
              <w:rFonts w:ascii="Arial" w:eastAsia="Arial" w:hAnsi="Arial" w:cs="Arial"/>
              <w:spacing w:val="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10759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7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10761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76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retri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763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7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al</w:t>
      </w:r>
      <w:r w:rsidRPr="00E52A5C">
        <w:rPr>
          <w:rFonts w:ascii="Arial" w:eastAsia="Arial" w:hAnsi="Arial" w:cs="Arial"/>
          <w:spacing w:val="39"/>
          <w:w w:val="88"/>
          <w:sz w:val="16"/>
          <w:szCs w:val="16"/>
          <w:lang w:val="en-GB"/>
          <w:rPrChange w:id="10765" w:author="Filipe Santana" w:date="2016-01-03T15:57:00Z">
            <w:rPr>
              <w:rFonts w:ascii="Arial" w:eastAsia="Arial" w:hAnsi="Arial" w:cs="Arial"/>
              <w:spacing w:val="3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7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5"/>
          <w:w w:val="88"/>
          <w:sz w:val="16"/>
          <w:szCs w:val="16"/>
          <w:lang w:val="en-GB"/>
          <w:rPrChange w:id="10767" w:author="Filipe Santana" w:date="2016-01-03T15:57:00Z">
            <w:rPr>
              <w:rFonts w:ascii="Arial" w:eastAsia="Arial" w:hAnsi="Arial" w:cs="Arial"/>
              <w:spacing w:val="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7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comparison</w:t>
      </w:r>
      <w:r w:rsidRPr="00E52A5C">
        <w:rPr>
          <w:rFonts w:ascii="Arial" w:eastAsia="Arial" w:hAnsi="Arial" w:cs="Arial"/>
          <w:spacing w:val="19"/>
          <w:w w:val="88"/>
          <w:sz w:val="16"/>
          <w:szCs w:val="16"/>
          <w:lang w:val="en-GB"/>
          <w:rPrChange w:id="10769" w:author="Filipe Santana" w:date="2016-01-03T15:57:00Z">
            <w:rPr>
              <w:rFonts w:ascii="Arial" w:eastAsia="Arial" w:hAnsi="Arial" w:cs="Arial"/>
              <w:spacing w:val="1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5"/>
          <w:sz w:val="16"/>
          <w:szCs w:val="16"/>
          <w:lang w:val="en-GB"/>
          <w:rPrChange w:id="10771" w:author="Filipe Santana" w:date="2016-01-03T15:57:00Z">
            <w:rPr>
              <w:rFonts w:ascii="Arial" w:eastAsia="Arial" w:hAnsi="Arial" w:cs="Arial"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biolog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0773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77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0775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77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These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7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tools</w:t>
      </w:r>
      <w:r w:rsidRPr="00E52A5C">
        <w:rPr>
          <w:rFonts w:ascii="Arial" w:eastAsia="Arial" w:hAnsi="Arial" w:cs="Arial"/>
          <w:spacing w:val="2"/>
          <w:w w:val="87"/>
          <w:sz w:val="16"/>
          <w:szCs w:val="16"/>
          <w:lang w:val="en-GB"/>
          <w:rPrChange w:id="10778" w:author="Filipe Santana" w:date="2016-01-03T15:57:00Z">
            <w:rPr>
              <w:rFonts w:ascii="Arial" w:eastAsia="Arial" w:hAnsi="Arial" w:cs="Arial"/>
              <w:spacing w:val="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7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-4"/>
          <w:w w:val="87"/>
          <w:sz w:val="16"/>
          <w:szCs w:val="16"/>
          <w:lang w:val="en-GB"/>
          <w:rPrChange w:id="10780" w:author="Filipe Santana" w:date="2016-01-03T15:57:00Z">
            <w:rPr>
              <w:rFonts w:ascii="Arial" w:eastAsia="Arial" w:hAnsi="Arial" w:cs="Arial"/>
              <w:spacing w:val="-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8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mainly</w:t>
      </w:r>
      <w:r w:rsidRPr="00E52A5C">
        <w:rPr>
          <w:rFonts w:ascii="Arial" w:eastAsia="Arial" w:hAnsi="Arial" w:cs="Arial"/>
          <w:spacing w:val="26"/>
          <w:w w:val="87"/>
          <w:sz w:val="16"/>
          <w:szCs w:val="16"/>
          <w:lang w:val="en-GB"/>
          <w:rPrChange w:id="10782" w:author="Filipe Santana" w:date="2016-01-03T15:57:00Z">
            <w:rPr>
              <w:rFonts w:ascii="Arial" w:eastAsia="Arial" w:hAnsi="Arial" w:cs="Arial"/>
              <w:spacing w:val="2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8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784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8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oted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0786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8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0788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8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10790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structural</w:t>
      </w:r>
      <w:r w:rsidRPr="00E52A5C">
        <w:rPr>
          <w:rFonts w:ascii="Arial" w:eastAsia="Arial" w:hAnsi="Arial" w:cs="Arial"/>
          <w:spacing w:val="15"/>
          <w:w w:val="87"/>
          <w:sz w:val="16"/>
          <w:szCs w:val="16"/>
          <w:lang w:val="en-GB"/>
          <w:rPrChange w:id="10792" w:author="Filipe Santana" w:date="2016-01-03T15:57:00Z">
            <w:rPr>
              <w:rFonts w:ascii="Arial" w:eastAsia="Arial" w:hAnsi="Arial" w:cs="Arial"/>
              <w:spacing w:val="1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9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analysis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0794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9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5"/>
          <w:w w:val="87"/>
          <w:sz w:val="16"/>
          <w:szCs w:val="16"/>
          <w:lang w:val="en-GB"/>
          <w:rPrChange w:id="10796" w:author="Filipe Santana" w:date="2016-01-03T15:57:00Z">
            <w:rPr>
              <w:rFonts w:ascii="Arial" w:eastAsia="Arial" w:hAnsi="Arial" w:cs="Arial"/>
              <w:spacing w:val="5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79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10798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079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net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10800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80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orks</w:t>
      </w:r>
      <w:proofErr w:type="gramEnd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80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0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sequences</w:t>
      </w:r>
      <w:r w:rsidRPr="00E52A5C">
        <w:rPr>
          <w:rFonts w:ascii="Arial" w:eastAsia="Arial" w:hAnsi="Arial" w:cs="Arial"/>
          <w:spacing w:val="-9"/>
          <w:w w:val="84"/>
          <w:sz w:val="16"/>
          <w:szCs w:val="16"/>
          <w:lang w:val="en-GB"/>
          <w:rPrChange w:id="10804" w:author="Filipe Santana" w:date="2016-01-03T15:57:00Z">
            <w:rPr>
              <w:rFonts w:ascii="Arial" w:eastAsia="Arial" w:hAnsi="Arial" w:cs="Arial"/>
              <w:spacing w:val="-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0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12"/>
          <w:w w:val="84"/>
          <w:sz w:val="16"/>
          <w:szCs w:val="16"/>
          <w:lang w:val="en-GB"/>
          <w:rPrChange w:id="10806" w:author="Filipe Santana" w:date="2016-01-03T15:57:00Z">
            <w:rPr>
              <w:rFonts w:ascii="Arial" w:eastAsia="Arial" w:hAnsi="Arial" w:cs="Arial"/>
              <w:spacing w:val="1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0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path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10808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0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ays.</w:t>
      </w:r>
      <w:r w:rsidRPr="00E52A5C">
        <w:rPr>
          <w:rFonts w:ascii="Arial" w:eastAsia="Arial" w:hAnsi="Arial" w:cs="Arial"/>
          <w:spacing w:val="33"/>
          <w:w w:val="84"/>
          <w:sz w:val="16"/>
          <w:szCs w:val="16"/>
          <w:lang w:val="en-GB"/>
          <w:rPrChange w:id="10810" w:author="Filipe Santana" w:date="2016-01-03T15:57:00Z">
            <w:rPr>
              <w:rFonts w:ascii="Arial" w:eastAsia="Arial" w:hAnsi="Arial" w:cs="Arial"/>
              <w:spacing w:val="3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1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These</w:t>
      </w:r>
      <w:r w:rsidRPr="00E52A5C">
        <w:rPr>
          <w:rFonts w:ascii="Arial" w:eastAsia="Arial" w:hAnsi="Arial" w:cs="Arial"/>
          <w:spacing w:val="4"/>
          <w:w w:val="84"/>
          <w:sz w:val="16"/>
          <w:szCs w:val="16"/>
          <w:lang w:val="en-GB"/>
          <w:rPrChange w:id="10812" w:author="Filipe Santana" w:date="2016-01-03T15:57:00Z">
            <w:rPr>
              <w:rFonts w:ascii="Arial" w:eastAsia="Arial" w:hAnsi="Arial" w:cs="Arial"/>
              <w:spacing w:val="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1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tools</w:t>
      </w:r>
      <w:r w:rsidRPr="00E52A5C">
        <w:rPr>
          <w:rFonts w:ascii="Arial" w:eastAsia="Arial" w:hAnsi="Arial" w:cs="Arial"/>
          <w:spacing w:val="23"/>
          <w:w w:val="84"/>
          <w:sz w:val="16"/>
          <w:szCs w:val="16"/>
          <w:lang w:val="en-GB"/>
          <w:rPrChange w:id="10814" w:author="Filipe Santana" w:date="2016-01-03T15:57:00Z">
            <w:rPr>
              <w:rFonts w:ascii="Arial" w:eastAsia="Arial" w:hAnsi="Arial" w:cs="Arial"/>
              <w:spacing w:val="2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1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16"/>
          <w:w w:val="84"/>
          <w:sz w:val="16"/>
          <w:szCs w:val="16"/>
          <w:lang w:val="en-GB"/>
          <w:rPrChange w:id="10816" w:author="Filipe Santana" w:date="2016-01-03T15:57:00Z">
            <w:rPr>
              <w:rFonts w:ascii="Arial" w:eastAsia="Arial" w:hAnsi="Arial" w:cs="Arial"/>
              <w:spacing w:val="1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1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created</w:t>
      </w:r>
      <w:r w:rsidRPr="00E52A5C">
        <w:rPr>
          <w:rFonts w:ascii="Arial" w:eastAsia="Arial" w:hAnsi="Arial" w:cs="Arial"/>
          <w:spacing w:val="10"/>
          <w:w w:val="84"/>
          <w:sz w:val="16"/>
          <w:szCs w:val="16"/>
          <w:lang w:val="en-GB"/>
          <w:rPrChange w:id="10818" w:author="Filipe Santana" w:date="2016-01-03T15:57:00Z">
            <w:rPr>
              <w:rFonts w:ascii="Arial" w:eastAsia="Arial" w:hAnsi="Arial" w:cs="Arial"/>
              <w:spacing w:val="1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81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because</w:t>
      </w:r>
      <w:r w:rsidRPr="00E52A5C">
        <w:rPr>
          <w:rFonts w:ascii="Arial" w:eastAsia="Arial" w:hAnsi="Arial" w:cs="Arial"/>
          <w:spacing w:val="-7"/>
          <w:w w:val="84"/>
          <w:sz w:val="16"/>
          <w:szCs w:val="16"/>
          <w:lang w:val="en-GB"/>
          <w:rPrChange w:id="10820" w:author="Filipe Santana" w:date="2016-01-03T15:57:00Z">
            <w:rPr>
              <w:rFonts w:ascii="Arial" w:eastAsia="Arial" w:hAnsi="Arial" w:cs="Arial"/>
              <w:spacing w:val="-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(in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0822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82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most</w:t>
      </w:r>
      <w:r w:rsidRPr="00E52A5C">
        <w:rPr>
          <w:rFonts w:ascii="Arial" w:eastAsia="Arial" w:hAnsi="Arial" w:cs="Arial"/>
          <w:spacing w:val="9"/>
          <w:w w:val="86"/>
          <w:sz w:val="16"/>
          <w:szCs w:val="16"/>
          <w:lang w:val="en-GB"/>
          <w:rPrChange w:id="10824" w:author="Filipe Santana" w:date="2016-01-03T15:57:00Z">
            <w:rPr>
              <w:rFonts w:ascii="Arial" w:eastAsia="Arial" w:hAnsi="Arial" w:cs="Arial"/>
              <w:spacing w:val="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82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cases),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82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databases</w:t>
      </w:r>
      <w:r w:rsidRPr="00E52A5C">
        <w:rPr>
          <w:rFonts w:ascii="Arial" w:eastAsia="Arial" w:hAnsi="Arial" w:cs="Arial"/>
          <w:spacing w:val="-9"/>
          <w:w w:val="83"/>
          <w:sz w:val="16"/>
          <w:szCs w:val="16"/>
          <w:lang w:val="en-GB"/>
          <w:rPrChange w:id="10827" w:author="Filipe Santana" w:date="2016-01-03T15:57:00Z">
            <w:rPr>
              <w:rFonts w:ascii="Arial" w:eastAsia="Arial" w:hAnsi="Arial" w:cs="Arial"/>
              <w:spacing w:val="-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828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2"/>
          <w:w w:val="83"/>
          <w:sz w:val="16"/>
          <w:szCs w:val="16"/>
          <w:lang w:val="en-GB"/>
          <w:rPrChange w:id="10829" w:author="Filipe Santana" w:date="2016-01-03T15:57:00Z">
            <w:rPr>
              <w:rFonts w:ascii="Arial" w:eastAsia="Arial" w:hAnsi="Arial" w:cs="Arial"/>
              <w:spacing w:val="-2"/>
              <w:w w:val="83"/>
              <w:sz w:val="16"/>
              <w:szCs w:val="16"/>
            </w:rPr>
          </w:rPrChange>
        </w:rPr>
        <w:t>av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0830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9"/>
          <w:w w:val="83"/>
          <w:sz w:val="16"/>
          <w:szCs w:val="16"/>
          <w:lang w:val="en-GB"/>
          <w:rPrChange w:id="10831" w:author="Filipe Santana" w:date="2016-01-03T15:57:00Z">
            <w:rPr>
              <w:rFonts w:ascii="Arial" w:eastAsia="Arial" w:hAnsi="Arial" w:cs="Arial"/>
              <w:spacing w:val="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3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di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833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3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ferent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10835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3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purposes,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10837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3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di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83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4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ferent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10841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4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methodologies</w:t>
      </w:r>
      <w:r w:rsidRPr="00E52A5C">
        <w:rPr>
          <w:rFonts w:ascii="Arial" w:eastAsia="Arial" w:hAnsi="Arial" w:cs="Arial"/>
          <w:spacing w:val="28"/>
          <w:w w:val="87"/>
          <w:sz w:val="16"/>
          <w:szCs w:val="16"/>
          <w:lang w:val="en-GB"/>
          <w:rPrChange w:id="10843" w:author="Filipe Santana" w:date="2016-01-03T15:57:00Z">
            <w:rPr>
              <w:rFonts w:ascii="Arial" w:eastAsia="Arial" w:hAnsi="Arial" w:cs="Arial"/>
              <w:spacing w:val="2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 h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845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4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10847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4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10849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5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maintained,</w:t>
      </w:r>
      <w:r w:rsidRPr="00E52A5C">
        <w:rPr>
          <w:rFonts w:ascii="Arial" w:eastAsia="Arial" w:hAnsi="Arial" w:cs="Arial"/>
          <w:spacing w:val="17"/>
          <w:w w:val="88"/>
          <w:sz w:val="16"/>
          <w:szCs w:val="16"/>
          <w:lang w:val="en-GB"/>
          <w:rPrChange w:id="10852" w:author="Filipe Santana" w:date="2016-01-03T15:57:00Z">
            <w:rPr>
              <w:rFonts w:ascii="Arial" w:eastAsia="Arial" w:hAnsi="Arial" w:cs="Arial"/>
              <w:spacing w:val="1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5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10854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5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incorporate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10856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5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implicit assumptions.</w:t>
      </w:r>
      <w:commentRangeEnd w:id="10710"/>
      <w:r w:rsidR="001A023A">
        <w:rPr>
          <w:rStyle w:val="Refdecomentrio"/>
        </w:rPr>
        <w:commentReference w:id="10710"/>
      </w:r>
    </w:p>
    <w:p w14:paraId="0F9DB0C2" w14:textId="58F0F323" w:rsidR="00E6733B" w:rsidRPr="00E52A5C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1085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5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H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86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6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862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863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6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10865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6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10867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0868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86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87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</w:t>
      </w:r>
      <w:proofErr w:type="gramEnd"/>
      <w:r w:rsidRPr="00E52A5C">
        <w:rPr>
          <w:rFonts w:ascii="Arial" w:eastAsia="Arial" w:hAnsi="Arial" w:cs="Arial"/>
          <w:spacing w:val="18"/>
          <w:w w:val="88"/>
          <w:sz w:val="16"/>
          <w:szCs w:val="16"/>
          <w:lang w:val="en-GB"/>
          <w:rPrChange w:id="10871" w:author="Filipe Santana" w:date="2016-01-03T15:57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finding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0873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7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certain 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10875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7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ad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0877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7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antages</w:t>
      </w:r>
      <w:ins w:id="10879" w:author="Filipe Santana" w:date="2016-01-03T22:39:00Z">
        <w:r w:rsidR="00E10307">
          <w:rPr>
            <w:rFonts w:ascii="Arial" w:eastAsia="Arial" w:hAnsi="Arial" w:cs="Arial"/>
            <w:w w:val="87"/>
            <w:sz w:val="16"/>
            <w:szCs w:val="16"/>
            <w:lang w:val="en-GB"/>
          </w:rPr>
          <w:t>,</w:t>
        </w:r>
      </w:ins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10880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 are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0882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0883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aw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088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30"/>
          <w:w w:val="86"/>
          <w:sz w:val="16"/>
          <w:szCs w:val="16"/>
          <w:lang w:val="en-GB"/>
          <w:rPrChange w:id="10885" w:author="Filipe Santana" w:date="2016-01-03T15:57:00Z">
            <w:rPr>
              <w:rFonts w:ascii="Arial" w:eastAsia="Arial" w:hAnsi="Arial" w:cs="Arial"/>
              <w:spacing w:val="3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9"/>
          <w:sz w:val="16"/>
          <w:szCs w:val="16"/>
          <w:lang w:val="en-GB"/>
          <w:rPrChange w:id="10887" w:author="Filipe Santana" w:date="2016-01-03T15:57:00Z">
            <w:rPr>
              <w:rFonts w:ascii="Arial" w:eastAsia="Arial" w:hAnsi="Arial" w:cs="Arial"/>
              <w:spacing w:val="1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88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current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8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limitations,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10890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9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such</w:t>
      </w:r>
      <w:r w:rsidRPr="00E52A5C">
        <w:rPr>
          <w:rFonts w:ascii="Arial" w:eastAsia="Arial" w:hAnsi="Arial" w:cs="Arial"/>
          <w:spacing w:val="19"/>
          <w:w w:val="87"/>
          <w:sz w:val="16"/>
          <w:szCs w:val="16"/>
          <w:lang w:val="en-GB"/>
          <w:rPrChange w:id="10892" w:author="Filipe Santana" w:date="2016-01-03T15:57:00Z">
            <w:rPr>
              <w:rFonts w:ascii="Arial" w:eastAsia="Arial" w:hAnsi="Arial" w:cs="Arial"/>
              <w:spacing w:val="1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9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10894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9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scaling</w:t>
      </w:r>
      <w:r w:rsidRPr="00E52A5C">
        <w:rPr>
          <w:rFonts w:ascii="Arial" w:eastAsia="Arial" w:hAnsi="Arial" w:cs="Arial"/>
          <w:spacing w:val="38"/>
          <w:w w:val="87"/>
          <w:sz w:val="16"/>
          <w:szCs w:val="16"/>
          <w:lang w:val="en-GB"/>
          <w:rPrChange w:id="10896" w:author="Filipe Santana" w:date="2016-01-03T15:57:00Z">
            <w:rPr>
              <w:rFonts w:ascii="Arial" w:eastAsia="Arial" w:hAnsi="Arial" w:cs="Arial"/>
              <w:spacing w:val="3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9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problems </w:t>
      </w:r>
      <w:r w:rsidRPr="00E52A5C">
        <w:rPr>
          <w:rFonts w:ascii="Arial" w:eastAsia="Arial" w:hAnsi="Arial" w:cs="Arial"/>
          <w:spacing w:val="4"/>
          <w:w w:val="87"/>
          <w:sz w:val="16"/>
          <w:szCs w:val="16"/>
          <w:lang w:val="en-GB"/>
          <w:rPrChange w:id="10898" w:author="Filipe Santana" w:date="2016-01-03T15:57:00Z">
            <w:rPr>
              <w:rFonts w:ascii="Arial" w:eastAsia="Arial" w:hAnsi="Arial" w:cs="Arial"/>
              <w:spacing w:val="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89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34"/>
          <w:w w:val="87"/>
          <w:sz w:val="16"/>
          <w:szCs w:val="16"/>
          <w:lang w:val="en-GB"/>
          <w:rPrChange w:id="10900" w:author="Filipe Santana" w:date="2016-01-03T15:57:00Z">
            <w:rPr>
              <w:rFonts w:ascii="Arial" w:eastAsia="Arial" w:hAnsi="Arial" w:cs="Arial"/>
              <w:spacing w:val="3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0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increasing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10902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0904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0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size</w:t>
      </w:r>
      <w:r w:rsidRPr="00E52A5C">
        <w:rPr>
          <w:rFonts w:ascii="Arial" w:eastAsia="Arial" w:hAnsi="Arial" w:cs="Arial"/>
          <w:spacing w:val="23"/>
          <w:w w:val="87"/>
          <w:sz w:val="16"/>
          <w:szCs w:val="16"/>
          <w:lang w:val="en-GB"/>
          <w:rPrChange w:id="10906" w:author="Filipe Santana" w:date="2016-01-03T15:57:00Z">
            <w:rPr>
              <w:rFonts w:ascii="Arial" w:eastAsia="Arial" w:hAnsi="Arial" w:cs="Arial"/>
              <w:spacing w:val="2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10908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0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data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1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0911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1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ontologies.</w:t>
      </w:r>
      <w:r w:rsidRPr="00E52A5C">
        <w:rPr>
          <w:rFonts w:ascii="Arial" w:eastAsia="Arial" w:hAnsi="Arial" w:cs="Arial"/>
          <w:spacing w:val="38"/>
          <w:w w:val="88"/>
          <w:sz w:val="16"/>
          <w:szCs w:val="16"/>
          <w:lang w:val="en-GB"/>
          <w:rPrChange w:id="10913" w:author="Filipe Santana" w:date="2016-01-03T15:57:00Z">
            <w:rPr>
              <w:rFonts w:ascii="Arial" w:eastAsia="Arial" w:hAnsi="Arial" w:cs="Arial"/>
              <w:spacing w:val="3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1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Other</w:t>
      </w:r>
      <w:r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10915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1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limitation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0917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0919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2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3"/>
          <w:w w:val="88"/>
          <w:sz w:val="16"/>
          <w:szCs w:val="16"/>
          <w:lang w:val="en-GB"/>
          <w:rPrChange w:id="10921" w:author="Filipe Santana" w:date="2016-01-03T15:57:00Z">
            <w:rPr>
              <w:rFonts w:ascii="Arial" w:eastAsia="Arial" w:hAnsi="Arial" w:cs="Arial"/>
              <w:spacing w:val="1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2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understanding</w:t>
      </w:r>
      <w:r w:rsidRPr="00E52A5C">
        <w:rPr>
          <w:rFonts w:ascii="Arial" w:eastAsia="Arial" w:hAnsi="Arial" w:cs="Arial"/>
          <w:spacing w:val="25"/>
          <w:w w:val="88"/>
          <w:sz w:val="16"/>
          <w:szCs w:val="16"/>
          <w:lang w:val="en-GB"/>
          <w:rPrChange w:id="10923" w:author="Filipe Santana" w:date="2016-01-03T15:57:00Z">
            <w:rPr>
              <w:rFonts w:ascii="Arial" w:eastAsia="Arial" w:hAnsi="Arial" w:cs="Arial"/>
              <w:spacing w:val="25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9"/>
          <w:sz w:val="16"/>
          <w:szCs w:val="16"/>
          <w:lang w:val="en-GB"/>
          <w:rPrChange w:id="10925" w:author="Filipe Santana" w:date="2016-01-03T15:57:00Z">
            <w:rPr>
              <w:rFonts w:ascii="Arial" w:eastAsia="Arial" w:hAnsi="Arial" w:cs="Arial"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0926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 xml:space="preserve">the ontological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2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representation</w:t>
      </w:r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10928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2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10930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0931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6"/>
          <w:w w:val="79"/>
          <w:sz w:val="16"/>
          <w:szCs w:val="16"/>
          <w:lang w:val="en-GB"/>
          <w:rPrChange w:id="10932" w:author="Filipe Santana" w:date="2016-01-03T15:57:00Z">
            <w:rPr>
              <w:rFonts w:ascii="Arial" w:eastAsia="Arial" w:hAnsi="Arial" w:cs="Arial"/>
              <w:spacing w:val="-6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0933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usability</w:t>
      </w:r>
      <w:r w:rsidRPr="00E52A5C">
        <w:rPr>
          <w:rFonts w:ascii="Arial" w:eastAsia="Arial" w:hAnsi="Arial" w:cs="Arial"/>
          <w:spacing w:val="-7"/>
          <w:w w:val="94"/>
          <w:sz w:val="16"/>
          <w:szCs w:val="16"/>
          <w:lang w:val="en-GB"/>
          <w:rPrChange w:id="10934" w:author="Filipe Santana" w:date="2016-01-03T15:57:00Z">
            <w:rPr>
              <w:rFonts w:ascii="Arial" w:eastAsia="Arial" w:hAnsi="Arial" w:cs="Arial"/>
              <w:spacing w:val="-7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0935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point</w:t>
      </w:r>
      <w:r w:rsidRPr="00E52A5C">
        <w:rPr>
          <w:rFonts w:ascii="Arial" w:eastAsia="Arial" w:hAnsi="Arial" w:cs="Arial"/>
          <w:spacing w:val="-12"/>
          <w:w w:val="94"/>
          <w:sz w:val="16"/>
          <w:szCs w:val="16"/>
          <w:lang w:val="en-GB"/>
          <w:rPrChange w:id="10936" w:author="Filipe Santana" w:date="2016-01-03T15:57:00Z">
            <w:rPr>
              <w:rFonts w:ascii="Arial" w:eastAsia="Arial" w:hAnsi="Arial" w:cs="Arial"/>
              <w:spacing w:val="-12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938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93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vi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0940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9"/>
          <w:w w:val="90"/>
          <w:sz w:val="16"/>
          <w:szCs w:val="16"/>
          <w:lang w:val="en-GB"/>
          <w:rPrChange w:id="10941" w:author="Filipe Santana" w:date="2016-01-03T15:57:00Z">
            <w:rPr>
              <w:rFonts w:ascii="Arial" w:eastAsia="Arial" w:hAnsi="Arial" w:cs="Arial"/>
              <w:spacing w:val="-9"/>
              <w:w w:val="90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94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11"/>
          <w:w w:val="90"/>
          <w:sz w:val="16"/>
          <w:szCs w:val="16"/>
          <w:lang w:val="en-GB"/>
          <w:rPrChange w:id="10943" w:author="Filipe Santana" w:date="2016-01-03T15:57:00Z">
            <w:rPr>
              <w:rFonts w:ascii="Arial" w:eastAsia="Arial" w:hAnsi="Arial" w:cs="Arial"/>
              <w:spacing w:val="1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94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3"/>
          <w:w w:val="90"/>
          <w:sz w:val="16"/>
          <w:szCs w:val="16"/>
          <w:lang w:val="en-GB"/>
          <w:rPrChange w:id="10945" w:author="Filipe Santana" w:date="2016-01-03T15:57:00Z">
            <w:rPr>
              <w:rFonts w:ascii="Arial" w:eastAsia="Arial" w:hAnsi="Arial" w:cs="Arial"/>
              <w:spacing w:val="-1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094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description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10947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0949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5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9"/>
          <w:w w:val="87"/>
          <w:sz w:val="16"/>
          <w:szCs w:val="16"/>
          <w:lang w:val="en-GB"/>
          <w:rPrChange w:id="10951" w:author="Filipe Santana" w:date="2016-01-03T15:57:00Z">
            <w:rPr>
              <w:rFonts w:ascii="Arial" w:eastAsia="Arial" w:hAnsi="Arial" w:cs="Arial"/>
              <w:spacing w:val="-9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formal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95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aspects</w:t>
      </w:r>
      <w:r w:rsidRPr="00E52A5C">
        <w:rPr>
          <w:rFonts w:ascii="Arial" w:eastAsia="Arial" w:hAnsi="Arial" w:cs="Arial"/>
          <w:spacing w:val="-10"/>
          <w:w w:val="85"/>
          <w:sz w:val="16"/>
          <w:szCs w:val="16"/>
          <w:lang w:val="en-GB"/>
          <w:rPrChange w:id="10954" w:author="Filipe Santana" w:date="2016-01-03T15:57:00Z">
            <w:rPr>
              <w:rFonts w:ascii="Arial" w:eastAsia="Arial" w:hAnsi="Arial" w:cs="Arial"/>
              <w:spacing w:val="-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95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entails</w:t>
      </w:r>
      <w:r w:rsidRPr="00E52A5C">
        <w:rPr>
          <w:rFonts w:ascii="Arial" w:eastAsia="Arial" w:hAnsi="Arial" w:cs="Arial"/>
          <w:spacing w:val="24"/>
          <w:w w:val="85"/>
          <w:sz w:val="16"/>
          <w:szCs w:val="16"/>
          <w:lang w:val="en-GB"/>
          <w:rPrChange w:id="10956" w:author="Filipe Santana" w:date="2016-01-03T15:57:00Z">
            <w:rPr>
              <w:rFonts w:ascii="Arial" w:eastAsia="Arial" w:hAnsi="Arial" w:cs="Arial"/>
              <w:spacing w:val="2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95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w w:val="85"/>
          <w:sz w:val="16"/>
          <w:szCs w:val="16"/>
          <w:lang w:val="en-GB"/>
          <w:rPrChange w:id="10958" w:author="Filipe Santana" w:date="2016-01-03T15:57:00Z">
            <w:rPr>
              <w:rFonts w:ascii="Arial" w:eastAsia="Arial" w:hAnsi="Arial" w:cs="Arial"/>
              <w:spacing w:val="-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959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deeper</w:t>
      </w:r>
      <w:r w:rsidRPr="00E52A5C">
        <w:rPr>
          <w:rFonts w:ascii="Arial" w:eastAsia="Arial" w:hAnsi="Arial" w:cs="Arial"/>
          <w:spacing w:val="1"/>
          <w:w w:val="85"/>
          <w:sz w:val="16"/>
          <w:szCs w:val="16"/>
          <w:lang w:val="en-GB"/>
          <w:rPrChange w:id="10960" w:author="Filipe Santana" w:date="2016-01-03T15:57:00Z">
            <w:rPr>
              <w:rFonts w:ascii="Arial" w:eastAsia="Arial" w:hAnsi="Arial" w:cs="Arial"/>
              <w:spacing w:val="1"/>
              <w:w w:val="8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0961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understanding </w:t>
      </w:r>
      <w:r w:rsidRPr="00E52A5C">
        <w:rPr>
          <w:rFonts w:ascii="Arial" w:eastAsia="Arial" w:hAnsi="Arial" w:cs="Arial"/>
          <w:spacing w:val="3"/>
          <w:w w:val="85"/>
          <w:sz w:val="16"/>
          <w:szCs w:val="16"/>
          <w:lang w:val="en-GB"/>
          <w:rPrChange w:id="10962" w:author="Filipe Santana" w:date="2016-01-03T15:57:00Z">
            <w:rPr>
              <w:rFonts w:ascii="Arial" w:eastAsia="Arial" w:hAnsi="Arial" w:cs="Arial"/>
              <w:spacing w:val="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proofErr w:type="gramEnd"/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0964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6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 ontology(</w:t>
      </w:r>
      <w:proofErr w:type="spell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6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ies</w:t>
      </w:r>
      <w:proofErr w:type="spellEnd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6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) </w:t>
      </w:r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  <w:rPrChange w:id="10968" w:author="Filipe Santana" w:date="2016-01-03T15:57:00Z">
            <w:rPr>
              <w:rFonts w:ascii="Arial" w:eastAsia="Arial" w:hAnsi="Arial" w:cs="Arial"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6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used,</w:t>
      </w:r>
      <w:r w:rsidRPr="00E52A5C">
        <w:rPr>
          <w:rFonts w:ascii="Arial" w:eastAsia="Arial" w:hAnsi="Arial" w:cs="Arial"/>
          <w:spacing w:val="-12"/>
          <w:w w:val="87"/>
          <w:sz w:val="16"/>
          <w:szCs w:val="16"/>
          <w:lang w:val="en-GB"/>
          <w:rPrChange w:id="10970" w:author="Filipe Santana" w:date="2016-01-03T15:57:00Z">
            <w:rPr>
              <w:rFonts w:ascii="Arial" w:eastAsia="Arial" w:hAnsi="Arial" w:cs="Arial"/>
              <w:spacing w:val="-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097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33"/>
          <w:w w:val="87"/>
          <w:sz w:val="16"/>
          <w:szCs w:val="16"/>
          <w:lang w:val="en-GB"/>
          <w:rPrChange w:id="10972" w:author="Filipe Santana" w:date="2016-01-03T15:57:00Z">
            <w:rPr>
              <w:rFonts w:ascii="Arial" w:eastAsia="Arial" w:hAnsi="Arial" w:cs="Arial"/>
              <w:spacing w:val="3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is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97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not</w:t>
      </w:r>
      <w:r w:rsidRPr="00E52A5C">
        <w:rPr>
          <w:rFonts w:ascii="Arial" w:eastAsia="Arial" w:hAnsi="Arial" w:cs="Arial"/>
          <w:spacing w:val="18"/>
          <w:w w:val="84"/>
          <w:sz w:val="16"/>
          <w:szCs w:val="16"/>
          <w:lang w:val="en-GB"/>
          <w:rPrChange w:id="10975" w:author="Filipe Santana" w:date="2016-01-03T15:57:00Z">
            <w:rPr>
              <w:rFonts w:ascii="Arial" w:eastAsia="Arial" w:hAnsi="Arial" w:cs="Arial"/>
              <w:spacing w:val="1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97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required</w:t>
      </w:r>
      <w:r w:rsidRPr="00E52A5C">
        <w:rPr>
          <w:rFonts w:ascii="Arial" w:eastAsia="Arial" w:hAnsi="Arial" w:cs="Arial"/>
          <w:spacing w:val="37"/>
          <w:w w:val="84"/>
          <w:sz w:val="16"/>
          <w:szCs w:val="16"/>
          <w:lang w:val="en-GB"/>
          <w:rPrChange w:id="10977" w:author="Filipe Santana" w:date="2016-01-03T15:57:00Z">
            <w:rPr>
              <w:rFonts w:ascii="Arial" w:eastAsia="Arial" w:hAnsi="Arial" w:cs="Arial"/>
              <w:spacing w:val="3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97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25"/>
          <w:w w:val="84"/>
          <w:sz w:val="16"/>
          <w:szCs w:val="16"/>
          <w:lang w:val="en-GB"/>
          <w:rPrChange w:id="10979" w:author="Filipe Santana" w:date="2016-01-03T15:57:00Z">
            <w:rPr>
              <w:rFonts w:ascii="Arial" w:eastAsia="Arial" w:hAnsi="Arial" w:cs="Arial"/>
              <w:spacing w:val="2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980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creating</w:t>
      </w:r>
      <w:r w:rsidRPr="00E52A5C">
        <w:rPr>
          <w:rFonts w:ascii="Arial" w:eastAsia="Arial" w:hAnsi="Arial" w:cs="Arial"/>
          <w:spacing w:val="36"/>
          <w:w w:val="84"/>
          <w:sz w:val="16"/>
          <w:szCs w:val="16"/>
          <w:lang w:val="en-GB"/>
          <w:rPrChange w:id="10981" w:author="Filipe Santana" w:date="2016-01-03T15:57:00Z">
            <w:rPr>
              <w:rFonts w:ascii="Arial" w:eastAsia="Arial" w:hAnsi="Arial" w:cs="Arial"/>
              <w:spacing w:val="3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98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4"/>
          <w:w w:val="84"/>
          <w:sz w:val="16"/>
          <w:szCs w:val="16"/>
          <w:lang w:val="en-GB"/>
          <w:rPrChange w:id="10983" w:author="Filipe Santana" w:date="2016-01-03T15:57:00Z">
            <w:rPr>
              <w:rFonts w:ascii="Arial" w:eastAsia="Arial" w:hAnsi="Arial" w:cs="Arial"/>
              <w:spacing w:val="-4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098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schema</w:t>
      </w:r>
      <w:r w:rsidRPr="00E52A5C">
        <w:rPr>
          <w:rFonts w:ascii="Arial" w:eastAsia="Arial" w:hAnsi="Arial" w:cs="Arial"/>
          <w:spacing w:val="8"/>
          <w:w w:val="84"/>
          <w:sz w:val="16"/>
          <w:szCs w:val="16"/>
          <w:lang w:val="en-GB"/>
          <w:rPrChange w:id="10985" w:author="Filipe Santana" w:date="2016-01-03T15:57:00Z">
            <w:rPr>
              <w:rFonts w:ascii="Arial" w:eastAsia="Arial" w:hAnsi="Arial" w:cs="Arial"/>
              <w:spacing w:val="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0987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10988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informal</w:t>
      </w:r>
      <w:r w:rsidRPr="00E52A5C">
        <w:rPr>
          <w:rFonts w:ascii="Arial" w:eastAsia="Arial" w:hAnsi="Arial" w:cs="Arial"/>
          <w:spacing w:val="-3"/>
          <w:w w:val="96"/>
          <w:sz w:val="16"/>
          <w:szCs w:val="16"/>
          <w:lang w:val="en-GB"/>
          <w:rPrChange w:id="10989" w:author="Filipe Santana" w:date="2016-01-03T15:57:00Z">
            <w:rPr>
              <w:rFonts w:ascii="Arial" w:eastAsia="Arial" w:hAnsi="Arial" w:cs="Arial"/>
              <w:spacing w:val="-3"/>
              <w:w w:val="9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09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representation.</w:t>
      </w:r>
    </w:p>
    <w:p w14:paraId="2F92CAEF" w14:textId="77777777" w:rsidR="00E6733B" w:rsidRPr="00E52A5C" w:rsidRDefault="002C1A14">
      <w:pPr>
        <w:spacing w:before="1" w:after="0" w:line="285" w:lineRule="auto"/>
        <w:ind w:left="2062" w:right="-48" w:firstLine="239"/>
        <w:jc w:val="both"/>
        <w:rPr>
          <w:rFonts w:ascii="Arial" w:eastAsia="Arial" w:hAnsi="Arial" w:cs="Arial"/>
          <w:sz w:val="16"/>
          <w:szCs w:val="16"/>
          <w:lang w:val="en-GB"/>
          <w:rPrChange w:id="1099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9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Further</w:t>
      </w:r>
      <w:r w:rsidRPr="00E52A5C">
        <w:rPr>
          <w:rFonts w:ascii="Arial" w:eastAsia="Arial" w:hAnsi="Arial" w:cs="Arial"/>
          <w:spacing w:val="14"/>
          <w:w w:val="88"/>
          <w:sz w:val="16"/>
          <w:szCs w:val="16"/>
          <w:lang w:val="en-GB"/>
          <w:rPrChange w:id="10993" w:author="Filipe Santana" w:date="2016-01-03T15:57:00Z">
            <w:rPr>
              <w:rFonts w:ascii="Arial" w:eastAsia="Arial" w:hAnsi="Arial" w:cs="Arial"/>
              <w:spacing w:val="1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9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5"/>
          <w:w w:val="88"/>
          <w:sz w:val="16"/>
          <w:szCs w:val="16"/>
          <w:lang w:val="en-GB"/>
          <w:rPrChange w:id="10995" w:author="Filipe Santana" w:date="2016-01-03T15:57:00Z">
            <w:rPr>
              <w:rFonts w:ascii="Arial" w:eastAsia="Arial" w:hAnsi="Arial" w:cs="Arial"/>
              <w:spacing w:val="-5"/>
              <w:w w:val="88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0996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9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esti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0998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099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ations</w:t>
      </w:r>
      <w:r w:rsidRPr="00E52A5C">
        <w:rPr>
          <w:rFonts w:ascii="Arial" w:eastAsia="Arial" w:hAnsi="Arial" w:cs="Arial"/>
          <w:spacing w:val="27"/>
          <w:w w:val="88"/>
          <w:sz w:val="16"/>
          <w:szCs w:val="16"/>
          <w:lang w:val="en-GB"/>
          <w:rPrChange w:id="11000" w:author="Filipe Santana" w:date="2016-01-03T15:57:00Z">
            <w:rPr>
              <w:rFonts w:ascii="Arial" w:eastAsia="Arial" w:hAnsi="Arial" w:cs="Arial"/>
              <w:spacing w:val="2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0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11002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0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required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1004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8"/>
          <w:sz w:val="16"/>
          <w:szCs w:val="16"/>
          <w:lang w:val="en-GB"/>
          <w:rPrChange w:id="11006" w:author="Filipe Santana" w:date="2016-01-03T15:57:00Z">
            <w:rPr>
              <w:rFonts w:ascii="Arial" w:eastAsia="Arial" w:hAnsi="Arial" w:cs="Arial"/>
              <w:spacing w:val="-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0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address</w:t>
      </w:r>
      <w:r w:rsidRPr="00E52A5C">
        <w:rPr>
          <w:rFonts w:ascii="Arial" w:eastAsia="Arial" w:hAnsi="Arial" w:cs="Arial"/>
          <w:spacing w:val="-6"/>
          <w:w w:val="84"/>
          <w:sz w:val="16"/>
          <w:szCs w:val="16"/>
          <w:lang w:val="en-GB"/>
          <w:rPrChange w:id="11008" w:author="Filipe Santana" w:date="2016-01-03T15:57:00Z">
            <w:rPr>
              <w:rFonts w:ascii="Arial" w:eastAsia="Arial" w:hAnsi="Arial" w:cs="Arial"/>
              <w:spacing w:val="-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0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7"/>
          <w:w w:val="84"/>
          <w:sz w:val="16"/>
          <w:szCs w:val="16"/>
          <w:lang w:val="en-GB"/>
          <w:rPrChange w:id="11010" w:author="Filipe Santana" w:date="2016-01-03T15:57:00Z">
            <w:rPr>
              <w:rFonts w:ascii="Arial" w:eastAsia="Arial" w:hAnsi="Arial" w:cs="Arial"/>
              <w:spacing w:val="7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11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impact  that</w:t>
      </w:r>
      <w:proofErr w:type="gramEnd"/>
      <w:r w:rsidRPr="00E52A5C">
        <w:rPr>
          <w:rFonts w:ascii="Arial" w:eastAsia="Arial" w:hAnsi="Arial" w:cs="Arial"/>
          <w:spacing w:val="13"/>
          <w:w w:val="84"/>
          <w:sz w:val="16"/>
          <w:szCs w:val="16"/>
          <w:lang w:val="en-GB"/>
          <w:rPrChange w:id="11012" w:author="Filipe Santana" w:date="2016-01-03T15:57:00Z">
            <w:rPr>
              <w:rFonts w:ascii="Arial" w:eastAsia="Arial" w:hAnsi="Arial" w:cs="Arial"/>
              <w:spacing w:val="13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13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database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1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updates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11015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1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11017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1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generate.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11019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2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11"/>
          <w:w w:val="86"/>
          <w:sz w:val="16"/>
          <w:szCs w:val="16"/>
          <w:lang w:val="en-GB"/>
          <w:rPrChange w:id="11021" w:author="Filipe Santana" w:date="2016-01-03T15:57:00Z">
            <w:rPr>
              <w:rFonts w:ascii="Arial" w:eastAsia="Arial" w:hAnsi="Arial" w:cs="Arial"/>
              <w:spacing w:val="-1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2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updates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11023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2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11025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0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generate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11027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1028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modification</w:t>
      </w:r>
      <w:r w:rsidRPr="00E52A5C">
        <w:rPr>
          <w:rFonts w:ascii="Arial" w:eastAsia="Arial" w:hAnsi="Arial" w:cs="Arial"/>
          <w:spacing w:val="-7"/>
          <w:w w:val="94"/>
          <w:sz w:val="16"/>
          <w:szCs w:val="16"/>
          <w:lang w:val="en-GB"/>
          <w:rPrChange w:id="11029" w:author="Filipe Santana" w:date="2016-01-03T15:57:00Z">
            <w:rPr>
              <w:rFonts w:ascii="Arial" w:eastAsia="Arial" w:hAnsi="Arial" w:cs="Arial"/>
              <w:spacing w:val="-7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11031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3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schema</w:t>
      </w:r>
      <w:r w:rsidRPr="00E52A5C">
        <w:rPr>
          <w:rFonts w:ascii="Arial" w:eastAsia="Arial" w:hAnsi="Arial" w:cs="Arial"/>
          <w:spacing w:val="-8"/>
          <w:w w:val="87"/>
          <w:sz w:val="16"/>
          <w:szCs w:val="16"/>
          <w:lang w:val="en-GB"/>
          <w:rPrChange w:id="11034" w:author="Filipe Santana" w:date="2016-01-03T15:57:00Z">
            <w:rPr>
              <w:rFonts w:ascii="Arial" w:eastAsia="Arial" w:hAnsi="Arial" w:cs="Arial"/>
              <w:spacing w:val="-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3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1036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1037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3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el</w:t>
      </w:r>
      <w:r w:rsidRPr="00E52A5C">
        <w:rPr>
          <w:rFonts w:ascii="Arial" w:eastAsia="Arial" w:hAnsi="Arial" w:cs="Arial"/>
          <w:spacing w:val="24"/>
          <w:w w:val="87"/>
          <w:sz w:val="16"/>
          <w:szCs w:val="16"/>
          <w:lang w:val="en-GB"/>
          <w:rPrChange w:id="11039" w:author="Filipe Santana" w:date="2016-01-03T15:57:00Z">
            <w:rPr>
              <w:rFonts w:ascii="Arial" w:eastAsia="Arial" w:hAnsi="Arial" w:cs="Arial"/>
              <w:spacing w:val="2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4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11041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4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1043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4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lead</w:t>
      </w:r>
      <w:r w:rsidRPr="00E52A5C">
        <w:rPr>
          <w:rFonts w:ascii="Arial" w:eastAsia="Arial" w:hAnsi="Arial" w:cs="Arial"/>
          <w:spacing w:val="3"/>
          <w:w w:val="87"/>
          <w:sz w:val="16"/>
          <w:szCs w:val="16"/>
          <w:lang w:val="en-GB"/>
          <w:rPrChange w:id="11045" w:author="Filipe Santana" w:date="2016-01-03T15:57:00Z">
            <w:rPr>
              <w:rFonts w:ascii="Arial" w:eastAsia="Arial" w:hAnsi="Arial" w:cs="Arial"/>
              <w:spacing w:val="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1047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4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adaptations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11049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11051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 interpretation</w:t>
      </w:r>
      <w:r w:rsidRPr="00E52A5C">
        <w:rPr>
          <w:rFonts w:ascii="Arial" w:eastAsia="Arial" w:hAnsi="Arial" w:cs="Arial"/>
          <w:spacing w:val="30"/>
          <w:w w:val="88"/>
          <w:sz w:val="16"/>
          <w:szCs w:val="16"/>
          <w:lang w:val="en-GB"/>
          <w:rPrChange w:id="11053" w:author="Filipe Santana" w:date="2016-01-03T15:57:00Z">
            <w:rPr>
              <w:rFonts w:ascii="Arial" w:eastAsia="Arial" w:hAnsi="Arial" w:cs="Arial"/>
              <w:spacing w:val="3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procedure,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5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such</w:t>
      </w:r>
      <w:r w:rsidRPr="00E52A5C">
        <w:rPr>
          <w:rFonts w:ascii="Arial" w:eastAsia="Arial" w:hAnsi="Arial" w:cs="Arial"/>
          <w:spacing w:val="28"/>
          <w:w w:val="84"/>
          <w:sz w:val="16"/>
          <w:szCs w:val="16"/>
          <w:lang w:val="en-GB"/>
          <w:rPrChange w:id="11056" w:author="Filipe Santana" w:date="2016-01-03T15:57:00Z">
            <w:rPr>
              <w:rFonts w:ascii="Arial" w:eastAsia="Arial" w:hAnsi="Arial" w:cs="Arial"/>
              <w:spacing w:val="28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5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11"/>
          <w:w w:val="84"/>
          <w:sz w:val="16"/>
          <w:szCs w:val="16"/>
          <w:lang w:val="en-GB"/>
          <w:rPrChange w:id="11058" w:author="Filipe Santana" w:date="2016-01-03T15:57:00Z">
            <w:rPr>
              <w:rFonts w:ascii="Arial" w:eastAsia="Arial" w:hAnsi="Arial" w:cs="Arial"/>
              <w:spacing w:val="11"/>
              <w:w w:val="84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059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table </w:t>
      </w:r>
      <w:r w:rsidRPr="00E52A5C">
        <w:rPr>
          <w:rFonts w:ascii="Arial" w:eastAsia="Arial" w:hAnsi="Arial" w:cs="Arial"/>
          <w:spacing w:val="1"/>
          <w:w w:val="84"/>
          <w:sz w:val="16"/>
          <w:szCs w:val="16"/>
          <w:lang w:val="en-GB"/>
          <w:rPrChange w:id="11060" w:author="Filipe Santana" w:date="2016-01-03T15:57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joins</w:t>
      </w:r>
      <w:proofErr w:type="gramEnd"/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106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11064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066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06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obsolescence</w:t>
      </w:r>
      <w:r w:rsidRPr="00E52A5C">
        <w:rPr>
          <w:rFonts w:ascii="Arial" w:eastAsia="Arial" w:hAnsi="Arial" w:cs="Arial"/>
          <w:spacing w:val="21"/>
          <w:w w:val="85"/>
          <w:sz w:val="16"/>
          <w:szCs w:val="16"/>
          <w:lang w:val="en-GB"/>
          <w:rPrChange w:id="11068" w:author="Filipe Santana" w:date="2016-01-03T15:57:00Z">
            <w:rPr>
              <w:rFonts w:ascii="Arial" w:eastAsia="Arial" w:hAnsi="Arial" w:cs="Arial"/>
              <w:spacing w:val="2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11070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7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certain</w:t>
      </w:r>
      <w:r w:rsidRPr="00E52A5C">
        <w:rPr>
          <w:rFonts w:ascii="Arial" w:eastAsia="Arial" w:hAnsi="Arial" w:cs="Arial"/>
          <w:spacing w:val="29"/>
          <w:w w:val="88"/>
          <w:sz w:val="16"/>
          <w:szCs w:val="16"/>
          <w:lang w:val="en-GB"/>
          <w:rPrChange w:id="11072" w:author="Filipe Santana" w:date="2016-01-03T15:57:00Z">
            <w:rPr>
              <w:rFonts w:ascii="Arial" w:eastAsia="Arial" w:hAnsi="Arial" w:cs="Arial"/>
              <w:spacing w:val="2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7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content.</w:t>
      </w:r>
      <w:r w:rsidRPr="00E52A5C">
        <w:rPr>
          <w:rFonts w:ascii="Arial" w:eastAsia="Arial" w:hAnsi="Arial" w:cs="Arial"/>
          <w:spacing w:val="36"/>
          <w:w w:val="88"/>
          <w:sz w:val="16"/>
          <w:szCs w:val="16"/>
          <w:lang w:val="en-GB"/>
          <w:rPrChange w:id="11074" w:author="Filipe Santana" w:date="2016-01-03T15:57:00Z">
            <w:rPr>
              <w:rFonts w:ascii="Arial" w:eastAsia="Arial" w:hAnsi="Arial" w:cs="Arial"/>
              <w:spacing w:val="3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1"/>
          <w:w w:val="88"/>
          <w:sz w:val="16"/>
          <w:szCs w:val="16"/>
          <w:lang w:val="en-GB"/>
          <w:rPrChange w:id="11075" w:author="Filipe Santana" w:date="2016-01-03T15:57:00Z">
            <w:rPr>
              <w:rFonts w:ascii="Arial" w:eastAsia="Arial" w:hAnsi="Arial" w:cs="Arial"/>
              <w:spacing w:val="-11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7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11077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7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1079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cu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1081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8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rently</w:t>
      </w:r>
      <w:proofErr w:type="spellEnd"/>
      <w:r w:rsidRPr="00E52A5C">
        <w:rPr>
          <w:rFonts w:ascii="Arial" w:eastAsia="Arial" w:hAnsi="Arial" w:cs="Arial"/>
          <w:spacing w:val="32"/>
          <w:w w:val="87"/>
          <w:sz w:val="16"/>
          <w:szCs w:val="16"/>
          <w:lang w:val="en-GB"/>
          <w:rPrChange w:id="11084" w:author="Filipe Santana" w:date="2016-01-03T15:57:00Z">
            <w:rPr>
              <w:rFonts w:ascii="Arial" w:eastAsia="Arial" w:hAnsi="Arial" w:cs="Arial"/>
              <w:spacing w:val="3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8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1086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1087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8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eloping</w:t>
      </w:r>
      <w:r w:rsidRPr="00E52A5C">
        <w:rPr>
          <w:rFonts w:ascii="Arial" w:eastAsia="Arial" w:hAnsi="Arial" w:cs="Arial"/>
          <w:spacing w:val="30"/>
          <w:w w:val="87"/>
          <w:sz w:val="16"/>
          <w:szCs w:val="16"/>
          <w:lang w:val="en-GB"/>
          <w:rPrChange w:id="11089" w:author="Filipe Santana" w:date="2016-01-03T15:57:00Z">
            <w:rPr>
              <w:rFonts w:ascii="Arial" w:eastAsia="Arial" w:hAnsi="Arial" w:cs="Arial"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6"/>
          <w:w w:val="87"/>
          <w:sz w:val="16"/>
          <w:szCs w:val="16"/>
          <w:lang w:val="en-GB"/>
          <w:rPrChange w:id="11091" w:author="Filipe Santana" w:date="2016-01-03T15:57:00Z">
            <w:rPr>
              <w:rFonts w:ascii="Arial" w:eastAsia="Arial" w:hAnsi="Arial" w:cs="Arial"/>
              <w:spacing w:val="-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09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system</w:t>
      </w:r>
      <w:r w:rsidRPr="00E52A5C">
        <w:rPr>
          <w:rFonts w:ascii="Arial" w:eastAsia="Arial" w:hAnsi="Arial" w:cs="Arial"/>
          <w:spacing w:val="1"/>
          <w:w w:val="87"/>
          <w:sz w:val="16"/>
          <w:szCs w:val="16"/>
          <w:lang w:val="en-GB"/>
          <w:rPrChange w:id="11093" w:author="Filipe Santana" w:date="2016-01-03T15:57:00Z">
            <w:rPr>
              <w:rFonts w:ascii="Arial" w:eastAsia="Arial" w:hAnsi="Arial" w:cs="Arial"/>
              <w:spacing w:val="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0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1095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9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support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11097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09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1099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0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interpretation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11101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0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procedure,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which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10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ould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1106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10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minimize </w:t>
      </w:r>
      <w:r w:rsidRPr="00E52A5C">
        <w:rPr>
          <w:rFonts w:ascii="Arial" w:eastAsia="Arial" w:hAnsi="Arial" w:cs="Arial"/>
          <w:spacing w:val="9"/>
          <w:w w:val="89"/>
          <w:sz w:val="16"/>
          <w:szCs w:val="16"/>
          <w:lang w:val="en-GB"/>
          <w:rPrChange w:id="11108" w:author="Filipe Santana" w:date="2016-01-03T15:57:00Z">
            <w:rPr>
              <w:rFonts w:ascii="Arial" w:eastAsia="Arial" w:hAnsi="Arial" w:cs="Arial"/>
              <w:spacing w:val="9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10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the</w:t>
      </w:r>
      <w:proofErr w:type="gramEnd"/>
      <w:r w:rsidRPr="00E52A5C">
        <w:rPr>
          <w:rFonts w:ascii="Arial" w:eastAsia="Arial" w:hAnsi="Arial" w:cs="Arial"/>
          <w:spacing w:val="6"/>
          <w:w w:val="89"/>
          <w:sz w:val="16"/>
          <w:szCs w:val="16"/>
          <w:lang w:val="en-GB"/>
          <w:rPrChange w:id="11110" w:author="Filipe Santana" w:date="2016-01-03T15:57:00Z">
            <w:rPr>
              <w:rFonts w:ascii="Arial" w:eastAsia="Arial" w:hAnsi="Arial" w:cs="Arial"/>
              <w:spacing w:val="6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11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deep</w:t>
      </w:r>
      <w:r w:rsidRPr="00E52A5C">
        <w:rPr>
          <w:rFonts w:ascii="Arial" w:eastAsia="Arial" w:hAnsi="Arial" w:cs="Arial"/>
          <w:spacing w:val="-7"/>
          <w:w w:val="89"/>
          <w:sz w:val="16"/>
          <w:szCs w:val="16"/>
          <w:lang w:val="en-GB"/>
          <w:rPrChange w:id="11112" w:author="Filipe Santana" w:date="2016-01-03T15:57:00Z">
            <w:rPr>
              <w:rFonts w:ascii="Arial" w:eastAsia="Arial" w:hAnsi="Arial" w:cs="Arial"/>
              <w:spacing w:val="-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11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ontological </w:t>
      </w:r>
      <w:r w:rsidRPr="00E52A5C">
        <w:rPr>
          <w:rFonts w:ascii="Arial" w:eastAsia="Arial" w:hAnsi="Arial" w:cs="Arial"/>
          <w:spacing w:val="2"/>
          <w:w w:val="89"/>
          <w:sz w:val="16"/>
          <w:szCs w:val="16"/>
          <w:lang w:val="en-GB"/>
          <w:rPrChange w:id="11114" w:author="Filipe Santana" w:date="2016-01-03T15:57:00Z">
            <w:rPr>
              <w:rFonts w:ascii="Arial" w:eastAsia="Arial" w:hAnsi="Arial" w:cs="Arial"/>
              <w:spacing w:val="2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11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understanding</w:t>
      </w:r>
      <w:r w:rsidRPr="00E52A5C">
        <w:rPr>
          <w:rFonts w:ascii="Arial" w:eastAsia="Arial" w:hAnsi="Arial" w:cs="Arial"/>
          <w:spacing w:val="11"/>
          <w:w w:val="89"/>
          <w:sz w:val="16"/>
          <w:szCs w:val="16"/>
          <w:lang w:val="en-GB"/>
          <w:rPrChange w:id="11116" w:author="Filipe Santana" w:date="2016-01-03T15:57:00Z">
            <w:rPr>
              <w:rFonts w:ascii="Arial" w:eastAsia="Arial" w:hAnsi="Arial" w:cs="Arial"/>
              <w:spacing w:val="11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11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required</w:t>
      </w:r>
      <w:r w:rsidRPr="00E52A5C">
        <w:rPr>
          <w:rFonts w:ascii="Arial" w:eastAsia="Arial" w:hAnsi="Arial" w:cs="Arial"/>
          <w:spacing w:val="17"/>
          <w:w w:val="89"/>
          <w:sz w:val="16"/>
          <w:szCs w:val="16"/>
          <w:lang w:val="en-GB"/>
          <w:rPrChange w:id="11118" w:author="Filipe Santana" w:date="2016-01-03T15:57:00Z">
            <w:rPr>
              <w:rFonts w:ascii="Arial" w:eastAsia="Arial" w:hAnsi="Arial" w:cs="Arial"/>
              <w:spacing w:val="17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1120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current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2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approach,</w:t>
      </w:r>
      <w:r w:rsidRPr="00E52A5C">
        <w:rPr>
          <w:rFonts w:ascii="Arial" w:eastAsia="Arial" w:hAnsi="Arial" w:cs="Arial"/>
          <w:spacing w:val="16"/>
          <w:w w:val="85"/>
          <w:sz w:val="16"/>
          <w:szCs w:val="16"/>
          <w:lang w:val="en-GB"/>
          <w:rPrChange w:id="11123" w:author="Filipe Santana" w:date="2016-01-03T15:57:00Z">
            <w:rPr>
              <w:rFonts w:ascii="Arial" w:eastAsia="Arial" w:hAnsi="Arial" w:cs="Arial"/>
              <w:spacing w:val="1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2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4"/>
          <w:w w:val="85"/>
          <w:sz w:val="16"/>
          <w:szCs w:val="16"/>
          <w:lang w:val="en-GB"/>
          <w:rPrChange w:id="11125" w:author="Filipe Santana" w:date="2016-01-03T15:57:00Z">
            <w:rPr>
              <w:rFonts w:ascii="Arial" w:eastAsia="Arial" w:hAnsi="Arial" w:cs="Arial"/>
              <w:spacing w:val="4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2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address</w:t>
      </w:r>
      <w:r w:rsidRPr="00E52A5C">
        <w:rPr>
          <w:rFonts w:ascii="Arial" w:eastAsia="Arial" w:hAnsi="Arial" w:cs="Arial"/>
          <w:spacing w:val="-10"/>
          <w:w w:val="85"/>
          <w:sz w:val="16"/>
          <w:szCs w:val="16"/>
          <w:lang w:val="en-GB"/>
          <w:rPrChange w:id="11127" w:author="Filipe Santana" w:date="2016-01-03T15:57:00Z">
            <w:rPr>
              <w:rFonts w:ascii="Arial" w:eastAsia="Arial" w:hAnsi="Arial" w:cs="Arial"/>
              <w:spacing w:val="-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2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6"/>
          <w:w w:val="85"/>
          <w:sz w:val="16"/>
          <w:szCs w:val="16"/>
          <w:lang w:val="en-GB"/>
          <w:rPrChange w:id="11129" w:author="Filipe Santana" w:date="2016-01-03T15:57:00Z">
            <w:rPr>
              <w:rFonts w:ascii="Arial" w:eastAsia="Arial" w:hAnsi="Arial" w:cs="Arial"/>
              <w:spacing w:val="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3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inherent</w:t>
      </w:r>
      <w:r w:rsidRPr="00E52A5C">
        <w:rPr>
          <w:rFonts w:ascii="Arial" w:eastAsia="Arial" w:hAnsi="Arial" w:cs="Arial"/>
          <w:spacing w:val="31"/>
          <w:w w:val="85"/>
          <w:sz w:val="16"/>
          <w:szCs w:val="16"/>
          <w:lang w:val="en-GB"/>
          <w:rPrChange w:id="11131" w:author="Filipe Santana" w:date="2016-01-03T15:57:00Z">
            <w:rPr>
              <w:rFonts w:ascii="Arial" w:eastAsia="Arial" w:hAnsi="Arial" w:cs="Arial"/>
              <w:spacing w:val="31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5"/>
          <w:sz w:val="16"/>
          <w:szCs w:val="16"/>
          <w:lang w:val="en-GB"/>
          <w:rPrChange w:id="11132" w:author="Filipe Santana" w:date="2016-01-03T15:57:00Z">
            <w:rPr>
              <w:rFonts w:ascii="Arial" w:eastAsia="Arial" w:hAnsi="Arial" w:cs="Arial"/>
              <w:spacing w:val="-2"/>
              <w:w w:val="85"/>
              <w:sz w:val="16"/>
              <w:szCs w:val="16"/>
            </w:rPr>
          </w:rPrChange>
        </w:rPr>
        <w:t>aw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3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areness</w:t>
      </w:r>
      <w:r w:rsidRPr="00E52A5C">
        <w:rPr>
          <w:rFonts w:ascii="Arial" w:eastAsia="Arial" w:hAnsi="Arial" w:cs="Arial"/>
          <w:spacing w:val="-5"/>
          <w:w w:val="85"/>
          <w:sz w:val="16"/>
          <w:szCs w:val="16"/>
          <w:lang w:val="en-GB"/>
          <w:rPrChange w:id="11134" w:author="Filipe Santana" w:date="2016-01-03T15:57:00Z">
            <w:rPr>
              <w:rFonts w:ascii="Arial" w:eastAsia="Arial" w:hAnsi="Arial" w:cs="Arial"/>
              <w:spacing w:val="-5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113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37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11138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interpretation.</w:t>
      </w:r>
    </w:p>
    <w:p w14:paraId="2D7FFF1A" w14:textId="77777777" w:rsidR="00E6733B" w:rsidRPr="00E52A5C" w:rsidRDefault="002C1A14">
      <w:pPr>
        <w:spacing w:before="23" w:after="0" w:line="240" w:lineRule="auto"/>
        <w:ind w:right="5473"/>
        <w:jc w:val="both"/>
        <w:rPr>
          <w:rFonts w:ascii="Arial" w:eastAsia="Arial" w:hAnsi="Arial" w:cs="Arial"/>
          <w:sz w:val="20"/>
          <w:szCs w:val="20"/>
          <w:lang w:val="en-GB"/>
          <w:rPrChange w:id="11140" w:author="Filipe Santana" w:date="2016-01-03T15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52A5C">
        <w:rPr>
          <w:lang w:val="en-GB"/>
          <w:rPrChange w:id="11141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11142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lastRenderedPageBreak/>
        <w:t>7</w:t>
      </w:r>
      <w:r w:rsidRPr="00E52A5C">
        <w:rPr>
          <w:rFonts w:ascii="Arial" w:eastAsia="Arial" w:hAnsi="Arial" w:cs="Arial"/>
          <w:b/>
          <w:bCs/>
          <w:spacing w:val="-1"/>
          <w:sz w:val="20"/>
          <w:szCs w:val="20"/>
          <w:lang w:val="en-GB"/>
          <w:rPrChange w:id="11143" w:author="Filipe Santana" w:date="2016-01-03T15:57:00Z">
            <w:rPr>
              <w:rFonts w:ascii="Arial" w:eastAsia="Arial" w:hAnsi="Arial" w:cs="Arial"/>
              <w:b/>
              <w:bCs/>
              <w:spacing w:val="-1"/>
              <w:sz w:val="20"/>
              <w:szCs w:val="20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11144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Con</w:t>
      </w:r>
      <w:r w:rsidRPr="00E52A5C">
        <w:rPr>
          <w:rFonts w:ascii="Arial" w:eastAsia="Arial" w:hAnsi="Arial" w:cs="Arial"/>
          <w:b/>
          <w:bCs/>
          <w:spacing w:val="-4"/>
          <w:sz w:val="20"/>
          <w:szCs w:val="20"/>
          <w:lang w:val="en-GB"/>
          <w:rPrChange w:id="11145" w:author="Filipe Santana" w:date="2016-01-03T15:57:00Z">
            <w:rPr>
              <w:rFonts w:ascii="Arial" w:eastAsia="Arial" w:hAnsi="Arial" w:cs="Arial"/>
              <w:b/>
              <w:bCs/>
              <w:spacing w:val="-4"/>
              <w:sz w:val="20"/>
              <w:szCs w:val="20"/>
            </w:rPr>
          </w:rPrChange>
        </w:rPr>
        <w:t>c</w:t>
      </w: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11146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lusion</w:t>
      </w:r>
    </w:p>
    <w:p w14:paraId="226A5ED7" w14:textId="77777777" w:rsidR="00E6733B" w:rsidRPr="00E52A5C" w:rsidRDefault="00E6733B">
      <w:pPr>
        <w:spacing w:before="6" w:after="0" w:line="100" w:lineRule="exact"/>
        <w:rPr>
          <w:sz w:val="10"/>
          <w:szCs w:val="10"/>
          <w:lang w:val="en-GB"/>
          <w:rPrChange w:id="11147" w:author="Filipe Santana" w:date="2016-01-03T15:57:00Z">
            <w:rPr>
              <w:sz w:val="10"/>
              <w:szCs w:val="10"/>
            </w:rPr>
          </w:rPrChange>
        </w:rPr>
      </w:pPr>
    </w:p>
    <w:p w14:paraId="65C52223" w14:textId="539DB41C" w:rsidR="00E6733B" w:rsidRPr="00E52A5C" w:rsidRDefault="002C1A14">
      <w:pPr>
        <w:spacing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  <w:rPrChange w:id="111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pacing w:val="-11"/>
          <w:w w:val="85"/>
          <w:sz w:val="16"/>
          <w:szCs w:val="16"/>
          <w:lang w:val="en-GB"/>
          <w:rPrChange w:id="11149" w:author="Filipe Santana" w:date="2016-01-03T15:57:00Z">
            <w:rPr>
              <w:rFonts w:ascii="Arial" w:eastAsia="Arial" w:hAnsi="Arial" w:cs="Arial"/>
              <w:spacing w:val="-11"/>
              <w:w w:val="85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5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6"/>
          <w:w w:val="85"/>
          <w:sz w:val="16"/>
          <w:szCs w:val="16"/>
          <w:lang w:val="en-GB"/>
          <w:rPrChange w:id="11151" w:author="Filipe Santana" w:date="2016-01-03T15:57:00Z">
            <w:rPr>
              <w:rFonts w:ascii="Arial" w:eastAsia="Arial" w:hAnsi="Arial" w:cs="Arial"/>
              <w:spacing w:val="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5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presented</w:t>
      </w:r>
      <w:r w:rsidRPr="00E52A5C">
        <w:rPr>
          <w:rFonts w:ascii="Arial" w:eastAsia="Arial" w:hAnsi="Arial" w:cs="Arial"/>
          <w:spacing w:val="-8"/>
          <w:w w:val="85"/>
          <w:sz w:val="16"/>
          <w:szCs w:val="16"/>
          <w:lang w:val="en-GB"/>
          <w:rPrChange w:id="11153" w:author="Filipe Santana" w:date="2016-01-03T15:57:00Z">
            <w:rPr>
              <w:rFonts w:ascii="Arial" w:eastAsia="Arial" w:hAnsi="Arial" w:cs="Arial"/>
              <w:spacing w:val="-8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15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an</w:t>
      </w:r>
      <w:r w:rsidRPr="00E52A5C">
        <w:rPr>
          <w:rFonts w:ascii="Arial" w:eastAsia="Arial" w:hAnsi="Arial" w:cs="Arial"/>
          <w:spacing w:val="-10"/>
          <w:w w:val="85"/>
          <w:sz w:val="16"/>
          <w:szCs w:val="16"/>
          <w:lang w:val="en-GB"/>
          <w:rPrChange w:id="11155" w:author="Filipe Santana" w:date="2016-01-03T15:57:00Z">
            <w:rPr>
              <w:rFonts w:ascii="Arial" w:eastAsia="Arial" w:hAnsi="Arial" w:cs="Arial"/>
              <w:spacing w:val="-1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21"/>
          <w:w w:val="88"/>
          <w:sz w:val="16"/>
          <w:szCs w:val="16"/>
          <w:lang w:val="en-GB"/>
          <w:rPrChange w:id="11157" w:author="Filipe Santana" w:date="2016-01-03T15:57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engineering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11159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fram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1161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1162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6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ork</w:t>
      </w:r>
      <w:r w:rsidRPr="00E52A5C">
        <w:rPr>
          <w:rFonts w:ascii="Arial" w:eastAsia="Arial" w:hAnsi="Arial" w:cs="Arial"/>
          <w:spacing w:val="26"/>
          <w:w w:val="88"/>
          <w:sz w:val="16"/>
          <w:szCs w:val="16"/>
          <w:lang w:val="en-GB"/>
          <w:rPrChange w:id="11164" w:author="Filipe Santana" w:date="2016-01-03T15:57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6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7"/>
          <w:w w:val="88"/>
          <w:sz w:val="16"/>
          <w:szCs w:val="16"/>
          <w:lang w:val="en-GB"/>
          <w:rPrChange w:id="11166" w:author="Filipe Santana" w:date="2016-01-03T15:57:00Z">
            <w:rPr>
              <w:rFonts w:ascii="Arial" w:eastAsia="Arial" w:hAnsi="Arial" w:cs="Arial"/>
              <w:spacing w:val="-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6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supports</w:t>
      </w:r>
      <w:r w:rsidRPr="00E52A5C">
        <w:rPr>
          <w:rFonts w:ascii="Arial" w:eastAsia="Arial" w:hAnsi="Arial" w:cs="Arial"/>
          <w:spacing w:val="-10"/>
          <w:w w:val="88"/>
          <w:sz w:val="16"/>
          <w:szCs w:val="16"/>
          <w:lang w:val="en-GB"/>
          <w:rPrChange w:id="11168" w:author="Filipe Santana" w:date="2016-01-03T15:57:00Z">
            <w:rPr>
              <w:rFonts w:ascii="Arial" w:eastAsia="Arial" w:hAnsi="Arial" w:cs="Arial"/>
              <w:spacing w:val="-10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169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interpreta</w:t>
      </w:r>
      <w:proofErr w:type="spellEnd"/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17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11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tion</w:t>
      </w:r>
      <w:proofErr w:type="spellEnd"/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1172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11174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7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11176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7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data</w:t>
      </w:r>
      <w:proofErr w:type="gramEnd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7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8"/>
          <w:sz w:val="16"/>
          <w:szCs w:val="16"/>
          <w:lang w:val="en-GB"/>
          <w:rPrChange w:id="11179" w:author="Filipe Santana" w:date="2016-01-03T15:57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from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1181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18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di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1183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18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ferent </w:t>
      </w:r>
      <w:r w:rsidRPr="00E52A5C">
        <w:rPr>
          <w:rFonts w:ascii="Arial" w:eastAsia="Arial" w:hAnsi="Arial" w:cs="Arial"/>
          <w:spacing w:val="4"/>
          <w:w w:val="87"/>
          <w:sz w:val="16"/>
          <w:szCs w:val="16"/>
          <w:lang w:val="en-GB"/>
          <w:rPrChange w:id="11185" w:author="Filipe Santana" w:date="2016-01-03T15:57:00Z">
            <w:rPr>
              <w:rFonts w:ascii="Arial" w:eastAsia="Arial" w:hAnsi="Arial" w:cs="Arial"/>
              <w:spacing w:val="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18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sources,</w:t>
      </w:r>
      <w:r w:rsidRPr="00E52A5C">
        <w:rPr>
          <w:rFonts w:ascii="Arial" w:eastAsia="Arial" w:hAnsi="Arial" w:cs="Arial"/>
          <w:spacing w:val="-10"/>
          <w:w w:val="87"/>
          <w:sz w:val="16"/>
          <w:szCs w:val="16"/>
          <w:lang w:val="en-GB"/>
          <w:rPrChange w:id="11187" w:author="Filipe Santana" w:date="2016-01-03T15:57:00Z">
            <w:rPr>
              <w:rFonts w:ascii="Arial" w:eastAsia="Arial" w:hAnsi="Arial" w:cs="Arial"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18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13"/>
          <w:w w:val="87"/>
          <w:sz w:val="16"/>
          <w:szCs w:val="16"/>
          <w:lang w:val="en-GB"/>
          <w:rPrChange w:id="11189" w:author="Filipe Santana" w:date="2016-01-03T15:57:00Z">
            <w:rPr>
              <w:rFonts w:ascii="Arial" w:eastAsia="Arial" w:hAnsi="Arial" w:cs="Arial"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19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1191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1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highly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119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19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constrained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1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uppe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11196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197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-l</w:t>
      </w:r>
      <w:r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11198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11199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20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el</w:t>
      </w:r>
      <w:r w:rsidRPr="00E52A5C">
        <w:rPr>
          <w:rFonts w:ascii="Arial" w:eastAsia="Arial" w:hAnsi="Arial" w:cs="Arial"/>
          <w:spacing w:val="9"/>
          <w:w w:val="91"/>
          <w:sz w:val="16"/>
          <w:szCs w:val="16"/>
          <w:lang w:val="en-GB"/>
          <w:rPrChange w:id="11201" w:author="Filipe Santana" w:date="2016-01-03T15:57:00Z">
            <w:rPr>
              <w:rFonts w:ascii="Arial" w:eastAsia="Arial" w:hAnsi="Arial" w:cs="Arial"/>
              <w:spacing w:val="9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20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ontolog</w:t>
      </w:r>
      <w:r w:rsidRPr="00E52A5C">
        <w:rPr>
          <w:rFonts w:ascii="Arial" w:eastAsia="Arial" w:hAnsi="Arial" w:cs="Arial"/>
          <w:spacing w:val="-9"/>
          <w:w w:val="91"/>
          <w:sz w:val="16"/>
          <w:szCs w:val="16"/>
          <w:lang w:val="en-GB"/>
          <w:rPrChange w:id="11203" w:author="Filipe Santana" w:date="2016-01-03T15:57:00Z">
            <w:rPr>
              <w:rFonts w:ascii="Arial" w:eastAsia="Arial" w:hAnsi="Arial" w:cs="Arial"/>
              <w:spacing w:val="-9"/>
              <w:w w:val="91"/>
              <w:sz w:val="16"/>
              <w:szCs w:val="16"/>
            </w:rPr>
          </w:rPrChange>
        </w:rPr>
        <w:t>y</w:t>
      </w:r>
      <w:del w:id="11204" w:author="Filipe Santana" w:date="2016-01-03T22:40:00Z">
        <w:r w:rsidRPr="00E52A5C" w:rsidDel="00E10307">
          <w:rPr>
            <w:rFonts w:ascii="Arial" w:eastAsia="Arial" w:hAnsi="Arial" w:cs="Arial"/>
            <w:w w:val="91"/>
            <w:sz w:val="16"/>
            <w:szCs w:val="16"/>
            <w:lang w:val="en-GB"/>
            <w:rPrChange w:id="11205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>,</w:delText>
        </w:r>
      </w:del>
      <w:r w:rsidRPr="00E52A5C">
        <w:rPr>
          <w:rFonts w:ascii="Arial" w:eastAsia="Arial" w:hAnsi="Arial" w:cs="Arial"/>
          <w:spacing w:val="24"/>
          <w:w w:val="91"/>
          <w:sz w:val="16"/>
          <w:szCs w:val="16"/>
          <w:lang w:val="en-GB"/>
          <w:rPrChange w:id="11206" w:author="Filipe Santana" w:date="2016-01-03T15:57:00Z">
            <w:rPr>
              <w:rFonts w:ascii="Arial" w:eastAsia="Arial" w:hAnsi="Arial" w:cs="Arial"/>
              <w:spacing w:val="24"/>
              <w:w w:val="91"/>
              <w:sz w:val="16"/>
              <w:szCs w:val="16"/>
            </w:rPr>
          </w:rPrChange>
        </w:rPr>
        <w:t xml:space="preserve"> </w:t>
      </w:r>
      <w:ins w:id="11207" w:author="Filipe Santana" w:date="2016-01-03T22:40:00Z">
        <w:r w:rsidR="00E10307">
          <w:rPr>
            <w:rFonts w:ascii="Arial" w:eastAsia="Arial" w:hAnsi="Arial" w:cs="Arial"/>
            <w:spacing w:val="24"/>
            <w:w w:val="91"/>
            <w:sz w:val="16"/>
            <w:szCs w:val="16"/>
            <w:lang w:val="en-GB"/>
          </w:rPr>
          <w:t>(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112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BTL2</w:t>
      </w:r>
      <w:ins w:id="11209" w:author="Filipe Santana" w:date="2016-01-03T22:40:00Z">
        <w:r w:rsidR="00E10307">
          <w:rPr>
            <w:rFonts w:ascii="Arial" w:eastAsia="Arial" w:hAnsi="Arial" w:cs="Arial"/>
            <w:sz w:val="16"/>
            <w:szCs w:val="16"/>
            <w:lang w:val="en-GB"/>
          </w:rPr>
          <w:t>),</w:t>
        </w:r>
      </w:ins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1210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121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which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21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1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GO,</w:t>
      </w:r>
      <w:r w:rsidRPr="00E52A5C">
        <w:rPr>
          <w:rFonts w:ascii="Arial" w:eastAsia="Arial" w:hAnsi="Arial" w:cs="Arial"/>
          <w:spacing w:val="15"/>
          <w:w w:val="90"/>
          <w:sz w:val="16"/>
          <w:szCs w:val="16"/>
          <w:lang w:val="en-GB"/>
          <w:rPrChange w:id="11216" w:author="Filipe Santana" w:date="2016-01-03T15:57:00Z">
            <w:rPr>
              <w:rFonts w:ascii="Arial" w:eastAsia="Arial" w:hAnsi="Arial" w:cs="Arial"/>
              <w:spacing w:val="1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1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PR</w:t>
      </w:r>
      <w:r w:rsidRPr="00E52A5C">
        <w:rPr>
          <w:rFonts w:ascii="Arial" w:eastAsia="Arial" w:hAnsi="Arial" w:cs="Arial"/>
          <w:spacing w:val="3"/>
          <w:w w:val="90"/>
          <w:sz w:val="16"/>
          <w:szCs w:val="16"/>
          <w:lang w:val="en-GB"/>
          <w:rPrChange w:id="11218" w:author="Filipe Santana" w:date="2016-01-03T15:57:00Z">
            <w:rPr>
              <w:rFonts w:ascii="Arial" w:eastAsia="Arial" w:hAnsi="Arial" w:cs="Arial"/>
              <w:spacing w:val="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1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11220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2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ChEBI</w:t>
      </w:r>
      <w:r w:rsidRPr="00E52A5C">
        <w:rPr>
          <w:rFonts w:ascii="Arial" w:eastAsia="Arial" w:hAnsi="Arial" w:cs="Arial"/>
          <w:spacing w:val="33"/>
          <w:w w:val="90"/>
          <w:sz w:val="16"/>
          <w:szCs w:val="16"/>
          <w:lang w:val="en-GB"/>
          <w:rPrChange w:id="11222" w:author="Filipe Santana" w:date="2016-01-03T15:57:00Z">
            <w:rPr>
              <w:rFonts w:ascii="Arial" w:eastAsia="Arial" w:hAnsi="Arial" w:cs="Arial"/>
              <w:spacing w:val="3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23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6"/>
          <w:w w:val="90"/>
          <w:sz w:val="16"/>
          <w:szCs w:val="16"/>
          <w:lang w:val="en-GB"/>
          <w:rPrChange w:id="11224" w:author="Filipe Santana" w:date="2016-01-03T15:57:00Z">
            <w:rPr>
              <w:rFonts w:ascii="Arial" w:eastAsia="Arial" w:hAnsi="Arial" w:cs="Arial"/>
              <w:spacing w:val="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2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aligned. The</w:t>
      </w:r>
      <w:r w:rsidRPr="00E52A5C">
        <w:rPr>
          <w:rFonts w:ascii="Arial" w:eastAsia="Arial" w:hAnsi="Arial" w:cs="Arial"/>
          <w:spacing w:val="-3"/>
          <w:w w:val="90"/>
          <w:sz w:val="16"/>
          <w:szCs w:val="16"/>
          <w:lang w:val="en-GB"/>
          <w:rPrChange w:id="11226" w:author="Filipe Santana" w:date="2016-01-03T15:57:00Z">
            <w:rPr>
              <w:rFonts w:ascii="Arial" w:eastAsia="Arial" w:hAnsi="Arial" w:cs="Arial"/>
              <w:spacing w:val="-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27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19"/>
          <w:w w:val="90"/>
          <w:sz w:val="16"/>
          <w:szCs w:val="16"/>
          <w:lang w:val="en-GB"/>
          <w:rPrChange w:id="11228" w:author="Filipe Santana" w:date="2016-01-03T15:57:00Z">
            <w:rPr>
              <w:rFonts w:ascii="Arial" w:eastAsia="Arial" w:hAnsi="Arial" w:cs="Arial"/>
              <w:spacing w:val="19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22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analysis</w:t>
      </w:r>
      <w:r w:rsidRPr="00E52A5C">
        <w:rPr>
          <w:rFonts w:ascii="Arial" w:eastAsia="Arial" w:hAnsi="Arial" w:cs="Arial"/>
          <w:spacing w:val="-12"/>
          <w:w w:val="90"/>
          <w:sz w:val="16"/>
          <w:szCs w:val="16"/>
          <w:lang w:val="en-GB"/>
          <w:rPrChange w:id="11230" w:author="Filipe Santana" w:date="2016-01-03T15:57:00Z">
            <w:rPr>
              <w:rFonts w:ascii="Arial" w:eastAsia="Arial" w:hAnsi="Arial" w:cs="Arial"/>
              <w:spacing w:val="-1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3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1232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23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1234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23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6"/>
          <w:w w:val="88"/>
          <w:sz w:val="16"/>
          <w:szCs w:val="16"/>
          <w:lang w:val="en-GB"/>
          <w:rPrChange w:id="11236" w:author="Filipe Santana" w:date="2016-01-03T15:57:00Z">
            <w:rPr>
              <w:rFonts w:ascii="Arial" w:eastAsia="Arial" w:hAnsi="Arial" w:cs="Arial"/>
              <w:spacing w:val="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11238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11239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3"/>
          <w:w w:val="95"/>
          <w:sz w:val="16"/>
          <w:szCs w:val="16"/>
          <w:lang w:val="en-GB"/>
          <w:rPrChange w:id="11240" w:author="Filipe Santana" w:date="2016-01-03T15:57:00Z">
            <w:rPr>
              <w:rFonts w:ascii="Arial" w:eastAsia="Arial" w:hAnsi="Arial" w:cs="Arial"/>
              <w:spacing w:val="-3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241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databases</w:t>
      </w:r>
      <w:r w:rsidRPr="00E52A5C">
        <w:rPr>
          <w:rFonts w:ascii="Arial" w:eastAsia="Arial" w:hAnsi="Arial" w:cs="Arial"/>
          <w:spacing w:val="-5"/>
          <w:w w:val="83"/>
          <w:sz w:val="16"/>
          <w:szCs w:val="16"/>
          <w:lang w:val="en-GB"/>
          <w:rPrChange w:id="11242" w:author="Filipe Santana" w:date="2016-01-03T15:57:00Z">
            <w:rPr>
              <w:rFonts w:ascii="Arial" w:eastAsia="Arial" w:hAnsi="Arial" w:cs="Arial"/>
              <w:spacing w:val="-5"/>
              <w:w w:val="83"/>
              <w:sz w:val="16"/>
              <w:szCs w:val="16"/>
            </w:rPr>
          </w:rPrChange>
        </w:rPr>
        <w:t xml:space="preserve"> </w:t>
      </w:r>
      <w:ins w:id="11243" w:author="Filipe Santana" w:date="2016-01-03T22:40:00Z">
        <w:r w:rsidR="00E10307" w:rsidRPr="00E10307">
          <w:rPr>
            <w:rFonts w:ascii="Arial" w:eastAsia="Arial" w:hAnsi="Arial" w:cs="Arial"/>
            <w:w w:val="83"/>
            <w:sz w:val="16"/>
            <w:szCs w:val="16"/>
            <w:lang w:val="en-GB"/>
          </w:rPr>
          <w:t xml:space="preserve">yielded </w:t>
        </w:r>
        <w:r w:rsidR="00E10307" w:rsidRPr="00E10307">
          <w:rPr>
            <w:rFonts w:ascii="Arial" w:eastAsia="Arial" w:hAnsi="Arial" w:cs="Arial"/>
            <w:spacing w:val="12"/>
            <w:w w:val="83"/>
            <w:sz w:val="16"/>
            <w:szCs w:val="16"/>
            <w:lang w:val="en-GB"/>
          </w:rPr>
          <w:t>a</w:t>
        </w:r>
      </w:ins>
      <w:r w:rsidRPr="00E52A5C">
        <w:rPr>
          <w:rFonts w:ascii="Arial" w:eastAsia="Arial" w:hAnsi="Arial" w:cs="Arial"/>
          <w:spacing w:val="-1"/>
          <w:w w:val="83"/>
          <w:sz w:val="16"/>
          <w:szCs w:val="16"/>
          <w:lang w:val="en-GB"/>
          <w:rPrChange w:id="11244" w:author="Filipe Santana" w:date="2016-01-03T15:57:00Z">
            <w:rPr>
              <w:rFonts w:ascii="Arial" w:eastAsia="Arial" w:hAnsi="Arial" w:cs="Arial"/>
              <w:spacing w:val="-1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245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set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1247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24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36"/>
          <w:w w:val="87"/>
          <w:sz w:val="16"/>
          <w:szCs w:val="16"/>
          <w:lang w:val="en-GB"/>
          <w:rPrChange w:id="11249" w:author="Filipe Santana" w:date="2016-01-03T15:57:00Z">
            <w:rPr>
              <w:rFonts w:ascii="Arial" w:eastAsia="Arial" w:hAnsi="Arial" w:cs="Arial"/>
              <w:spacing w:val="3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25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patterns, which</w:t>
      </w:r>
      <w:r w:rsidRPr="00E52A5C">
        <w:rPr>
          <w:rFonts w:ascii="Arial" w:eastAsia="Arial" w:hAnsi="Arial" w:cs="Arial"/>
          <w:spacing w:val="33"/>
          <w:w w:val="87"/>
          <w:sz w:val="16"/>
          <w:szCs w:val="16"/>
          <w:lang w:val="en-GB"/>
          <w:rPrChange w:id="11251" w:author="Filipe Santana" w:date="2016-01-03T15:57:00Z">
            <w:rPr>
              <w:rFonts w:ascii="Arial" w:eastAsia="Arial" w:hAnsi="Arial" w:cs="Arial"/>
              <w:spacing w:val="3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25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were</w:t>
      </w:r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  <w:rPrChange w:id="11253" w:author="Filipe Santana" w:date="2016-01-03T15:57:00Z">
            <w:rPr>
              <w:rFonts w:ascii="Arial" w:eastAsia="Arial" w:hAnsi="Arial" w:cs="Arial"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25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used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11255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1257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25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translate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11259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26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databases’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11261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26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content</w:t>
      </w:r>
      <w:r w:rsidRPr="00E52A5C">
        <w:rPr>
          <w:rFonts w:ascii="Arial" w:eastAsia="Arial" w:hAnsi="Arial" w:cs="Arial"/>
          <w:spacing w:val="16"/>
          <w:w w:val="86"/>
          <w:sz w:val="16"/>
          <w:szCs w:val="16"/>
          <w:lang w:val="en-GB"/>
          <w:rPrChange w:id="11263" w:author="Filipe Santana" w:date="2016-01-03T15:57:00Z">
            <w:rPr>
              <w:rFonts w:ascii="Arial" w:eastAsia="Arial" w:hAnsi="Arial" w:cs="Arial"/>
              <w:spacing w:val="1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into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11265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-3"/>
          <w:w w:val="95"/>
          <w:sz w:val="16"/>
          <w:szCs w:val="16"/>
          <w:lang w:val="en-GB"/>
          <w:rPrChange w:id="11266" w:author="Filipe Santana" w:date="2016-01-03T15:57:00Z">
            <w:rPr>
              <w:rFonts w:ascii="Arial" w:eastAsia="Arial" w:hAnsi="Arial" w:cs="Arial"/>
              <w:spacing w:val="-3"/>
              <w:w w:val="9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2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ontologies.</w:t>
      </w:r>
      <w:ins w:id="11268" w:author="Filipe Santana" w:date="2016-01-03T22:40:00Z">
        <w:r w:rsidR="00E10307">
          <w:rPr>
            <w:rFonts w:ascii="Arial" w:eastAsia="Arial" w:hAnsi="Arial" w:cs="Arial"/>
            <w:sz w:val="16"/>
            <w:szCs w:val="16"/>
            <w:lang w:val="en-GB"/>
          </w:rPr>
          <w:t xml:space="preserve"> The resultant ontological content was presented to formal scrutiny with DL queries, answered only by means of reasoning.</w:t>
        </w:r>
      </w:ins>
    </w:p>
    <w:p w14:paraId="56BB9638" w14:textId="333911BE" w:rsidR="00E6733B" w:rsidRPr="00E52A5C" w:rsidDel="00E10307" w:rsidRDefault="002C1A14">
      <w:pPr>
        <w:spacing w:before="1" w:after="0" w:line="285" w:lineRule="auto"/>
        <w:ind w:right="2060" w:firstLine="239"/>
        <w:jc w:val="both"/>
        <w:rPr>
          <w:moveFrom w:id="11269" w:author="Filipe Santana" w:date="2016-01-03T22:42:00Z"/>
          <w:rFonts w:ascii="Arial" w:eastAsia="Arial" w:hAnsi="Arial" w:cs="Arial"/>
          <w:sz w:val="16"/>
          <w:szCs w:val="16"/>
          <w:lang w:val="en-GB"/>
          <w:rPrChange w:id="11270" w:author="Filipe Santana" w:date="2016-01-03T15:57:00Z">
            <w:rPr>
              <w:moveFrom w:id="11271" w:author="Filipe Santana" w:date="2016-01-03T22:42:00Z"/>
              <w:rFonts w:ascii="Arial" w:eastAsia="Arial" w:hAnsi="Arial" w:cs="Arial"/>
              <w:sz w:val="16"/>
              <w:szCs w:val="16"/>
            </w:rPr>
          </w:rPrChange>
        </w:rPr>
      </w:pPr>
      <w:moveFromRangeStart w:id="11272" w:author="Filipe Santana" w:date="2016-01-03T22:42:00Z" w:name="move439624276"/>
      <w:moveFrom w:id="11273" w:author="Filipe Santana" w:date="2016-01-03T22:42:00Z">
        <w:r w:rsidRPr="00E52A5C" w:rsidDel="00E10307">
          <w:rPr>
            <w:rFonts w:ascii="Arial" w:eastAsia="Arial" w:hAnsi="Arial" w:cs="Arial"/>
            <w:w w:val="91"/>
            <w:sz w:val="16"/>
            <w:szCs w:val="16"/>
            <w:lang w:val="en-GB"/>
            <w:rPrChange w:id="11274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t>Current</w:t>
        </w:r>
        <w:r w:rsidRPr="00E52A5C" w:rsidDel="00E10307">
          <w:rPr>
            <w:rFonts w:ascii="Arial" w:eastAsia="Arial" w:hAnsi="Arial" w:cs="Arial"/>
            <w:spacing w:val="-3"/>
            <w:w w:val="91"/>
            <w:sz w:val="16"/>
            <w:szCs w:val="16"/>
            <w:lang w:val="en-GB"/>
            <w:rPrChange w:id="11275" w:author="Filipe Santana" w:date="2016-01-03T15:57:00Z">
              <w:rPr>
                <w:rFonts w:ascii="Arial" w:eastAsia="Arial" w:hAnsi="Arial" w:cs="Arial"/>
                <w:spacing w:val="-3"/>
                <w:w w:val="91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1"/>
            <w:sz w:val="16"/>
            <w:szCs w:val="16"/>
            <w:lang w:val="en-GB"/>
            <w:rPrChange w:id="11276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t>solutions</w:t>
        </w:r>
        <w:r w:rsidRPr="00E52A5C" w:rsidDel="00E10307">
          <w:rPr>
            <w:rFonts w:ascii="Arial" w:eastAsia="Arial" w:hAnsi="Arial" w:cs="Arial"/>
            <w:spacing w:val="-3"/>
            <w:w w:val="91"/>
            <w:sz w:val="16"/>
            <w:szCs w:val="16"/>
            <w:lang w:val="en-GB"/>
            <w:rPrChange w:id="11277" w:author="Filipe Santana" w:date="2016-01-03T15:57:00Z">
              <w:rPr>
                <w:rFonts w:ascii="Arial" w:eastAsia="Arial" w:hAnsi="Arial" w:cs="Arial"/>
                <w:spacing w:val="-3"/>
                <w:w w:val="91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27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to</w:t>
        </w:r>
        <w:r w:rsidRPr="00E52A5C" w:rsidDel="00E10307">
          <w:rPr>
            <w:rFonts w:ascii="Arial" w:eastAsia="Arial" w:hAnsi="Arial" w:cs="Arial"/>
            <w:spacing w:val="-18"/>
            <w:sz w:val="16"/>
            <w:szCs w:val="16"/>
            <w:lang w:val="en-GB"/>
            <w:rPrChange w:id="11279" w:author="Filipe Santana" w:date="2016-01-03T15:57:00Z">
              <w:rPr>
                <w:rFonts w:ascii="Arial" w:eastAsia="Arial" w:hAnsi="Arial" w:cs="Arial"/>
                <w:spacing w:val="-18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6"/>
            <w:sz w:val="16"/>
            <w:szCs w:val="16"/>
            <w:lang w:val="en-GB"/>
            <w:rPrChange w:id="11280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t>acquire</w:t>
        </w:r>
        <w:r w:rsidRPr="00E52A5C" w:rsidDel="00E10307">
          <w:rPr>
            <w:rFonts w:ascii="Arial" w:eastAsia="Arial" w:hAnsi="Arial" w:cs="Arial"/>
            <w:spacing w:val="15"/>
            <w:w w:val="86"/>
            <w:sz w:val="16"/>
            <w:szCs w:val="16"/>
            <w:lang w:val="en-GB"/>
            <w:rPrChange w:id="11281" w:author="Filipe Santana" w:date="2016-01-03T15:57:00Z">
              <w:rPr>
                <w:rFonts w:ascii="Arial" w:eastAsia="Arial" w:hAnsi="Arial" w:cs="Arial"/>
                <w:spacing w:val="15"/>
                <w:w w:val="86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6"/>
            <w:sz w:val="16"/>
            <w:szCs w:val="16"/>
            <w:lang w:val="en-GB"/>
            <w:rPrChange w:id="11282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t>and</w:t>
        </w:r>
        <w:r w:rsidRPr="00E52A5C" w:rsidDel="00E10307">
          <w:rPr>
            <w:rFonts w:ascii="Arial" w:eastAsia="Arial" w:hAnsi="Arial" w:cs="Arial"/>
            <w:spacing w:val="-1"/>
            <w:w w:val="86"/>
            <w:sz w:val="16"/>
            <w:szCs w:val="16"/>
            <w:lang w:val="en-GB"/>
            <w:rPrChange w:id="11283" w:author="Filipe Santana" w:date="2016-01-03T15:57:00Z">
              <w:rPr>
                <w:rFonts w:ascii="Arial" w:eastAsia="Arial" w:hAnsi="Arial" w:cs="Arial"/>
                <w:spacing w:val="-1"/>
                <w:w w:val="86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6"/>
            <w:sz w:val="16"/>
            <w:szCs w:val="16"/>
            <w:lang w:val="en-GB"/>
            <w:rPrChange w:id="11284" w:author="Filipe Santana" w:date="2016-01-03T15:57:00Z">
              <w:rPr>
                <w:rFonts w:ascii="Arial" w:eastAsia="Arial" w:hAnsi="Arial" w:cs="Arial"/>
                <w:w w:val="86"/>
                <w:sz w:val="16"/>
                <w:szCs w:val="16"/>
              </w:rPr>
            </w:rPrChange>
          </w:rPr>
          <w:t>process</w:t>
        </w:r>
        <w:r w:rsidRPr="00E52A5C" w:rsidDel="00E10307">
          <w:rPr>
            <w:rFonts w:ascii="Arial" w:eastAsia="Arial" w:hAnsi="Arial" w:cs="Arial"/>
            <w:spacing w:val="-6"/>
            <w:w w:val="86"/>
            <w:sz w:val="16"/>
            <w:szCs w:val="16"/>
            <w:lang w:val="en-GB"/>
            <w:rPrChange w:id="11285" w:author="Filipe Santana" w:date="2016-01-03T15:57:00Z">
              <w:rPr>
                <w:rFonts w:ascii="Arial" w:eastAsia="Arial" w:hAnsi="Arial" w:cs="Arial"/>
                <w:spacing w:val="-6"/>
                <w:w w:val="86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28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life</w:t>
        </w:r>
        <w:r w:rsidRPr="00E52A5C" w:rsidDel="00E10307">
          <w:rPr>
            <w:rFonts w:ascii="Arial" w:eastAsia="Arial" w:hAnsi="Arial" w:cs="Arial"/>
            <w:spacing w:val="-1"/>
            <w:sz w:val="16"/>
            <w:szCs w:val="16"/>
            <w:lang w:val="en-GB"/>
            <w:rPrChange w:id="11287" w:author="Filipe Santana" w:date="2016-01-03T15:57:00Z">
              <w:rPr>
                <w:rFonts w:ascii="Arial" w:eastAsia="Arial" w:hAnsi="Arial" w:cs="Arial"/>
                <w:spacing w:val="-1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5"/>
            <w:sz w:val="16"/>
            <w:szCs w:val="16"/>
            <w:lang w:val="en-GB"/>
            <w:rPrChange w:id="11288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t>science</w:t>
        </w:r>
        <w:r w:rsidRPr="00E52A5C" w:rsidDel="00E10307">
          <w:rPr>
            <w:rFonts w:ascii="Arial" w:eastAsia="Arial" w:hAnsi="Arial" w:cs="Arial"/>
            <w:spacing w:val="5"/>
            <w:w w:val="85"/>
            <w:sz w:val="16"/>
            <w:szCs w:val="16"/>
            <w:lang w:val="en-GB"/>
            <w:rPrChange w:id="11289" w:author="Filipe Santana" w:date="2016-01-03T15:57:00Z">
              <w:rPr>
                <w:rFonts w:ascii="Arial" w:eastAsia="Arial" w:hAnsi="Arial" w:cs="Arial"/>
                <w:spacing w:val="5"/>
                <w:w w:val="85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5"/>
            <w:sz w:val="16"/>
            <w:szCs w:val="16"/>
            <w:lang w:val="en-GB"/>
            <w:rPrChange w:id="11290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t>data h</w:t>
        </w:r>
        <w:r w:rsidRPr="00E52A5C" w:rsidDel="00E10307">
          <w:rPr>
            <w:rFonts w:ascii="Arial" w:eastAsia="Arial" w:hAnsi="Arial" w:cs="Arial"/>
            <w:spacing w:val="-3"/>
            <w:w w:val="85"/>
            <w:sz w:val="16"/>
            <w:szCs w:val="16"/>
            <w:lang w:val="en-GB"/>
            <w:rPrChange w:id="11291" w:author="Filipe Santana" w:date="2016-01-03T15:57:00Z">
              <w:rPr>
                <w:rFonts w:ascii="Arial" w:eastAsia="Arial" w:hAnsi="Arial" w:cs="Arial"/>
                <w:spacing w:val="-3"/>
                <w:w w:val="85"/>
                <w:sz w:val="16"/>
                <w:szCs w:val="16"/>
              </w:rPr>
            </w:rPrChange>
          </w:rPr>
          <w:t>a</w:t>
        </w:r>
        <w:r w:rsidRPr="00E52A5C" w:rsidDel="00E10307">
          <w:rPr>
            <w:rFonts w:ascii="Arial" w:eastAsia="Arial" w:hAnsi="Arial" w:cs="Arial"/>
            <w:spacing w:val="-2"/>
            <w:w w:val="85"/>
            <w:sz w:val="16"/>
            <w:szCs w:val="16"/>
            <w:lang w:val="en-GB"/>
            <w:rPrChange w:id="11292" w:author="Filipe Santana" w:date="2016-01-03T15:57:00Z">
              <w:rPr>
                <w:rFonts w:ascii="Arial" w:eastAsia="Arial" w:hAnsi="Arial" w:cs="Arial"/>
                <w:spacing w:val="-2"/>
                <w:w w:val="85"/>
                <w:sz w:val="16"/>
                <w:szCs w:val="16"/>
              </w:rPr>
            </w:rPrChange>
          </w:rPr>
          <w:t>v</w:t>
        </w:r>
        <w:r w:rsidRPr="00E52A5C" w:rsidDel="00E10307">
          <w:rPr>
            <w:rFonts w:ascii="Arial" w:eastAsia="Arial" w:hAnsi="Arial" w:cs="Arial"/>
            <w:w w:val="85"/>
            <w:sz w:val="16"/>
            <w:szCs w:val="16"/>
            <w:lang w:val="en-GB"/>
            <w:rPrChange w:id="11293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t>e</w:t>
        </w:r>
        <w:r w:rsidRPr="00E52A5C" w:rsidDel="00E10307">
          <w:rPr>
            <w:rFonts w:ascii="Arial" w:eastAsia="Arial" w:hAnsi="Arial" w:cs="Arial"/>
            <w:spacing w:val="3"/>
            <w:w w:val="85"/>
            <w:sz w:val="16"/>
            <w:szCs w:val="16"/>
            <w:lang w:val="en-GB"/>
            <w:rPrChange w:id="11294" w:author="Filipe Santana" w:date="2016-01-03T15:57:00Z">
              <w:rPr>
                <w:rFonts w:ascii="Arial" w:eastAsia="Arial" w:hAnsi="Arial" w:cs="Arial"/>
                <w:spacing w:val="3"/>
                <w:w w:val="85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29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 xml:space="preserve">mainly </w:t>
        </w:r>
        <w:r w:rsidRPr="00E52A5C" w:rsidDel="00E10307">
          <w:rPr>
            <w:rFonts w:ascii="Arial" w:eastAsia="Arial" w:hAnsi="Arial" w:cs="Arial"/>
            <w:w w:val="88"/>
            <w:sz w:val="16"/>
            <w:szCs w:val="16"/>
            <w:lang w:val="en-GB"/>
            <w:rPrChange w:id="11296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t>focused</w:t>
        </w:r>
        <w:r w:rsidRPr="00E52A5C" w:rsidDel="00E10307">
          <w:rPr>
            <w:rFonts w:ascii="Arial" w:eastAsia="Arial" w:hAnsi="Arial" w:cs="Arial"/>
            <w:spacing w:val="18"/>
            <w:w w:val="88"/>
            <w:sz w:val="16"/>
            <w:szCs w:val="16"/>
            <w:lang w:val="en-GB"/>
            <w:rPrChange w:id="11297" w:author="Filipe Santana" w:date="2016-01-03T15:57:00Z">
              <w:rPr>
                <w:rFonts w:ascii="Arial" w:eastAsia="Arial" w:hAnsi="Arial" w:cs="Arial"/>
                <w:spacing w:val="18"/>
                <w:w w:val="88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29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on</w:t>
        </w:r>
        <w:r w:rsidRPr="00E52A5C" w:rsidDel="00E10307">
          <w:rPr>
            <w:rFonts w:ascii="Arial" w:eastAsia="Arial" w:hAnsi="Arial" w:cs="Arial"/>
            <w:spacing w:val="-7"/>
            <w:sz w:val="16"/>
            <w:szCs w:val="16"/>
            <w:lang w:val="en-GB"/>
            <w:rPrChange w:id="11299" w:author="Filipe Santana" w:date="2016-01-03T15:57:00Z">
              <w:rPr>
                <w:rFonts w:ascii="Arial" w:eastAsia="Arial" w:hAnsi="Arial" w:cs="Arial"/>
                <w:spacing w:val="-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00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the</w:t>
        </w:r>
        <w:r w:rsidRPr="00E52A5C" w:rsidDel="00E10307">
          <w:rPr>
            <w:rFonts w:ascii="Arial" w:eastAsia="Arial" w:hAnsi="Arial" w:cs="Arial"/>
            <w:spacing w:val="-16"/>
            <w:sz w:val="16"/>
            <w:szCs w:val="16"/>
            <w:lang w:val="en-GB"/>
            <w:rPrChange w:id="11301" w:author="Filipe Santana" w:date="2016-01-03T15:57:00Z">
              <w:rPr>
                <w:rFonts w:ascii="Arial" w:eastAsia="Arial" w:hAnsi="Arial" w:cs="Arial"/>
                <w:spacing w:val="-16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8"/>
            <w:sz w:val="16"/>
            <w:szCs w:val="16"/>
            <w:lang w:val="en-GB"/>
            <w:rPrChange w:id="11302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t>analysis</w:t>
        </w:r>
        <w:r w:rsidRPr="00E52A5C" w:rsidDel="00E10307">
          <w:rPr>
            <w:rFonts w:ascii="Arial" w:eastAsia="Arial" w:hAnsi="Arial" w:cs="Arial"/>
            <w:spacing w:val="18"/>
            <w:w w:val="88"/>
            <w:sz w:val="16"/>
            <w:szCs w:val="16"/>
            <w:lang w:val="en-GB"/>
            <w:rPrChange w:id="11303" w:author="Filipe Santana" w:date="2016-01-03T15:57:00Z">
              <w:rPr>
                <w:rFonts w:ascii="Arial" w:eastAsia="Arial" w:hAnsi="Arial" w:cs="Arial"/>
                <w:spacing w:val="18"/>
                <w:w w:val="88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0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of</w:t>
        </w:r>
        <w:r w:rsidRPr="00E52A5C" w:rsidDel="00E10307">
          <w:rPr>
            <w:rFonts w:ascii="Arial" w:eastAsia="Arial" w:hAnsi="Arial" w:cs="Arial"/>
            <w:spacing w:val="12"/>
            <w:sz w:val="16"/>
            <w:szCs w:val="16"/>
            <w:lang w:val="en-GB"/>
            <w:rPrChange w:id="11305" w:author="Filipe Santana" w:date="2016-01-03T15:57:00Z">
              <w:rPr>
                <w:rFonts w:ascii="Arial" w:eastAsia="Arial" w:hAnsi="Arial" w:cs="Arial"/>
                <w:spacing w:val="12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06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net</w:t>
        </w:r>
        <w:r w:rsidRPr="00E52A5C" w:rsidDel="00E10307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  <w:rPrChange w:id="11307" w:author="Filipe Santana" w:date="2016-01-03T15:57:00Z">
              <w:rPr>
                <w:rFonts w:ascii="Arial" w:eastAsia="Arial" w:hAnsi="Arial" w:cs="Arial"/>
                <w:spacing w:val="-2"/>
                <w:w w:val="87"/>
                <w:sz w:val="16"/>
                <w:szCs w:val="16"/>
              </w:rPr>
            </w:rPrChange>
          </w:rPr>
          <w:t>w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08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 xml:space="preserve">orks, </w:t>
        </w:r>
        <w:r w:rsidRPr="00E52A5C" w:rsidDel="00E10307">
          <w:rPr>
            <w:rFonts w:ascii="Arial" w:eastAsia="Arial" w:hAnsi="Arial" w:cs="Arial"/>
            <w:spacing w:val="13"/>
            <w:w w:val="87"/>
            <w:sz w:val="16"/>
            <w:szCs w:val="16"/>
            <w:lang w:val="en-GB"/>
            <w:rPrChange w:id="11309" w:author="Filipe Santana" w:date="2016-01-03T15:57:00Z">
              <w:rPr>
                <w:rFonts w:ascii="Arial" w:eastAsia="Arial" w:hAnsi="Arial" w:cs="Arial"/>
                <w:spacing w:val="13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10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path</w:t>
        </w:r>
        <w:r w:rsidRPr="00E52A5C" w:rsidDel="00E10307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  <w:rPrChange w:id="11311" w:author="Filipe Santana" w:date="2016-01-03T15:57:00Z">
              <w:rPr>
                <w:rFonts w:ascii="Arial" w:eastAsia="Arial" w:hAnsi="Arial" w:cs="Arial"/>
                <w:spacing w:val="-2"/>
                <w:w w:val="87"/>
                <w:sz w:val="16"/>
                <w:szCs w:val="16"/>
              </w:rPr>
            </w:rPrChange>
          </w:rPr>
          <w:t>w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12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ays,  and</w:t>
        </w:r>
        <w:r w:rsidRPr="00E52A5C" w:rsidDel="00E10307">
          <w:rPr>
            <w:rFonts w:ascii="Arial" w:eastAsia="Arial" w:hAnsi="Arial" w:cs="Arial"/>
            <w:spacing w:val="16"/>
            <w:w w:val="87"/>
            <w:sz w:val="16"/>
            <w:szCs w:val="16"/>
            <w:lang w:val="en-GB"/>
            <w:rPrChange w:id="11313" w:author="Filipe Santana" w:date="2016-01-03T15:57:00Z">
              <w:rPr>
                <w:rFonts w:ascii="Arial" w:eastAsia="Arial" w:hAnsi="Arial" w:cs="Arial"/>
                <w:spacing w:val="16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14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sequences.</w:t>
        </w:r>
        <w:r w:rsidRPr="00E52A5C" w:rsidDel="00E10307">
          <w:rPr>
            <w:rFonts w:ascii="Arial" w:eastAsia="Arial" w:hAnsi="Arial" w:cs="Arial"/>
            <w:spacing w:val="-5"/>
            <w:w w:val="87"/>
            <w:sz w:val="16"/>
            <w:szCs w:val="16"/>
            <w:lang w:val="en-GB"/>
            <w:rPrChange w:id="11315" w:author="Filipe Santana" w:date="2016-01-03T15:57:00Z">
              <w:rPr>
                <w:rFonts w:ascii="Arial" w:eastAsia="Arial" w:hAnsi="Arial" w:cs="Arial"/>
                <w:spacing w:val="-5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16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 xml:space="preserve">Recent </w:t>
        </w:r>
        <w:r w:rsidRPr="00E52A5C" w:rsidDel="00E10307">
          <w:rPr>
            <w:rFonts w:ascii="Arial" w:eastAsia="Arial" w:hAnsi="Arial" w:cs="Arial"/>
            <w:spacing w:val="-2"/>
            <w:sz w:val="16"/>
            <w:szCs w:val="16"/>
            <w:lang w:val="en-GB"/>
            <w:rPrChange w:id="11317" w:author="Filipe Santana" w:date="2016-01-03T15:57:00Z">
              <w:rPr>
                <w:rFonts w:ascii="Arial" w:eastAsia="Arial" w:hAnsi="Arial" w:cs="Arial"/>
                <w:spacing w:val="-2"/>
                <w:sz w:val="16"/>
                <w:szCs w:val="16"/>
              </w:rPr>
            </w:rPrChange>
          </w:rPr>
          <w:t>w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1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ork</w:t>
        </w:r>
        <w:r w:rsidRPr="00E52A5C" w:rsidDel="00E10307">
          <w:rPr>
            <w:rFonts w:ascii="Arial" w:eastAsia="Arial" w:hAnsi="Arial" w:cs="Arial"/>
            <w:spacing w:val="8"/>
            <w:sz w:val="16"/>
            <w:szCs w:val="16"/>
            <w:lang w:val="en-GB"/>
            <w:rPrChange w:id="11319" w:author="Filipe Santana" w:date="2016-01-03T15:57:00Z">
              <w:rPr>
                <w:rFonts w:ascii="Arial" w:eastAsia="Arial" w:hAnsi="Arial" w:cs="Arial"/>
                <w:spacing w:val="8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4"/>
            <w:sz w:val="16"/>
            <w:szCs w:val="16"/>
            <w:lang w:val="en-GB"/>
            <w:rPrChange w:id="11320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t>has</w:t>
        </w:r>
        <w:r w:rsidRPr="00E52A5C" w:rsidDel="00E10307">
          <w:rPr>
            <w:rFonts w:ascii="Arial" w:eastAsia="Arial" w:hAnsi="Arial" w:cs="Arial"/>
            <w:spacing w:val="22"/>
            <w:w w:val="84"/>
            <w:sz w:val="16"/>
            <w:szCs w:val="16"/>
            <w:lang w:val="en-GB"/>
            <w:rPrChange w:id="11321" w:author="Filipe Santana" w:date="2016-01-03T15:57:00Z">
              <w:rPr>
                <w:rFonts w:ascii="Arial" w:eastAsia="Arial" w:hAnsi="Arial" w:cs="Arial"/>
                <w:spacing w:val="22"/>
                <w:w w:val="84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4"/>
            <w:sz w:val="16"/>
            <w:szCs w:val="16"/>
            <w:lang w:val="en-GB"/>
            <w:rPrChange w:id="11322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t>been</w:t>
        </w:r>
        <w:r w:rsidRPr="00E52A5C" w:rsidDel="00E10307">
          <w:rPr>
            <w:rFonts w:ascii="Arial" w:eastAsia="Arial" w:hAnsi="Arial" w:cs="Arial"/>
            <w:spacing w:val="27"/>
            <w:w w:val="84"/>
            <w:sz w:val="16"/>
            <w:szCs w:val="16"/>
            <w:lang w:val="en-GB"/>
            <w:rPrChange w:id="11323" w:author="Filipe Santana" w:date="2016-01-03T15:57:00Z">
              <w:rPr>
                <w:rFonts w:ascii="Arial" w:eastAsia="Arial" w:hAnsi="Arial" w:cs="Arial"/>
                <w:spacing w:val="27"/>
                <w:w w:val="84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4"/>
            <w:sz w:val="16"/>
            <w:szCs w:val="16"/>
            <w:lang w:val="en-GB"/>
            <w:rPrChange w:id="11324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t xml:space="preserve">concerned </w:t>
        </w:r>
        <w:r w:rsidRPr="00E52A5C" w:rsidDel="00E10307">
          <w:rPr>
            <w:rFonts w:ascii="Arial" w:eastAsia="Arial" w:hAnsi="Arial" w:cs="Arial"/>
            <w:spacing w:val="12"/>
            <w:w w:val="84"/>
            <w:sz w:val="16"/>
            <w:szCs w:val="16"/>
            <w:lang w:val="en-GB"/>
            <w:rPrChange w:id="11325" w:author="Filipe Santana" w:date="2016-01-03T15:57:00Z">
              <w:rPr>
                <w:rFonts w:ascii="Arial" w:eastAsia="Arial" w:hAnsi="Arial" w:cs="Arial"/>
                <w:spacing w:val="12"/>
                <w:w w:val="84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2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with</w:t>
        </w:r>
        <w:r w:rsidRPr="00E52A5C" w:rsidDel="00E10307">
          <w:rPr>
            <w:rFonts w:ascii="Arial" w:eastAsia="Arial" w:hAnsi="Arial" w:cs="Arial"/>
            <w:spacing w:val="17"/>
            <w:sz w:val="16"/>
            <w:szCs w:val="16"/>
            <w:lang w:val="en-GB"/>
            <w:rPrChange w:id="11327" w:author="Filipe Santana" w:date="2016-01-03T15:57:00Z">
              <w:rPr>
                <w:rFonts w:ascii="Arial" w:eastAsia="Arial" w:hAnsi="Arial" w:cs="Arial"/>
                <w:spacing w:val="1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2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the</w:t>
        </w:r>
        <w:r w:rsidRPr="00E52A5C" w:rsidDel="00E10307">
          <w:rPr>
            <w:rFonts w:ascii="Arial" w:eastAsia="Arial" w:hAnsi="Arial" w:cs="Arial"/>
            <w:spacing w:val="-9"/>
            <w:sz w:val="16"/>
            <w:szCs w:val="16"/>
            <w:lang w:val="en-GB"/>
            <w:rPrChange w:id="11329" w:author="Filipe Santana" w:date="2016-01-03T15:57:00Z">
              <w:rPr>
                <w:rFonts w:ascii="Arial" w:eastAsia="Arial" w:hAnsi="Arial" w:cs="Arial"/>
                <w:spacing w:val="-9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1"/>
            <w:sz w:val="16"/>
            <w:szCs w:val="16"/>
            <w:lang w:val="en-GB"/>
            <w:rPrChange w:id="11330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t xml:space="preserve">functional </w:t>
        </w:r>
        <w:r w:rsidRPr="00E52A5C" w:rsidDel="00E10307">
          <w:rPr>
            <w:rFonts w:ascii="Arial" w:eastAsia="Arial" w:hAnsi="Arial" w:cs="Arial"/>
            <w:spacing w:val="4"/>
            <w:w w:val="91"/>
            <w:sz w:val="16"/>
            <w:szCs w:val="16"/>
            <w:lang w:val="en-GB"/>
            <w:rPrChange w:id="11331" w:author="Filipe Santana" w:date="2016-01-03T15:57:00Z">
              <w:rPr>
                <w:rFonts w:ascii="Arial" w:eastAsia="Arial" w:hAnsi="Arial" w:cs="Arial"/>
                <w:spacing w:val="4"/>
                <w:w w:val="91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1"/>
            <w:sz w:val="16"/>
            <w:szCs w:val="16"/>
            <w:lang w:val="en-GB"/>
            <w:rPrChange w:id="11332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t>analysis</w:t>
        </w:r>
        <w:r w:rsidRPr="00E52A5C" w:rsidDel="00E10307">
          <w:rPr>
            <w:rFonts w:ascii="Arial" w:eastAsia="Arial" w:hAnsi="Arial" w:cs="Arial"/>
            <w:spacing w:val="7"/>
            <w:w w:val="91"/>
            <w:sz w:val="16"/>
            <w:szCs w:val="16"/>
            <w:lang w:val="en-GB"/>
            <w:rPrChange w:id="11333" w:author="Filipe Santana" w:date="2016-01-03T15:57:00Z">
              <w:rPr>
                <w:rFonts w:ascii="Arial" w:eastAsia="Arial" w:hAnsi="Arial" w:cs="Arial"/>
                <w:spacing w:val="7"/>
                <w:w w:val="91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3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of</w:t>
        </w:r>
        <w:r w:rsidRPr="00E52A5C" w:rsidDel="00E10307">
          <w:rPr>
            <w:rFonts w:ascii="Arial" w:eastAsia="Arial" w:hAnsi="Arial" w:cs="Arial"/>
            <w:spacing w:val="19"/>
            <w:sz w:val="16"/>
            <w:szCs w:val="16"/>
            <w:lang w:val="en-GB"/>
            <w:rPrChange w:id="11335" w:author="Filipe Santana" w:date="2016-01-03T15:57:00Z">
              <w:rPr>
                <w:rFonts w:ascii="Arial" w:eastAsia="Arial" w:hAnsi="Arial" w:cs="Arial"/>
                <w:spacing w:val="19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5"/>
            <w:sz w:val="16"/>
            <w:szCs w:val="16"/>
            <w:lang w:val="en-GB"/>
            <w:rPrChange w:id="11336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t xml:space="preserve">data, </w:t>
        </w:r>
        <w:r w:rsidRPr="00E52A5C" w:rsidDel="00E10307">
          <w:rPr>
            <w:rFonts w:ascii="Arial" w:eastAsia="Arial" w:hAnsi="Arial" w:cs="Arial"/>
            <w:spacing w:val="1"/>
            <w:w w:val="85"/>
            <w:sz w:val="16"/>
            <w:szCs w:val="16"/>
            <w:lang w:val="en-GB"/>
            <w:rPrChange w:id="11337" w:author="Filipe Santana" w:date="2016-01-03T15:57:00Z">
              <w:rPr>
                <w:rFonts w:ascii="Arial" w:eastAsia="Arial" w:hAnsi="Arial" w:cs="Arial"/>
                <w:spacing w:val="1"/>
                <w:w w:val="85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3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mostly limited</w:t>
        </w:r>
        <w:r w:rsidRPr="00E52A5C" w:rsidDel="00E10307">
          <w:rPr>
            <w:rFonts w:ascii="Arial" w:eastAsia="Arial" w:hAnsi="Arial" w:cs="Arial"/>
            <w:spacing w:val="-12"/>
            <w:sz w:val="16"/>
            <w:szCs w:val="16"/>
            <w:lang w:val="en-GB"/>
            <w:rPrChange w:id="11339" w:author="Filipe Santana" w:date="2016-01-03T15:57:00Z">
              <w:rPr>
                <w:rFonts w:ascii="Arial" w:eastAsia="Arial" w:hAnsi="Arial" w:cs="Arial"/>
                <w:spacing w:val="-12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40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to</w:t>
        </w:r>
        <w:r w:rsidRPr="00E52A5C" w:rsidDel="00E10307">
          <w:rPr>
            <w:rFonts w:ascii="Arial" w:eastAsia="Arial" w:hAnsi="Arial" w:cs="Arial"/>
            <w:spacing w:val="-9"/>
            <w:sz w:val="16"/>
            <w:szCs w:val="16"/>
            <w:lang w:val="en-GB"/>
            <w:rPrChange w:id="11341" w:author="Filipe Santana" w:date="2016-01-03T15:57:00Z">
              <w:rPr>
                <w:rFonts w:ascii="Arial" w:eastAsia="Arial" w:hAnsi="Arial" w:cs="Arial"/>
                <w:spacing w:val="-9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42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syntactic</w:t>
        </w:r>
        <w:r w:rsidRPr="00E52A5C" w:rsidDel="00E10307">
          <w:rPr>
            <w:rFonts w:ascii="Arial" w:eastAsia="Arial" w:hAnsi="Arial" w:cs="Arial"/>
            <w:spacing w:val="33"/>
            <w:w w:val="87"/>
            <w:sz w:val="16"/>
            <w:szCs w:val="16"/>
            <w:lang w:val="en-GB"/>
            <w:rPrChange w:id="11343" w:author="Filipe Santana" w:date="2016-01-03T15:57:00Z">
              <w:rPr>
                <w:rFonts w:ascii="Arial" w:eastAsia="Arial" w:hAnsi="Arial" w:cs="Arial"/>
                <w:spacing w:val="33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44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approaches,</w:t>
        </w:r>
        <w:r w:rsidRPr="00E52A5C" w:rsidDel="00E10307">
          <w:rPr>
            <w:rFonts w:ascii="Arial" w:eastAsia="Arial" w:hAnsi="Arial" w:cs="Arial"/>
            <w:spacing w:val="-6"/>
            <w:w w:val="87"/>
            <w:sz w:val="16"/>
            <w:szCs w:val="16"/>
            <w:lang w:val="en-GB"/>
            <w:rPrChange w:id="11345" w:author="Filipe Santana" w:date="2016-01-03T15:57:00Z">
              <w:rPr>
                <w:rFonts w:ascii="Arial" w:eastAsia="Arial" w:hAnsi="Arial" w:cs="Arial"/>
                <w:spacing w:val="-6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2"/>
            <w:sz w:val="16"/>
            <w:szCs w:val="16"/>
            <w:lang w:val="en-GB"/>
            <w:rPrChange w:id="11346" w:author="Filipe Santana" w:date="2016-01-03T15:57:00Z">
              <w:rPr>
                <w:rFonts w:ascii="Arial" w:eastAsia="Arial" w:hAnsi="Arial" w:cs="Arial"/>
                <w:w w:val="92"/>
                <w:sz w:val="16"/>
                <w:szCs w:val="16"/>
              </w:rPr>
            </w:rPrChange>
          </w:rPr>
          <w:t>without</w:t>
        </w:r>
        <w:r w:rsidRPr="00E52A5C" w:rsidDel="00E10307">
          <w:rPr>
            <w:rFonts w:ascii="Arial" w:eastAsia="Arial" w:hAnsi="Arial" w:cs="Arial"/>
            <w:spacing w:val="26"/>
            <w:w w:val="92"/>
            <w:sz w:val="16"/>
            <w:szCs w:val="16"/>
            <w:lang w:val="en-GB"/>
            <w:rPrChange w:id="11347" w:author="Filipe Santana" w:date="2016-01-03T15:57:00Z">
              <w:rPr>
                <w:rFonts w:ascii="Arial" w:eastAsia="Arial" w:hAnsi="Arial" w:cs="Arial"/>
                <w:spacing w:val="26"/>
                <w:w w:val="92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2"/>
            <w:sz w:val="16"/>
            <w:szCs w:val="16"/>
            <w:lang w:val="en-GB"/>
            <w:rPrChange w:id="11348" w:author="Filipe Santana" w:date="2016-01-03T15:57:00Z">
              <w:rPr>
                <w:rFonts w:ascii="Arial" w:eastAsia="Arial" w:hAnsi="Arial" w:cs="Arial"/>
                <w:w w:val="92"/>
                <w:sz w:val="16"/>
                <w:szCs w:val="16"/>
              </w:rPr>
            </w:rPrChange>
          </w:rPr>
          <w:t>su</w:t>
        </w:r>
        <w:r w:rsidRPr="00E52A5C" w:rsidDel="00E10307">
          <w:rPr>
            <w:rFonts w:ascii="Arial" w:eastAsia="Arial" w:hAnsi="Arial" w:cs="Arial"/>
            <w:spacing w:val="-4"/>
            <w:w w:val="92"/>
            <w:sz w:val="16"/>
            <w:szCs w:val="16"/>
            <w:lang w:val="en-GB"/>
            <w:rPrChange w:id="11349" w:author="Filipe Santana" w:date="2016-01-03T15:57:00Z">
              <w:rPr>
                <w:rFonts w:ascii="Arial" w:eastAsia="Arial" w:hAnsi="Arial" w:cs="Arial"/>
                <w:spacing w:val="-4"/>
                <w:w w:val="92"/>
                <w:sz w:val="16"/>
                <w:szCs w:val="16"/>
              </w:rPr>
            </w:rPrChange>
          </w:rPr>
          <w:t>f</w:t>
        </w:r>
        <w:r w:rsidRPr="00E52A5C" w:rsidDel="00E10307">
          <w:rPr>
            <w:rFonts w:ascii="Arial" w:eastAsia="Arial" w:hAnsi="Arial" w:cs="Arial"/>
            <w:w w:val="92"/>
            <w:sz w:val="16"/>
            <w:szCs w:val="16"/>
            <w:lang w:val="en-GB"/>
            <w:rPrChange w:id="11350" w:author="Filipe Santana" w:date="2016-01-03T15:57:00Z">
              <w:rPr>
                <w:rFonts w:ascii="Arial" w:eastAsia="Arial" w:hAnsi="Arial" w:cs="Arial"/>
                <w:w w:val="92"/>
                <w:sz w:val="16"/>
                <w:szCs w:val="16"/>
              </w:rPr>
            </w:rPrChange>
          </w:rPr>
          <w:t>ficiently</w:t>
        </w:r>
        <w:r w:rsidRPr="00E52A5C" w:rsidDel="00E10307">
          <w:rPr>
            <w:rFonts w:ascii="Arial" w:eastAsia="Arial" w:hAnsi="Arial" w:cs="Arial"/>
            <w:spacing w:val="30"/>
            <w:w w:val="92"/>
            <w:sz w:val="16"/>
            <w:szCs w:val="16"/>
            <w:lang w:val="en-GB"/>
            <w:rPrChange w:id="11351" w:author="Filipe Santana" w:date="2016-01-03T15:57:00Z">
              <w:rPr>
                <w:rFonts w:ascii="Arial" w:eastAsia="Arial" w:hAnsi="Arial" w:cs="Arial"/>
                <w:spacing w:val="30"/>
                <w:w w:val="92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2"/>
            <w:sz w:val="16"/>
            <w:szCs w:val="16"/>
            <w:lang w:val="en-GB"/>
            <w:rPrChange w:id="11352" w:author="Filipe Santana" w:date="2016-01-03T15:57:00Z">
              <w:rPr>
                <w:rFonts w:ascii="Arial" w:eastAsia="Arial" w:hAnsi="Arial" w:cs="Arial"/>
                <w:w w:val="92"/>
                <w:sz w:val="16"/>
                <w:szCs w:val="16"/>
              </w:rPr>
            </w:rPrChange>
          </w:rPr>
          <w:t>analyzing</w:t>
        </w:r>
        <w:r w:rsidRPr="00E52A5C" w:rsidDel="00E10307">
          <w:rPr>
            <w:rFonts w:ascii="Arial" w:eastAsia="Arial" w:hAnsi="Arial" w:cs="Arial"/>
            <w:spacing w:val="-1"/>
            <w:w w:val="92"/>
            <w:sz w:val="16"/>
            <w:szCs w:val="16"/>
            <w:lang w:val="en-GB"/>
            <w:rPrChange w:id="11353" w:author="Filipe Santana" w:date="2016-01-03T15:57:00Z">
              <w:rPr>
                <w:rFonts w:ascii="Arial" w:eastAsia="Arial" w:hAnsi="Arial" w:cs="Arial"/>
                <w:spacing w:val="-1"/>
                <w:w w:val="92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92"/>
            <w:sz w:val="16"/>
            <w:szCs w:val="16"/>
            <w:lang w:val="en-GB"/>
            <w:rPrChange w:id="11354" w:author="Filipe Santana" w:date="2016-01-03T15:57:00Z">
              <w:rPr>
                <w:rFonts w:ascii="Arial" w:eastAsia="Arial" w:hAnsi="Arial" w:cs="Arial"/>
                <w:w w:val="92"/>
                <w:sz w:val="16"/>
                <w:szCs w:val="16"/>
              </w:rPr>
            </w:rPrChange>
          </w:rPr>
          <w:t>the</w:t>
        </w:r>
        <w:r w:rsidRPr="00E52A5C" w:rsidDel="00E10307">
          <w:rPr>
            <w:rFonts w:ascii="Arial" w:eastAsia="Arial" w:hAnsi="Arial" w:cs="Arial"/>
            <w:spacing w:val="-6"/>
            <w:w w:val="92"/>
            <w:sz w:val="16"/>
            <w:szCs w:val="16"/>
            <w:lang w:val="en-GB"/>
            <w:rPrChange w:id="11355" w:author="Filipe Santana" w:date="2016-01-03T15:57:00Z">
              <w:rPr>
                <w:rFonts w:ascii="Arial" w:eastAsia="Arial" w:hAnsi="Arial" w:cs="Arial"/>
                <w:spacing w:val="-6"/>
                <w:w w:val="92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5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 xml:space="preserve">partly implicit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57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meaning</w:t>
        </w:r>
        <w:r w:rsidRPr="00E52A5C" w:rsidDel="00E10307">
          <w:rPr>
            <w:rFonts w:ascii="Arial" w:eastAsia="Arial" w:hAnsi="Arial" w:cs="Arial"/>
            <w:spacing w:val="13"/>
            <w:w w:val="87"/>
            <w:sz w:val="16"/>
            <w:szCs w:val="16"/>
            <w:lang w:val="en-GB"/>
            <w:rPrChange w:id="11358" w:author="Filipe Santana" w:date="2016-01-03T15:57:00Z">
              <w:rPr>
                <w:rFonts w:ascii="Arial" w:eastAsia="Arial" w:hAnsi="Arial" w:cs="Arial"/>
                <w:spacing w:val="13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59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under</w:t>
        </w:r>
        <w:r w:rsidRPr="00E52A5C" w:rsidDel="00E10307">
          <w:rPr>
            <w:rFonts w:ascii="Arial" w:eastAsia="Arial" w:hAnsi="Arial" w:cs="Arial"/>
            <w:spacing w:val="5"/>
            <w:w w:val="87"/>
            <w:sz w:val="16"/>
            <w:szCs w:val="16"/>
            <w:lang w:val="en-GB"/>
            <w:rPrChange w:id="11360" w:author="Filipe Santana" w:date="2016-01-03T15:57:00Z">
              <w:rPr>
                <w:rFonts w:ascii="Arial" w:eastAsia="Arial" w:hAnsi="Arial" w:cs="Arial"/>
                <w:spacing w:val="5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61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the</w:t>
        </w:r>
        <w:r w:rsidRPr="00E52A5C" w:rsidDel="00E10307">
          <w:rPr>
            <w:rFonts w:ascii="Arial" w:eastAsia="Arial" w:hAnsi="Arial" w:cs="Arial"/>
            <w:spacing w:val="1"/>
            <w:w w:val="87"/>
            <w:sz w:val="16"/>
            <w:szCs w:val="16"/>
            <w:lang w:val="en-GB"/>
            <w:rPrChange w:id="11362" w:author="Filipe Santana" w:date="2016-01-03T15:57:00Z">
              <w:rPr>
                <w:rFonts w:ascii="Arial" w:eastAsia="Arial" w:hAnsi="Arial" w:cs="Arial"/>
                <w:spacing w:val="1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63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sur</w:t>
        </w:r>
        <w:r w:rsidRPr="00E52A5C" w:rsidDel="00E10307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  <w:rPrChange w:id="11364" w:author="Filipe Santana" w:date="2016-01-03T15:57:00Z">
              <w:rPr>
                <w:rFonts w:ascii="Arial" w:eastAsia="Arial" w:hAnsi="Arial" w:cs="Arial"/>
                <w:spacing w:val="-2"/>
                <w:w w:val="87"/>
                <w:sz w:val="16"/>
                <w:szCs w:val="16"/>
              </w:rPr>
            </w:rPrChange>
          </w:rPr>
          <w:t>f</w:t>
        </w:r>
        <w:r w:rsidRPr="00E52A5C" w:rsidDel="00E10307">
          <w:rPr>
            <w:rFonts w:ascii="Arial" w:eastAsia="Arial" w:hAnsi="Arial" w:cs="Arial"/>
            <w:w w:val="87"/>
            <w:sz w:val="16"/>
            <w:szCs w:val="16"/>
            <w:lang w:val="en-GB"/>
            <w:rPrChange w:id="11365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t>ace</w:t>
        </w:r>
        <w:r w:rsidRPr="00E52A5C" w:rsidDel="00E10307">
          <w:rPr>
            <w:rFonts w:ascii="Arial" w:eastAsia="Arial" w:hAnsi="Arial" w:cs="Arial"/>
            <w:spacing w:val="1"/>
            <w:w w:val="87"/>
            <w:sz w:val="16"/>
            <w:szCs w:val="16"/>
            <w:lang w:val="en-GB"/>
            <w:rPrChange w:id="11366" w:author="Filipe Santana" w:date="2016-01-03T15:57:00Z">
              <w:rPr>
                <w:rFonts w:ascii="Arial" w:eastAsia="Arial" w:hAnsi="Arial" w:cs="Arial"/>
                <w:spacing w:val="1"/>
                <w:w w:val="87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67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of</w:t>
        </w:r>
        <w:r w:rsidRPr="00E52A5C" w:rsidDel="00E10307">
          <w:rPr>
            <w:rFonts w:ascii="Arial" w:eastAsia="Arial" w:hAnsi="Arial" w:cs="Arial"/>
            <w:spacing w:val="-6"/>
            <w:sz w:val="16"/>
            <w:szCs w:val="16"/>
            <w:lang w:val="en-GB"/>
            <w:rPrChange w:id="11368" w:author="Filipe Santana" w:date="2016-01-03T15:57:00Z">
              <w:rPr>
                <w:rFonts w:ascii="Arial" w:eastAsia="Arial" w:hAnsi="Arial" w:cs="Arial"/>
                <w:spacing w:val="-6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w w:val="85"/>
            <w:sz w:val="16"/>
            <w:szCs w:val="16"/>
            <w:lang w:val="en-GB"/>
            <w:rPrChange w:id="11369" w:author="Filipe Santana" w:date="2016-01-03T15:57:00Z">
              <w:rPr>
                <w:rFonts w:ascii="Arial" w:eastAsia="Arial" w:hAnsi="Arial" w:cs="Arial"/>
                <w:w w:val="85"/>
                <w:sz w:val="16"/>
                <w:szCs w:val="16"/>
              </w:rPr>
            </w:rPrChange>
          </w:rPr>
          <w:t>data</w:t>
        </w:r>
        <w:r w:rsidRPr="00E52A5C" w:rsidDel="00E10307">
          <w:rPr>
            <w:rFonts w:ascii="Arial" w:eastAsia="Arial" w:hAnsi="Arial" w:cs="Arial"/>
            <w:spacing w:val="2"/>
            <w:w w:val="85"/>
            <w:sz w:val="16"/>
            <w:szCs w:val="16"/>
            <w:lang w:val="en-GB"/>
            <w:rPrChange w:id="11370" w:author="Filipe Santana" w:date="2016-01-03T15:57:00Z">
              <w:rPr>
                <w:rFonts w:ascii="Arial" w:eastAsia="Arial" w:hAnsi="Arial" w:cs="Arial"/>
                <w:spacing w:val="2"/>
                <w:w w:val="85"/>
                <w:sz w:val="16"/>
                <w:szCs w:val="16"/>
              </w:rPr>
            </w:rPrChange>
          </w:rPr>
          <w:t xml:space="preserve"> </w:t>
        </w:r>
        <w:r w:rsidRPr="00E52A5C" w:rsidDel="00E10307">
          <w:rPr>
            <w:rFonts w:ascii="Arial" w:eastAsia="Arial" w:hAnsi="Arial" w:cs="Arial"/>
            <w:sz w:val="16"/>
            <w:szCs w:val="16"/>
            <w:lang w:val="en-GB"/>
            <w:rPrChange w:id="11371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t>structures.</w:t>
        </w:r>
      </w:moveFrom>
    </w:p>
    <w:moveFromRangeEnd w:id="11272"/>
    <w:p w14:paraId="757EC5B2" w14:textId="77777777" w:rsidR="00E6733B" w:rsidRPr="00E52A5C" w:rsidRDefault="002C1A14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113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113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10"/>
          <w:sz w:val="16"/>
          <w:szCs w:val="16"/>
          <w:lang w:val="en-GB"/>
          <w:rPrChange w:id="11374" w:author="Filipe Santana" w:date="2016-01-03T15:57:00Z">
            <w:rPr>
              <w:rFonts w:ascii="Arial" w:eastAsia="Arial" w:hAnsi="Arial" w:cs="Arial"/>
              <w:spacing w:val="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1376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2"/>
          <w:sz w:val="16"/>
          <w:szCs w:val="16"/>
          <w:lang w:val="en-GB"/>
          <w:rPrChange w:id="11377" w:author="Filipe Santana" w:date="2016-01-03T15:57:00Z">
            <w:rPr>
              <w:rFonts w:ascii="Arial" w:eastAsia="Arial" w:hAnsi="Arial" w:cs="Arial"/>
              <w:spacing w:val="-2"/>
              <w:w w:val="92"/>
              <w:sz w:val="16"/>
              <w:szCs w:val="16"/>
            </w:rPr>
          </w:rPrChange>
        </w:rPr>
        <w:t>ex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37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emplified</w:t>
      </w:r>
      <w:r w:rsidRPr="00E52A5C">
        <w:rPr>
          <w:rFonts w:ascii="Arial" w:eastAsia="Arial" w:hAnsi="Arial" w:cs="Arial"/>
          <w:spacing w:val="31"/>
          <w:w w:val="92"/>
          <w:sz w:val="16"/>
          <w:szCs w:val="16"/>
          <w:lang w:val="en-GB"/>
          <w:rPrChange w:id="11379" w:author="Filipe Santana" w:date="2016-01-03T15:57:00Z">
            <w:rPr>
              <w:rFonts w:ascii="Arial" w:eastAsia="Arial" w:hAnsi="Arial" w:cs="Arial"/>
              <w:spacing w:val="31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our </w:t>
      </w:r>
      <w:proofErr w:type="gram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38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fram</w:t>
      </w:r>
      <w:r w:rsidRPr="00E52A5C">
        <w:rPr>
          <w:rFonts w:ascii="Arial" w:eastAsia="Arial" w:hAnsi="Arial" w:cs="Arial"/>
          <w:spacing w:val="-4"/>
          <w:w w:val="90"/>
          <w:sz w:val="16"/>
          <w:szCs w:val="16"/>
          <w:lang w:val="en-GB"/>
          <w:rPrChange w:id="11382" w:author="Filipe Santana" w:date="2016-01-03T15:57:00Z">
            <w:rPr>
              <w:rFonts w:ascii="Arial" w:eastAsia="Arial" w:hAnsi="Arial" w:cs="Arial"/>
              <w:spacing w:val="-4"/>
              <w:w w:val="90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1383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38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ork </w:t>
      </w:r>
      <w:r w:rsidRPr="00E52A5C">
        <w:rPr>
          <w:rFonts w:ascii="Arial" w:eastAsia="Arial" w:hAnsi="Arial" w:cs="Arial"/>
          <w:spacing w:val="6"/>
          <w:w w:val="90"/>
          <w:sz w:val="16"/>
          <w:szCs w:val="16"/>
          <w:lang w:val="en-GB"/>
          <w:rPrChange w:id="11385" w:author="Filipe Santana" w:date="2016-01-03T15:57:00Z">
            <w:rPr>
              <w:rFonts w:ascii="Arial" w:eastAsia="Arial" w:hAnsi="Arial" w:cs="Arial"/>
              <w:spacing w:val="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386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under</w:t>
      </w:r>
      <w:proofErr w:type="gramEnd"/>
      <w:r w:rsidRPr="00E52A5C">
        <w:rPr>
          <w:rFonts w:ascii="Arial" w:eastAsia="Arial" w:hAnsi="Arial" w:cs="Arial"/>
          <w:spacing w:val="17"/>
          <w:w w:val="90"/>
          <w:sz w:val="16"/>
          <w:szCs w:val="16"/>
          <w:lang w:val="en-GB"/>
          <w:rPrChange w:id="11387" w:author="Filipe Santana" w:date="2016-01-03T15:57:00Z">
            <w:rPr>
              <w:rFonts w:ascii="Arial" w:eastAsia="Arial" w:hAnsi="Arial" w:cs="Arial"/>
              <w:spacing w:val="17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1389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9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1391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9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domain,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1393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110"/>
          <w:sz w:val="16"/>
          <w:szCs w:val="16"/>
          <w:lang w:val="en-GB"/>
          <w:rPrChange w:id="11394" w:author="Filipe Santana" w:date="2016-01-03T15:57:00Z">
            <w:rPr>
              <w:rFonts w:ascii="Arial" w:eastAsia="Arial" w:hAnsi="Arial" w:cs="Arial"/>
              <w:w w:val="110"/>
              <w:sz w:val="16"/>
              <w:szCs w:val="16"/>
            </w:rPr>
          </w:rPrChange>
        </w:rPr>
        <w:t xml:space="preserve">it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9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1396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39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2"/>
          <w:sz w:val="16"/>
          <w:szCs w:val="16"/>
          <w:lang w:val="en-GB"/>
          <w:rPrChange w:id="11398" w:author="Filipe Santana" w:date="2016-01-03T15:57:00Z">
            <w:rPr>
              <w:rFonts w:ascii="Arial" w:eastAsia="Arial" w:hAnsi="Arial" w:cs="Arial"/>
              <w:spacing w:val="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39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ported</w:t>
      </w:r>
      <w:r w:rsidRPr="00E52A5C">
        <w:rPr>
          <w:rFonts w:ascii="Arial" w:eastAsia="Arial" w:hAnsi="Arial" w:cs="Arial"/>
          <w:spacing w:val="35"/>
          <w:w w:val="89"/>
          <w:sz w:val="16"/>
          <w:szCs w:val="16"/>
          <w:lang w:val="en-GB"/>
          <w:rPrChange w:id="11400" w:author="Filipe Santana" w:date="2016-01-03T15:57:00Z">
            <w:rPr>
              <w:rFonts w:ascii="Arial" w:eastAsia="Arial" w:hAnsi="Arial" w:cs="Arial"/>
              <w:spacing w:val="3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0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1402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0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other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1404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40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domains</w:t>
      </w:r>
      <w:r w:rsidRPr="00E52A5C">
        <w:rPr>
          <w:rFonts w:ascii="Arial" w:eastAsia="Arial" w:hAnsi="Arial" w:cs="Arial"/>
          <w:spacing w:val="35"/>
          <w:w w:val="89"/>
          <w:sz w:val="16"/>
          <w:szCs w:val="16"/>
          <w:lang w:val="en-GB"/>
          <w:rPrChange w:id="11406" w:author="Filipe Santana" w:date="2016-01-03T15:57:00Z">
            <w:rPr>
              <w:rFonts w:ascii="Arial" w:eastAsia="Arial" w:hAnsi="Arial" w:cs="Arial"/>
              <w:spacing w:val="3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0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1408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409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includes</w:t>
      </w:r>
      <w:r w:rsidRPr="00E52A5C">
        <w:rPr>
          <w:rFonts w:ascii="Arial" w:eastAsia="Arial" w:hAnsi="Arial" w:cs="Arial"/>
          <w:spacing w:val="35"/>
          <w:w w:val="90"/>
          <w:sz w:val="16"/>
          <w:szCs w:val="16"/>
          <w:lang w:val="en-GB"/>
          <w:rPrChange w:id="11410" w:author="Filipe Santana" w:date="2016-01-03T15:57:00Z">
            <w:rPr>
              <w:rFonts w:ascii="Arial" w:eastAsia="Arial" w:hAnsi="Arial" w:cs="Arial"/>
              <w:spacing w:val="35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highly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1412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41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constrained</w:t>
      </w:r>
      <w:r w:rsidRPr="00E52A5C">
        <w:rPr>
          <w:rFonts w:ascii="Arial" w:eastAsia="Arial" w:hAnsi="Arial" w:cs="Arial"/>
          <w:spacing w:val="36"/>
          <w:w w:val="88"/>
          <w:sz w:val="16"/>
          <w:szCs w:val="16"/>
          <w:lang w:val="en-GB"/>
          <w:rPrChange w:id="11414" w:author="Filipe Santana" w:date="2016-01-03T15:57:00Z">
            <w:rPr>
              <w:rFonts w:ascii="Arial" w:eastAsia="Arial" w:hAnsi="Arial" w:cs="Arial"/>
              <w:spacing w:val="3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41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formalized</w:t>
      </w:r>
      <w:r w:rsidRPr="00E52A5C">
        <w:rPr>
          <w:rFonts w:ascii="Arial" w:eastAsia="Arial" w:hAnsi="Arial" w:cs="Arial"/>
          <w:spacing w:val="35"/>
          <w:w w:val="91"/>
          <w:sz w:val="16"/>
          <w:szCs w:val="16"/>
          <w:lang w:val="en-GB"/>
          <w:rPrChange w:id="11417" w:author="Filipe Santana" w:date="2016-01-03T15:57:00Z">
            <w:rPr>
              <w:rFonts w:ascii="Arial" w:eastAsia="Arial" w:hAnsi="Arial" w:cs="Arial"/>
              <w:spacing w:val="35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41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ontologies.</w:t>
      </w:r>
      <w:r w:rsidRPr="00E52A5C">
        <w:rPr>
          <w:rFonts w:ascii="Arial" w:eastAsia="Arial" w:hAnsi="Arial" w:cs="Arial"/>
          <w:spacing w:val="24"/>
          <w:w w:val="91"/>
          <w:sz w:val="16"/>
          <w:szCs w:val="16"/>
          <w:lang w:val="en-GB"/>
          <w:rPrChange w:id="11419" w:author="Filipe Santana" w:date="2016-01-03T15:57:00Z">
            <w:rPr>
              <w:rFonts w:ascii="Arial" w:eastAsia="Arial" w:hAnsi="Arial" w:cs="Arial"/>
              <w:spacing w:val="24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420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2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1422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423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 xml:space="preserve">instance, </w:t>
      </w:r>
      <w:r w:rsidRPr="00E52A5C">
        <w:rPr>
          <w:rFonts w:ascii="Arial" w:eastAsia="Arial" w:hAnsi="Arial" w:cs="Arial"/>
          <w:spacing w:val="8"/>
          <w:w w:val="85"/>
          <w:sz w:val="16"/>
          <w:szCs w:val="16"/>
          <w:lang w:val="en-GB"/>
          <w:rPrChange w:id="11424" w:author="Filipe Santana" w:date="2016-01-03T15:57:00Z">
            <w:rPr>
              <w:rFonts w:ascii="Arial" w:eastAsia="Arial" w:hAnsi="Arial" w:cs="Arial"/>
              <w:spacing w:val="8"/>
              <w:w w:val="85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42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Prestes</w:t>
      </w:r>
      <w:proofErr w:type="spellEnd"/>
      <w:proofErr w:type="gramEnd"/>
      <w:r w:rsidRPr="00E52A5C">
        <w:rPr>
          <w:rFonts w:ascii="Arial" w:eastAsia="Arial" w:hAnsi="Arial" w:cs="Arial"/>
          <w:spacing w:val="13"/>
          <w:w w:val="85"/>
          <w:sz w:val="16"/>
          <w:szCs w:val="16"/>
          <w:lang w:val="en-GB"/>
          <w:rPrChange w:id="11426" w:author="Filipe Santana" w:date="2016-01-03T15:57:00Z">
            <w:rPr>
              <w:rFonts w:ascii="Arial" w:eastAsia="Arial" w:hAnsi="Arial" w:cs="Arial"/>
              <w:spacing w:val="13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1427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2"/>
          <w:sz w:val="16"/>
          <w:szCs w:val="16"/>
          <w:lang w:val="en-GB"/>
          <w:rPrChange w:id="11428" w:author="Filipe Santana" w:date="2016-01-03T15:57:00Z">
            <w:rPr>
              <w:rFonts w:ascii="Arial" w:eastAsia="Arial" w:hAnsi="Arial" w:cs="Arial"/>
              <w:i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142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9"/>
          <w:sz w:val="16"/>
          <w:szCs w:val="16"/>
          <w:lang w:val="en-GB"/>
          <w:rPrChange w:id="11430" w:author="Filipe Santana" w:date="2016-01-03T15:57:00Z">
            <w:rPr>
              <w:rFonts w:ascii="Arial" w:eastAsia="Arial" w:hAnsi="Arial" w:cs="Arial"/>
              <w:i/>
              <w:spacing w:val="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43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(2013)</w:t>
      </w:r>
      <w:r w:rsidRPr="00E52A5C">
        <w:rPr>
          <w:rFonts w:ascii="Arial" w:eastAsia="Arial" w:hAnsi="Arial" w:cs="Arial"/>
          <w:spacing w:val="30"/>
          <w:w w:val="89"/>
          <w:sz w:val="16"/>
          <w:szCs w:val="16"/>
          <w:lang w:val="en-GB"/>
          <w:rPrChange w:id="11432" w:author="Filipe Santana" w:date="2016-01-03T15:57:00Z">
            <w:rPr>
              <w:rFonts w:ascii="Arial" w:eastAsia="Arial" w:hAnsi="Arial" w:cs="Arial"/>
              <w:spacing w:val="3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43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described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11434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an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3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uppe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11437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3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-domain </w:t>
      </w:r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11439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4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ontology 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11441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4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based</w:t>
      </w:r>
      <w:r w:rsidRPr="00E52A5C">
        <w:rPr>
          <w:rFonts w:ascii="Arial" w:eastAsia="Arial" w:hAnsi="Arial" w:cs="Arial"/>
          <w:spacing w:val="-10"/>
          <w:w w:val="86"/>
          <w:sz w:val="16"/>
          <w:szCs w:val="16"/>
          <w:lang w:val="en-GB"/>
          <w:rPrChange w:id="11443" w:author="Filipe Santana" w:date="2016-01-03T15:57:00Z">
            <w:rPr>
              <w:rFonts w:ascii="Arial" w:eastAsia="Arial" w:hAnsi="Arial" w:cs="Arial"/>
              <w:spacing w:val="-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4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11445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4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IEEE</w:t>
      </w:r>
      <w:r w:rsidRPr="00E52A5C">
        <w:rPr>
          <w:rFonts w:ascii="Arial" w:eastAsia="Arial" w:hAnsi="Arial" w:cs="Arial"/>
          <w:spacing w:val="32"/>
          <w:w w:val="86"/>
          <w:sz w:val="16"/>
          <w:szCs w:val="16"/>
          <w:lang w:val="en-GB"/>
          <w:rPrChange w:id="11447" w:author="Filipe Santana" w:date="2016-01-03T15:57:00Z">
            <w:rPr>
              <w:rFonts w:ascii="Arial" w:eastAsia="Arial" w:hAnsi="Arial" w:cs="Arial"/>
              <w:spacing w:val="3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44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standards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11449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11451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4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representing</w:t>
      </w:r>
      <w:r w:rsidRPr="00E52A5C">
        <w:rPr>
          <w:rFonts w:ascii="Arial" w:eastAsia="Arial" w:hAnsi="Arial" w:cs="Arial"/>
          <w:spacing w:val="3"/>
          <w:w w:val="88"/>
          <w:sz w:val="16"/>
          <w:szCs w:val="16"/>
          <w:lang w:val="en-GB"/>
          <w:rPrChange w:id="11453" w:author="Filipe Santana" w:date="2016-01-03T15:57:00Z">
            <w:rPr>
              <w:rFonts w:ascii="Arial" w:eastAsia="Arial" w:hAnsi="Arial" w:cs="Arial"/>
              <w:spacing w:val="3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101"/>
          <w:sz w:val="16"/>
          <w:szCs w:val="16"/>
          <w:lang w:val="en-GB"/>
          <w:rPrChange w:id="11454" w:author="Filipe Santana" w:date="2016-01-03T15:57:00Z">
            <w:rPr>
              <w:rFonts w:ascii="Arial" w:eastAsia="Arial" w:hAnsi="Arial" w:cs="Arial"/>
              <w:w w:val="101"/>
              <w:sz w:val="16"/>
              <w:szCs w:val="16"/>
            </w:rPr>
          </w:rPrChange>
        </w:rPr>
        <w:t>intelli</w:t>
      </w:r>
      <w:proofErr w:type="spellEnd"/>
      <w:r w:rsidRPr="00E52A5C">
        <w:rPr>
          <w:rFonts w:ascii="Arial" w:eastAsia="Arial" w:hAnsi="Arial" w:cs="Arial"/>
          <w:w w:val="101"/>
          <w:sz w:val="16"/>
          <w:szCs w:val="16"/>
          <w:lang w:val="en-GB"/>
          <w:rPrChange w:id="11455" w:author="Filipe Santana" w:date="2016-01-03T15:57:00Z">
            <w:rPr>
              <w:rFonts w:ascii="Arial" w:eastAsia="Arial" w:hAnsi="Arial" w:cs="Arial"/>
              <w:w w:val="101"/>
              <w:sz w:val="16"/>
              <w:szCs w:val="16"/>
            </w:rPr>
          </w:rPrChange>
        </w:rPr>
        <w:t xml:space="preserve">-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45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gent</w:t>
      </w:r>
      <w:r w:rsidRPr="00E52A5C">
        <w:rPr>
          <w:rFonts w:ascii="Arial" w:eastAsia="Arial" w:hAnsi="Arial" w:cs="Arial"/>
          <w:spacing w:val="4"/>
          <w:w w:val="87"/>
          <w:sz w:val="16"/>
          <w:szCs w:val="16"/>
          <w:lang w:val="en-GB"/>
          <w:rPrChange w:id="11457" w:author="Filipe Santana" w:date="2016-01-03T15:57:00Z">
            <w:rPr>
              <w:rFonts w:ascii="Arial" w:eastAsia="Arial" w:hAnsi="Arial" w:cs="Arial"/>
              <w:spacing w:val="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45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agent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1459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46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systems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1461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462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kn</w:t>
      </w:r>
      <w:r w:rsidRPr="00E52A5C">
        <w:rPr>
          <w:rFonts w:ascii="Arial" w:eastAsia="Arial" w:hAnsi="Arial" w:cs="Arial"/>
          <w:spacing w:val="-3"/>
          <w:w w:val="87"/>
          <w:sz w:val="16"/>
          <w:szCs w:val="16"/>
          <w:lang w:val="en-GB"/>
          <w:rPrChange w:id="11463" w:author="Filipe Santana" w:date="2016-01-03T15:57:00Z">
            <w:rPr>
              <w:rFonts w:ascii="Arial" w:eastAsia="Arial" w:hAnsi="Arial" w:cs="Arial"/>
              <w:spacing w:val="-3"/>
              <w:w w:val="87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464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wledge</w:t>
      </w:r>
      <w:r w:rsidRPr="00E52A5C">
        <w:rPr>
          <w:rFonts w:ascii="Arial" w:eastAsia="Arial" w:hAnsi="Arial" w:cs="Arial"/>
          <w:spacing w:val="28"/>
          <w:w w:val="87"/>
          <w:sz w:val="16"/>
          <w:szCs w:val="16"/>
          <w:lang w:val="en-GB"/>
          <w:rPrChange w:id="11465" w:author="Filipe Santana" w:date="2016-01-03T15:57:00Z">
            <w:rPr>
              <w:rFonts w:ascii="Arial" w:eastAsia="Arial" w:hAnsi="Arial" w:cs="Arial"/>
              <w:spacing w:val="28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1466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bases,</w:t>
      </w:r>
      <w:r w:rsidRPr="00E52A5C">
        <w:rPr>
          <w:rFonts w:ascii="Arial" w:eastAsia="Arial" w:hAnsi="Arial" w:cs="Arial"/>
          <w:spacing w:val="3"/>
          <w:w w:val="81"/>
          <w:sz w:val="16"/>
          <w:szCs w:val="16"/>
          <w:lang w:val="en-GB"/>
          <w:rPrChange w:id="11467" w:author="Filipe Santana" w:date="2016-01-03T15:57:00Z">
            <w:rPr>
              <w:rFonts w:ascii="Arial" w:eastAsia="Arial" w:hAnsi="Arial" w:cs="Arial"/>
              <w:spacing w:val="3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1469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7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1471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47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DOLCE</w:t>
      </w:r>
      <w:r w:rsidRPr="00E52A5C">
        <w:rPr>
          <w:rFonts w:ascii="Arial" w:eastAsia="Arial" w:hAnsi="Arial" w:cs="Arial"/>
          <w:spacing w:val="33"/>
          <w:w w:val="90"/>
          <w:sz w:val="16"/>
          <w:szCs w:val="16"/>
          <w:lang w:val="en-GB"/>
          <w:rPrChange w:id="11473" w:author="Filipe Santana" w:date="2016-01-03T15:57:00Z">
            <w:rPr>
              <w:rFonts w:ascii="Arial" w:eastAsia="Arial" w:hAnsi="Arial" w:cs="Arial"/>
              <w:spacing w:val="33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474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</w:t>
      </w:r>
      <w:proofErr w:type="spell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47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Gangemi</w:t>
      </w:r>
      <w:proofErr w:type="spellEnd"/>
      <w:r w:rsidRPr="00E52A5C">
        <w:rPr>
          <w:rFonts w:ascii="Arial" w:eastAsia="Arial" w:hAnsi="Arial" w:cs="Arial"/>
          <w:spacing w:val="-1"/>
          <w:w w:val="90"/>
          <w:sz w:val="16"/>
          <w:szCs w:val="16"/>
          <w:lang w:val="en-GB"/>
          <w:rPrChange w:id="11476" w:author="Filipe Santana" w:date="2016-01-03T15:57:00Z">
            <w:rPr>
              <w:rFonts w:ascii="Arial" w:eastAsia="Arial" w:hAnsi="Arial" w:cs="Arial"/>
              <w:spacing w:val="-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6"/>
          <w:szCs w:val="16"/>
          <w:lang w:val="en-GB"/>
          <w:rPrChange w:id="11477" w:author="Filipe Santana" w:date="2016-01-03T15:57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6"/>
          <w:w w:val="90"/>
          <w:sz w:val="16"/>
          <w:szCs w:val="16"/>
          <w:lang w:val="en-GB"/>
          <w:rPrChange w:id="11478" w:author="Filipe Santana" w:date="2016-01-03T15:57:00Z">
            <w:rPr>
              <w:rFonts w:ascii="Arial" w:eastAsia="Arial" w:hAnsi="Arial" w:cs="Arial"/>
              <w:i/>
              <w:spacing w:val="-6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1479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</w:p>
    <w:p w14:paraId="1B733853" w14:textId="3906CE53" w:rsidR="00E6733B" w:rsidRPr="00E52A5C" w:rsidRDefault="002C1A14">
      <w:pPr>
        <w:spacing w:before="1" w:after="0" w:line="285" w:lineRule="auto"/>
        <w:ind w:right="2060"/>
        <w:jc w:val="both"/>
        <w:rPr>
          <w:rFonts w:ascii="Arial" w:eastAsia="Arial" w:hAnsi="Arial" w:cs="Arial"/>
          <w:sz w:val="16"/>
          <w:szCs w:val="16"/>
          <w:lang w:val="en-GB"/>
          <w:rPrChange w:id="1148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482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2002)</w:t>
      </w:r>
      <w:r w:rsidRPr="00E52A5C">
        <w:rPr>
          <w:rFonts w:ascii="Arial" w:eastAsia="Arial" w:hAnsi="Arial" w:cs="Arial"/>
          <w:spacing w:val="29"/>
          <w:w w:val="84"/>
          <w:sz w:val="16"/>
          <w:szCs w:val="16"/>
          <w:lang w:val="en-GB"/>
          <w:rPrChange w:id="11483" w:author="Filipe Santana" w:date="2016-01-03T15:57:00Z">
            <w:rPr>
              <w:rFonts w:ascii="Arial" w:eastAsia="Arial" w:hAnsi="Arial" w:cs="Arial"/>
              <w:spacing w:val="2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484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9"/>
          <w:w w:val="84"/>
          <w:sz w:val="16"/>
          <w:szCs w:val="16"/>
          <w:lang w:val="en-GB"/>
          <w:rPrChange w:id="11485" w:author="Filipe Santana" w:date="2016-01-03T15:57:00Z">
            <w:rPr>
              <w:rFonts w:ascii="Arial" w:eastAsia="Arial" w:hAnsi="Arial" w:cs="Arial"/>
              <w:spacing w:val="9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48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SUMO </w:t>
      </w:r>
      <w:r w:rsidRPr="00E52A5C">
        <w:rPr>
          <w:rFonts w:ascii="Arial" w:eastAsia="Arial" w:hAnsi="Arial" w:cs="Arial"/>
          <w:spacing w:val="20"/>
          <w:w w:val="84"/>
          <w:sz w:val="16"/>
          <w:szCs w:val="16"/>
          <w:lang w:val="en-GB"/>
          <w:rPrChange w:id="11487" w:author="Filipe Santana" w:date="2016-01-03T15:57:00Z">
            <w:rPr>
              <w:rFonts w:ascii="Arial" w:eastAsia="Arial" w:hAnsi="Arial" w:cs="Arial"/>
              <w:spacing w:val="20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488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(Pease</w:t>
      </w:r>
      <w:r w:rsidRPr="00E52A5C">
        <w:rPr>
          <w:rFonts w:ascii="Arial" w:eastAsia="Arial" w:hAnsi="Arial" w:cs="Arial"/>
          <w:spacing w:val="-6"/>
          <w:w w:val="84"/>
          <w:sz w:val="16"/>
          <w:szCs w:val="16"/>
          <w:lang w:val="en-GB"/>
          <w:rPrChange w:id="11489" w:author="Filipe Santana" w:date="2016-01-03T15:57:00Z">
            <w:rPr>
              <w:rFonts w:ascii="Arial" w:eastAsia="Arial" w:hAnsi="Arial" w:cs="Arial"/>
              <w:spacing w:val="-6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4"/>
          <w:sz w:val="16"/>
          <w:szCs w:val="16"/>
          <w:lang w:val="en-GB"/>
          <w:rPrChange w:id="11490" w:author="Filipe Santana" w:date="2016-01-03T15:57:00Z">
            <w:rPr>
              <w:rFonts w:ascii="Arial" w:eastAsia="Arial" w:hAnsi="Arial" w:cs="Arial"/>
              <w:i/>
              <w:w w:val="84"/>
              <w:sz w:val="16"/>
              <w:szCs w:val="16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7"/>
          <w:w w:val="84"/>
          <w:sz w:val="16"/>
          <w:szCs w:val="16"/>
          <w:lang w:val="en-GB"/>
          <w:rPrChange w:id="11491" w:author="Filipe Santana" w:date="2016-01-03T15:57:00Z">
            <w:rPr>
              <w:rFonts w:ascii="Arial" w:eastAsia="Arial" w:hAnsi="Arial" w:cs="Arial"/>
              <w:i/>
              <w:spacing w:val="7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6"/>
          <w:szCs w:val="16"/>
          <w:lang w:val="en-GB"/>
          <w:rPrChange w:id="11492" w:author="Filipe Santana" w:date="2016-01-03T15:57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al.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4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49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495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2002).</w:t>
      </w:r>
      <w:del w:id="11496" w:author="Filipe Santana" w:date="2016-01-03T22:44:00Z">
        <w:r w:rsidRPr="00E52A5C" w:rsidDel="00302A2F">
          <w:rPr>
            <w:rFonts w:ascii="Arial" w:eastAsia="Arial" w:hAnsi="Arial" w:cs="Arial"/>
            <w:spacing w:val="1"/>
            <w:w w:val="90"/>
            <w:sz w:val="16"/>
            <w:szCs w:val="16"/>
            <w:lang w:val="en-GB"/>
            <w:rPrChange w:id="11497" w:author="Filipe Santana" w:date="2016-01-03T15:57:00Z">
              <w:rPr>
                <w:rFonts w:ascii="Arial" w:eastAsia="Arial" w:hAnsi="Arial" w:cs="Arial"/>
                <w:spacing w:val="1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49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In</w:delText>
        </w:r>
        <w:r w:rsidRPr="00E52A5C" w:rsidDel="00302A2F">
          <w:rPr>
            <w:rFonts w:ascii="Arial" w:eastAsia="Arial" w:hAnsi="Arial" w:cs="Arial"/>
            <w:spacing w:val="-4"/>
            <w:sz w:val="16"/>
            <w:szCs w:val="16"/>
            <w:lang w:val="en-GB"/>
            <w:rPrChange w:id="11499" w:author="Filipe Santana" w:date="2016-01-03T15:57:00Z">
              <w:rPr>
                <w:rFonts w:ascii="Arial" w:eastAsia="Arial" w:hAnsi="Arial" w:cs="Arial"/>
                <w:spacing w:val="-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4"/>
            <w:sz w:val="16"/>
            <w:szCs w:val="16"/>
            <w:lang w:val="en-GB"/>
            <w:rPrChange w:id="11500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this</w:delText>
        </w:r>
        <w:r w:rsidRPr="00E52A5C" w:rsidDel="00302A2F">
          <w:rPr>
            <w:rFonts w:ascii="Arial" w:eastAsia="Arial" w:hAnsi="Arial" w:cs="Arial"/>
            <w:spacing w:val="24"/>
            <w:w w:val="84"/>
            <w:sz w:val="16"/>
            <w:szCs w:val="16"/>
            <w:lang w:val="en-GB"/>
            <w:rPrChange w:id="11501" w:author="Filipe Santana" w:date="2016-01-03T15:57:00Z">
              <w:rPr>
                <w:rFonts w:ascii="Arial" w:eastAsia="Arial" w:hAnsi="Arial" w:cs="Arial"/>
                <w:spacing w:val="24"/>
                <w:w w:val="8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4"/>
            <w:sz w:val="16"/>
            <w:szCs w:val="16"/>
            <w:lang w:val="en-GB"/>
            <w:rPrChange w:id="11502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sense,</w:delText>
        </w:r>
        <w:r w:rsidRPr="00E52A5C" w:rsidDel="00302A2F">
          <w:rPr>
            <w:rFonts w:ascii="Arial" w:eastAsia="Arial" w:hAnsi="Arial" w:cs="Arial"/>
            <w:spacing w:val="-10"/>
            <w:w w:val="84"/>
            <w:sz w:val="16"/>
            <w:szCs w:val="16"/>
            <w:lang w:val="en-GB"/>
            <w:rPrChange w:id="11503" w:author="Filipe Santana" w:date="2016-01-03T15:57:00Z">
              <w:rPr>
                <w:rFonts w:ascii="Arial" w:eastAsia="Arial" w:hAnsi="Arial" w:cs="Arial"/>
                <w:spacing w:val="-10"/>
                <w:w w:val="8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4"/>
            <w:sz w:val="16"/>
            <w:szCs w:val="16"/>
            <w:lang w:val="en-GB"/>
            <w:rPrChange w:id="11504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our</w:delText>
        </w:r>
        <w:r w:rsidRPr="00E52A5C" w:rsidDel="00302A2F">
          <w:rPr>
            <w:rFonts w:ascii="Arial" w:eastAsia="Arial" w:hAnsi="Arial" w:cs="Arial"/>
            <w:spacing w:val="20"/>
            <w:w w:val="84"/>
            <w:sz w:val="16"/>
            <w:szCs w:val="16"/>
            <w:lang w:val="en-GB"/>
            <w:rPrChange w:id="11505" w:author="Filipe Santana" w:date="2016-01-03T15:57:00Z">
              <w:rPr>
                <w:rFonts w:ascii="Arial" w:eastAsia="Arial" w:hAnsi="Arial" w:cs="Arial"/>
                <w:spacing w:val="20"/>
                <w:w w:val="8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4"/>
            <w:sz w:val="16"/>
            <w:szCs w:val="16"/>
            <w:lang w:val="en-GB"/>
            <w:rPrChange w:id="11506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approach</w:delText>
        </w:r>
        <w:r w:rsidRPr="00E52A5C" w:rsidDel="00302A2F">
          <w:rPr>
            <w:rFonts w:ascii="Arial" w:eastAsia="Arial" w:hAnsi="Arial" w:cs="Arial"/>
            <w:spacing w:val="24"/>
            <w:w w:val="84"/>
            <w:sz w:val="16"/>
            <w:szCs w:val="16"/>
            <w:lang w:val="en-GB"/>
            <w:rPrChange w:id="11507" w:author="Filipe Santana" w:date="2016-01-03T15:57:00Z">
              <w:rPr>
                <w:rFonts w:ascii="Arial" w:eastAsia="Arial" w:hAnsi="Arial" w:cs="Arial"/>
                <w:spacing w:val="24"/>
                <w:w w:val="8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4"/>
            <w:sz w:val="16"/>
            <w:szCs w:val="16"/>
            <w:lang w:val="en-GB"/>
            <w:rPrChange w:id="11508" w:author="Filipe Santana" w:date="2016-01-03T15:57:00Z">
              <w:rPr>
                <w:rFonts w:ascii="Arial" w:eastAsia="Arial" w:hAnsi="Arial" w:cs="Arial"/>
                <w:w w:val="84"/>
                <w:sz w:val="16"/>
                <w:szCs w:val="16"/>
              </w:rPr>
            </w:rPrChange>
          </w:rPr>
          <w:delText>can</w:delText>
        </w:r>
        <w:r w:rsidRPr="00E52A5C" w:rsidDel="00302A2F">
          <w:rPr>
            <w:rFonts w:ascii="Arial" w:eastAsia="Arial" w:hAnsi="Arial" w:cs="Arial"/>
            <w:spacing w:val="7"/>
            <w:w w:val="84"/>
            <w:sz w:val="16"/>
            <w:szCs w:val="16"/>
            <w:lang w:val="en-GB"/>
            <w:rPrChange w:id="11509" w:author="Filipe Santana" w:date="2016-01-03T15:57:00Z">
              <w:rPr>
                <w:rFonts w:ascii="Arial" w:eastAsia="Arial" w:hAnsi="Arial" w:cs="Arial"/>
                <w:spacing w:val="7"/>
                <w:w w:val="8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10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be </w:delText>
        </w:r>
        <w:r w:rsidRPr="00E52A5C" w:rsidDel="00302A2F">
          <w:rPr>
            <w:rFonts w:ascii="Arial" w:eastAsia="Arial" w:hAnsi="Arial" w:cs="Arial"/>
            <w:spacing w:val="-2"/>
            <w:w w:val="91"/>
            <w:sz w:val="16"/>
            <w:szCs w:val="16"/>
            <w:lang w:val="en-GB"/>
            <w:rPrChange w:id="11511" w:author="Filipe Santana" w:date="2016-01-03T15:57:00Z">
              <w:rPr>
                <w:rFonts w:ascii="Arial" w:eastAsia="Arial" w:hAnsi="Arial" w:cs="Arial"/>
                <w:spacing w:val="-2"/>
                <w:w w:val="91"/>
                <w:sz w:val="16"/>
                <w:szCs w:val="16"/>
              </w:rPr>
            </w:rPrChange>
          </w:rPr>
          <w:delText>e</w:delText>
        </w:r>
        <w:r w:rsidRPr="00E52A5C" w:rsidDel="00302A2F">
          <w:rPr>
            <w:rFonts w:ascii="Arial" w:eastAsia="Arial" w:hAnsi="Arial" w:cs="Arial"/>
            <w:w w:val="91"/>
            <w:sz w:val="16"/>
            <w:szCs w:val="16"/>
            <w:lang w:val="en-GB"/>
            <w:rPrChange w:id="11512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>xploited</w:delText>
        </w:r>
        <w:r w:rsidRPr="00E52A5C" w:rsidDel="00302A2F">
          <w:rPr>
            <w:rFonts w:ascii="Arial" w:eastAsia="Arial" w:hAnsi="Arial" w:cs="Arial"/>
            <w:spacing w:val="7"/>
            <w:w w:val="91"/>
            <w:sz w:val="16"/>
            <w:szCs w:val="16"/>
            <w:lang w:val="en-GB"/>
            <w:rPrChange w:id="11513" w:author="Filipe Santana" w:date="2016-01-03T15:57:00Z">
              <w:rPr>
                <w:rFonts w:ascii="Arial" w:eastAsia="Arial" w:hAnsi="Arial" w:cs="Arial"/>
                <w:spacing w:val="7"/>
                <w:w w:val="91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1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by</w:delText>
        </w:r>
        <w:r w:rsidRPr="00E52A5C" w:rsidDel="00302A2F">
          <w:rPr>
            <w:rFonts w:ascii="Arial" w:eastAsia="Arial" w:hAnsi="Arial" w:cs="Arial"/>
            <w:spacing w:val="-13"/>
            <w:sz w:val="16"/>
            <w:szCs w:val="16"/>
            <w:lang w:val="en-GB"/>
            <w:rPrChange w:id="11515" w:author="Filipe Santana" w:date="2016-01-03T15:57:00Z">
              <w:rPr>
                <w:rFonts w:ascii="Arial" w:eastAsia="Arial" w:hAnsi="Arial" w:cs="Arial"/>
                <w:spacing w:val="-13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16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other</w:delText>
        </w:r>
        <w:r w:rsidRPr="00E52A5C" w:rsidDel="00302A2F">
          <w:rPr>
            <w:rFonts w:ascii="Arial" w:eastAsia="Arial" w:hAnsi="Arial" w:cs="Arial"/>
            <w:spacing w:val="2"/>
            <w:w w:val="89"/>
            <w:sz w:val="16"/>
            <w:szCs w:val="16"/>
            <w:lang w:val="en-GB"/>
            <w:rPrChange w:id="11517" w:author="Filipe Santana" w:date="2016-01-03T15:57:00Z">
              <w:rPr>
                <w:rFonts w:ascii="Arial" w:eastAsia="Arial" w:hAnsi="Arial" w:cs="Arial"/>
                <w:spacing w:val="2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18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domains</w:delText>
        </w:r>
        <w:r w:rsidRPr="00E52A5C" w:rsidDel="00302A2F">
          <w:rPr>
            <w:rFonts w:ascii="Arial" w:eastAsia="Arial" w:hAnsi="Arial" w:cs="Arial"/>
            <w:spacing w:val="2"/>
            <w:w w:val="89"/>
            <w:sz w:val="16"/>
            <w:szCs w:val="16"/>
            <w:lang w:val="en-GB"/>
            <w:rPrChange w:id="11519" w:author="Filipe Santana" w:date="2016-01-03T15:57:00Z">
              <w:rPr>
                <w:rFonts w:ascii="Arial" w:eastAsia="Arial" w:hAnsi="Arial" w:cs="Arial"/>
                <w:spacing w:val="2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20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that</w:delText>
        </w:r>
        <w:r w:rsidRPr="00E52A5C" w:rsidDel="00302A2F">
          <w:rPr>
            <w:rFonts w:ascii="Arial" w:eastAsia="Arial" w:hAnsi="Arial" w:cs="Arial"/>
            <w:spacing w:val="2"/>
            <w:w w:val="89"/>
            <w:sz w:val="16"/>
            <w:szCs w:val="16"/>
            <w:lang w:val="en-GB"/>
            <w:rPrChange w:id="11521" w:author="Filipe Santana" w:date="2016-01-03T15:57:00Z">
              <w:rPr>
                <w:rFonts w:ascii="Arial" w:eastAsia="Arial" w:hAnsi="Arial" w:cs="Arial"/>
                <w:spacing w:val="2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22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(foll</w:delText>
        </w:r>
        <w:r w:rsidRPr="00E52A5C" w:rsidDel="00302A2F">
          <w:rPr>
            <w:rFonts w:ascii="Arial" w:eastAsia="Arial" w:hAnsi="Arial" w:cs="Arial"/>
            <w:spacing w:val="-4"/>
            <w:sz w:val="16"/>
            <w:szCs w:val="16"/>
            <w:lang w:val="en-GB"/>
            <w:rPrChange w:id="11523" w:author="Filipe Santana" w:date="2016-01-03T15:57:00Z">
              <w:rPr>
                <w:rFonts w:ascii="Arial" w:eastAsia="Arial" w:hAnsi="Arial" w:cs="Arial"/>
                <w:spacing w:val="-4"/>
                <w:sz w:val="16"/>
                <w:szCs w:val="16"/>
              </w:rPr>
            </w:rPrChange>
          </w:rPr>
          <w:delText>o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2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wing</w:delText>
        </w:r>
        <w:r w:rsidRPr="00E52A5C" w:rsidDel="00302A2F">
          <w:rPr>
            <w:rFonts w:ascii="Arial" w:eastAsia="Arial" w:hAnsi="Arial" w:cs="Arial"/>
            <w:spacing w:val="-9"/>
            <w:sz w:val="16"/>
            <w:szCs w:val="16"/>
            <w:lang w:val="en-GB"/>
            <w:rPrChange w:id="11525" w:author="Filipe Santana" w:date="2016-01-03T15:57:00Z">
              <w:rPr>
                <w:rFonts w:ascii="Arial" w:eastAsia="Arial" w:hAnsi="Arial" w:cs="Arial"/>
                <w:spacing w:val="-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8"/>
            <w:sz w:val="16"/>
            <w:szCs w:val="16"/>
            <w:lang w:val="en-GB"/>
            <w:rPrChange w:id="11526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a</w:delText>
        </w:r>
        <w:r w:rsidRPr="00E52A5C" w:rsidDel="00302A2F">
          <w:rPr>
            <w:rFonts w:ascii="Arial" w:eastAsia="Arial" w:hAnsi="Arial" w:cs="Arial"/>
            <w:spacing w:val="-6"/>
            <w:w w:val="88"/>
            <w:sz w:val="16"/>
            <w:szCs w:val="16"/>
            <w:lang w:val="en-GB"/>
            <w:rPrChange w:id="11527" w:author="Filipe Santana" w:date="2016-01-03T15:57:00Z">
              <w:rPr>
                <w:rFonts w:ascii="Arial" w:eastAsia="Arial" w:hAnsi="Arial" w:cs="Arial"/>
                <w:spacing w:val="-6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8"/>
            <w:sz w:val="16"/>
            <w:szCs w:val="16"/>
            <w:lang w:val="en-GB"/>
            <w:rPrChange w:id="11528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formal</w:delText>
        </w:r>
        <w:r w:rsidRPr="00E52A5C" w:rsidDel="00302A2F">
          <w:rPr>
            <w:rFonts w:ascii="Arial" w:eastAsia="Arial" w:hAnsi="Arial" w:cs="Arial"/>
            <w:spacing w:val="33"/>
            <w:w w:val="88"/>
            <w:sz w:val="16"/>
            <w:szCs w:val="16"/>
            <w:lang w:val="en-GB"/>
            <w:rPrChange w:id="11529" w:author="Filipe Santana" w:date="2016-01-03T15:57:00Z">
              <w:rPr>
                <w:rFonts w:ascii="Arial" w:eastAsia="Arial" w:hAnsi="Arial" w:cs="Arial"/>
                <w:spacing w:val="33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8"/>
            <w:sz w:val="16"/>
            <w:szCs w:val="16"/>
            <w:lang w:val="en-GB"/>
            <w:rPrChange w:id="11530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background)</w:delText>
        </w:r>
        <w:r w:rsidRPr="00E52A5C" w:rsidDel="00302A2F">
          <w:rPr>
            <w:rFonts w:ascii="Arial" w:eastAsia="Arial" w:hAnsi="Arial" w:cs="Arial"/>
            <w:spacing w:val="20"/>
            <w:w w:val="88"/>
            <w:sz w:val="16"/>
            <w:szCs w:val="16"/>
            <w:lang w:val="en-GB"/>
            <w:rPrChange w:id="11531" w:author="Filipe Santana" w:date="2016-01-03T15:57:00Z">
              <w:rPr>
                <w:rFonts w:ascii="Arial" w:eastAsia="Arial" w:hAnsi="Arial" w:cs="Arial"/>
                <w:spacing w:val="20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8"/>
            <w:sz w:val="16"/>
            <w:szCs w:val="16"/>
            <w:lang w:val="en-GB"/>
            <w:rPrChange w:id="11532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aims</w:delText>
        </w:r>
        <w:r w:rsidRPr="00E52A5C" w:rsidDel="00302A2F">
          <w:rPr>
            <w:rFonts w:ascii="Arial" w:eastAsia="Arial" w:hAnsi="Arial" w:cs="Arial"/>
            <w:spacing w:val="6"/>
            <w:w w:val="88"/>
            <w:sz w:val="16"/>
            <w:szCs w:val="16"/>
            <w:lang w:val="en-GB"/>
            <w:rPrChange w:id="11533" w:author="Filipe Santana" w:date="2016-01-03T15:57:00Z">
              <w:rPr>
                <w:rFonts w:ascii="Arial" w:eastAsia="Arial" w:hAnsi="Arial" w:cs="Arial"/>
                <w:spacing w:val="6"/>
                <w:w w:val="88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3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at </w:delText>
        </w:r>
        <w:r w:rsidRPr="00E52A5C" w:rsidDel="00302A2F">
          <w:rPr>
            <w:rFonts w:ascii="Arial" w:eastAsia="Arial" w:hAnsi="Arial" w:cs="Arial"/>
            <w:w w:val="91"/>
            <w:sz w:val="16"/>
            <w:szCs w:val="16"/>
            <w:lang w:val="en-GB"/>
            <w:rPrChange w:id="11535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>enabling</w:delText>
        </w:r>
        <w:r w:rsidRPr="00E52A5C" w:rsidDel="00302A2F">
          <w:rPr>
            <w:rFonts w:ascii="Arial" w:eastAsia="Arial" w:hAnsi="Arial" w:cs="Arial"/>
            <w:spacing w:val="2"/>
            <w:w w:val="91"/>
            <w:sz w:val="16"/>
            <w:szCs w:val="16"/>
            <w:lang w:val="en-GB"/>
            <w:rPrChange w:id="11536" w:author="Filipe Santana" w:date="2016-01-03T15:57:00Z">
              <w:rPr>
                <w:rFonts w:ascii="Arial" w:eastAsia="Arial" w:hAnsi="Arial" w:cs="Arial"/>
                <w:spacing w:val="2"/>
                <w:w w:val="91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1"/>
            <w:sz w:val="16"/>
            <w:szCs w:val="16"/>
            <w:lang w:val="en-GB"/>
            <w:rPrChange w:id="11537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>interoperabilit</w:delText>
        </w:r>
        <w:r w:rsidRPr="00E52A5C" w:rsidDel="00302A2F">
          <w:rPr>
            <w:rFonts w:ascii="Arial" w:eastAsia="Arial" w:hAnsi="Arial" w:cs="Arial"/>
            <w:spacing w:val="-9"/>
            <w:w w:val="91"/>
            <w:sz w:val="16"/>
            <w:szCs w:val="16"/>
            <w:lang w:val="en-GB"/>
            <w:rPrChange w:id="11538" w:author="Filipe Santana" w:date="2016-01-03T15:57:00Z">
              <w:rPr>
                <w:rFonts w:ascii="Arial" w:eastAsia="Arial" w:hAnsi="Arial" w:cs="Arial"/>
                <w:spacing w:val="-9"/>
                <w:w w:val="91"/>
                <w:sz w:val="16"/>
                <w:szCs w:val="16"/>
              </w:rPr>
            </w:rPrChange>
          </w:rPr>
          <w:delText>y</w:delText>
        </w:r>
        <w:r w:rsidRPr="00E52A5C" w:rsidDel="00302A2F">
          <w:rPr>
            <w:rFonts w:ascii="Arial" w:eastAsia="Arial" w:hAnsi="Arial" w:cs="Arial"/>
            <w:w w:val="91"/>
            <w:sz w:val="16"/>
            <w:szCs w:val="16"/>
            <w:lang w:val="en-GB"/>
            <w:rPrChange w:id="11539" w:author="Filipe Santana" w:date="2016-01-03T15:57:00Z">
              <w:rPr>
                <w:rFonts w:ascii="Arial" w:eastAsia="Arial" w:hAnsi="Arial" w:cs="Arial"/>
                <w:w w:val="91"/>
                <w:sz w:val="16"/>
                <w:szCs w:val="16"/>
              </w:rPr>
            </w:rPrChange>
          </w:rPr>
          <w:delText xml:space="preserve">, </w:delText>
        </w:r>
        <w:r w:rsidRPr="00E52A5C" w:rsidDel="00302A2F">
          <w:rPr>
            <w:rFonts w:ascii="Arial" w:eastAsia="Arial" w:hAnsi="Arial" w:cs="Arial"/>
            <w:spacing w:val="1"/>
            <w:w w:val="91"/>
            <w:sz w:val="16"/>
            <w:szCs w:val="16"/>
            <w:lang w:val="en-GB"/>
            <w:rPrChange w:id="11540" w:author="Filipe Santana" w:date="2016-01-03T15:57:00Z">
              <w:rPr>
                <w:rFonts w:ascii="Arial" w:eastAsia="Arial" w:hAnsi="Arial" w:cs="Arial"/>
                <w:spacing w:val="1"/>
                <w:w w:val="91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pacing w:val="-3"/>
            <w:sz w:val="16"/>
            <w:szCs w:val="16"/>
            <w:lang w:val="en-GB"/>
            <w:rPrChange w:id="11541" w:author="Filipe Santana" w:date="2016-01-03T15:57:00Z">
              <w:rPr>
                <w:rFonts w:ascii="Arial" w:eastAsia="Arial" w:hAnsi="Arial" w:cs="Arial"/>
                <w:spacing w:val="-3"/>
                <w:sz w:val="16"/>
                <w:szCs w:val="16"/>
              </w:rPr>
            </w:rPrChange>
          </w:rPr>
          <w:delText>b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42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ut</w:delText>
        </w:r>
        <w:r w:rsidRPr="00E52A5C" w:rsidDel="00302A2F">
          <w:rPr>
            <w:rFonts w:ascii="Arial" w:eastAsia="Arial" w:hAnsi="Arial" w:cs="Arial"/>
            <w:spacing w:val="-16"/>
            <w:sz w:val="16"/>
            <w:szCs w:val="16"/>
            <w:lang w:val="en-GB"/>
            <w:rPrChange w:id="11543" w:author="Filipe Santana" w:date="2016-01-03T15:57:00Z">
              <w:rPr>
                <w:rFonts w:ascii="Arial" w:eastAsia="Arial" w:hAnsi="Arial" w:cs="Arial"/>
                <w:spacing w:val="-16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4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without</w:delText>
        </w:r>
        <w:r w:rsidRPr="00E52A5C" w:rsidDel="00302A2F">
          <w:rPr>
            <w:rFonts w:ascii="Arial" w:eastAsia="Arial" w:hAnsi="Arial" w:cs="Arial"/>
            <w:spacing w:val="-16"/>
            <w:sz w:val="16"/>
            <w:szCs w:val="16"/>
            <w:lang w:val="en-GB"/>
            <w:rPrChange w:id="11545" w:author="Filipe Santana" w:date="2016-01-03T15:57:00Z">
              <w:rPr>
                <w:rFonts w:ascii="Arial" w:eastAsia="Arial" w:hAnsi="Arial" w:cs="Arial"/>
                <w:spacing w:val="-16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1546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sacrificing</w:delText>
        </w:r>
        <w:r w:rsidRPr="00E52A5C" w:rsidDel="00302A2F">
          <w:rPr>
            <w:rFonts w:ascii="Arial" w:eastAsia="Arial" w:hAnsi="Arial" w:cs="Arial"/>
            <w:spacing w:val="30"/>
            <w:w w:val="90"/>
            <w:sz w:val="16"/>
            <w:szCs w:val="16"/>
            <w:lang w:val="en-GB"/>
            <w:rPrChange w:id="11547" w:author="Filipe Santana" w:date="2016-01-03T15:57:00Z">
              <w:rPr>
                <w:rFonts w:ascii="Arial" w:eastAsia="Arial" w:hAnsi="Arial" w:cs="Arial"/>
                <w:spacing w:val="30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1548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the</w:delText>
        </w:r>
        <w:r w:rsidRPr="00E52A5C" w:rsidDel="00302A2F">
          <w:rPr>
            <w:rFonts w:ascii="Arial" w:eastAsia="Arial" w:hAnsi="Arial" w:cs="Arial"/>
            <w:spacing w:val="2"/>
            <w:w w:val="90"/>
            <w:sz w:val="16"/>
            <w:szCs w:val="16"/>
            <w:lang w:val="en-GB"/>
            <w:rPrChange w:id="11549" w:author="Filipe Santana" w:date="2016-01-03T15:57:00Z">
              <w:rPr>
                <w:rFonts w:ascii="Arial" w:eastAsia="Arial" w:hAnsi="Arial" w:cs="Arial"/>
                <w:spacing w:val="2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1550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formal</w:delText>
        </w:r>
        <w:r w:rsidRPr="00E52A5C" w:rsidDel="00302A2F">
          <w:rPr>
            <w:rFonts w:ascii="Arial" w:eastAsia="Arial" w:hAnsi="Arial" w:cs="Arial"/>
            <w:spacing w:val="31"/>
            <w:w w:val="90"/>
            <w:sz w:val="16"/>
            <w:szCs w:val="16"/>
            <w:lang w:val="en-GB"/>
            <w:rPrChange w:id="11551" w:author="Filipe Santana" w:date="2016-01-03T15:57:00Z">
              <w:rPr>
                <w:rFonts w:ascii="Arial" w:eastAsia="Arial" w:hAnsi="Arial" w:cs="Arial"/>
                <w:spacing w:val="31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90"/>
            <w:sz w:val="16"/>
            <w:szCs w:val="16"/>
            <w:lang w:val="en-GB"/>
            <w:rPrChange w:id="11552" w:author="Filipe Santana" w:date="2016-01-03T15:57:00Z">
              <w:rPr>
                <w:rFonts w:ascii="Arial" w:eastAsia="Arial" w:hAnsi="Arial" w:cs="Arial"/>
                <w:w w:val="90"/>
                <w:sz w:val="16"/>
                <w:szCs w:val="16"/>
              </w:rPr>
            </w:rPrChange>
          </w:rPr>
          <w:delText>status</w:delText>
        </w:r>
        <w:r w:rsidRPr="00E52A5C" w:rsidDel="00302A2F">
          <w:rPr>
            <w:rFonts w:ascii="Arial" w:eastAsia="Arial" w:hAnsi="Arial" w:cs="Arial"/>
            <w:spacing w:val="-13"/>
            <w:w w:val="90"/>
            <w:sz w:val="16"/>
            <w:szCs w:val="16"/>
            <w:lang w:val="en-GB"/>
            <w:rPrChange w:id="11553" w:author="Filipe Santana" w:date="2016-01-03T15:57:00Z">
              <w:rPr>
                <w:rFonts w:ascii="Arial" w:eastAsia="Arial" w:hAnsi="Arial" w:cs="Arial"/>
                <w:spacing w:val="-13"/>
                <w:w w:val="90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54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of</w:delText>
        </w:r>
        <w:r w:rsidRPr="00E52A5C" w:rsidDel="00302A2F">
          <w:rPr>
            <w:rFonts w:ascii="Arial" w:eastAsia="Arial" w:hAnsi="Arial" w:cs="Arial"/>
            <w:spacing w:val="3"/>
            <w:sz w:val="16"/>
            <w:szCs w:val="16"/>
            <w:lang w:val="en-GB"/>
            <w:rPrChange w:id="11555" w:author="Filipe Santana" w:date="2016-01-03T15:57:00Z">
              <w:rPr>
                <w:rFonts w:ascii="Arial" w:eastAsia="Arial" w:hAnsi="Arial" w:cs="Arial"/>
                <w:spacing w:val="3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5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 xml:space="preserve">the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57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ontolog</w:delText>
        </w:r>
        <w:r w:rsidRPr="00E52A5C" w:rsidDel="00302A2F">
          <w:rPr>
            <w:rFonts w:ascii="Arial" w:eastAsia="Arial" w:hAnsi="Arial" w:cs="Arial"/>
            <w:spacing w:val="-9"/>
            <w:w w:val="89"/>
            <w:sz w:val="16"/>
            <w:szCs w:val="16"/>
            <w:lang w:val="en-GB"/>
            <w:rPrChange w:id="11558" w:author="Filipe Santana" w:date="2016-01-03T15:57:00Z">
              <w:rPr>
                <w:rFonts w:ascii="Arial" w:eastAsia="Arial" w:hAnsi="Arial" w:cs="Arial"/>
                <w:spacing w:val="-9"/>
                <w:w w:val="89"/>
                <w:sz w:val="16"/>
                <w:szCs w:val="16"/>
              </w:rPr>
            </w:rPrChange>
          </w:rPr>
          <w:delText>y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59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,</w:delText>
        </w:r>
        <w:r w:rsidRPr="00E52A5C" w:rsidDel="00302A2F">
          <w:rPr>
            <w:rFonts w:ascii="Arial" w:eastAsia="Arial" w:hAnsi="Arial" w:cs="Arial"/>
            <w:spacing w:val="23"/>
            <w:w w:val="89"/>
            <w:sz w:val="16"/>
            <w:szCs w:val="16"/>
            <w:lang w:val="en-GB"/>
            <w:rPrChange w:id="11560" w:author="Filipe Santana" w:date="2016-01-03T15:57:00Z">
              <w:rPr>
                <w:rFonts w:ascii="Arial" w:eastAsia="Arial" w:hAnsi="Arial" w:cs="Arial"/>
                <w:spacing w:val="23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61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and</w:delText>
        </w:r>
        <w:r w:rsidRPr="00E52A5C" w:rsidDel="00302A2F">
          <w:rPr>
            <w:rFonts w:ascii="Arial" w:eastAsia="Arial" w:hAnsi="Arial" w:cs="Arial"/>
            <w:spacing w:val="-8"/>
            <w:w w:val="89"/>
            <w:sz w:val="16"/>
            <w:szCs w:val="16"/>
            <w:lang w:val="en-GB"/>
            <w:rPrChange w:id="11562" w:author="Filipe Santana" w:date="2016-01-03T15:57:00Z">
              <w:rPr>
                <w:rFonts w:ascii="Arial" w:eastAsia="Arial" w:hAnsi="Arial" w:cs="Arial"/>
                <w:spacing w:val="-8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pacing w:val="-2"/>
            <w:w w:val="89"/>
            <w:sz w:val="16"/>
            <w:szCs w:val="16"/>
            <w:lang w:val="en-GB"/>
            <w:rPrChange w:id="11563" w:author="Filipe Santana" w:date="2016-01-03T15:57:00Z">
              <w:rPr>
                <w:rFonts w:ascii="Arial" w:eastAsia="Arial" w:hAnsi="Arial" w:cs="Arial"/>
                <w:spacing w:val="-2"/>
                <w:w w:val="89"/>
                <w:sz w:val="16"/>
                <w:szCs w:val="16"/>
              </w:rPr>
            </w:rPrChange>
          </w:rPr>
          <w:delText>k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64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eeping</w:delText>
        </w:r>
        <w:r w:rsidRPr="00E52A5C" w:rsidDel="00302A2F">
          <w:rPr>
            <w:rFonts w:ascii="Arial" w:eastAsia="Arial" w:hAnsi="Arial" w:cs="Arial"/>
            <w:spacing w:val="3"/>
            <w:w w:val="89"/>
            <w:sz w:val="16"/>
            <w:szCs w:val="16"/>
            <w:lang w:val="en-GB"/>
            <w:rPrChange w:id="11565" w:author="Filipe Santana" w:date="2016-01-03T15:57:00Z">
              <w:rPr>
                <w:rFonts w:ascii="Arial" w:eastAsia="Arial" w:hAnsi="Arial" w:cs="Arial"/>
                <w:spacing w:val="3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66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the</w:delText>
        </w:r>
        <w:r w:rsidRPr="00E52A5C" w:rsidDel="00302A2F">
          <w:rPr>
            <w:rFonts w:ascii="Arial" w:eastAsia="Arial" w:hAnsi="Arial" w:cs="Arial"/>
            <w:spacing w:val="-5"/>
            <w:w w:val="89"/>
            <w:sz w:val="16"/>
            <w:szCs w:val="16"/>
            <w:lang w:val="en-GB"/>
            <w:rPrChange w:id="11567" w:author="Filipe Santana" w:date="2016-01-03T15:57:00Z">
              <w:rPr>
                <w:rFonts w:ascii="Arial" w:eastAsia="Arial" w:hAnsi="Arial" w:cs="Arial"/>
                <w:spacing w:val="-5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68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application</w:delText>
        </w:r>
        <w:r w:rsidRPr="00E52A5C" w:rsidDel="00302A2F">
          <w:rPr>
            <w:rFonts w:ascii="Arial" w:eastAsia="Arial" w:hAnsi="Arial" w:cs="Arial"/>
            <w:spacing w:val="23"/>
            <w:w w:val="89"/>
            <w:sz w:val="16"/>
            <w:szCs w:val="16"/>
            <w:lang w:val="en-GB"/>
            <w:rPrChange w:id="11569" w:author="Filipe Santana" w:date="2016-01-03T15:57:00Z">
              <w:rPr>
                <w:rFonts w:ascii="Arial" w:eastAsia="Arial" w:hAnsi="Arial" w:cs="Arial"/>
                <w:spacing w:val="23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70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>focusing</w:delText>
        </w:r>
        <w:r w:rsidRPr="00E52A5C" w:rsidDel="00302A2F">
          <w:rPr>
            <w:rFonts w:ascii="Arial" w:eastAsia="Arial" w:hAnsi="Arial" w:cs="Arial"/>
            <w:spacing w:val="18"/>
            <w:w w:val="89"/>
            <w:sz w:val="16"/>
            <w:szCs w:val="16"/>
            <w:lang w:val="en-GB"/>
            <w:rPrChange w:id="11571" w:author="Filipe Santana" w:date="2016-01-03T15:57:00Z">
              <w:rPr>
                <w:rFonts w:ascii="Arial" w:eastAsia="Arial" w:hAnsi="Arial" w:cs="Arial"/>
                <w:spacing w:val="18"/>
                <w:w w:val="89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72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in</w:delText>
        </w:r>
        <w:r w:rsidRPr="00E52A5C" w:rsidDel="00302A2F">
          <w:rPr>
            <w:rFonts w:ascii="Arial" w:eastAsia="Arial" w:hAnsi="Arial" w:cs="Arial"/>
            <w:spacing w:val="-6"/>
            <w:sz w:val="16"/>
            <w:szCs w:val="16"/>
            <w:lang w:val="en-GB"/>
            <w:rPrChange w:id="11573" w:author="Filipe Santana" w:date="2016-01-03T15:57:00Z">
              <w:rPr>
                <w:rFonts w:ascii="Arial" w:eastAsia="Arial" w:hAnsi="Arial" w:cs="Arial"/>
                <w:spacing w:val="-6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9"/>
            <w:sz w:val="16"/>
            <w:szCs w:val="16"/>
            <w:lang w:val="en-GB"/>
            <w:rPrChange w:id="11574" w:author="Filipe Santana" w:date="2016-01-03T15:57:00Z">
              <w:rPr>
                <w:rFonts w:ascii="Arial" w:eastAsia="Arial" w:hAnsi="Arial" w:cs="Arial"/>
                <w:w w:val="89"/>
                <w:sz w:val="16"/>
                <w:szCs w:val="16"/>
              </w:rPr>
            </w:rPrChange>
          </w:rPr>
          <w:delText xml:space="preserve">real </w:delText>
        </w:r>
        <w:r w:rsidRPr="00E52A5C" w:rsidDel="00302A2F">
          <w:rPr>
            <w:rFonts w:ascii="Arial" w:eastAsia="Arial" w:hAnsi="Arial" w:cs="Arial"/>
            <w:spacing w:val="-2"/>
            <w:sz w:val="16"/>
            <w:szCs w:val="16"/>
            <w:lang w:val="en-GB"/>
            <w:rPrChange w:id="11575" w:author="Filipe Santana" w:date="2016-01-03T15:57:00Z">
              <w:rPr>
                <w:rFonts w:ascii="Arial" w:eastAsia="Arial" w:hAnsi="Arial" w:cs="Arial"/>
                <w:spacing w:val="-2"/>
                <w:sz w:val="16"/>
                <w:szCs w:val="16"/>
              </w:rPr>
            </w:rPrChange>
          </w:rPr>
          <w:delText>w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76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orld</w:delText>
        </w:r>
        <w:r w:rsidRPr="00E52A5C" w:rsidDel="00302A2F">
          <w:rPr>
            <w:rFonts w:ascii="Arial" w:eastAsia="Arial" w:hAnsi="Arial" w:cs="Arial"/>
            <w:spacing w:val="-17"/>
            <w:sz w:val="16"/>
            <w:szCs w:val="16"/>
            <w:lang w:val="en-GB"/>
            <w:rPrChange w:id="11577" w:author="Filipe Santana" w:date="2016-01-03T15:57:00Z">
              <w:rPr>
                <w:rFonts w:ascii="Arial" w:eastAsia="Arial" w:hAnsi="Arial" w:cs="Arial"/>
                <w:spacing w:val="-17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578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situations.</w:delText>
        </w:r>
      </w:del>
    </w:p>
    <w:p w14:paraId="2E4488F7" w14:textId="23088AD2" w:rsidR="00E6733B" w:rsidRPr="00E52A5C" w:rsidRDefault="002C1A14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115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sz w:val="16"/>
          <w:szCs w:val="16"/>
          <w:lang w:val="en-GB"/>
          <w:rPrChange w:id="1158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6"/>
          <w:szCs w:val="16"/>
          <w:lang w:val="en-GB"/>
          <w:rPrChange w:id="11581" w:author="Filipe Santana" w:date="2016-01-03T15:57:00Z">
            <w:rPr>
              <w:rFonts w:ascii="Arial" w:eastAsia="Arial" w:hAnsi="Arial" w:cs="Arial"/>
              <w:spacing w:val="-1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58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32"/>
          <w:w w:val="91"/>
          <w:sz w:val="16"/>
          <w:szCs w:val="16"/>
          <w:lang w:val="en-GB"/>
          <w:rPrChange w:id="11583" w:author="Filipe Santana" w:date="2016-01-03T15:57:00Z">
            <w:rPr>
              <w:rFonts w:ascii="Arial" w:eastAsia="Arial" w:hAnsi="Arial" w:cs="Arial"/>
              <w:spacing w:val="3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58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der</w:t>
      </w:r>
      <w:r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11585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iv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58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ate</w:t>
      </w:r>
      <w:r w:rsidRPr="00E52A5C">
        <w:rPr>
          <w:rFonts w:ascii="Arial" w:eastAsia="Arial" w:hAnsi="Arial" w:cs="Arial"/>
          <w:spacing w:val="11"/>
          <w:w w:val="91"/>
          <w:sz w:val="16"/>
          <w:szCs w:val="16"/>
          <w:lang w:val="en-GB"/>
          <w:rPrChange w:id="11587" w:author="Filipe Santana" w:date="2016-01-03T15:57:00Z">
            <w:rPr>
              <w:rFonts w:ascii="Arial" w:eastAsia="Arial" w:hAnsi="Arial" w:cs="Arial"/>
              <w:spacing w:val="1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5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1589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59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produce</w:t>
      </w:r>
      <w:r w:rsidRPr="00E52A5C">
        <w:rPr>
          <w:rFonts w:ascii="Arial" w:eastAsia="Arial" w:hAnsi="Arial" w:cs="Arial"/>
          <w:spacing w:val="15"/>
          <w:w w:val="89"/>
          <w:sz w:val="16"/>
          <w:szCs w:val="16"/>
          <w:lang w:val="en-GB"/>
          <w:rPrChange w:id="11591" w:author="Filipe Santana" w:date="2016-01-03T15:57:00Z">
            <w:rPr>
              <w:rFonts w:ascii="Arial" w:eastAsia="Arial" w:hAnsi="Arial" w:cs="Arial"/>
              <w:spacing w:val="1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592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focus</w:t>
      </w:r>
      <w:r w:rsidRPr="00E52A5C">
        <w:rPr>
          <w:rFonts w:ascii="Arial" w:eastAsia="Arial" w:hAnsi="Arial" w:cs="Arial"/>
          <w:spacing w:val="25"/>
          <w:w w:val="89"/>
          <w:sz w:val="16"/>
          <w:szCs w:val="16"/>
          <w:lang w:val="en-GB"/>
          <w:rPrChange w:id="11593" w:author="Filipe Santana" w:date="2016-01-03T15:57:00Z">
            <w:rPr>
              <w:rFonts w:ascii="Arial" w:eastAsia="Arial" w:hAnsi="Arial" w:cs="Arial"/>
              <w:spacing w:val="25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5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on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1595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15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TBox</w:t>
      </w:r>
      <w:proofErr w:type="spellEnd"/>
      <w:r w:rsidRPr="00E52A5C">
        <w:rPr>
          <w:rFonts w:ascii="Arial" w:eastAsia="Arial" w:hAnsi="Arial" w:cs="Arial"/>
          <w:spacing w:val="5"/>
          <w:sz w:val="16"/>
          <w:szCs w:val="16"/>
          <w:lang w:val="en-GB"/>
          <w:rPrChange w:id="11597" w:author="Filipe Santana" w:date="2016-01-03T15:57:00Z">
            <w:rPr>
              <w:rFonts w:ascii="Arial" w:eastAsia="Arial" w:hAnsi="Arial" w:cs="Arial"/>
              <w:spacing w:val="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59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reasoning</w:t>
      </w:r>
      <w:r w:rsidRPr="00E52A5C">
        <w:rPr>
          <w:rFonts w:ascii="Arial" w:eastAsia="Arial" w:hAnsi="Arial" w:cs="Arial"/>
          <w:spacing w:val="21"/>
          <w:w w:val="88"/>
          <w:sz w:val="16"/>
          <w:szCs w:val="16"/>
          <w:lang w:val="en-GB"/>
          <w:rPrChange w:id="11599" w:author="Filipe Santana" w:date="2016-01-03T15:57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0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rather than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601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1603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0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analysis</w:t>
      </w:r>
      <w:r w:rsidRPr="00E52A5C">
        <w:rPr>
          <w:rFonts w:ascii="Arial" w:eastAsia="Arial" w:hAnsi="Arial" w:cs="Arial"/>
          <w:spacing w:val="28"/>
          <w:w w:val="88"/>
          <w:sz w:val="16"/>
          <w:szCs w:val="16"/>
          <w:lang w:val="en-GB"/>
          <w:rPrChange w:id="11605" w:author="Filipe Santana" w:date="2016-01-03T15:57:00Z">
            <w:rPr>
              <w:rFonts w:ascii="Arial" w:eastAsia="Arial" w:hAnsi="Arial" w:cs="Arial"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11607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608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29"/>
          <w:w w:val="85"/>
          <w:sz w:val="16"/>
          <w:szCs w:val="16"/>
          <w:lang w:val="en-GB"/>
          <w:rPrChange w:id="11609" w:author="Filipe Santana" w:date="2016-01-03T15:57:00Z">
            <w:rPr>
              <w:rFonts w:ascii="Arial" w:eastAsia="Arial" w:hAnsi="Arial" w:cs="Arial"/>
              <w:spacing w:val="29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1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itself.</w:t>
      </w:r>
      <w:r w:rsidRPr="00E52A5C">
        <w:rPr>
          <w:rFonts w:ascii="Arial" w:eastAsia="Arial" w:hAnsi="Arial" w:cs="Arial"/>
          <w:spacing w:val="22"/>
          <w:sz w:val="16"/>
          <w:szCs w:val="16"/>
          <w:lang w:val="en-GB"/>
          <w:rPrChange w:id="11611" w:author="Filipe Santana" w:date="2016-01-03T15:57:00Z">
            <w:rPr>
              <w:rFonts w:ascii="Arial" w:eastAsia="Arial" w:hAnsi="Arial" w:cs="Arial"/>
              <w:spacing w:val="2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612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F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1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oll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1614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1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wing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1616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1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this,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11618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1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18"/>
          <w:w w:val="89"/>
          <w:sz w:val="16"/>
          <w:szCs w:val="16"/>
          <w:lang w:val="en-GB"/>
          <w:rPrChange w:id="11620" w:author="Filipe Santana" w:date="2016-01-03T15:57:00Z">
            <w:rPr>
              <w:rFonts w:ascii="Arial" w:eastAsia="Arial" w:hAnsi="Arial" w:cs="Arial"/>
              <w:spacing w:val="18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21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databased</w:t>
      </w:r>
      <w:r w:rsidRPr="00E52A5C">
        <w:rPr>
          <w:rFonts w:ascii="Arial" w:eastAsia="Arial" w:hAnsi="Arial" w:cs="Arial"/>
          <w:spacing w:val="-10"/>
          <w:w w:val="89"/>
          <w:sz w:val="16"/>
          <w:szCs w:val="16"/>
          <w:lang w:val="en-GB"/>
          <w:rPrChange w:id="11622" w:author="Filipe Santana" w:date="2016-01-03T15:57:00Z">
            <w:rPr>
              <w:rFonts w:ascii="Arial" w:eastAsia="Arial" w:hAnsi="Arial" w:cs="Arial"/>
              <w:spacing w:val="-10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2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grounded </w:t>
      </w:r>
      <w:proofErr w:type="gramStart"/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624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 xml:space="preserve">under </w:t>
      </w:r>
      <w:r w:rsidRPr="00E52A5C">
        <w:rPr>
          <w:rFonts w:ascii="Arial" w:eastAsia="Arial" w:hAnsi="Arial" w:cs="Arial"/>
          <w:spacing w:val="10"/>
          <w:w w:val="83"/>
          <w:sz w:val="16"/>
          <w:szCs w:val="16"/>
          <w:lang w:val="en-GB"/>
          <w:rPrChange w:id="11625" w:author="Filipe Santana" w:date="2016-01-03T15:57:00Z">
            <w:rPr>
              <w:rFonts w:ascii="Arial" w:eastAsia="Arial" w:hAnsi="Arial" w:cs="Arial"/>
              <w:spacing w:val="10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626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a</w:t>
      </w:r>
      <w:proofErr w:type="gramEnd"/>
      <w:r w:rsidRPr="00E52A5C">
        <w:rPr>
          <w:rFonts w:ascii="Arial" w:eastAsia="Arial" w:hAnsi="Arial" w:cs="Arial"/>
          <w:spacing w:val="23"/>
          <w:w w:val="83"/>
          <w:sz w:val="16"/>
          <w:szCs w:val="16"/>
          <w:lang w:val="en-GB"/>
          <w:rPrChange w:id="11627" w:author="Filipe Santana" w:date="2016-01-03T15:57:00Z">
            <w:rPr>
              <w:rFonts w:ascii="Arial" w:eastAsia="Arial" w:hAnsi="Arial" w:cs="Arial"/>
              <w:spacing w:val="23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1629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1630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ontology</w:t>
      </w:r>
      <w:r w:rsidRPr="00E52A5C">
        <w:rPr>
          <w:rFonts w:ascii="Arial" w:eastAsia="Arial" w:hAnsi="Arial" w:cs="Arial"/>
          <w:spacing w:val="22"/>
          <w:w w:val="93"/>
          <w:sz w:val="16"/>
          <w:szCs w:val="16"/>
          <w:lang w:val="en-GB"/>
          <w:rPrChange w:id="11631" w:author="Filipe Santana" w:date="2016-01-03T15:57:00Z">
            <w:rPr>
              <w:rFonts w:ascii="Arial" w:eastAsia="Arial" w:hAnsi="Arial" w:cs="Arial"/>
              <w:spacing w:val="22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might</w:t>
      </w:r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11633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63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enable</w:t>
      </w:r>
      <w:r w:rsidRPr="00E52A5C">
        <w:rPr>
          <w:rFonts w:ascii="Arial" w:eastAsia="Arial" w:hAnsi="Arial" w:cs="Arial"/>
          <w:spacing w:val="25"/>
          <w:w w:val="86"/>
          <w:sz w:val="16"/>
          <w:szCs w:val="16"/>
          <w:lang w:val="en-GB"/>
          <w:rPrChange w:id="11635" w:author="Filipe Santana" w:date="2016-01-03T15:57:00Z">
            <w:rPr>
              <w:rFonts w:ascii="Arial" w:eastAsia="Arial" w:hAnsi="Arial" w:cs="Arial"/>
              <w:spacing w:val="2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3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1637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1638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identification</w:t>
      </w:r>
      <w:r w:rsidRPr="00E52A5C">
        <w:rPr>
          <w:rFonts w:ascii="Arial" w:eastAsia="Arial" w:hAnsi="Arial" w:cs="Arial"/>
          <w:spacing w:val="22"/>
          <w:w w:val="94"/>
          <w:sz w:val="16"/>
          <w:szCs w:val="16"/>
          <w:lang w:val="en-GB"/>
          <w:rPrChange w:id="11639" w:author="Filipe Santana" w:date="2016-01-03T15:57:00Z">
            <w:rPr>
              <w:rFonts w:ascii="Arial" w:eastAsia="Arial" w:hAnsi="Arial" w:cs="Arial"/>
              <w:spacing w:val="22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1641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64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representa</w:t>
      </w:r>
      <w:proofErr w:type="spellEnd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64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16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tional</w:t>
      </w:r>
      <w:proofErr w:type="spellEnd"/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11645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fl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647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4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ws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1649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5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under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11651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5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real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11653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654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orld</w:t>
      </w:r>
      <w:r w:rsidRPr="00E52A5C">
        <w:rPr>
          <w:rFonts w:ascii="Arial" w:eastAsia="Arial" w:hAnsi="Arial" w:cs="Arial"/>
          <w:spacing w:val="6"/>
          <w:sz w:val="16"/>
          <w:szCs w:val="16"/>
          <w:lang w:val="en-GB"/>
          <w:rPrChange w:id="11656" w:author="Filipe Santana" w:date="2016-01-03T15:57:00Z">
            <w:rPr>
              <w:rFonts w:ascii="Arial" w:eastAsia="Arial" w:hAnsi="Arial" w:cs="Arial"/>
              <w:spacing w:val="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5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situations, </w:t>
      </w:r>
      <w:r w:rsidRPr="00E52A5C">
        <w:rPr>
          <w:rFonts w:ascii="Arial" w:eastAsia="Arial" w:hAnsi="Arial" w:cs="Arial"/>
          <w:spacing w:val="3"/>
          <w:w w:val="89"/>
          <w:sz w:val="16"/>
          <w:szCs w:val="16"/>
          <w:lang w:val="en-GB"/>
          <w:rPrChange w:id="11658" w:author="Filipe Santana" w:date="2016-01-03T15:57:00Z">
            <w:rPr>
              <w:rFonts w:ascii="Arial" w:eastAsia="Arial" w:hAnsi="Arial" w:cs="Arial"/>
              <w:spacing w:val="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59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opposite</w:t>
      </w:r>
      <w:r w:rsidRPr="00E52A5C">
        <w:rPr>
          <w:rFonts w:ascii="Arial" w:eastAsia="Arial" w:hAnsi="Arial" w:cs="Arial"/>
          <w:spacing w:val="23"/>
          <w:w w:val="89"/>
          <w:sz w:val="16"/>
          <w:szCs w:val="16"/>
          <w:lang w:val="en-GB"/>
          <w:rPrChange w:id="11660" w:author="Filipe Santana" w:date="2016-01-03T15:57:00Z">
            <w:rPr>
              <w:rFonts w:ascii="Arial" w:eastAsia="Arial" w:hAnsi="Arial" w:cs="Arial"/>
              <w:spacing w:val="2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6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7"/>
          <w:sz w:val="16"/>
          <w:szCs w:val="16"/>
          <w:lang w:val="en-GB"/>
          <w:rPrChange w:id="11662" w:author="Filipe Santana" w:date="2016-01-03T15:57:00Z">
            <w:rPr>
              <w:rFonts w:ascii="Arial" w:eastAsia="Arial" w:hAnsi="Arial" w:cs="Arial"/>
              <w:spacing w:val="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1663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application-dr</w:t>
      </w:r>
      <w:r w:rsidRPr="00E52A5C">
        <w:rPr>
          <w:rFonts w:ascii="Arial" w:eastAsia="Arial" w:hAnsi="Arial" w:cs="Arial"/>
          <w:spacing w:val="-4"/>
          <w:w w:val="94"/>
          <w:sz w:val="16"/>
          <w:szCs w:val="16"/>
          <w:lang w:val="en-GB"/>
          <w:rPrChange w:id="11664" w:author="Filipe Santana" w:date="2016-01-03T15:57:00Z">
            <w:rPr>
              <w:rFonts w:ascii="Arial" w:eastAsia="Arial" w:hAnsi="Arial" w:cs="Arial"/>
              <w:spacing w:val="-4"/>
              <w:w w:val="9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11665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666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 xml:space="preserve">en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667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databases</w:t>
      </w:r>
      <w:ins w:id="11668" w:author="Filipe Santana" w:date="2016-01-03T22:45:00Z">
        <w:r w:rsidR="00302A2F">
          <w:rPr>
            <w:rFonts w:ascii="Arial" w:eastAsia="Arial" w:hAnsi="Arial" w:cs="Arial"/>
            <w:w w:val="83"/>
            <w:sz w:val="16"/>
            <w:szCs w:val="16"/>
            <w:lang w:val="en-GB"/>
          </w:rPr>
          <w:t>, as it uses DL reasoning</w:t>
        </w:r>
      </w:ins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669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9"/>
          <w:w w:val="83"/>
          <w:sz w:val="16"/>
          <w:szCs w:val="16"/>
          <w:lang w:val="en-GB"/>
          <w:rPrChange w:id="11670" w:author="Filipe Santana" w:date="2016-01-03T15:57:00Z">
            <w:rPr>
              <w:rFonts w:ascii="Arial" w:eastAsia="Arial" w:hAnsi="Arial" w:cs="Arial"/>
              <w:spacing w:val="9"/>
              <w:w w:val="8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1672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6"/>
          <w:szCs w:val="16"/>
          <w:lang w:val="en-GB"/>
          <w:rPrChange w:id="11673" w:author="Filipe Santana" w:date="2016-01-03T15:57:00Z">
            <w:rPr>
              <w:rFonts w:ascii="Arial" w:eastAsia="Arial" w:hAnsi="Arial" w:cs="Arial"/>
              <w:w w:val="83"/>
              <w:sz w:val="16"/>
              <w:szCs w:val="16"/>
            </w:rPr>
          </w:rPrChange>
        </w:rPr>
        <w:t>database</w:t>
      </w:r>
      <w:ins w:id="11674" w:author="Filipe Santana" w:date="2016-01-03T22:45:00Z">
        <w:r w:rsidR="00302A2F">
          <w:rPr>
            <w:rFonts w:ascii="Arial" w:eastAsia="Arial" w:hAnsi="Arial" w:cs="Arial"/>
            <w:w w:val="83"/>
            <w:sz w:val="16"/>
            <w:szCs w:val="16"/>
            <w:lang w:val="en-GB"/>
          </w:rPr>
          <w:t>s</w:t>
        </w:r>
      </w:ins>
      <w:r w:rsidRPr="00E52A5C">
        <w:rPr>
          <w:rFonts w:ascii="Arial" w:eastAsia="Arial" w:hAnsi="Arial" w:cs="Arial"/>
          <w:spacing w:val="8"/>
          <w:w w:val="83"/>
          <w:sz w:val="16"/>
          <w:szCs w:val="16"/>
          <w:lang w:val="en-GB"/>
          <w:rPrChange w:id="11675" w:author="Filipe Santana" w:date="2016-01-03T15:57:00Z">
            <w:rPr>
              <w:rFonts w:ascii="Arial" w:eastAsia="Arial" w:hAnsi="Arial" w:cs="Arial"/>
              <w:spacing w:val="8"/>
              <w:w w:val="83"/>
              <w:sz w:val="16"/>
              <w:szCs w:val="16"/>
            </w:rPr>
          </w:rPrChange>
        </w:rPr>
        <w:t xml:space="preserve"> </w:t>
      </w:r>
      <w:ins w:id="11676" w:author="Filipe Santana" w:date="2016-01-03T22:45:00Z">
        <w:r w:rsidR="00302A2F">
          <w:rPr>
            <w:rFonts w:ascii="Arial" w:eastAsia="Arial" w:hAnsi="Arial" w:cs="Arial"/>
            <w:sz w:val="16"/>
            <w:szCs w:val="16"/>
            <w:lang w:val="en-GB"/>
          </w:rPr>
          <w:t>are</w:t>
        </w:r>
        <w:r w:rsidR="00302A2F" w:rsidRPr="00E52A5C">
          <w:rPr>
            <w:rFonts w:ascii="Arial" w:eastAsia="Arial" w:hAnsi="Arial" w:cs="Arial"/>
            <w:spacing w:val="-10"/>
            <w:sz w:val="16"/>
            <w:szCs w:val="16"/>
            <w:lang w:val="en-GB"/>
            <w:rPrChange w:id="11677" w:author="Filipe Santana" w:date="2016-01-03T15:57:00Z">
              <w:rPr>
                <w:rFonts w:ascii="Arial" w:eastAsia="Arial" w:hAnsi="Arial" w:cs="Arial"/>
                <w:spacing w:val="-10"/>
                <w:sz w:val="16"/>
                <w:szCs w:val="16"/>
              </w:rPr>
            </w:rPrChange>
          </w:rPr>
          <w:t xml:space="preserve"> </w:t>
        </w:r>
      </w:ins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1678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7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xtens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168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1681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68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9"/>
          <w:w w:val="88"/>
          <w:sz w:val="16"/>
          <w:szCs w:val="16"/>
          <w:lang w:val="en-GB"/>
          <w:rPrChange w:id="11683" w:author="Filipe Santana" w:date="2016-01-03T15:57:00Z">
            <w:rPr>
              <w:rFonts w:ascii="Arial" w:eastAsia="Arial" w:hAnsi="Arial" w:cs="Arial"/>
              <w:spacing w:val="9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1685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68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nature,</w:t>
      </w:r>
      <w:r w:rsidRPr="00E52A5C">
        <w:rPr>
          <w:rFonts w:ascii="Arial" w:eastAsia="Arial" w:hAnsi="Arial" w:cs="Arial"/>
          <w:spacing w:val="7"/>
          <w:w w:val="87"/>
          <w:sz w:val="16"/>
          <w:szCs w:val="16"/>
          <w:lang w:val="en-GB"/>
          <w:rPrChange w:id="11687" w:author="Filipe Santana" w:date="2016-01-03T15:57:00Z">
            <w:rPr>
              <w:rFonts w:ascii="Arial" w:eastAsia="Arial" w:hAnsi="Arial" w:cs="Arial"/>
              <w:spacing w:val="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its</w:t>
      </w:r>
      <w:r w:rsidRPr="00E52A5C">
        <w:rPr>
          <w:rFonts w:ascii="Arial" w:eastAsia="Arial" w:hAnsi="Arial" w:cs="Arial"/>
          <w:spacing w:val="-11"/>
          <w:sz w:val="16"/>
          <w:szCs w:val="16"/>
          <w:lang w:val="en-GB"/>
          <w:rPrChange w:id="11689" w:author="Filipe Santana" w:date="2016-01-03T15:57:00Z">
            <w:rPr>
              <w:rFonts w:ascii="Arial" w:eastAsia="Arial" w:hAnsi="Arial" w:cs="Arial"/>
              <w:spacing w:val="-1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90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o</w:t>
      </w:r>
      <w:r w:rsidRPr="00E52A5C">
        <w:rPr>
          <w:rFonts w:ascii="Arial" w:eastAsia="Arial" w:hAnsi="Arial" w:cs="Arial"/>
          <w:spacing w:val="-3"/>
          <w:w w:val="89"/>
          <w:sz w:val="16"/>
          <w:szCs w:val="16"/>
          <w:lang w:val="en-GB"/>
          <w:rPrChange w:id="11691" w:author="Filipe Santana" w:date="2016-01-03T15:57:00Z">
            <w:rPr>
              <w:rFonts w:ascii="Arial" w:eastAsia="Arial" w:hAnsi="Arial" w:cs="Arial"/>
              <w:spacing w:val="-3"/>
              <w:w w:val="89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9"/>
          <w:sz w:val="16"/>
          <w:szCs w:val="16"/>
          <w:lang w:val="en-GB"/>
          <w:rPrChange w:id="11692" w:author="Filipe Santana" w:date="2016-01-03T15:57:00Z">
            <w:rPr>
              <w:rFonts w:ascii="Arial" w:eastAsia="Arial" w:hAnsi="Arial" w:cs="Arial"/>
              <w:spacing w:val="-1"/>
              <w:w w:val="89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93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anization</w:t>
      </w:r>
      <w:r w:rsidRPr="00E52A5C">
        <w:rPr>
          <w:rFonts w:ascii="Arial" w:eastAsia="Arial" w:hAnsi="Arial" w:cs="Arial"/>
          <w:spacing w:val="23"/>
          <w:w w:val="89"/>
          <w:sz w:val="16"/>
          <w:szCs w:val="16"/>
          <w:lang w:val="en-GB"/>
          <w:rPrChange w:id="11694" w:author="Filipe Santana" w:date="2016-01-03T15:57:00Z">
            <w:rPr>
              <w:rFonts w:ascii="Arial" w:eastAsia="Arial" w:hAnsi="Arial" w:cs="Arial"/>
              <w:spacing w:val="23"/>
              <w:w w:val="8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695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 xml:space="preserve">under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9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real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697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69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orld</w:t>
      </w:r>
      <w:r w:rsidRPr="00E52A5C">
        <w:rPr>
          <w:rFonts w:ascii="Arial" w:eastAsia="Arial" w:hAnsi="Arial" w:cs="Arial"/>
          <w:spacing w:val="8"/>
          <w:sz w:val="16"/>
          <w:szCs w:val="16"/>
          <w:lang w:val="en-GB"/>
          <w:rPrChange w:id="11699" w:author="Filipe Santana" w:date="2016-01-03T15:57:00Z">
            <w:rPr>
              <w:rFonts w:ascii="Arial" w:eastAsia="Arial" w:hAnsi="Arial" w:cs="Arial"/>
              <w:spacing w:val="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70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settlements </w:t>
      </w:r>
      <w:proofErr w:type="gramStart"/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701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certainly </w:t>
      </w:r>
      <w:r w:rsidRPr="00E52A5C">
        <w:rPr>
          <w:rFonts w:ascii="Arial" w:eastAsia="Arial" w:hAnsi="Arial" w:cs="Arial"/>
          <w:spacing w:val="2"/>
          <w:w w:val="90"/>
          <w:sz w:val="16"/>
          <w:szCs w:val="16"/>
          <w:lang w:val="en-GB"/>
          <w:rPrChange w:id="11702" w:author="Filipe Santana" w:date="2016-01-03T15:57:00Z">
            <w:rPr>
              <w:rFonts w:ascii="Arial" w:eastAsia="Arial" w:hAnsi="Arial" w:cs="Arial"/>
              <w:spacing w:val="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703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0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ould</w:t>
      </w:r>
      <w:proofErr w:type="gramEnd"/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705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0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1707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708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impr</w:t>
      </w:r>
      <w:r w:rsidRPr="00E52A5C">
        <w:rPr>
          <w:rFonts w:ascii="Arial" w:eastAsia="Arial" w:hAnsi="Arial" w:cs="Arial"/>
          <w:spacing w:val="-2"/>
          <w:w w:val="90"/>
          <w:sz w:val="16"/>
          <w:szCs w:val="16"/>
          <w:lang w:val="en-GB"/>
          <w:rPrChange w:id="11709" w:author="Filipe Santana" w:date="2016-01-03T15:57:00Z">
            <w:rPr>
              <w:rFonts w:ascii="Arial" w:eastAsia="Arial" w:hAnsi="Arial" w:cs="Arial"/>
              <w:spacing w:val="-2"/>
              <w:w w:val="90"/>
              <w:sz w:val="16"/>
              <w:szCs w:val="16"/>
            </w:rPr>
          </w:rPrChange>
        </w:rPr>
        <w:t>ov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71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ed </w:t>
      </w:r>
      <w:r w:rsidRPr="00E52A5C">
        <w:rPr>
          <w:rFonts w:ascii="Arial" w:eastAsia="Arial" w:hAnsi="Arial" w:cs="Arial"/>
          <w:spacing w:val="1"/>
          <w:w w:val="90"/>
          <w:sz w:val="16"/>
          <w:szCs w:val="16"/>
          <w:lang w:val="en-GB"/>
          <w:rPrChange w:id="11711" w:author="Filipe Santana" w:date="2016-01-03T15:57:00Z">
            <w:rPr>
              <w:rFonts w:ascii="Arial" w:eastAsia="Arial" w:hAnsi="Arial" w:cs="Arial"/>
              <w:spacing w:val="1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71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when</w:t>
      </w:r>
      <w:r w:rsidRPr="00E52A5C">
        <w:rPr>
          <w:rFonts w:ascii="Arial" w:eastAsia="Arial" w:hAnsi="Arial" w:cs="Arial"/>
          <w:spacing w:val="24"/>
          <w:w w:val="90"/>
          <w:sz w:val="16"/>
          <w:szCs w:val="16"/>
          <w:lang w:val="en-GB"/>
          <w:rPrChange w:id="11713" w:author="Filipe Santana" w:date="2016-01-03T15:57:00Z">
            <w:rPr>
              <w:rFonts w:ascii="Arial" w:eastAsia="Arial" w:hAnsi="Arial" w:cs="Arial"/>
              <w:spacing w:val="24"/>
              <w:w w:val="90"/>
              <w:sz w:val="16"/>
              <w:szCs w:val="16"/>
            </w:rPr>
          </w:rPrChange>
        </w:rPr>
        <w:t xml:space="preserve"> </w:t>
      </w:r>
      <w:ins w:id="11714" w:author="Filipe Santana" w:date="2016-01-03T22:46:00Z">
        <w:r w:rsidR="00302A2F">
          <w:rPr>
            <w:rFonts w:ascii="Arial" w:eastAsia="Arial" w:hAnsi="Arial" w:cs="Arial"/>
            <w:w w:val="90"/>
            <w:sz w:val="16"/>
            <w:szCs w:val="16"/>
            <w:lang w:val="en-GB"/>
          </w:rPr>
          <w:t>grounded</w:t>
        </w:r>
      </w:ins>
      <w:del w:id="11715" w:author="Filipe Santana" w:date="2016-01-03T22:46:00Z">
        <w:r w:rsidRPr="00E52A5C" w:rsidDel="00302A2F">
          <w:rPr>
            <w:rFonts w:ascii="Arial" w:eastAsia="Arial" w:hAnsi="Arial" w:cs="Arial"/>
            <w:spacing w:val="5"/>
            <w:w w:val="90"/>
            <w:sz w:val="16"/>
            <w:szCs w:val="16"/>
            <w:lang w:val="en-GB"/>
            <w:rPrChange w:id="11716" w:author="Filipe Santana" w:date="2016-01-03T15:57:00Z">
              <w:rPr>
                <w:rFonts w:ascii="Arial" w:eastAsia="Arial" w:hAnsi="Arial" w:cs="Arial"/>
                <w:spacing w:val="5"/>
                <w:w w:val="90"/>
                <w:sz w:val="16"/>
                <w:szCs w:val="16"/>
              </w:rPr>
            </w:rPrChange>
          </w:rPr>
          <w:delText xml:space="preserve"> </w:delText>
        </w:r>
      </w:del>
      <w:ins w:id="11717" w:author="Filipe Santana" w:date="2016-01-03T22:46:00Z">
        <w:r w:rsidR="00302A2F" w:rsidRPr="00E52A5C">
          <w:rPr>
            <w:rFonts w:ascii="Arial" w:eastAsia="Arial" w:hAnsi="Arial" w:cs="Arial"/>
            <w:spacing w:val="5"/>
            <w:w w:val="90"/>
            <w:sz w:val="16"/>
            <w:szCs w:val="16"/>
            <w:lang w:val="en-GB"/>
            <w:rPrChange w:id="11718" w:author="Filipe Santana" w:date="2016-01-03T15:57:00Z">
              <w:rPr>
                <w:rFonts w:ascii="Arial" w:eastAsia="Arial" w:hAnsi="Arial" w:cs="Arial"/>
                <w:spacing w:val="5"/>
                <w:w w:val="90"/>
                <w:sz w:val="16"/>
                <w:szCs w:val="16"/>
              </w:rPr>
            </w:rPrChange>
          </w:rPr>
          <w:t xml:space="preserve"> </w:t>
        </w:r>
      </w:ins>
      <w:r w:rsidRPr="00E52A5C">
        <w:rPr>
          <w:rFonts w:ascii="Arial" w:eastAsia="Arial" w:hAnsi="Arial" w:cs="Arial"/>
          <w:sz w:val="16"/>
          <w:szCs w:val="16"/>
          <w:lang w:val="en-GB"/>
          <w:rPrChange w:id="117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by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72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formal</w:t>
      </w:r>
      <w:r w:rsidRPr="00E52A5C">
        <w:rPr>
          <w:rFonts w:ascii="Arial" w:eastAsia="Arial" w:hAnsi="Arial" w:cs="Arial"/>
          <w:spacing w:val="18"/>
          <w:w w:val="91"/>
          <w:sz w:val="16"/>
          <w:szCs w:val="16"/>
          <w:lang w:val="en-GB"/>
          <w:rPrChange w:id="11721" w:author="Filipe Santana" w:date="2016-01-03T15:57:00Z">
            <w:rPr>
              <w:rFonts w:ascii="Arial" w:eastAsia="Arial" w:hAnsi="Arial" w:cs="Arial"/>
              <w:spacing w:val="18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722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ontologies.</w:t>
      </w:r>
      <w:r w:rsidRPr="00E52A5C">
        <w:rPr>
          <w:rFonts w:ascii="Arial" w:eastAsia="Arial" w:hAnsi="Arial" w:cs="Arial"/>
          <w:spacing w:val="-7"/>
          <w:w w:val="91"/>
          <w:sz w:val="16"/>
          <w:szCs w:val="16"/>
          <w:lang w:val="en-GB"/>
          <w:rPrChange w:id="11723" w:author="Filipe Santana" w:date="2016-01-03T15:57:00Z">
            <w:rPr>
              <w:rFonts w:ascii="Arial" w:eastAsia="Arial" w:hAnsi="Arial" w:cs="Arial"/>
              <w:spacing w:val="-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7"/>
          <w:sz w:val="16"/>
          <w:szCs w:val="16"/>
          <w:lang w:val="en-GB"/>
          <w:rPrChange w:id="11724" w:author="Filipe Santana" w:date="2016-01-03T15:57:00Z">
            <w:rPr>
              <w:rFonts w:ascii="Arial" w:eastAsia="Arial" w:hAnsi="Arial" w:cs="Arial"/>
              <w:w w:val="97"/>
              <w:sz w:val="16"/>
              <w:szCs w:val="16"/>
            </w:rPr>
          </w:rPrChange>
        </w:rPr>
        <w:t>Additionall</w:t>
      </w:r>
      <w:r w:rsidRPr="00E52A5C">
        <w:rPr>
          <w:rFonts w:ascii="Arial" w:eastAsia="Arial" w:hAnsi="Arial" w:cs="Arial"/>
          <w:spacing w:val="-10"/>
          <w:w w:val="97"/>
          <w:sz w:val="16"/>
          <w:szCs w:val="16"/>
          <w:lang w:val="en-GB"/>
          <w:rPrChange w:id="11725" w:author="Filipe Santana" w:date="2016-01-03T15:57:00Z">
            <w:rPr>
              <w:rFonts w:ascii="Arial" w:eastAsia="Arial" w:hAnsi="Arial" w:cs="Arial"/>
              <w:spacing w:val="-10"/>
              <w:w w:val="97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97"/>
          <w:sz w:val="16"/>
          <w:szCs w:val="16"/>
          <w:lang w:val="en-GB"/>
          <w:rPrChange w:id="11726" w:author="Filipe Santana" w:date="2016-01-03T15:57:00Z">
            <w:rPr>
              <w:rFonts w:ascii="Arial" w:eastAsia="Arial" w:hAnsi="Arial" w:cs="Arial"/>
              <w:w w:val="97"/>
              <w:sz w:val="16"/>
              <w:szCs w:val="16"/>
            </w:rPr>
          </w:rPrChange>
        </w:rPr>
        <w:t>,</w:t>
      </w:r>
      <w:r w:rsidRPr="00E52A5C">
        <w:rPr>
          <w:rFonts w:ascii="Arial" w:eastAsia="Arial" w:hAnsi="Arial" w:cs="Arial"/>
          <w:spacing w:val="3"/>
          <w:w w:val="97"/>
          <w:sz w:val="16"/>
          <w:szCs w:val="16"/>
          <w:lang w:val="en-GB"/>
          <w:rPrChange w:id="11727" w:author="Filipe Santana" w:date="2016-01-03T15:57:00Z">
            <w:rPr>
              <w:rFonts w:ascii="Arial" w:eastAsia="Arial" w:hAnsi="Arial" w:cs="Arial"/>
              <w:spacing w:val="3"/>
              <w:w w:val="9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it</w:t>
      </w:r>
      <w:r w:rsidRPr="00E52A5C">
        <w:rPr>
          <w:rFonts w:ascii="Arial" w:eastAsia="Arial" w:hAnsi="Arial" w:cs="Arial"/>
          <w:spacing w:val="4"/>
          <w:sz w:val="16"/>
          <w:szCs w:val="16"/>
          <w:lang w:val="en-GB"/>
          <w:rPrChange w:id="11729" w:author="Filipe Santana" w:date="2016-01-03T15:57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3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11731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3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enable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11733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3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further</w:t>
      </w:r>
      <w:r w:rsidRPr="00E52A5C">
        <w:rPr>
          <w:rFonts w:ascii="Arial" w:eastAsia="Arial" w:hAnsi="Arial" w:cs="Arial"/>
          <w:spacing w:val="24"/>
          <w:w w:val="88"/>
          <w:sz w:val="16"/>
          <w:szCs w:val="16"/>
          <w:lang w:val="en-GB"/>
          <w:rPrChange w:id="11735" w:author="Filipe Santana" w:date="2016-01-03T15:57:00Z">
            <w:rPr>
              <w:rFonts w:ascii="Arial" w:eastAsia="Arial" w:hAnsi="Arial" w:cs="Arial"/>
              <w:spacing w:val="2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3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</w:t>
      </w:r>
      <w:r w:rsidRPr="00E52A5C">
        <w:rPr>
          <w:rFonts w:ascii="Arial" w:eastAsia="Arial" w:hAnsi="Arial" w:cs="Arial"/>
          <w:spacing w:val="-2"/>
          <w:w w:val="88"/>
          <w:sz w:val="16"/>
          <w:szCs w:val="16"/>
          <w:lang w:val="en-GB"/>
          <w:rPrChange w:id="11737" w:author="Filipe Santana" w:date="2016-01-03T15:57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3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gration</w:t>
      </w:r>
      <w:r w:rsidRPr="00E52A5C">
        <w:rPr>
          <w:rFonts w:ascii="Arial" w:eastAsia="Arial" w:hAnsi="Arial" w:cs="Arial"/>
          <w:spacing w:val="31"/>
          <w:w w:val="88"/>
          <w:sz w:val="16"/>
          <w:szCs w:val="16"/>
          <w:lang w:val="en-GB"/>
          <w:rPrChange w:id="11739" w:author="Filipe Santana" w:date="2016-01-03T15:57:00Z">
            <w:rPr>
              <w:rFonts w:ascii="Arial" w:eastAsia="Arial" w:hAnsi="Arial" w:cs="Arial"/>
              <w:spacing w:val="3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capabi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11741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lities</w:t>
      </w:r>
      <w:r w:rsidRPr="00E52A5C">
        <w:rPr>
          <w:rFonts w:ascii="Arial" w:eastAsia="Arial" w:hAnsi="Arial" w:cs="Arial"/>
          <w:spacing w:val="-4"/>
          <w:w w:val="96"/>
          <w:sz w:val="16"/>
          <w:szCs w:val="16"/>
          <w:lang w:val="en-GB"/>
          <w:rPrChange w:id="11742" w:author="Filipe Santana" w:date="2016-01-03T15:57:00Z">
            <w:rPr>
              <w:rFonts w:ascii="Arial" w:eastAsia="Arial" w:hAnsi="Arial" w:cs="Arial"/>
              <w:spacing w:val="-4"/>
              <w:w w:val="9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16"/>
          <w:sz w:val="16"/>
          <w:szCs w:val="16"/>
          <w:lang w:val="en-GB"/>
          <w:rPrChange w:id="11744" w:author="Filipe Santana" w:date="2016-01-03T15:57:00Z">
            <w:rPr>
              <w:rFonts w:ascii="Arial" w:eastAsia="Arial" w:hAnsi="Arial" w:cs="Arial"/>
              <w:spacing w:val="-1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174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means</w:t>
      </w:r>
      <w:r w:rsidRPr="00E52A5C">
        <w:rPr>
          <w:rFonts w:ascii="Arial" w:eastAsia="Arial" w:hAnsi="Arial" w:cs="Arial"/>
          <w:spacing w:val="1"/>
          <w:w w:val="84"/>
          <w:sz w:val="16"/>
          <w:szCs w:val="16"/>
          <w:lang w:val="en-GB"/>
          <w:rPrChange w:id="11746" w:author="Filipe Santana" w:date="2016-01-03T15:57:00Z">
            <w:rPr>
              <w:rFonts w:ascii="Arial" w:eastAsia="Arial" w:hAnsi="Arial" w:cs="Arial"/>
              <w:spacing w:val="1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1748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4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automated</w:t>
      </w:r>
      <w:r w:rsidRPr="00E52A5C">
        <w:rPr>
          <w:rFonts w:ascii="Arial" w:eastAsia="Arial" w:hAnsi="Arial" w:cs="Arial"/>
          <w:spacing w:val="-8"/>
          <w:w w:val="88"/>
          <w:sz w:val="16"/>
          <w:szCs w:val="16"/>
          <w:lang w:val="en-GB"/>
          <w:rPrChange w:id="11750" w:author="Filipe Santana" w:date="2016-01-03T15:57:00Z">
            <w:rPr>
              <w:rFonts w:ascii="Arial" w:eastAsia="Arial" w:hAnsi="Arial" w:cs="Arial"/>
              <w:spacing w:val="-8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1751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>ev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5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aluation</w:t>
      </w:r>
      <w:r w:rsidRPr="00E52A5C">
        <w:rPr>
          <w:rFonts w:ascii="Arial" w:eastAsia="Arial" w:hAnsi="Arial" w:cs="Arial"/>
          <w:spacing w:val="16"/>
          <w:w w:val="88"/>
          <w:sz w:val="16"/>
          <w:szCs w:val="16"/>
          <w:lang w:val="en-GB"/>
          <w:rPrChange w:id="11753" w:author="Filipe Santana" w:date="2016-01-03T15:57:00Z">
            <w:rPr>
              <w:rFonts w:ascii="Arial" w:eastAsia="Arial" w:hAnsi="Arial" w:cs="Arial"/>
              <w:spacing w:val="16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5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7"/>
          <w:w w:val="88"/>
          <w:sz w:val="16"/>
          <w:szCs w:val="16"/>
          <w:lang w:val="en-GB"/>
          <w:rPrChange w:id="11755" w:author="Filipe Santana" w:date="2016-01-03T15:57:00Z">
            <w:rPr>
              <w:rFonts w:ascii="Arial" w:eastAsia="Arial" w:hAnsi="Arial" w:cs="Arial"/>
              <w:spacing w:val="7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56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reasoning,</w:t>
      </w:r>
      <w:r w:rsidRPr="00E52A5C">
        <w:rPr>
          <w:rFonts w:ascii="Arial" w:eastAsia="Arial" w:hAnsi="Arial" w:cs="Arial"/>
          <w:spacing w:val="-1"/>
          <w:w w:val="88"/>
          <w:sz w:val="16"/>
          <w:szCs w:val="16"/>
          <w:lang w:val="en-GB"/>
          <w:rPrChange w:id="11757" w:author="Filipe Santana" w:date="2016-01-03T15:57:00Z">
            <w:rPr>
              <w:rFonts w:ascii="Arial" w:eastAsia="Arial" w:hAnsi="Arial" w:cs="Arial"/>
              <w:spacing w:val="-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5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e.g.</w:t>
      </w:r>
      <w:r w:rsidRPr="00E52A5C">
        <w:rPr>
          <w:rFonts w:ascii="Arial" w:eastAsia="Arial" w:hAnsi="Arial" w:cs="Arial"/>
          <w:spacing w:val="-6"/>
          <w:w w:val="88"/>
          <w:sz w:val="16"/>
          <w:szCs w:val="16"/>
          <w:lang w:val="en-GB"/>
          <w:rPrChange w:id="11759" w:author="Filipe Santana" w:date="2016-01-03T15:57:00Z">
            <w:rPr>
              <w:rFonts w:ascii="Arial" w:eastAsia="Arial" w:hAnsi="Arial" w:cs="Arial"/>
              <w:spacing w:val="-6"/>
              <w:w w:val="88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6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without </w:t>
      </w:r>
      <w:r w:rsidRPr="00E52A5C">
        <w:rPr>
          <w:rFonts w:ascii="Arial" w:eastAsia="Arial" w:hAnsi="Arial" w:cs="Arial"/>
          <w:spacing w:val="1"/>
          <w:w w:val="88"/>
          <w:sz w:val="16"/>
          <w:szCs w:val="16"/>
          <w:lang w:val="en-GB"/>
          <w:rPrChange w:id="11761" w:author="Filipe Santana" w:date="2016-01-03T15:57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6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763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6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y</w:t>
      </w:r>
      <w:proofErr w:type="gramEnd"/>
      <w:r w:rsidRPr="00E52A5C">
        <w:rPr>
          <w:rFonts w:ascii="Arial" w:eastAsia="Arial" w:hAnsi="Arial" w:cs="Arial"/>
          <w:sz w:val="16"/>
          <w:szCs w:val="16"/>
          <w:lang w:val="en-GB"/>
          <w:rPrChange w:id="1176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766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dependence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11767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6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1769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770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user</w:t>
      </w:r>
      <w:r w:rsidRPr="00E52A5C">
        <w:rPr>
          <w:rFonts w:ascii="Arial" w:eastAsia="Arial" w:hAnsi="Arial" w:cs="Arial"/>
          <w:spacing w:val="2"/>
          <w:w w:val="85"/>
          <w:sz w:val="16"/>
          <w:szCs w:val="16"/>
          <w:lang w:val="en-GB"/>
          <w:rPrChange w:id="11771" w:author="Filipe Santana" w:date="2016-01-03T15:57:00Z">
            <w:rPr>
              <w:rFonts w:ascii="Arial" w:eastAsia="Arial" w:hAnsi="Arial" w:cs="Arial"/>
              <w:spacing w:val="2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7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support.</w:t>
      </w:r>
    </w:p>
    <w:p w14:paraId="16474A25" w14:textId="04FFB6D1" w:rsidR="00E6733B" w:rsidRPr="00E52A5C" w:rsidRDefault="002C1A14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117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1774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According</w:t>
      </w:r>
      <w:r w:rsidRPr="00E52A5C">
        <w:rPr>
          <w:rFonts w:ascii="Arial" w:eastAsia="Arial" w:hAnsi="Arial" w:cs="Arial"/>
          <w:spacing w:val="15"/>
          <w:w w:val="94"/>
          <w:sz w:val="16"/>
          <w:szCs w:val="16"/>
          <w:lang w:val="en-GB"/>
          <w:rPrChange w:id="11775" w:author="Filipe Santana" w:date="2016-01-03T15:57:00Z">
            <w:rPr>
              <w:rFonts w:ascii="Arial" w:eastAsia="Arial" w:hAnsi="Arial" w:cs="Arial"/>
              <w:spacing w:val="15"/>
              <w:w w:val="9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7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1"/>
          <w:sz w:val="16"/>
          <w:szCs w:val="16"/>
          <w:lang w:val="en-GB"/>
          <w:rPrChange w:id="11777" w:author="Filipe Santana" w:date="2016-01-03T15:57:00Z">
            <w:rPr>
              <w:rFonts w:ascii="Arial" w:eastAsia="Arial" w:hAnsi="Arial" w:cs="Arial"/>
              <w:spacing w:val="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7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our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11779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78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findings,</w:t>
      </w:r>
      <w:r w:rsidRPr="00E52A5C">
        <w:rPr>
          <w:rFonts w:ascii="Arial" w:eastAsia="Arial" w:hAnsi="Arial" w:cs="Arial"/>
          <w:spacing w:val="25"/>
          <w:w w:val="92"/>
          <w:sz w:val="16"/>
          <w:szCs w:val="16"/>
          <w:lang w:val="en-GB"/>
          <w:rPrChange w:id="11781" w:author="Filipe Santana" w:date="2016-01-03T15:57:00Z">
            <w:rPr>
              <w:rFonts w:ascii="Arial" w:eastAsia="Arial" w:hAnsi="Arial" w:cs="Arial"/>
              <w:spacing w:val="25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1783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r w:rsidRPr="00E52A5C">
        <w:rPr>
          <w:rFonts w:ascii="Arial" w:eastAsia="Arial" w:hAnsi="Arial" w:cs="Arial"/>
          <w:spacing w:val="3"/>
          <w:sz w:val="16"/>
          <w:szCs w:val="16"/>
          <w:lang w:val="en-GB"/>
          <w:rPrChange w:id="11785" w:author="Filipe Santana" w:date="2016-01-03T15:57:00Z">
            <w:rPr>
              <w:rFonts w:ascii="Arial" w:eastAsia="Arial" w:hAnsi="Arial" w:cs="Arial"/>
              <w:spacing w:val="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78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possible</w:t>
      </w:r>
      <w:r w:rsidRPr="00E52A5C">
        <w:rPr>
          <w:rFonts w:ascii="Arial" w:eastAsia="Arial" w:hAnsi="Arial" w:cs="Arial"/>
          <w:spacing w:val="36"/>
          <w:w w:val="86"/>
          <w:sz w:val="16"/>
          <w:szCs w:val="16"/>
          <w:lang w:val="en-GB"/>
          <w:rPrChange w:id="11787" w:author="Filipe Santana" w:date="2016-01-03T15:57:00Z">
            <w:rPr>
              <w:rFonts w:ascii="Arial" w:eastAsia="Arial" w:hAnsi="Arial" w:cs="Arial"/>
              <w:spacing w:val="3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78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because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8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1790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791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interpret</w:t>
      </w:r>
      <w:r w:rsidRPr="00E52A5C">
        <w:rPr>
          <w:rFonts w:ascii="Arial" w:eastAsia="Arial" w:hAnsi="Arial" w:cs="Arial"/>
          <w:spacing w:val="16"/>
          <w:w w:val="92"/>
          <w:sz w:val="16"/>
          <w:szCs w:val="16"/>
          <w:lang w:val="en-GB"/>
          <w:rPrChange w:id="11792" w:author="Filipe Santana" w:date="2016-01-03T15:57:00Z">
            <w:rPr>
              <w:rFonts w:ascii="Arial" w:eastAsia="Arial" w:hAnsi="Arial" w:cs="Arial"/>
              <w:spacing w:val="16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79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794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entries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795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11796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797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6"/>
          <w:szCs w:val="16"/>
          <w:lang w:val="en-GB"/>
          <w:rPrChange w:id="11798" w:author="Filipe Santana" w:date="2016-01-03T15:57:00Z">
            <w:rPr>
              <w:rFonts w:ascii="Arial" w:eastAsia="Arial" w:hAnsi="Arial" w:cs="Arial"/>
              <w:w w:val="95"/>
              <w:sz w:val="16"/>
              <w:szCs w:val="16"/>
            </w:rPr>
          </w:rPrChange>
        </w:rPr>
        <w:t>biological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799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11800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databases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801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6"/>
          <w:szCs w:val="16"/>
          <w:lang w:val="en-GB"/>
          <w:rPrChange w:id="11802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803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11804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805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ays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806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807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808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809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der</w:t>
      </w:r>
      <w:r w:rsidRPr="00E52A5C">
        <w:rPr>
          <w:rFonts w:ascii="Arial" w:eastAsia="Arial" w:hAnsi="Arial" w:cs="Arial"/>
          <w:spacing w:val="-4"/>
          <w:w w:val="92"/>
          <w:sz w:val="16"/>
          <w:szCs w:val="16"/>
          <w:lang w:val="en-GB"/>
          <w:rPrChange w:id="11810" w:author="Filipe Santana" w:date="2016-01-03T15:57:00Z">
            <w:rPr>
              <w:rFonts w:ascii="Arial" w:eastAsia="Arial" w:hAnsi="Arial" w:cs="Arial"/>
              <w:spacing w:val="-4"/>
              <w:w w:val="92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99"/>
          <w:sz w:val="16"/>
          <w:szCs w:val="16"/>
          <w:lang w:val="en-GB"/>
          <w:rPrChange w:id="11811" w:author="Filipe Santana" w:date="2016-01-03T15:57:00Z">
            <w:rPr>
              <w:rFonts w:ascii="Arial" w:eastAsia="Arial" w:hAnsi="Arial" w:cs="Arial"/>
              <w:spacing w:val="-2"/>
              <w:w w:val="99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1812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813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6"/>
          <w:szCs w:val="16"/>
          <w:lang w:val="en-GB"/>
          <w:rPrChange w:id="11814" w:author="Filipe Santana" w:date="2016-01-03T15:57:00Z">
            <w:rPr>
              <w:rFonts w:ascii="Arial" w:eastAsia="Arial" w:hAnsi="Arial" w:cs="Arial"/>
              <w:w w:val="89"/>
              <w:sz w:val="16"/>
              <w:szCs w:val="16"/>
            </w:rPr>
          </w:rPrChange>
        </w:rPr>
        <w:t>generalizable</w:t>
      </w:r>
      <w:r w:rsidRPr="00E52A5C">
        <w:rPr>
          <w:rFonts w:ascii="Arial" w:eastAsia="Arial" w:hAnsi="Arial" w:cs="Arial"/>
          <w:spacing w:val="-20"/>
          <w:sz w:val="16"/>
          <w:szCs w:val="16"/>
          <w:lang w:val="en-GB"/>
          <w:rPrChange w:id="11815" w:author="Filipe Santana" w:date="2016-01-03T15:57:00Z">
            <w:rPr>
              <w:rFonts w:ascii="Arial" w:eastAsia="Arial" w:hAnsi="Arial" w:cs="Arial"/>
              <w:spacing w:val="-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1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statements. These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11817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1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-9"/>
          <w:w w:val="86"/>
          <w:sz w:val="16"/>
          <w:szCs w:val="16"/>
          <w:lang w:val="en-GB"/>
          <w:rPrChange w:id="11819" w:author="Filipe Santana" w:date="2016-01-03T15:57:00Z">
            <w:rPr>
              <w:rFonts w:ascii="Arial" w:eastAsia="Arial" w:hAnsi="Arial" w:cs="Arial"/>
              <w:spacing w:val="-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1820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2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xpected to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11822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2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</w:t>
      </w:r>
      <w:r w:rsidRPr="00E52A5C">
        <w:rPr>
          <w:rFonts w:ascii="Arial" w:eastAsia="Arial" w:hAnsi="Arial" w:cs="Arial"/>
          <w:spacing w:val="-3"/>
          <w:w w:val="86"/>
          <w:sz w:val="16"/>
          <w:szCs w:val="16"/>
          <w:lang w:val="en-GB"/>
          <w:rPrChange w:id="11824" w:author="Filipe Santana" w:date="2016-01-03T15:57:00Z">
            <w:rPr>
              <w:rFonts w:ascii="Arial" w:eastAsia="Arial" w:hAnsi="Arial" w:cs="Arial"/>
              <w:spacing w:val="-3"/>
              <w:w w:val="86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1825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2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eal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11827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2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scientific</w:t>
      </w:r>
      <w:r w:rsidRPr="00E52A5C">
        <w:rPr>
          <w:rFonts w:ascii="Arial" w:eastAsia="Arial" w:hAnsi="Arial" w:cs="Arial"/>
          <w:spacing w:val="38"/>
          <w:w w:val="86"/>
          <w:sz w:val="16"/>
          <w:szCs w:val="16"/>
          <w:lang w:val="en-GB"/>
          <w:rPrChange w:id="11829" w:author="Filipe Santana" w:date="2016-01-03T15:57:00Z">
            <w:rPr>
              <w:rFonts w:ascii="Arial" w:eastAsia="Arial" w:hAnsi="Arial" w:cs="Arial"/>
              <w:spacing w:val="3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3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1831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3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ws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11833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3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86"/>
          <w:sz w:val="16"/>
          <w:szCs w:val="16"/>
          <w:lang w:val="en-GB"/>
          <w:rPrChange w:id="11835" w:author="Filipe Santana" w:date="2016-01-03T15:57:00Z">
            <w:rPr>
              <w:rFonts w:ascii="Arial" w:eastAsia="Arial" w:hAnsi="Arial" w:cs="Arial"/>
              <w:spacing w:val="-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3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can</w:t>
      </w:r>
      <w:r w:rsidRPr="00E52A5C">
        <w:rPr>
          <w:rFonts w:ascii="Arial" w:eastAsia="Arial" w:hAnsi="Arial" w:cs="Arial"/>
          <w:spacing w:val="-7"/>
          <w:w w:val="86"/>
          <w:sz w:val="16"/>
          <w:szCs w:val="16"/>
          <w:lang w:val="en-GB"/>
          <w:rPrChange w:id="11837" w:author="Filipe Santana" w:date="2016-01-03T15:57:00Z">
            <w:rPr>
              <w:rFonts w:ascii="Arial" w:eastAsia="Arial" w:hAnsi="Arial" w:cs="Arial"/>
              <w:spacing w:val="-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3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8"/>
          <w:w w:val="86"/>
          <w:sz w:val="16"/>
          <w:szCs w:val="16"/>
          <w:lang w:val="en-GB"/>
          <w:rPrChange w:id="11839" w:author="Filipe Santana" w:date="2016-01-03T15:57:00Z">
            <w:rPr>
              <w:rFonts w:ascii="Arial" w:eastAsia="Arial" w:hAnsi="Arial" w:cs="Arial"/>
              <w:spacing w:val="-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4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ascribed</w:t>
      </w:r>
      <w:r w:rsidRPr="00E52A5C">
        <w:rPr>
          <w:rFonts w:ascii="Arial" w:eastAsia="Arial" w:hAnsi="Arial" w:cs="Arial"/>
          <w:spacing w:val="1"/>
          <w:w w:val="86"/>
          <w:sz w:val="16"/>
          <w:szCs w:val="16"/>
          <w:lang w:val="en-GB"/>
          <w:rPrChange w:id="11841" w:author="Filipe Santana" w:date="2016-01-03T15:57:00Z">
            <w:rPr>
              <w:rFonts w:ascii="Arial" w:eastAsia="Arial" w:hAnsi="Arial" w:cs="Arial"/>
              <w:spacing w:val="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4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3"/>
          <w:w w:val="86"/>
          <w:sz w:val="16"/>
          <w:szCs w:val="16"/>
          <w:lang w:val="en-GB"/>
          <w:rPrChange w:id="11843" w:author="Filipe Santana" w:date="2016-01-03T15:57:00Z">
            <w:rPr>
              <w:rFonts w:ascii="Arial" w:eastAsia="Arial" w:hAnsi="Arial" w:cs="Arial"/>
              <w:spacing w:val="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4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all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11845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184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indi</w:t>
      </w:r>
      <w:proofErr w:type="spellEnd"/>
      <w:r w:rsidRPr="00E52A5C">
        <w:rPr>
          <w:rFonts w:ascii="Arial" w:eastAsia="Arial" w:hAnsi="Arial" w:cs="Arial"/>
          <w:sz w:val="16"/>
          <w:szCs w:val="16"/>
          <w:lang w:val="en-GB"/>
          <w:rPrChange w:id="118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84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viduals</w:t>
      </w:r>
      <w:proofErr w:type="spellEnd"/>
      <w:r w:rsidRPr="00E52A5C">
        <w:rPr>
          <w:rFonts w:ascii="Arial" w:eastAsia="Arial" w:hAnsi="Arial" w:cs="Arial"/>
          <w:spacing w:val="20"/>
          <w:w w:val="92"/>
          <w:sz w:val="16"/>
          <w:szCs w:val="16"/>
          <w:lang w:val="en-GB"/>
          <w:rPrChange w:id="11849" w:author="Filipe Santana" w:date="2016-01-03T15:57:00Z">
            <w:rPr>
              <w:rFonts w:ascii="Arial" w:eastAsia="Arial" w:hAnsi="Arial" w:cs="Arial"/>
              <w:spacing w:val="20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5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that</w:t>
      </w:r>
      <w:r w:rsidRPr="00E52A5C">
        <w:rPr>
          <w:rFonts w:ascii="Arial" w:eastAsia="Arial" w:hAnsi="Arial" w:cs="Arial"/>
          <w:spacing w:val="-13"/>
          <w:sz w:val="16"/>
          <w:szCs w:val="16"/>
          <w:lang w:val="en-GB"/>
          <w:rPrChange w:id="11851" w:author="Filipe Santana" w:date="2016-01-03T15:57:00Z">
            <w:rPr>
              <w:rFonts w:ascii="Arial" w:eastAsia="Arial" w:hAnsi="Arial" w:cs="Arial"/>
              <w:spacing w:val="-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852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are</w:t>
      </w:r>
      <w:r w:rsidRPr="00E52A5C">
        <w:rPr>
          <w:rFonts w:ascii="Arial" w:eastAsia="Arial" w:hAnsi="Arial" w:cs="Arial"/>
          <w:spacing w:val="20"/>
          <w:w w:val="85"/>
          <w:sz w:val="16"/>
          <w:szCs w:val="16"/>
          <w:lang w:val="en-GB"/>
          <w:rPrChange w:id="11853" w:author="Filipe Santana" w:date="2016-01-03T15:57:00Z">
            <w:rPr>
              <w:rFonts w:ascii="Arial" w:eastAsia="Arial" w:hAnsi="Arial" w:cs="Arial"/>
              <w:spacing w:val="20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6"/>
          <w:szCs w:val="16"/>
          <w:lang w:val="en-GB"/>
          <w:rPrChange w:id="11854" w:author="Filipe Santana" w:date="2016-01-03T15:57:00Z">
            <w:rPr>
              <w:rFonts w:ascii="Arial" w:eastAsia="Arial" w:hAnsi="Arial" w:cs="Arial"/>
              <w:w w:val="85"/>
              <w:sz w:val="16"/>
              <w:szCs w:val="16"/>
            </w:rPr>
          </w:rPrChange>
        </w:rPr>
        <w:t>members</w:t>
      </w:r>
      <w:r w:rsidRPr="00E52A5C">
        <w:rPr>
          <w:rFonts w:ascii="Arial" w:eastAsia="Arial" w:hAnsi="Arial" w:cs="Arial"/>
          <w:spacing w:val="36"/>
          <w:w w:val="85"/>
          <w:sz w:val="16"/>
          <w:szCs w:val="16"/>
          <w:lang w:val="en-GB"/>
          <w:rPrChange w:id="11855" w:author="Filipe Santana" w:date="2016-01-03T15:57:00Z">
            <w:rPr>
              <w:rFonts w:ascii="Arial" w:eastAsia="Arial" w:hAnsi="Arial" w:cs="Arial"/>
              <w:spacing w:val="36"/>
              <w:w w:val="8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5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11857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1858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25"/>
          <w:w w:val="79"/>
          <w:sz w:val="16"/>
          <w:szCs w:val="16"/>
          <w:lang w:val="en-GB"/>
          <w:rPrChange w:id="11859" w:author="Filipe Santana" w:date="2016-01-03T15:57:00Z">
            <w:rPr>
              <w:rFonts w:ascii="Arial" w:eastAsia="Arial" w:hAnsi="Arial" w:cs="Arial"/>
              <w:spacing w:val="25"/>
              <w:w w:val="7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6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g</w:t>
      </w:r>
      <w:r w:rsidRPr="00E52A5C">
        <w:rPr>
          <w:rFonts w:ascii="Arial" w:eastAsia="Arial" w:hAnsi="Arial" w:cs="Arial"/>
          <w:spacing w:val="-4"/>
          <w:sz w:val="16"/>
          <w:szCs w:val="16"/>
          <w:lang w:val="en-GB"/>
          <w:rPrChange w:id="11861" w:author="Filipe Santana" w:date="2016-01-03T15:57:00Z">
            <w:rPr>
              <w:rFonts w:ascii="Arial" w:eastAsia="Arial" w:hAnsi="Arial" w:cs="Arial"/>
              <w:spacing w:val="-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862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en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864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1865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 xml:space="preserve">class </w:t>
      </w:r>
      <w:r w:rsidRPr="00E52A5C">
        <w:rPr>
          <w:rFonts w:ascii="Arial" w:eastAsia="Arial" w:hAnsi="Arial" w:cs="Arial"/>
          <w:spacing w:val="3"/>
          <w:w w:val="81"/>
          <w:sz w:val="16"/>
          <w:szCs w:val="16"/>
          <w:lang w:val="en-GB"/>
          <w:rPrChange w:id="11866" w:author="Filipe Santana" w:date="2016-01-03T15:57:00Z">
            <w:rPr>
              <w:rFonts w:ascii="Arial" w:eastAsia="Arial" w:hAnsi="Arial" w:cs="Arial"/>
              <w:spacing w:val="3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6"/>
          <w:szCs w:val="16"/>
          <w:lang w:val="en-GB"/>
          <w:rPrChange w:id="11867" w:author="Filipe Santana" w:date="2016-01-03T15:57:00Z">
            <w:rPr>
              <w:rFonts w:ascii="Arial" w:eastAsia="Arial" w:hAnsi="Arial" w:cs="Arial"/>
              <w:w w:val="81"/>
              <w:sz w:val="16"/>
              <w:szCs w:val="16"/>
            </w:rPr>
          </w:rPrChange>
        </w:rPr>
        <w:t>as</w:t>
      </w:r>
      <w:proofErr w:type="gramEnd"/>
      <w:r w:rsidRPr="00E52A5C">
        <w:rPr>
          <w:rFonts w:ascii="Arial" w:eastAsia="Arial" w:hAnsi="Arial" w:cs="Arial"/>
          <w:spacing w:val="19"/>
          <w:w w:val="81"/>
          <w:sz w:val="16"/>
          <w:szCs w:val="16"/>
          <w:lang w:val="en-GB"/>
          <w:rPrChange w:id="11868" w:author="Filipe Santana" w:date="2016-01-03T15:57:00Z">
            <w:rPr>
              <w:rFonts w:ascii="Arial" w:eastAsia="Arial" w:hAnsi="Arial" w:cs="Arial"/>
              <w:spacing w:val="19"/>
              <w:w w:val="8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well</w:t>
      </w:r>
      <w:r w:rsidRPr="00E52A5C">
        <w:rPr>
          <w:rFonts w:ascii="Arial" w:eastAsia="Arial" w:hAnsi="Arial" w:cs="Arial"/>
          <w:spacing w:val="13"/>
          <w:sz w:val="16"/>
          <w:szCs w:val="16"/>
          <w:lang w:val="en-GB"/>
          <w:rPrChange w:id="11870" w:author="Filipe Santana" w:date="2016-01-03T15:57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71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as</w:t>
      </w:r>
      <w:r w:rsidRPr="00E52A5C">
        <w:rPr>
          <w:rFonts w:ascii="Arial" w:eastAsia="Arial" w:hAnsi="Arial" w:cs="Arial"/>
          <w:spacing w:val="4"/>
          <w:w w:val="88"/>
          <w:sz w:val="16"/>
          <w:szCs w:val="16"/>
          <w:lang w:val="en-GB"/>
          <w:rPrChange w:id="11872" w:author="Filipe Santana" w:date="2016-01-03T15:57:00Z">
            <w:rPr>
              <w:rFonts w:ascii="Arial" w:eastAsia="Arial" w:hAnsi="Arial" w:cs="Arial"/>
              <w:spacing w:val="4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73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database</w:t>
      </w:r>
      <w:r w:rsidRPr="00E52A5C">
        <w:rPr>
          <w:rFonts w:ascii="Arial" w:eastAsia="Arial" w:hAnsi="Arial" w:cs="Arial"/>
          <w:spacing w:val="-12"/>
          <w:w w:val="88"/>
          <w:sz w:val="16"/>
          <w:szCs w:val="16"/>
          <w:lang w:val="en-GB"/>
          <w:rPrChange w:id="11874" w:author="Filipe Santana" w:date="2016-01-03T15:57:00Z">
            <w:rPr>
              <w:rFonts w:ascii="Arial" w:eastAsia="Arial" w:hAnsi="Arial" w:cs="Arial"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875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records.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7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Reasoning</w:t>
      </w:r>
      <w:r w:rsidRPr="00E52A5C">
        <w:rPr>
          <w:rFonts w:ascii="Arial" w:eastAsia="Arial" w:hAnsi="Arial" w:cs="Arial"/>
          <w:spacing w:val="10"/>
          <w:w w:val="86"/>
          <w:sz w:val="16"/>
          <w:szCs w:val="16"/>
          <w:lang w:val="en-GB"/>
          <w:rPrChange w:id="11877" w:author="Filipe Santana" w:date="2016-01-03T15:57:00Z">
            <w:rPr>
              <w:rFonts w:ascii="Arial" w:eastAsia="Arial" w:hAnsi="Arial" w:cs="Arial"/>
              <w:spacing w:val="10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7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can then</w:t>
      </w:r>
      <w:r w:rsidRPr="00E52A5C">
        <w:rPr>
          <w:rFonts w:ascii="Arial" w:eastAsia="Arial" w:hAnsi="Arial" w:cs="Arial"/>
          <w:spacing w:val="8"/>
          <w:w w:val="86"/>
          <w:sz w:val="16"/>
          <w:szCs w:val="16"/>
          <w:lang w:val="en-GB"/>
          <w:rPrChange w:id="11879" w:author="Filipe Santana" w:date="2016-01-03T15:57:00Z">
            <w:rPr>
              <w:rFonts w:ascii="Arial" w:eastAsia="Arial" w:hAnsi="Arial" w:cs="Arial"/>
              <w:spacing w:val="8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8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1"/>
          <w:w w:val="86"/>
          <w:sz w:val="16"/>
          <w:szCs w:val="16"/>
          <w:lang w:val="en-GB"/>
          <w:rPrChange w:id="11881" w:author="Filipe Santana" w:date="2016-01-03T15:57:00Z">
            <w:rPr>
              <w:rFonts w:ascii="Arial" w:eastAsia="Arial" w:hAnsi="Arial" w:cs="Arial"/>
              <w:spacing w:val="-1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88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restricted</w:t>
      </w:r>
      <w:r w:rsidRPr="00E52A5C">
        <w:rPr>
          <w:rFonts w:ascii="Arial" w:eastAsia="Arial" w:hAnsi="Arial" w:cs="Arial"/>
          <w:spacing w:val="29"/>
          <w:w w:val="86"/>
          <w:sz w:val="16"/>
          <w:szCs w:val="16"/>
          <w:lang w:val="en-GB"/>
          <w:rPrChange w:id="11883" w:author="Filipe Santana" w:date="2016-01-03T15:57:00Z">
            <w:rPr>
              <w:rFonts w:ascii="Arial" w:eastAsia="Arial" w:hAnsi="Arial" w:cs="Arial"/>
              <w:spacing w:val="29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88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to</w:t>
      </w:r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885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79"/>
          <w:sz w:val="16"/>
          <w:szCs w:val="16"/>
          <w:lang w:val="en-GB"/>
          <w:rPrChange w:id="11886" w:author="Filipe Santana" w:date="2016-01-03T15:57:00Z">
            <w:rPr>
              <w:rFonts w:ascii="Arial" w:eastAsia="Arial" w:hAnsi="Arial" w:cs="Arial"/>
              <w:w w:val="79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5"/>
          <w:w w:val="79"/>
          <w:sz w:val="16"/>
          <w:szCs w:val="16"/>
          <w:lang w:val="en-GB"/>
          <w:rPrChange w:id="11887" w:author="Filipe Santana" w:date="2016-01-03T15:57:00Z">
            <w:rPr>
              <w:rFonts w:ascii="Arial" w:eastAsia="Arial" w:hAnsi="Arial" w:cs="Arial"/>
              <w:spacing w:val="5"/>
              <w:w w:val="79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6"/>
          <w:szCs w:val="16"/>
          <w:lang w:val="en-GB"/>
          <w:rPrChange w:id="118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TBox</w:t>
      </w:r>
      <w:proofErr w:type="spellEnd"/>
      <w:r w:rsidRPr="00E52A5C">
        <w:rPr>
          <w:rFonts w:ascii="Arial" w:eastAsia="Arial" w:hAnsi="Arial" w:cs="Arial"/>
          <w:spacing w:val="-15"/>
          <w:sz w:val="16"/>
          <w:szCs w:val="16"/>
          <w:lang w:val="en-GB"/>
          <w:rPrChange w:id="11889" w:author="Filipe Santana" w:date="2016-01-03T15:57:00Z">
            <w:rPr>
              <w:rFonts w:ascii="Arial" w:eastAsia="Arial" w:hAnsi="Arial" w:cs="Arial"/>
              <w:spacing w:val="-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89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l</w:t>
      </w:r>
      <w:r w:rsidRPr="00E52A5C">
        <w:rPr>
          <w:rFonts w:ascii="Arial" w:eastAsia="Arial" w:hAnsi="Arial" w:cs="Arial"/>
          <w:spacing w:val="-4"/>
          <w:w w:val="91"/>
          <w:sz w:val="16"/>
          <w:szCs w:val="16"/>
          <w:lang w:val="en-GB"/>
          <w:rPrChange w:id="11891" w:author="Filipe Santana" w:date="2016-01-03T15:57:00Z">
            <w:rPr>
              <w:rFonts w:ascii="Arial" w:eastAsia="Arial" w:hAnsi="Arial" w:cs="Arial"/>
              <w:spacing w:val="-4"/>
              <w:w w:val="91"/>
              <w:sz w:val="16"/>
              <w:szCs w:val="16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1"/>
          <w:sz w:val="16"/>
          <w:szCs w:val="16"/>
          <w:lang w:val="en-GB"/>
          <w:rPrChange w:id="11892" w:author="Filipe Santana" w:date="2016-01-03T15:57:00Z">
            <w:rPr>
              <w:rFonts w:ascii="Arial" w:eastAsia="Arial" w:hAnsi="Arial" w:cs="Arial"/>
              <w:spacing w:val="-2"/>
              <w:w w:val="91"/>
              <w:sz w:val="16"/>
              <w:szCs w:val="16"/>
            </w:rPr>
          </w:rPrChange>
        </w:rPr>
        <w:t>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893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el,</w:t>
      </w:r>
      <w:r w:rsidRPr="00E52A5C">
        <w:rPr>
          <w:rFonts w:ascii="Arial" w:eastAsia="Arial" w:hAnsi="Arial" w:cs="Arial"/>
          <w:spacing w:val="7"/>
          <w:w w:val="91"/>
          <w:sz w:val="16"/>
          <w:szCs w:val="16"/>
          <w:lang w:val="en-GB"/>
          <w:rPrChange w:id="11894" w:author="Filipe Santana" w:date="2016-01-03T15:57:00Z">
            <w:rPr>
              <w:rFonts w:ascii="Arial" w:eastAsia="Arial" w:hAnsi="Arial" w:cs="Arial"/>
              <w:spacing w:val="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895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thus</w:t>
      </w:r>
      <w:r w:rsidRPr="00E52A5C">
        <w:rPr>
          <w:rFonts w:ascii="Arial" w:eastAsia="Arial" w:hAnsi="Arial" w:cs="Arial"/>
          <w:spacing w:val="-12"/>
          <w:w w:val="91"/>
          <w:sz w:val="16"/>
          <w:szCs w:val="16"/>
          <w:lang w:val="en-GB"/>
          <w:rPrChange w:id="11896" w:author="Filipe Santana" w:date="2016-01-03T15:57:00Z">
            <w:rPr>
              <w:rFonts w:ascii="Arial" w:eastAsia="Arial" w:hAnsi="Arial" w:cs="Arial"/>
              <w:spacing w:val="-1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3"/>
          <w:w w:val="91"/>
          <w:sz w:val="16"/>
          <w:szCs w:val="16"/>
          <w:lang w:val="en-GB"/>
          <w:rPrChange w:id="11897" w:author="Filipe Santana" w:date="2016-01-03T15:57:00Z">
            <w:rPr>
              <w:rFonts w:ascii="Arial" w:eastAsia="Arial" w:hAnsi="Arial" w:cs="Arial"/>
              <w:spacing w:val="-3"/>
              <w:w w:val="91"/>
              <w:sz w:val="16"/>
              <w:szCs w:val="16"/>
            </w:rPr>
          </w:rPrChange>
        </w:rPr>
        <w:t>av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898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oiding</w:t>
      </w:r>
      <w:r w:rsidRPr="00E52A5C">
        <w:rPr>
          <w:rFonts w:ascii="Arial" w:eastAsia="Arial" w:hAnsi="Arial" w:cs="Arial"/>
          <w:spacing w:val="12"/>
          <w:w w:val="91"/>
          <w:sz w:val="16"/>
          <w:szCs w:val="16"/>
          <w:lang w:val="en-GB"/>
          <w:rPrChange w:id="11899" w:author="Filipe Santana" w:date="2016-01-03T15:57:00Z">
            <w:rPr>
              <w:rFonts w:ascii="Arial" w:eastAsia="Arial" w:hAnsi="Arial" w:cs="Arial"/>
              <w:spacing w:val="12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1900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high</w:t>
      </w:r>
      <w:r w:rsidRPr="00E52A5C">
        <w:rPr>
          <w:rFonts w:ascii="Arial" w:eastAsia="Arial" w:hAnsi="Arial" w:cs="Arial"/>
          <w:spacing w:val="6"/>
          <w:w w:val="91"/>
          <w:sz w:val="16"/>
          <w:szCs w:val="16"/>
          <w:lang w:val="en-GB"/>
          <w:rPrChange w:id="11901" w:author="Filipe Santana" w:date="2016-01-03T15:57:00Z">
            <w:rPr>
              <w:rFonts w:ascii="Arial" w:eastAsia="Arial" w:hAnsi="Arial" w:cs="Arial"/>
              <w:spacing w:val="6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pro-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0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cessing</w:t>
      </w:r>
      <w:r w:rsidRPr="00E52A5C">
        <w:rPr>
          <w:rFonts w:ascii="Arial" w:eastAsia="Arial" w:hAnsi="Arial" w:cs="Arial"/>
          <w:spacing w:val="-11"/>
          <w:w w:val="87"/>
          <w:sz w:val="16"/>
          <w:szCs w:val="16"/>
          <w:lang w:val="en-GB"/>
          <w:rPrChange w:id="11904" w:author="Filipe Santana" w:date="2016-01-03T15:57:00Z">
            <w:rPr>
              <w:rFonts w:ascii="Arial" w:eastAsia="Arial" w:hAnsi="Arial" w:cs="Arial"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0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cost</w:t>
      </w:r>
      <w:r w:rsidRPr="00E52A5C">
        <w:rPr>
          <w:rFonts w:ascii="Arial" w:eastAsia="Arial" w:hAnsi="Arial" w:cs="Arial"/>
          <w:spacing w:val="-5"/>
          <w:w w:val="87"/>
          <w:sz w:val="16"/>
          <w:szCs w:val="16"/>
          <w:lang w:val="en-GB"/>
          <w:rPrChange w:id="11906" w:author="Filipe Santana" w:date="2016-01-03T15:57:00Z">
            <w:rPr>
              <w:rFonts w:ascii="Arial" w:eastAsia="Arial" w:hAnsi="Arial" w:cs="Arial"/>
              <w:spacing w:val="-5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0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that occurs when</w:t>
      </w:r>
      <w:r w:rsidRPr="00E52A5C">
        <w:rPr>
          <w:rFonts w:ascii="Arial" w:eastAsia="Arial" w:hAnsi="Arial" w:cs="Arial"/>
          <w:spacing w:val="6"/>
          <w:w w:val="87"/>
          <w:sz w:val="16"/>
          <w:szCs w:val="16"/>
          <w:lang w:val="en-GB"/>
          <w:rPrChange w:id="11908" w:author="Filipe Santana" w:date="2016-01-03T15:57:00Z">
            <w:rPr>
              <w:rFonts w:ascii="Arial" w:eastAsia="Arial" w:hAnsi="Arial" w:cs="Arial"/>
              <w:spacing w:val="6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09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populating</w:t>
      </w:r>
      <w:r w:rsidRPr="00E52A5C">
        <w:rPr>
          <w:rFonts w:ascii="Arial" w:eastAsia="Arial" w:hAnsi="Arial" w:cs="Arial"/>
          <w:spacing w:val="32"/>
          <w:w w:val="87"/>
          <w:sz w:val="16"/>
          <w:szCs w:val="16"/>
          <w:lang w:val="en-GB"/>
          <w:rPrChange w:id="11910" w:author="Filipe Santana" w:date="2016-01-03T15:57:00Z">
            <w:rPr>
              <w:rFonts w:ascii="Arial" w:eastAsia="Arial" w:hAnsi="Arial" w:cs="Arial"/>
              <w:spacing w:val="3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1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highly</w:t>
      </w:r>
      <w:r w:rsidRPr="00E52A5C">
        <w:rPr>
          <w:rFonts w:ascii="Arial" w:eastAsia="Arial" w:hAnsi="Arial" w:cs="Arial"/>
          <w:spacing w:val="37"/>
          <w:w w:val="87"/>
          <w:sz w:val="16"/>
          <w:szCs w:val="16"/>
          <w:lang w:val="en-GB"/>
          <w:rPrChange w:id="11912" w:author="Filipe Santana" w:date="2016-01-03T15:57:00Z">
            <w:rPr>
              <w:rFonts w:ascii="Arial" w:eastAsia="Arial" w:hAnsi="Arial" w:cs="Arial"/>
              <w:spacing w:val="37"/>
              <w:w w:val="87"/>
              <w:sz w:val="16"/>
              <w:szCs w:val="16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13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axiomatised</w:t>
      </w:r>
      <w:proofErr w:type="spellEnd"/>
      <w:r w:rsidRPr="00E52A5C">
        <w:rPr>
          <w:rFonts w:ascii="Arial" w:eastAsia="Arial" w:hAnsi="Arial" w:cs="Arial"/>
          <w:spacing w:val="20"/>
          <w:w w:val="87"/>
          <w:sz w:val="16"/>
          <w:szCs w:val="16"/>
          <w:lang w:val="en-GB"/>
          <w:rPrChange w:id="11914" w:author="Filipe Santana" w:date="2016-01-03T15:57:00Z">
            <w:rPr>
              <w:rFonts w:ascii="Arial" w:eastAsia="Arial" w:hAnsi="Arial" w:cs="Arial"/>
              <w:spacing w:val="20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1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TBo</w:t>
      </w:r>
      <w:r w:rsidRPr="00E52A5C">
        <w:rPr>
          <w:rFonts w:ascii="Arial" w:eastAsia="Arial" w:hAnsi="Arial" w:cs="Arial"/>
          <w:spacing w:val="-2"/>
          <w:w w:val="87"/>
          <w:sz w:val="16"/>
          <w:szCs w:val="16"/>
          <w:lang w:val="en-GB"/>
          <w:rPrChange w:id="11916" w:author="Filipe Santana" w:date="2016-01-03T15:57:00Z">
            <w:rPr>
              <w:rFonts w:ascii="Arial" w:eastAsia="Arial" w:hAnsi="Arial" w:cs="Arial"/>
              <w:spacing w:val="-2"/>
              <w:w w:val="87"/>
              <w:sz w:val="16"/>
              <w:szCs w:val="16"/>
            </w:rPr>
          </w:rPrChange>
        </w:rPr>
        <w:t>x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17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es</w:t>
      </w:r>
      <w:r w:rsidRPr="00E52A5C">
        <w:rPr>
          <w:rFonts w:ascii="Arial" w:eastAsia="Arial" w:hAnsi="Arial" w:cs="Arial"/>
          <w:spacing w:val="17"/>
          <w:w w:val="87"/>
          <w:sz w:val="16"/>
          <w:szCs w:val="16"/>
          <w:lang w:val="en-GB"/>
          <w:rPrChange w:id="11918" w:author="Filipe Santana" w:date="2016-01-03T15:57:00Z">
            <w:rPr>
              <w:rFonts w:ascii="Arial" w:eastAsia="Arial" w:hAnsi="Arial" w:cs="Arial"/>
              <w:spacing w:val="1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1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with 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1920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ind</w:t>
      </w:r>
      <w:r w:rsidRPr="00E52A5C">
        <w:rPr>
          <w:rFonts w:ascii="Arial" w:eastAsia="Arial" w:hAnsi="Arial" w:cs="Arial"/>
          <w:spacing w:val="-4"/>
          <w:w w:val="94"/>
          <w:sz w:val="16"/>
          <w:szCs w:val="16"/>
          <w:lang w:val="en-GB"/>
          <w:rPrChange w:id="11921" w:author="Filipe Santana" w:date="2016-01-03T15:57:00Z">
            <w:rPr>
              <w:rFonts w:ascii="Arial" w:eastAsia="Arial" w:hAnsi="Arial" w:cs="Arial"/>
              <w:spacing w:val="-4"/>
              <w:w w:val="94"/>
              <w:sz w:val="16"/>
              <w:szCs w:val="16"/>
            </w:rPr>
          </w:rPrChange>
        </w:rPr>
        <w:t>i</w:t>
      </w:r>
      <w:r w:rsidRPr="00E52A5C">
        <w:rPr>
          <w:rFonts w:ascii="Arial" w:eastAsia="Arial" w:hAnsi="Arial" w:cs="Arial"/>
          <w:w w:val="94"/>
          <w:sz w:val="16"/>
          <w:szCs w:val="16"/>
          <w:lang w:val="en-GB"/>
          <w:rPrChange w:id="11922" w:author="Filipe Santana" w:date="2016-01-03T15:57:00Z">
            <w:rPr>
              <w:rFonts w:ascii="Arial" w:eastAsia="Arial" w:hAnsi="Arial" w:cs="Arial"/>
              <w:w w:val="94"/>
              <w:sz w:val="16"/>
              <w:szCs w:val="16"/>
            </w:rPr>
          </w:rPrChange>
        </w:rPr>
        <w:t>viduals</w:t>
      </w:r>
      <w:del w:id="11923" w:author="Filipe Santana" w:date="2016-01-03T22:47:00Z">
        <w:r w:rsidRPr="00E52A5C" w:rsidDel="00302A2F">
          <w:rPr>
            <w:rFonts w:ascii="Arial" w:eastAsia="Arial" w:hAnsi="Arial" w:cs="Arial"/>
            <w:w w:val="94"/>
            <w:sz w:val="16"/>
            <w:szCs w:val="16"/>
            <w:lang w:val="en-GB"/>
            <w:rPrChange w:id="11924" w:author="Filipe Santana" w:date="2016-01-03T15:57:00Z">
              <w:rPr>
                <w:rFonts w:ascii="Arial" w:eastAsia="Arial" w:hAnsi="Arial" w:cs="Arial"/>
                <w:w w:val="94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925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(Motik</w:delText>
        </w:r>
        <w:r w:rsidRPr="00E52A5C" w:rsidDel="00302A2F">
          <w:rPr>
            <w:rFonts w:ascii="Arial" w:eastAsia="Arial" w:hAnsi="Arial" w:cs="Arial"/>
            <w:spacing w:val="-1"/>
            <w:sz w:val="16"/>
            <w:szCs w:val="16"/>
            <w:lang w:val="en-GB"/>
            <w:rPrChange w:id="11926" w:author="Filipe Santana" w:date="2016-01-03T15:57:00Z">
              <w:rPr>
                <w:rFonts w:ascii="Arial" w:eastAsia="Arial" w:hAnsi="Arial" w:cs="Arial"/>
                <w:spacing w:val="-1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7"/>
            <w:sz w:val="16"/>
            <w:szCs w:val="16"/>
            <w:lang w:val="en-GB"/>
            <w:rPrChange w:id="11927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delText>and</w:delText>
        </w:r>
        <w:r w:rsidRPr="00E52A5C" w:rsidDel="00302A2F">
          <w:rPr>
            <w:rFonts w:ascii="Arial" w:eastAsia="Arial" w:hAnsi="Arial" w:cs="Arial"/>
            <w:spacing w:val="-2"/>
            <w:w w:val="87"/>
            <w:sz w:val="16"/>
            <w:szCs w:val="16"/>
            <w:lang w:val="en-GB"/>
            <w:rPrChange w:id="11928" w:author="Filipe Santana" w:date="2016-01-03T15:57:00Z">
              <w:rPr>
                <w:rFonts w:ascii="Arial" w:eastAsia="Arial" w:hAnsi="Arial" w:cs="Arial"/>
                <w:spacing w:val="-2"/>
                <w:w w:val="87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w w:val="87"/>
            <w:sz w:val="16"/>
            <w:szCs w:val="16"/>
            <w:lang w:val="en-GB"/>
            <w:rPrChange w:id="11929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delText>Sattle</w:delText>
        </w:r>
        <w:r w:rsidRPr="00E52A5C" w:rsidDel="00302A2F">
          <w:rPr>
            <w:rFonts w:ascii="Arial" w:eastAsia="Arial" w:hAnsi="Arial" w:cs="Arial"/>
            <w:spacing w:val="-5"/>
            <w:w w:val="87"/>
            <w:sz w:val="16"/>
            <w:szCs w:val="16"/>
            <w:lang w:val="en-GB"/>
            <w:rPrChange w:id="11930" w:author="Filipe Santana" w:date="2016-01-03T15:57:00Z">
              <w:rPr>
                <w:rFonts w:ascii="Arial" w:eastAsia="Arial" w:hAnsi="Arial" w:cs="Arial"/>
                <w:spacing w:val="-5"/>
                <w:w w:val="87"/>
                <w:sz w:val="16"/>
                <w:szCs w:val="16"/>
              </w:rPr>
            </w:rPrChange>
          </w:rPr>
          <w:delText>r</w:delText>
        </w:r>
        <w:r w:rsidRPr="00E52A5C" w:rsidDel="00302A2F">
          <w:rPr>
            <w:rFonts w:ascii="Arial" w:eastAsia="Arial" w:hAnsi="Arial" w:cs="Arial"/>
            <w:w w:val="87"/>
            <w:sz w:val="16"/>
            <w:szCs w:val="16"/>
            <w:lang w:val="en-GB"/>
            <w:rPrChange w:id="11931" w:author="Filipe Santana" w:date="2016-01-03T15:57:00Z">
              <w:rPr>
                <w:rFonts w:ascii="Arial" w:eastAsia="Arial" w:hAnsi="Arial" w:cs="Arial"/>
                <w:w w:val="87"/>
                <w:sz w:val="16"/>
                <w:szCs w:val="16"/>
              </w:rPr>
            </w:rPrChange>
          </w:rPr>
          <w:delText>,</w:delText>
        </w:r>
        <w:r w:rsidRPr="00E52A5C" w:rsidDel="00302A2F">
          <w:rPr>
            <w:rFonts w:ascii="Arial" w:eastAsia="Arial" w:hAnsi="Arial" w:cs="Arial"/>
            <w:spacing w:val="15"/>
            <w:w w:val="87"/>
            <w:sz w:val="16"/>
            <w:szCs w:val="16"/>
            <w:lang w:val="en-GB"/>
            <w:rPrChange w:id="11932" w:author="Filipe Santana" w:date="2016-01-03T15:57:00Z">
              <w:rPr>
                <w:rFonts w:ascii="Arial" w:eastAsia="Arial" w:hAnsi="Arial" w:cs="Arial"/>
                <w:spacing w:val="15"/>
                <w:w w:val="87"/>
                <w:sz w:val="16"/>
                <w:szCs w:val="16"/>
              </w:rPr>
            </w:rPrChange>
          </w:rPr>
          <w:delText xml:space="preserve"> </w:delText>
        </w:r>
        <w:r w:rsidRPr="00E52A5C" w:rsidDel="00302A2F">
          <w:rPr>
            <w:rFonts w:ascii="Arial" w:eastAsia="Arial" w:hAnsi="Arial" w:cs="Arial"/>
            <w:sz w:val="16"/>
            <w:szCs w:val="16"/>
            <w:lang w:val="en-GB"/>
            <w:rPrChange w:id="11933" w:author="Filipe Santana" w:date="2016-01-03T15:57:00Z">
              <w:rPr>
                <w:rFonts w:ascii="Arial" w:eastAsia="Arial" w:hAnsi="Arial" w:cs="Arial"/>
                <w:sz w:val="16"/>
                <w:szCs w:val="16"/>
              </w:rPr>
            </w:rPrChange>
          </w:rPr>
          <w:delText>2006)</w:delText>
        </w:r>
      </w:del>
      <w:r w:rsidRPr="00E52A5C">
        <w:rPr>
          <w:rFonts w:ascii="Arial" w:eastAsia="Arial" w:hAnsi="Arial" w:cs="Arial"/>
          <w:sz w:val="16"/>
          <w:szCs w:val="16"/>
          <w:lang w:val="en-GB"/>
          <w:rPrChange w:id="119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.</w:t>
      </w:r>
    </w:p>
    <w:p w14:paraId="47F41BD2" w14:textId="3F4100A6" w:rsidR="00E6733B" w:rsidRPr="00E52A5C" w:rsidRDefault="002C1A14">
      <w:pPr>
        <w:spacing w:before="1" w:after="0" w:line="285" w:lineRule="auto"/>
        <w:ind w:right="2060" w:firstLine="239"/>
        <w:jc w:val="both"/>
        <w:rPr>
          <w:rFonts w:ascii="Arial" w:eastAsia="Arial" w:hAnsi="Arial" w:cs="Arial"/>
          <w:sz w:val="16"/>
          <w:szCs w:val="16"/>
          <w:lang w:val="en-GB"/>
          <w:rPrChange w:id="1193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bookmarkStart w:id="11936" w:name="_GoBack"/>
      <w:r w:rsidRPr="00E52A5C">
        <w:rPr>
          <w:rFonts w:ascii="Arial" w:eastAsia="Arial" w:hAnsi="Arial" w:cs="Arial"/>
          <w:sz w:val="16"/>
          <w:szCs w:val="16"/>
          <w:lang w:val="en-GB"/>
          <w:rPrChange w:id="1193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9"/>
          <w:sz w:val="16"/>
          <w:szCs w:val="16"/>
          <w:lang w:val="en-GB"/>
          <w:rPrChange w:id="11938" w:author="Filipe Santana" w:date="2016-01-03T15:57:00Z">
            <w:rPr>
              <w:rFonts w:ascii="Arial" w:eastAsia="Arial" w:hAnsi="Arial" w:cs="Arial"/>
              <w:spacing w:val="-9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3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feasibility</w:t>
      </w:r>
      <w:r w:rsidRPr="00E52A5C">
        <w:rPr>
          <w:rFonts w:ascii="Arial" w:eastAsia="Arial" w:hAnsi="Arial" w:cs="Arial"/>
          <w:spacing w:val="-5"/>
          <w:sz w:val="16"/>
          <w:szCs w:val="16"/>
          <w:lang w:val="en-GB"/>
          <w:rPrChange w:id="11940" w:author="Filipe Santana" w:date="2016-01-03T15:57:00Z">
            <w:rPr>
              <w:rFonts w:ascii="Arial" w:eastAsia="Arial" w:hAnsi="Arial" w:cs="Arial"/>
              <w:spacing w:val="-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4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1942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4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sz w:val="16"/>
          <w:szCs w:val="16"/>
          <w:lang w:val="en-GB"/>
          <w:rPrChange w:id="11944" w:author="Filipe Santana" w:date="2016-01-03T15:57:00Z">
            <w:rPr>
              <w:rFonts w:ascii="Arial" w:eastAsia="Arial" w:hAnsi="Arial" w:cs="Arial"/>
              <w:spacing w:val="-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45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approach</w:t>
      </w:r>
      <w:r w:rsidRPr="00E52A5C">
        <w:rPr>
          <w:rFonts w:ascii="Arial" w:eastAsia="Arial" w:hAnsi="Arial" w:cs="Arial"/>
          <w:spacing w:val="27"/>
          <w:w w:val="87"/>
          <w:sz w:val="16"/>
          <w:szCs w:val="16"/>
          <w:lang w:val="en-GB"/>
          <w:rPrChange w:id="11946" w:author="Filipe Santana" w:date="2016-01-03T15:57:00Z">
            <w:rPr>
              <w:rFonts w:ascii="Arial" w:eastAsia="Arial" w:hAnsi="Arial" w:cs="Arial"/>
              <w:spacing w:val="2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4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could</w:t>
      </w:r>
      <w:r w:rsidRPr="00E52A5C">
        <w:rPr>
          <w:rFonts w:ascii="Arial" w:eastAsia="Arial" w:hAnsi="Arial" w:cs="Arial"/>
          <w:spacing w:val="-10"/>
          <w:sz w:val="16"/>
          <w:szCs w:val="16"/>
          <w:lang w:val="en-GB"/>
          <w:rPrChange w:id="11948" w:author="Filipe Santana" w:date="2016-01-03T15:57:00Z">
            <w:rPr>
              <w:rFonts w:ascii="Arial" w:eastAsia="Arial" w:hAnsi="Arial" w:cs="Arial"/>
              <w:spacing w:val="-1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4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7"/>
          <w:sz w:val="16"/>
          <w:szCs w:val="16"/>
          <w:lang w:val="en-GB"/>
          <w:rPrChange w:id="11950" w:author="Filipe Santana" w:date="2016-01-03T15:57:00Z">
            <w:rPr>
              <w:rFonts w:ascii="Arial" w:eastAsia="Arial" w:hAnsi="Arial" w:cs="Arial"/>
              <w:spacing w:val="-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51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demonstrated</w:t>
      </w:r>
      <w:r w:rsidRPr="00E52A5C">
        <w:rPr>
          <w:rFonts w:ascii="Arial" w:eastAsia="Arial" w:hAnsi="Arial" w:cs="Arial"/>
          <w:spacing w:val="27"/>
          <w:w w:val="87"/>
          <w:sz w:val="16"/>
          <w:szCs w:val="16"/>
          <w:lang w:val="en-GB"/>
          <w:rPrChange w:id="11952" w:author="Filipe Santana" w:date="2016-01-03T15:57:00Z">
            <w:rPr>
              <w:rFonts w:ascii="Arial" w:eastAsia="Arial" w:hAnsi="Arial" w:cs="Arial"/>
              <w:spacing w:val="27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5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using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1954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5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com- </w:t>
      </w:r>
      <w:proofErr w:type="spell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956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peten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1957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>c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958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y</w:t>
      </w:r>
      <w:proofErr w:type="spellEnd"/>
      <w:r w:rsidRPr="00E52A5C">
        <w:rPr>
          <w:rFonts w:ascii="Arial" w:eastAsia="Arial" w:hAnsi="Arial" w:cs="Arial"/>
          <w:spacing w:val="25"/>
          <w:w w:val="86"/>
          <w:sz w:val="16"/>
          <w:szCs w:val="16"/>
          <w:lang w:val="en-GB"/>
          <w:rPrChange w:id="11959" w:author="Filipe Santana" w:date="2016-01-03T15:57:00Z">
            <w:rPr>
              <w:rFonts w:ascii="Arial" w:eastAsia="Arial" w:hAnsi="Arial" w:cs="Arial"/>
              <w:spacing w:val="25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960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questions</w:t>
      </w:r>
      <w:r w:rsidRPr="00E52A5C">
        <w:rPr>
          <w:rFonts w:ascii="Arial" w:eastAsia="Arial" w:hAnsi="Arial" w:cs="Arial"/>
          <w:spacing w:val="23"/>
          <w:w w:val="86"/>
          <w:sz w:val="16"/>
          <w:szCs w:val="16"/>
          <w:lang w:val="en-GB"/>
          <w:rPrChange w:id="11961" w:author="Filipe Santana" w:date="2016-01-03T15:57:00Z">
            <w:rPr>
              <w:rFonts w:ascii="Arial" w:eastAsia="Arial" w:hAnsi="Arial" w:cs="Arial"/>
              <w:spacing w:val="23"/>
              <w:w w:val="86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962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 xml:space="preserve">formulated </w:t>
      </w:r>
      <w:r w:rsidRPr="00E52A5C">
        <w:rPr>
          <w:rFonts w:ascii="Arial" w:eastAsia="Arial" w:hAnsi="Arial" w:cs="Arial"/>
          <w:spacing w:val="22"/>
          <w:w w:val="86"/>
          <w:sz w:val="16"/>
          <w:szCs w:val="16"/>
          <w:lang w:val="en-GB"/>
          <w:rPrChange w:id="11963" w:author="Filipe Santana" w:date="2016-01-03T15:57:00Z">
            <w:rPr>
              <w:rFonts w:ascii="Arial" w:eastAsia="Arial" w:hAnsi="Arial" w:cs="Arial"/>
              <w:spacing w:val="2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1964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as</w:t>
      </w:r>
      <w:proofErr w:type="gramEnd"/>
      <w:r w:rsidRPr="00E52A5C">
        <w:rPr>
          <w:rFonts w:ascii="Arial" w:eastAsia="Arial" w:hAnsi="Arial" w:cs="Arial"/>
          <w:spacing w:val="2"/>
          <w:w w:val="86"/>
          <w:sz w:val="16"/>
          <w:szCs w:val="16"/>
          <w:lang w:val="en-GB"/>
          <w:rPrChange w:id="11965" w:author="Filipe Santana" w:date="2016-01-03T15:57:00Z">
            <w:rPr>
              <w:rFonts w:ascii="Arial" w:eastAsia="Arial" w:hAnsi="Arial" w:cs="Arial"/>
              <w:spacing w:val="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6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DL</w:t>
      </w:r>
      <w:r w:rsidRPr="00E52A5C">
        <w:rPr>
          <w:rFonts w:ascii="Arial" w:eastAsia="Arial" w:hAnsi="Arial" w:cs="Arial"/>
          <w:spacing w:val="15"/>
          <w:sz w:val="16"/>
          <w:szCs w:val="16"/>
          <w:lang w:val="en-GB"/>
          <w:rPrChange w:id="11967" w:author="Filipe Santana" w:date="2016-01-03T15:57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968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queries</w:t>
      </w:r>
      <w:ins w:id="11969" w:author="Filipe Santana" w:date="2016-01-03T22:47:00Z">
        <w:r w:rsidR="00302A2F">
          <w:rPr>
            <w:rFonts w:ascii="Arial" w:eastAsia="Arial" w:hAnsi="Arial" w:cs="Arial"/>
            <w:w w:val="88"/>
            <w:sz w:val="16"/>
            <w:szCs w:val="16"/>
            <w:lang w:val="en-GB"/>
          </w:rPr>
          <w:t>.</w:t>
        </w:r>
      </w:ins>
      <w:r w:rsidRPr="00E52A5C">
        <w:rPr>
          <w:rFonts w:ascii="Arial" w:eastAsia="Arial" w:hAnsi="Arial" w:cs="Arial"/>
          <w:spacing w:val="10"/>
          <w:w w:val="88"/>
          <w:sz w:val="16"/>
          <w:szCs w:val="16"/>
          <w:lang w:val="en-GB"/>
          <w:rPrChange w:id="11970" w:author="Filipe Santana" w:date="2016-01-03T15:57:00Z">
            <w:rPr>
              <w:rFonts w:ascii="Arial" w:eastAsia="Arial" w:hAnsi="Arial" w:cs="Arial"/>
              <w:spacing w:val="10"/>
              <w:w w:val="88"/>
              <w:sz w:val="16"/>
              <w:szCs w:val="16"/>
            </w:rPr>
          </w:rPrChange>
        </w:rPr>
        <w:t xml:space="preserve"> </w:t>
      </w:r>
      <w:ins w:id="11971" w:author="Filipe Santana" w:date="2016-01-03T22:47:00Z">
        <w:r w:rsidR="00302A2F">
          <w:rPr>
            <w:rFonts w:ascii="Arial" w:eastAsia="Arial" w:hAnsi="Arial" w:cs="Arial"/>
            <w:spacing w:val="-11"/>
            <w:sz w:val="16"/>
            <w:szCs w:val="16"/>
            <w:lang w:val="en-GB"/>
          </w:rPr>
          <w:t xml:space="preserve">We </w:t>
        </w:r>
      </w:ins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972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query</w:t>
      </w:r>
      <w:r w:rsidRPr="00E52A5C">
        <w:rPr>
          <w:rFonts w:ascii="Arial" w:eastAsia="Arial" w:hAnsi="Arial" w:cs="Arial"/>
          <w:spacing w:val="23"/>
          <w:w w:val="88"/>
          <w:sz w:val="16"/>
          <w:szCs w:val="16"/>
          <w:lang w:val="en-GB"/>
          <w:rPrChange w:id="11973" w:author="Filipe Santana" w:date="2016-01-03T15:57:00Z">
            <w:rPr>
              <w:rFonts w:ascii="Arial" w:eastAsia="Arial" w:hAnsi="Arial" w:cs="Arial"/>
              <w:spacing w:val="23"/>
              <w:w w:val="88"/>
              <w:sz w:val="16"/>
              <w:szCs w:val="16"/>
            </w:rPr>
          </w:rPrChange>
        </w:rPr>
        <w:t xml:space="preserve"> </w:t>
      </w:r>
      <w:del w:id="11974" w:author="Filipe Santana" w:date="2016-01-03T22:47:00Z">
        <w:r w:rsidRPr="00E52A5C" w:rsidDel="00302A2F">
          <w:rPr>
            <w:rFonts w:ascii="Arial" w:eastAsia="Arial" w:hAnsi="Arial" w:cs="Arial"/>
            <w:w w:val="88"/>
            <w:sz w:val="16"/>
            <w:szCs w:val="16"/>
            <w:lang w:val="en-GB"/>
            <w:rPrChange w:id="11975" w:author="Filipe Santana" w:date="2016-01-03T15:57:00Z">
              <w:rPr>
                <w:rFonts w:ascii="Arial" w:eastAsia="Arial" w:hAnsi="Arial" w:cs="Arial"/>
                <w:w w:val="88"/>
                <w:sz w:val="16"/>
                <w:szCs w:val="16"/>
              </w:rPr>
            </w:rPrChange>
          </w:rPr>
          <w:delText>the</w:delText>
        </w:r>
        <w:r w:rsidRPr="00E52A5C" w:rsidDel="00302A2F">
          <w:rPr>
            <w:rFonts w:ascii="Arial" w:eastAsia="Arial" w:hAnsi="Arial" w:cs="Arial"/>
            <w:spacing w:val="12"/>
            <w:w w:val="88"/>
            <w:sz w:val="16"/>
            <w:szCs w:val="16"/>
            <w:lang w:val="en-GB"/>
            <w:rPrChange w:id="11976" w:author="Filipe Santana" w:date="2016-01-03T15:57:00Z">
              <w:rPr>
                <w:rFonts w:ascii="Arial" w:eastAsia="Arial" w:hAnsi="Arial" w:cs="Arial"/>
                <w:spacing w:val="12"/>
                <w:w w:val="88"/>
                <w:sz w:val="16"/>
                <w:szCs w:val="16"/>
              </w:rPr>
            </w:rPrChange>
          </w:rPr>
          <w:delText xml:space="preserve"> </w:delText>
        </w:r>
      </w:del>
      <w:r w:rsidRPr="00E52A5C">
        <w:rPr>
          <w:rFonts w:ascii="Arial" w:eastAsia="Arial" w:hAnsi="Arial" w:cs="Arial"/>
          <w:sz w:val="16"/>
          <w:szCs w:val="16"/>
          <w:lang w:val="en-GB"/>
          <w:rPrChange w:id="119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data </w:t>
      </w:r>
      <w:proofErr w:type="gramStart"/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978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>ontologicall</w:t>
      </w:r>
      <w:r w:rsidRPr="00E52A5C">
        <w:rPr>
          <w:rFonts w:ascii="Arial" w:eastAsia="Arial" w:hAnsi="Arial" w:cs="Arial"/>
          <w:spacing w:val="-9"/>
          <w:w w:val="92"/>
          <w:sz w:val="16"/>
          <w:szCs w:val="16"/>
          <w:lang w:val="en-GB"/>
          <w:rPrChange w:id="11979" w:author="Filipe Santana" w:date="2016-01-03T15:57:00Z">
            <w:rPr>
              <w:rFonts w:ascii="Arial" w:eastAsia="Arial" w:hAnsi="Arial" w:cs="Arial"/>
              <w:spacing w:val="-9"/>
              <w:w w:val="92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w w:val="92"/>
          <w:sz w:val="16"/>
          <w:szCs w:val="16"/>
          <w:lang w:val="en-GB"/>
          <w:rPrChange w:id="11980" w:author="Filipe Santana" w:date="2016-01-03T15:57:00Z">
            <w:rPr>
              <w:rFonts w:ascii="Arial" w:eastAsia="Arial" w:hAnsi="Arial" w:cs="Arial"/>
              <w:w w:val="92"/>
              <w:sz w:val="16"/>
              <w:szCs w:val="16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5"/>
          <w:w w:val="92"/>
          <w:sz w:val="16"/>
          <w:szCs w:val="16"/>
          <w:lang w:val="en-GB"/>
          <w:rPrChange w:id="11981" w:author="Filipe Santana" w:date="2016-01-03T15:57:00Z">
            <w:rPr>
              <w:rFonts w:ascii="Arial" w:eastAsia="Arial" w:hAnsi="Arial" w:cs="Arial"/>
              <w:spacing w:val="15"/>
              <w:w w:val="9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8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without</w:t>
      </w:r>
      <w:proofErr w:type="gramEnd"/>
      <w:r w:rsidRPr="00E52A5C">
        <w:rPr>
          <w:rFonts w:ascii="Arial" w:eastAsia="Arial" w:hAnsi="Arial" w:cs="Arial"/>
          <w:spacing w:val="-3"/>
          <w:sz w:val="16"/>
          <w:szCs w:val="16"/>
          <w:lang w:val="en-GB"/>
          <w:rPrChange w:id="11983" w:author="Filipe Santana" w:date="2016-01-03T15:57:00Z">
            <w:rPr>
              <w:rFonts w:ascii="Arial" w:eastAsia="Arial" w:hAnsi="Arial" w:cs="Arial"/>
              <w:spacing w:val="-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6"/>
          <w:szCs w:val="16"/>
          <w:lang w:val="en-GB"/>
          <w:rPrChange w:id="11984" w:author="Filipe Santana" w:date="2016-01-03T15:57:00Z">
            <w:rPr>
              <w:rFonts w:ascii="Arial" w:eastAsia="Arial" w:hAnsi="Arial" w:cs="Arial"/>
              <w:w w:val="93"/>
              <w:sz w:val="16"/>
              <w:szCs w:val="16"/>
            </w:rPr>
          </w:rPrChange>
        </w:rPr>
        <w:t>requiring</w:t>
      </w:r>
      <w:r w:rsidRPr="00E52A5C">
        <w:rPr>
          <w:rFonts w:ascii="Arial" w:eastAsia="Arial" w:hAnsi="Arial" w:cs="Arial"/>
          <w:spacing w:val="20"/>
          <w:w w:val="93"/>
          <w:sz w:val="16"/>
          <w:szCs w:val="16"/>
          <w:lang w:val="en-GB"/>
          <w:rPrChange w:id="11985" w:author="Filipe Santana" w:date="2016-01-03T15:57:00Z">
            <w:rPr>
              <w:rFonts w:ascii="Arial" w:eastAsia="Arial" w:hAnsi="Arial" w:cs="Arial"/>
              <w:spacing w:val="20"/>
              <w:w w:val="93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8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1987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n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8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y</w:t>
      </w:r>
      <w:r w:rsidRPr="00E52A5C">
        <w:rPr>
          <w:rFonts w:ascii="Arial" w:eastAsia="Arial" w:hAnsi="Arial" w:cs="Arial"/>
          <w:spacing w:val="-12"/>
          <w:sz w:val="16"/>
          <w:szCs w:val="16"/>
          <w:lang w:val="en-GB"/>
          <w:rPrChange w:id="11989" w:author="Filipe Santana" w:date="2016-01-03T15:57:00Z">
            <w:rPr>
              <w:rFonts w:ascii="Arial" w:eastAsia="Arial" w:hAnsi="Arial" w:cs="Arial"/>
              <w:spacing w:val="-1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1990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addition</w:t>
      </w:r>
      <w:ins w:id="11991" w:author="Filipe Santana" w:date="2016-01-03T22:48:00Z">
        <w:r w:rsidR="00302A2F">
          <w:rPr>
            <w:rFonts w:ascii="Arial" w:eastAsia="Arial" w:hAnsi="Arial" w:cs="Arial"/>
            <w:w w:val="88"/>
            <w:sz w:val="16"/>
            <w:szCs w:val="16"/>
            <w:lang w:val="en-GB"/>
          </w:rPr>
          <w:t>al database processing</w:t>
        </w:r>
      </w:ins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1992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.</w:t>
      </w:r>
      <w:r w:rsidRPr="00E52A5C">
        <w:rPr>
          <w:rFonts w:ascii="Arial" w:eastAsia="Arial" w:hAnsi="Arial" w:cs="Arial"/>
          <w:spacing w:val="18"/>
          <w:w w:val="90"/>
          <w:sz w:val="16"/>
          <w:szCs w:val="16"/>
          <w:lang w:val="en-GB"/>
          <w:rPrChange w:id="11993" w:author="Filipe Santana" w:date="2016-01-03T15:57:00Z">
            <w:rPr>
              <w:rFonts w:ascii="Arial" w:eastAsia="Arial" w:hAnsi="Arial" w:cs="Arial"/>
              <w:spacing w:val="18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199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If</w:t>
      </w:r>
      <w:r w:rsidRPr="00E52A5C">
        <w:rPr>
          <w:rFonts w:ascii="Arial" w:eastAsia="Arial" w:hAnsi="Arial" w:cs="Arial"/>
          <w:spacing w:val="25"/>
          <w:sz w:val="16"/>
          <w:szCs w:val="16"/>
          <w:lang w:val="en-GB"/>
          <w:rPrChange w:id="11995" w:author="Filipe Santana" w:date="2016-01-03T15:57:00Z">
            <w:rPr>
              <w:rFonts w:ascii="Arial" w:eastAsia="Arial" w:hAnsi="Arial" w:cs="Arial"/>
              <w:spacing w:val="25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96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the</w:t>
      </w:r>
      <w:r w:rsidRPr="00E52A5C">
        <w:rPr>
          <w:rFonts w:ascii="Arial" w:eastAsia="Arial" w:hAnsi="Arial" w:cs="Arial"/>
          <w:spacing w:val="14"/>
          <w:w w:val="87"/>
          <w:sz w:val="16"/>
          <w:szCs w:val="16"/>
          <w:lang w:val="en-GB"/>
          <w:rPrChange w:id="11997" w:author="Filipe Santana" w:date="2016-01-03T15:57:00Z">
            <w:rPr>
              <w:rFonts w:ascii="Arial" w:eastAsia="Arial" w:hAnsi="Arial" w:cs="Arial"/>
              <w:spacing w:val="14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1998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8"/>
          <w:w w:val="87"/>
          <w:sz w:val="16"/>
          <w:szCs w:val="16"/>
          <w:lang w:val="en-GB"/>
          <w:rPrChange w:id="11999" w:author="Filipe Santana" w:date="2016-01-03T15:57:00Z">
            <w:rPr>
              <w:rFonts w:ascii="Arial" w:eastAsia="Arial" w:hAnsi="Arial" w:cs="Arial"/>
              <w:spacing w:val="8"/>
              <w:w w:val="87"/>
              <w:sz w:val="16"/>
              <w:szCs w:val="16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6"/>
          <w:szCs w:val="16"/>
          <w:lang w:val="en-GB"/>
          <w:rPrChange w:id="12000" w:author="Filipe Santana" w:date="2016-01-03T15:57:00Z">
            <w:rPr>
              <w:rFonts w:ascii="Arial" w:eastAsia="Arial" w:hAnsi="Arial" w:cs="Arial"/>
              <w:w w:val="87"/>
              <w:sz w:val="16"/>
              <w:szCs w:val="16"/>
            </w:rPr>
          </w:rPrChange>
        </w:rPr>
        <w:t xml:space="preserve">interpretation </w:t>
      </w:r>
      <w:r w:rsidRPr="00E52A5C">
        <w:rPr>
          <w:rFonts w:ascii="Arial" w:eastAsia="Arial" w:hAnsi="Arial" w:cs="Arial"/>
          <w:spacing w:val="12"/>
          <w:w w:val="87"/>
          <w:sz w:val="16"/>
          <w:szCs w:val="16"/>
          <w:lang w:val="en-GB"/>
          <w:rPrChange w:id="12001" w:author="Filipe Santana" w:date="2016-01-03T15:57:00Z">
            <w:rPr>
              <w:rFonts w:ascii="Arial" w:eastAsia="Arial" w:hAnsi="Arial" w:cs="Arial"/>
              <w:spacing w:val="12"/>
              <w:w w:val="8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00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is</w:t>
      </w:r>
      <w:proofErr w:type="gramEnd"/>
      <w:r w:rsidRPr="00E52A5C">
        <w:rPr>
          <w:rFonts w:ascii="Arial" w:eastAsia="Arial" w:hAnsi="Arial" w:cs="Arial"/>
          <w:spacing w:val="-1"/>
          <w:sz w:val="16"/>
          <w:szCs w:val="16"/>
          <w:lang w:val="en-GB"/>
          <w:rPrChange w:id="12003" w:author="Filipe Santana" w:date="2016-01-03T15:57:00Z">
            <w:rPr>
              <w:rFonts w:ascii="Arial" w:eastAsia="Arial" w:hAnsi="Arial" w:cs="Arial"/>
              <w:spacing w:val="-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2004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 xml:space="preserve">ontologically </w:t>
      </w:r>
      <w:r w:rsidRPr="00E52A5C">
        <w:rPr>
          <w:rFonts w:ascii="Arial" w:eastAsia="Arial" w:hAnsi="Arial" w:cs="Arial"/>
          <w:spacing w:val="7"/>
          <w:w w:val="91"/>
          <w:sz w:val="16"/>
          <w:szCs w:val="16"/>
          <w:lang w:val="en-GB"/>
          <w:rPrChange w:id="12005" w:author="Filipe Santana" w:date="2016-01-03T15:57:00Z">
            <w:rPr>
              <w:rFonts w:ascii="Arial" w:eastAsia="Arial" w:hAnsi="Arial" w:cs="Arial"/>
              <w:spacing w:val="7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6"/>
          <w:szCs w:val="16"/>
          <w:lang w:val="en-GB"/>
          <w:rPrChange w:id="12006" w:author="Filipe Santana" w:date="2016-01-03T15:57:00Z">
            <w:rPr>
              <w:rFonts w:ascii="Arial" w:eastAsia="Arial" w:hAnsi="Arial" w:cs="Arial"/>
              <w:w w:val="91"/>
              <w:sz w:val="16"/>
              <w:szCs w:val="16"/>
            </w:rPr>
          </w:rPrChange>
        </w:rPr>
        <w:t>sound,</w:t>
      </w:r>
      <w:r w:rsidRPr="00E52A5C">
        <w:rPr>
          <w:rFonts w:ascii="Arial" w:eastAsia="Arial" w:hAnsi="Arial" w:cs="Arial"/>
          <w:spacing w:val="-1"/>
          <w:w w:val="91"/>
          <w:sz w:val="16"/>
          <w:szCs w:val="16"/>
          <w:lang w:val="en-GB"/>
          <w:rPrChange w:id="12007" w:author="Filipe Santana" w:date="2016-01-03T15:57:00Z">
            <w:rPr>
              <w:rFonts w:ascii="Arial" w:eastAsia="Arial" w:hAnsi="Arial" w:cs="Arial"/>
              <w:spacing w:val="-1"/>
              <w:w w:val="91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00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2009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6"/>
          <w:szCs w:val="16"/>
          <w:lang w:val="en-GB"/>
          <w:rPrChange w:id="12010" w:author="Filipe Santana" w:date="2016-01-03T15:57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inheritance</w:t>
      </w:r>
      <w:r w:rsidRPr="00E52A5C">
        <w:rPr>
          <w:rFonts w:ascii="Arial" w:eastAsia="Arial" w:hAnsi="Arial" w:cs="Arial"/>
          <w:spacing w:val="12"/>
          <w:w w:val="90"/>
          <w:sz w:val="16"/>
          <w:szCs w:val="16"/>
          <w:lang w:val="en-GB"/>
          <w:rPrChange w:id="12011" w:author="Filipe Santana" w:date="2016-01-03T15:57:00Z">
            <w:rPr>
              <w:rFonts w:ascii="Arial" w:eastAsia="Arial" w:hAnsi="Arial" w:cs="Arial"/>
              <w:spacing w:val="12"/>
              <w:w w:val="90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01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 xml:space="preserve">all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13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data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2014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15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may</w:t>
      </w:r>
      <w:r w:rsidRPr="00E52A5C">
        <w:rPr>
          <w:rFonts w:ascii="Arial" w:eastAsia="Arial" w:hAnsi="Arial" w:cs="Arial"/>
          <w:spacing w:val="13"/>
          <w:w w:val="86"/>
          <w:sz w:val="16"/>
          <w:szCs w:val="16"/>
          <w:lang w:val="en-GB"/>
          <w:rPrChange w:id="12016" w:author="Filipe Santana" w:date="2016-01-03T15:57:00Z">
            <w:rPr>
              <w:rFonts w:ascii="Arial" w:eastAsia="Arial" w:hAnsi="Arial" w:cs="Arial"/>
              <w:spacing w:val="13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17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be</w:t>
      </w:r>
      <w:r w:rsidRPr="00E52A5C">
        <w:rPr>
          <w:rFonts w:ascii="Arial" w:eastAsia="Arial" w:hAnsi="Arial" w:cs="Arial"/>
          <w:spacing w:val="-2"/>
          <w:w w:val="86"/>
          <w:sz w:val="16"/>
          <w:szCs w:val="16"/>
          <w:lang w:val="en-GB"/>
          <w:rPrChange w:id="12018" w:author="Filipe Santana" w:date="2016-01-03T15:57:00Z">
            <w:rPr>
              <w:rFonts w:ascii="Arial" w:eastAsia="Arial" w:hAnsi="Arial" w:cs="Arial"/>
              <w:spacing w:val="-2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19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considered</w:t>
      </w:r>
      <w:r w:rsidRPr="00E52A5C">
        <w:rPr>
          <w:rFonts w:ascii="Arial" w:eastAsia="Arial" w:hAnsi="Arial" w:cs="Arial"/>
          <w:spacing w:val="17"/>
          <w:w w:val="86"/>
          <w:sz w:val="16"/>
          <w:szCs w:val="16"/>
          <w:lang w:val="en-GB"/>
          <w:rPrChange w:id="12020" w:author="Filipe Santana" w:date="2016-01-03T15:57:00Z">
            <w:rPr>
              <w:rFonts w:ascii="Arial" w:eastAsia="Arial" w:hAnsi="Arial" w:cs="Arial"/>
              <w:spacing w:val="17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6"/>
          <w:szCs w:val="16"/>
          <w:lang w:val="en-GB"/>
          <w:rPrChange w:id="12021" w:author="Filipe Santana" w:date="2016-01-03T15:57:00Z">
            <w:rPr>
              <w:rFonts w:ascii="Arial" w:eastAsia="Arial" w:hAnsi="Arial" w:cs="Arial"/>
              <w:w w:val="86"/>
              <w:sz w:val="16"/>
              <w:szCs w:val="16"/>
            </w:rPr>
          </w:rPrChange>
        </w:rPr>
        <w:t>sound</w:t>
      </w:r>
      <w:r w:rsidRPr="00E52A5C">
        <w:rPr>
          <w:rFonts w:ascii="Arial" w:eastAsia="Arial" w:hAnsi="Arial" w:cs="Arial"/>
          <w:spacing w:val="6"/>
          <w:w w:val="86"/>
          <w:sz w:val="16"/>
          <w:szCs w:val="16"/>
          <w:lang w:val="en-GB"/>
          <w:rPrChange w:id="12022" w:author="Filipe Santana" w:date="2016-01-03T15:57:00Z">
            <w:rPr>
              <w:rFonts w:ascii="Arial" w:eastAsia="Arial" w:hAnsi="Arial" w:cs="Arial"/>
              <w:spacing w:val="6"/>
              <w:w w:val="8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02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2024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2025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a</w:t>
      </w:r>
      <w:r w:rsidRPr="00E52A5C">
        <w:rPr>
          <w:rFonts w:ascii="Arial" w:eastAsia="Arial" w:hAnsi="Arial" w:cs="Arial"/>
          <w:spacing w:val="-2"/>
          <w:w w:val="84"/>
          <w:sz w:val="16"/>
          <w:szCs w:val="16"/>
          <w:lang w:val="en-GB"/>
          <w:rPrChange w:id="12026" w:author="Filipe Santana" w:date="2016-01-03T15:57:00Z">
            <w:rPr>
              <w:rFonts w:ascii="Arial" w:eastAsia="Arial" w:hAnsi="Arial" w:cs="Arial"/>
              <w:spacing w:val="-2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6"/>
          <w:szCs w:val="16"/>
          <w:lang w:val="en-GB"/>
          <w:rPrChange w:id="12027" w:author="Filipe Santana" w:date="2016-01-03T15:57:00Z">
            <w:rPr>
              <w:rFonts w:ascii="Arial" w:eastAsia="Arial" w:hAnsi="Arial" w:cs="Arial"/>
              <w:w w:val="84"/>
              <w:sz w:val="16"/>
              <w:szCs w:val="16"/>
            </w:rPr>
          </w:rPrChange>
        </w:rPr>
        <w:t>real</w:t>
      </w:r>
      <w:r w:rsidRPr="00E52A5C">
        <w:rPr>
          <w:rFonts w:ascii="Arial" w:eastAsia="Arial" w:hAnsi="Arial" w:cs="Arial"/>
          <w:spacing w:val="15"/>
          <w:w w:val="84"/>
          <w:sz w:val="16"/>
          <w:szCs w:val="16"/>
          <w:lang w:val="en-GB"/>
          <w:rPrChange w:id="12028" w:author="Filipe Santana" w:date="2016-01-03T15:57:00Z">
            <w:rPr>
              <w:rFonts w:ascii="Arial" w:eastAsia="Arial" w:hAnsi="Arial" w:cs="Arial"/>
              <w:spacing w:val="15"/>
              <w:w w:val="84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6"/>
          <w:szCs w:val="16"/>
          <w:lang w:val="en-GB"/>
          <w:rPrChange w:id="12029" w:author="Filipe Santana" w:date="2016-01-03T15:57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0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orld</w:t>
      </w:r>
      <w:r w:rsidRPr="00E52A5C">
        <w:rPr>
          <w:rFonts w:ascii="Arial" w:eastAsia="Arial" w:hAnsi="Arial" w:cs="Arial"/>
          <w:spacing w:val="-17"/>
          <w:sz w:val="16"/>
          <w:szCs w:val="16"/>
          <w:lang w:val="en-GB"/>
          <w:rPrChange w:id="12031" w:author="Filipe Santana" w:date="2016-01-03T15:57:00Z">
            <w:rPr>
              <w:rFonts w:ascii="Arial" w:eastAsia="Arial" w:hAnsi="Arial" w:cs="Arial"/>
              <w:spacing w:val="-17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12032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use</w:t>
      </w:r>
      <w:r w:rsidRPr="00E52A5C">
        <w:rPr>
          <w:rFonts w:ascii="Arial" w:eastAsia="Arial" w:hAnsi="Arial" w:cs="Arial"/>
          <w:spacing w:val="3"/>
          <w:w w:val="82"/>
          <w:sz w:val="16"/>
          <w:szCs w:val="16"/>
          <w:lang w:val="en-GB"/>
          <w:rPrChange w:id="12033" w:author="Filipe Santana" w:date="2016-01-03T15:57:00Z">
            <w:rPr>
              <w:rFonts w:ascii="Arial" w:eastAsia="Arial" w:hAnsi="Arial" w:cs="Arial"/>
              <w:spacing w:val="3"/>
              <w:w w:val="82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6"/>
          <w:szCs w:val="16"/>
          <w:lang w:val="en-GB"/>
          <w:rPrChange w:id="12034" w:author="Filipe Santana" w:date="2016-01-03T15:57:00Z">
            <w:rPr>
              <w:rFonts w:ascii="Arial" w:eastAsia="Arial" w:hAnsi="Arial" w:cs="Arial"/>
              <w:w w:val="82"/>
              <w:sz w:val="16"/>
              <w:szCs w:val="16"/>
            </w:rPr>
          </w:rPrChange>
        </w:rPr>
        <w:t>case.</w:t>
      </w:r>
    </w:p>
    <w:bookmarkEnd w:id="11936"/>
    <w:p w14:paraId="7ADC31D5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2035" w:author="Filipe Santana" w:date="2016-01-03T15:57:00Z">
            <w:rPr>
              <w:sz w:val="20"/>
              <w:szCs w:val="20"/>
            </w:rPr>
          </w:rPrChange>
        </w:rPr>
      </w:pPr>
    </w:p>
    <w:p w14:paraId="6C70C3D1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2036" w:author="Filipe Santana" w:date="2016-01-03T15:57:00Z">
            <w:rPr>
              <w:sz w:val="20"/>
              <w:szCs w:val="20"/>
            </w:rPr>
          </w:rPrChange>
        </w:rPr>
      </w:pPr>
    </w:p>
    <w:p w14:paraId="3D152A7A" w14:textId="77777777" w:rsidR="00E6733B" w:rsidRPr="00E52A5C" w:rsidRDefault="00E6733B">
      <w:pPr>
        <w:spacing w:before="11" w:after="0" w:line="240" w:lineRule="exact"/>
        <w:rPr>
          <w:sz w:val="24"/>
          <w:szCs w:val="24"/>
          <w:lang w:val="en-GB"/>
          <w:rPrChange w:id="12037" w:author="Filipe Santana" w:date="2016-01-03T15:57:00Z">
            <w:rPr>
              <w:sz w:val="24"/>
              <w:szCs w:val="24"/>
            </w:rPr>
          </w:rPrChange>
        </w:rPr>
      </w:pPr>
    </w:p>
    <w:p w14:paraId="700B6668" w14:textId="77777777" w:rsidR="00E6733B" w:rsidRPr="00E52A5C" w:rsidRDefault="002C1A14">
      <w:pPr>
        <w:spacing w:after="0" w:line="240" w:lineRule="auto"/>
        <w:ind w:right="5934"/>
        <w:jc w:val="both"/>
        <w:rPr>
          <w:rFonts w:ascii="Arial" w:eastAsia="Arial" w:hAnsi="Arial" w:cs="Arial"/>
          <w:sz w:val="20"/>
          <w:szCs w:val="20"/>
          <w:lang w:val="en-GB"/>
          <w:rPrChange w:id="12038" w:author="Filipe Santana" w:date="2016-01-03T15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12039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Funding</w:t>
      </w:r>
    </w:p>
    <w:p w14:paraId="006486B1" w14:textId="77777777" w:rsidR="00E6733B" w:rsidRPr="00E52A5C" w:rsidRDefault="002C1A14">
      <w:pPr>
        <w:spacing w:before="70" w:after="0" w:line="220" w:lineRule="atLeast"/>
        <w:ind w:right="2060"/>
        <w:jc w:val="both"/>
        <w:rPr>
          <w:rFonts w:ascii="Arial" w:eastAsia="Arial" w:hAnsi="Arial" w:cs="Arial"/>
          <w:sz w:val="16"/>
          <w:szCs w:val="16"/>
          <w:lang w:val="en-GB"/>
          <w:rPrChange w:id="1204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proofErr w:type="spellStart"/>
      <w:r w:rsidRPr="000624E2">
        <w:rPr>
          <w:rFonts w:ascii="Arial" w:eastAsia="Arial" w:hAnsi="Arial" w:cs="Arial"/>
          <w:sz w:val="16"/>
          <w:szCs w:val="16"/>
          <w:lang w:val="pt-BR"/>
          <w:rPrChange w:id="12041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  <w:t>This</w:t>
      </w:r>
      <w:proofErr w:type="spellEnd"/>
      <w:r w:rsidRPr="000624E2">
        <w:rPr>
          <w:rFonts w:ascii="Arial" w:eastAsia="Arial" w:hAnsi="Arial" w:cs="Arial"/>
          <w:spacing w:val="4"/>
          <w:sz w:val="16"/>
          <w:szCs w:val="16"/>
          <w:lang w:val="pt-BR"/>
          <w:rPrChange w:id="12042" w:author="Filipe Santana" w:date="2016-01-04T20:29:00Z">
            <w:rPr>
              <w:rFonts w:ascii="Arial" w:eastAsia="Arial" w:hAnsi="Arial" w:cs="Arial"/>
              <w:spacing w:val="4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spacing w:val="-2"/>
          <w:sz w:val="16"/>
          <w:szCs w:val="16"/>
          <w:lang w:val="pt-BR"/>
          <w:rPrChange w:id="12043" w:author="Filipe Santana" w:date="2016-01-04T20:29:00Z">
            <w:rPr>
              <w:rFonts w:ascii="Arial" w:eastAsia="Arial" w:hAnsi="Arial" w:cs="Arial"/>
              <w:spacing w:val="-2"/>
              <w:sz w:val="16"/>
              <w:szCs w:val="16"/>
            </w:rPr>
          </w:rPrChange>
        </w:rPr>
        <w:t>w</w:t>
      </w:r>
      <w:r w:rsidRPr="000624E2">
        <w:rPr>
          <w:rFonts w:ascii="Arial" w:eastAsia="Arial" w:hAnsi="Arial" w:cs="Arial"/>
          <w:sz w:val="16"/>
          <w:szCs w:val="16"/>
          <w:lang w:val="pt-BR"/>
          <w:rPrChange w:id="12044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  <w:t>ork</w:t>
      </w:r>
      <w:proofErr w:type="spellEnd"/>
      <w:r w:rsidRPr="000624E2">
        <w:rPr>
          <w:rFonts w:ascii="Arial" w:eastAsia="Arial" w:hAnsi="Arial" w:cs="Arial"/>
          <w:spacing w:val="13"/>
          <w:sz w:val="16"/>
          <w:szCs w:val="16"/>
          <w:lang w:val="pt-BR"/>
          <w:rPrChange w:id="12045" w:author="Filipe Santana" w:date="2016-01-04T20:29:00Z">
            <w:rPr>
              <w:rFonts w:ascii="Arial" w:eastAsia="Arial" w:hAnsi="Arial" w:cs="Arial"/>
              <w:spacing w:val="13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spacing w:val="-2"/>
          <w:w w:val="88"/>
          <w:sz w:val="16"/>
          <w:szCs w:val="16"/>
          <w:lang w:val="pt-BR"/>
          <w:rPrChange w:id="12046" w:author="Filipe Santana" w:date="2016-01-04T20:29:00Z">
            <w:rPr>
              <w:rFonts w:ascii="Arial" w:eastAsia="Arial" w:hAnsi="Arial" w:cs="Arial"/>
              <w:spacing w:val="-2"/>
              <w:w w:val="88"/>
              <w:sz w:val="16"/>
              <w:szCs w:val="16"/>
            </w:rPr>
          </w:rPrChange>
        </w:rPr>
        <w:t>w</w:t>
      </w:r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47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as</w:t>
      </w:r>
      <w:proofErr w:type="spellEnd"/>
      <w:r w:rsidRPr="000624E2">
        <w:rPr>
          <w:rFonts w:ascii="Arial" w:eastAsia="Arial" w:hAnsi="Arial" w:cs="Arial"/>
          <w:spacing w:val="26"/>
          <w:w w:val="88"/>
          <w:sz w:val="16"/>
          <w:szCs w:val="16"/>
          <w:lang w:val="pt-BR"/>
          <w:rPrChange w:id="12048" w:author="Filipe Santana" w:date="2016-01-04T20:29:00Z">
            <w:rPr>
              <w:rFonts w:ascii="Arial" w:eastAsia="Arial" w:hAnsi="Arial" w:cs="Arial"/>
              <w:spacing w:val="26"/>
              <w:w w:val="88"/>
              <w:sz w:val="16"/>
              <w:szCs w:val="16"/>
            </w:rPr>
          </w:rPrChange>
        </w:rPr>
        <w:t xml:space="preserve"> </w:t>
      </w:r>
      <w:proofErr w:type="spellStart"/>
      <w:proofErr w:type="gramStart"/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49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funded</w:t>
      </w:r>
      <w:proofErr w:type="spellEnd"/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50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1"/>
          <w:w w:val="88"/>
          <w:sz w:val="16"/>
          <w:szCs w:val="16"/>
          <w:lang w:val="pt-BR"/>
          <w:rPrChange w:id="12051" w:author="Filipe Santana" w:date="2016-01-04T20:29:00Z">
            <w:rPr>
              <w:rFonts w:ascii="Arial" w:eastAsia="Arial" w:hAnsi="Arial" w:cs="Arial"/>
              <w:spacing w:val="1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sz w:val="16"/>
          <w:szCs w:val="16"/>
          <w:lang w:val="pt-BR"/>
          <w:rPrChange w:id="12052" w:author="Filipe Santana" w:date="2016-01-04T20:29:00Z">
            <w:rPr>
              <w:rFonts w:ascii="Arial" w:eastAsia="Arial" w:hAnsi="Arial" w:cs="Arial"/>
              <w:sz w:val="16"/>
              <w:szCs w:val="16"/>
            </w:rPr>
          </w:rPrChange>
        </w:rPr>
        <w:t>by</w:t>
      </w:r>
      <w:proofErr w:type="spellEnd"/>
      <w:proofErr w:type="gramEnd"/>
      <w:r w:rsidRPr="000624E2">
        <w:rPr>
          <w:rFonts w:ascii="Arial" w:eastAsia="Arial" w:hAnsi="Arial" w:cs="Arial"/>
          <w:spacing w:val="15"/>
          <w:sz w:val="16"/>
          <w:szCs w:val="16"/>
          <w:lang w:val="pt-BR"/>
          <w:rPrChange w:id="12053" w:author="Filipe Santana" w:date="2016-01-04T20:29:00Z">
            <w:rPr>
              <w:rFonts w:ascii="Arial" w:eastAsia="Arial" w:hAnsi="Arial" w:cs="Arial"/>
              <w:spacing w:val="15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91"/>
          <w:sz w:val="16"/>
          <w:szCs w:val="16"/>
          <w:lang w:val="pt-BR"/>
          <w:rPrChange w:id="12054" w:author="Filipe Santana" w:date="2016-01-04T20:29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>Conselho</w:t>
      </w:r>
      <w:r w:rsidRPr="000624E2">
        <w:rPr>
          <w:rFonts w:ascii="Arial" w:eastAsia="Arial" w:hAnsi="Arial" w:cs="Arial"/>
          <w:i/>
          <w:spacing w:val="16"/>
          <w:w w:val="91"/>
          <w:sz w:val="16"/>
          <w:szCs w:val="16"/>
          <w:lang w:val="pt-BR"/>
          <w:rPrChange w:id="12055" w:author="Filipe Santana" w:date="2016-01-04T20:29:00Z">
            <w:rPr>
              <w:rFonts w:ascii="Arial" w:eastAsia="Arial" w:hAnsi="Arial" w:cs="Arial"/>
              <w:i/>
              <w:spacing w:val="16"/>
              <w:w w:val="91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91"/>
          <w:sz w:val="16"/>
          <w:szCs w:val="16"/>
          <w:lang w:val="pt-BR"/>
          <w:rPrChange w:id="12056" w:author="Filipe Santana" w:date="2016-01-04T20:29:00Z">
            <w:rPr>
              <w:rFonts w:ascii="Arial" w:eastAsia="Arial" w:hAnsi="Arial" w:cs="Arial"/>
              <w:i/>
              <w:w w:val="91"/>
              <w:sz w:val="16"/>
              <w:szCs w:val="16"/>
            </w:rPr>
          </w:rPrChange>
        </w:rPr>
        <w:t xml:space="preserve">Nacional </w:t>
      </w:r>
      <w:r w:rsidRPr="000624E2">
        <w:rPr>
          <w:rFonts w:ascii="Arial" w:eastAsia="Arial" w:hAnsi="Arial" w:cs="Arial"/>
          <w:i/>
          <w:spacing w:val="1"/>
          <w:w w:val="91"/>
          <w:sz w:val="16"/>
          <w:szCs w:val="16"/>
          <w:lang w:val="pt-BR"/>
          <w:rPrChange w:id="12057" w:author="Filipe Santana" w:date="2016-01-04T20:29:00Z">
            <w:rPr>
              <w:rFonts w:ascii="Arial" w:eastAsia="Arial" w:hAnsi="Arial" w:cs="Arial"/>
              <w:i/>
              <w:spacing w:val="1"/>
              <w:w w:val="91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sz w:val="16"/>
          <w:szCs w:val="16"/>
          <w:lang w:val="pt-BR"/>
          <w:rPrChange w:id="12058" w:author="Filipe Santana" w:date="2016-01-04T20:29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de</w:t>
      </w:r>
      <w:r w:rsidRPr="000624E2">
        <w:rPr>
          <w:rFonts w:ascii="Arial" w:eastAsia="Arial" w:hAnsi="Arial" w:cs="Arial"/>
          <w:i/>
          <w:spacing w:val="-3"/>
          <w:sz w:val="16"/>
          <w:szCs w:val="16"/>
          <w:lang w:val="pt-BR"/>
          <w:rPrChange w:id="12059" w:author="Filipe Santana" w:date="2016-01-04T20:29:00Z">
            <w:rPr>
              <w:rFonts w:ascii="Arial" w:eastAsia="Arial" w:hAnsi="Arial" w:cs="Arial"/>
              <w:i/>
              <w:spacing w:val="-3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90"/>
          <w:sz w:val="16"/>
          <w:szCs w:val="16"/>
          <w:lang w:val="pt-BR"/>
          <w:rPrChange w:id="12060" w:author="Filipe Santana" w:date="2016-01-04T20:29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Aperfeiçoamento</w:t>
      </w:r>
      <w:r w:rsidRPr="000624E2">
        <w:rPr>
          <w:rFonts w:ascii="Arial" w:eastAsia="Arial" w:hAnsi="Arial" w:cs="Arial"/>
          <w:i/>
          <w:spacing w:val="30"/>
          <w:w w:val="90"/>
          <w:sz w:val="16"/>
          <w:szCs w:val="16"/>
          <w:lang w:val="pt-BR"/>
          <w:rPrChange w:id="12061" w:author="Filipe Santana" w:date="2016-01-04T20:29:00Z">
            <w:rPr>
              <w:rFonts w:ascii="Arial" w:eastAsia="Arial" w:hAnsi="Arial" w:cs="Arial"/>
              <w:i/>
              <w:spacing w:val="30"/>
              <w:w w:val="90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sz w:val="16"/>
          <w:szCs w:val="16"/>
          <w:lang w:val="pt-BR"/>
          <w:rPrChange w:id="12062" w:author="Filipe Santana" w:date="2016-01-04T20:29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de </w:t>
      </w:r>
      <w:r w:rsidRPr="000624E2">
        <w:rPr>
          <w:rFonts w:ascii="Arial" w:eastAsia="Arial" w:hAnsi="Arial" w:cs="Arial"/>
          <w:i/>
          <w:spacing w:val="-11"/>
          <w:w w:val="88"/>
          <w:sz w:val="16"/>
          <w:szCs w:val="16"/>
          <w:lang w:val="pt-BR"/>
          <w:rPrChange w:id="12063" w:author="Filipe Santana" w:date="2016-01-04T20:29:00Z">
            <w:rPr>
              <w:rFonts w:ascii="Arial" w:eastAsia="Arial" w:hAnsi="Arial" w:cs="Arial"/>
              <w:i/>
              <w:spacing w:val="-11"/>
              <w:w w:val="88"/>
              <w:sz w:val="16"/>
              <w:szCs w:val="16"/>
            </w:rPr>
          </w:rPrChange>
        </w:rPr>
        <w:t>P</w:t>
      </w:r>
      <w:r w:rsidRPr="000624E2">
        <w:rPr>
          <w:rFonts w:ascii="Arial" w:eastAsia="Arial" w:hAnsi="Arial" w:cs="Arial"/>
          <w:i/>
          <w:w w:val="88"/>
          <w:sz w:val="16"/>
          <w:szCs w:val="16"/>
          <w:lang w:val="pt-BR"/>
          <w:rPrChange w:id="12064" w:author="Filipe Santana" w:date="2016-01-04T20:29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essoal</w:t>
      </w:r>
      <w:r w:rsidRPr="000624E2">
        <w:rPr>
          <w:rFonts w:ascii="Arial" w:eastAsia="Arial" w:hAnsi="Arial" w:cs="Arial"/>
          <w:i/>
          <w:spacing w:val="-12"/>
          <w:w w:val="88"/>
          <w:sz w:val="16"/>
          <w:szCs w:val="16"/>
          <w:lang w:val="pt-BR"/>
          <w:rPrChange w:id="12065" w:author="Filipe Santana" w:date="2016-01-04T20:29:00Z">
            <w:rPr>
              <w:rFonts w:ascii="Arial" w:eastAsia="Arial" w:hAnsi="Arial" w:cs="Arial"/>
              <w:i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8"/>
          <w:sz w:val="16"/>
          <w:szCs w:val="16"/>
          <w:lang w:val="pt-BR"/>
          <w:rPrChange w:id="12066" w:author="Filipe Santana" w:date="2016-01-04T20:29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de</w:t>
      </w:r>
      <w:r w:rsidRPr="000624E2">
        <w:rPr>
          <w:rFonts w:ascii="Arial" w:eastAsia="Arial" w:hAnsi="Arial" w:cs="Arial"/>
          <w:i/>
          <w:spacing w:val="-12"/>
          <w:w w:val="88"/>
          <w:sz w:val="16"/>
          <w:szCs w:val="16"/>
          <w:lang w:val="pt-BR"/>
          <w:rPrChange w:id="12067" w:author="Filipe Santana" w:date="2016-01-04T20:29:00Z">
            <w:rPr>
              <w:rFonts w:ascii="Arial" w:eastAsia="Arial" w:hAnsi="Arial" w:cs="Arial"/>
              <w:i/>
              <w:spacing w:val="-12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8"/>
          <w:sz w:val="16"/>
          <w:szCs w:val="16"/>
          <w:lang w:val="pt-BR"/>
          <w:rPrChange w:id="12068" w:author="Filipe Santana" w:date="2016-01-04T20:29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Nível</w:t>
      </w:r>
      <w:r w:rsidRPr="000624E2">
        <w:rPr>
          <w:rFonts w:ascii="Arial" w:eastAsia="Arial" w:hAnsi="Arial" w:cs="Arial"/>
          <w:i/>
          <w:spacing w:val="10"/>
          <w:w w:val="88"/>
          <w:sz w:val="16"/>
          <w:szCs w:val="16"/>
          <w:lang w:val="pt-BR"/>
          <w:rPrChange w:id="12069" w:author="Filipe Santana" w:date="2016-01-04T20:29:00Z">
            <w:rPr>
              <w:rFonts w:ascii="Arial" w:eastAsia="Arial" w:hAnsi="Arial" w:cs="Arial"/>
              <w:i/>
              <w:spacing w:val="10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8"/>
          <w:sz w:val="16"/>
          <w:szCs w:val="16"/>
          <w:lang w:val="pt-BR"/>
          <w:rPrChange w:id="12070" w:author="Filipe Santana" w:date="2016-01-04T20:29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Superior</w:t>
      </w:r>
      <w:r w:rsidRPr="000624E2">
        <w:rPr>
          <w:rFonts w:ascii="Arial" w:eastAsia="Arial" w:hAnsi="Arial" w:cs="Arial"/>
          <w:i/>
          <w:spacing w:val="28"/>
          <w:w w:val="88"/>
          <w:sz w:val="16"/>
          <w:szCs w:val="16"/>
          <w:lang w:val="pt-BR"/>
          <w:rPrChange w:id="12071" w:author="Filipe Santana" w:date="2016-01-04T20:29:00Z">
            <w:rPr>
              <w:rFonts w:ascii="Arial" w:eastAsia="Arial" w:hAnsi="Arial" w:cs="Arial"/>
              <w:i/>
              <w:spacing w:val="28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72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(CAPES)</w:t>
      </w:r>
      <w:r w:rsidRPr="000624E2">
        <w:rPr>
          <w:rFonts w:ascii="Arial" w:eastAsia="Arial" w:hAnsi="Arial" w:cs="Arial"/>
          <w:spacing w:val="21"/>
          <w:w w:val="88"/>
          <w:sz w:val="16"/>
          <w:szCs w:val="16"/>
          <w:lang w:val="pt-BR"/>
          <w:rPrChange w:id="12073" w:author="Filipe Santana" w:date="2016-01-04T20:29:00Z">
            <w:rPr>
              <w:rFonts w:ascii="Arial" w:eastAsia="Arial" w:hAnsi="Arial" w:cs="Arial"/>
              <w:spacing w:val="21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74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3914/2014-03;</w:t>
      </w:r>
      <w:r w:rsidRPr="000624E2">
        <w:rPr>
          <w:rFonts w:ascii="Arial" w:eastAsia="Arial" w:hAnsi="Arial" w:cs="Arial"/>
          <w:spacing w:val="18"/>
          <w:w w:val="88"/>
          <w:sz w:val="16"/>
          <w:szCs w:val="16"/>
          <w:lang w:val="pt-BR"/>
          <w:rPrChange w:id="12075" w:author="Filipe Santana" w:date="2016-01-04T20:29:00Z">
            <w:rPr>
              <w:rFonts w:ascii="Arial" w:eastAsia="Arial" w:hAnsi="Arial" w:cs="Arial"/>
              <w:spacing w:val="18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76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and</w:t>
      </w:r>
      <w:proofErr w:type="spellEnd"/>
      <w:r w:rsidRPr="000624E2">
        <w:rPr>
          <w:rFonts w:ascii="Arial" w:eastAsia="Arial" w:hAnsi="Arial" w:cs="Arial"/>
          <w:w w:val="88"/>
          <w:sz w:val="16"/>
          <w:szCs w:val="16"/>
          <w:lang w:val="pt-BR"/>
          <w:rPrChange w:id="12077" w:author="Filipe Santana" w:date="2016-01-04T20:29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,</w:t>
      </w:r>
      <w:r w:rsidRPr="000624E2">
        <w:rPr>
          <w:rFonts w:ascii="Arial" w:eastAsia="Arial" w:hAnsi="Arial" w:cs="Arial"/>
          <w:spacing w:val="-9"/>
          <w:w w:val="88"/>
          <w:sz w:val="16"/>
          <w:szCs w:val="16"/>
          <w:lang w:val="pt-BR"/>
          <w:rPrChange w:id="12078" w:author="Filipe Santana" w:date="2016-01-04T20:29:00Z">
            <w:rPr>
              <w:rFonts w:ascii="Arial" w:eastAsia="Arial" w:hAnsi="Arial" w:cs="Arial"/>
              <w:spacing w:val="-9"/>
              <w:w w:val="88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8"/>
          <w:sz w:val="16"/>
          <w:szCs w:val="16"/>
          <w:lang w:val="pt-BR"/>
          <w:rPrChange w:id="12079" w:author="Filipe Santana" w:date="2016-01-04T20:29:00Z">
            <w:rPr>
              <w:rFonts w:ascii="Arial" w:eastAsia="Arial" w:hAnsi="Arial" w:cs="Arial"/>
              <w:i/>
              <w:w w:val="88"/>
              <w:sz w:val="16"/>
              <w:szCs w:val="16"/>
            </w:rPr>
          </w:rPrChange>
        </w:rPr>
        <w:t>Conselho</w:t>
      </w:r>
      <w:r w:rsidRPr="000624E2">
        <w:rPr>
          <w:rFonts w:ascii="Arial" w:eastAsia="Arial" w:hAnsi="Arial" w:cs="Arial"/>
          <w:i/>
          <w:spacing w:val="2"/>
          <w:w w:val="88"/>
          <w:sz w:val="16"/>
          <w:szCs w:val="16"/>
          <w:lang w:val="pt-BR"/>
          <w:rPrChange w:id="12080" w:author="Filipe Santana" w:date="2016-01-04T20:29:00Z">
            <w:rPr>
              <w:rFonts w:ascii="Arial" w:eastAsia="Arial" w:hAnsi="Arial" w:cs="Arial"/>
              <w:i/>
              <w:spacing w:val="2"/>
              <w:w w:val="88"/>
              <w:sz w:val="16"/>
              <w:szCs w:val="16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i/>
          <w:sz w:val="16"/>
          <w:szCs w:val="16"/>
          <w:lang w:val="pt-BR"/>
          <w:rPrChange w:id="12081" w:author="Filipe Santana" w:date="2016-01-04T20:29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>Nacio</w:t>
      </w:r>
      <w:proofErr w:type="spellEnd"/>
      <w:r w:rsidRPr="000624E2">
        <w:rPr>
          <w:rFonts w:ascii="Arial" w:eastAsia="Arial" w:hAnsi="Arial" w:cs="Arial"/>
          <w:i/>
          <w:sz w:val="16"/>
          <w:szCs w:val="16"/>
          <w:lang w:val="pt-BR"/>
          <w:rPrChange w:id="12082" w:author="Filipe Santana" w:date="2016-01-04T20:29:00Z">
            <w:rPr>
              <w:rFonts w:ascii="Arial" w:eastAsia="Arial" w:hAnsi="Arial" w:cs="Arial"/>
              <w:i/>
              <w:sz w:val="16"/>
              <w:szCs w:val="16"/>
            </w:rPr>
          </w:rPrChange>
        </w:rPr>
        <w:t xml:space="preserve">- </w:t>
      </w:r>
      <w:proofErr w:type="spellStart"/>
      <w:r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12083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nal</w:t>
      </w:r>
      <w:proofErr w:type="spellEnd"/>
      <w:r w:rsidRPr="000624E2">
        <w:rPr>
          <w:rFonts w:ascii="Arial" w:eastAsia="Arial" w:hAnsi="Arial" w:cs="Arial"/>
          <w:i/>
          <w:spacing w:val="13"/>
          <w:w w:val="87"/>
          <w:sz w:val="16"/>
          <w:szCs w:val="16"/>
          <w:lang w:val="pt-BR"/>
          <w:rPrChange w:id="12084" w:author="Filipe Santana" w:date="2016-01-04T20:29:00Z">
            <w:rPr>
              <w:rFonts w:ascii="Arial" w:eastAsia="Arial" w:hAnsi="Arial" w:cs="Arial"/>
              <w:i/>
              <w:spacing w:val="13"/>
              <w:w w:val="87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12085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de</w:t>
      </w:r>
      <w:r w:rsidRPr="000624E2">
        <w:rPr>
          <w:rFonts w:ascii="Arial" w:eastAsia="Arial" w:hAnsi="Arial" w:cs="Arial"/>
          <w:i/>
          <w:spacing w:val="-10"/>
          <w:w w:val="87"/>
          <w:sz w:val="16"/>
          <w:szCs w:val="16"/>
          <w:lang w:val="pt-BR"/>
          <w:rPrChange w:id="12086" w:author="Filipe Santana" w:date="2016-01-04T20:29:00Z">
            <w:rPr>
              <w:rFonts w:ascii="Arial" w:eastAsia="Arial" w:hAnsi="Arial" w:cs="Arial"/>
              <w:i/>
              <w:spacing w:val="-10"/>
              <w:w w:val="87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12087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Dese</w:t>
      </w:r>
      <w:r w:rsidRPr="000624E2">
        <w:rPr>
          <w:rFonts w:ascii="Arial" w:eastAsia="Arial" w:hAnsi="Arial" w:cs="Arial"/>
          <w:i/>
          <w:spacing w:val="-5"/>
          <w:w w:val="87"/>
          <w:sz w:val="16"/>
          <w:szCs w:val="16"/>
          <w:lang w:val="pt-BR"/>
          <w:rPrChange w:id="12088" w:author="Filipe Santana" w:date="2016-01-04T20:29:00Z">
            <w:rPr>
              <w:rFonts w:ascii="Arial" w:eastAsia="Arial" w:hAnsi="Arial" w:cs="Arial"/>
              <w:i/>
              <w:spacing w:val="-5"/>
              <w:w w:val="87"/>
              <w:sz w:val="16"/>
              <w:szCs w:val="16"/>
            </w:rPr>
          </w:rPrChange>
        </w:rPr>
        <w:t>n</w:t>
      </w:r>
      <w:r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12089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volvimento</w:t>
      </w:r>
      <w:r w:rsidRPr="000624E2">
        <w:rPr>
          <w:rFonts w:ascii="Arial" w:eastAsia="Arial" w:hAnsi="Arial" w:cs="Arial"/>
          <w:i/>
          <w:spacing w:val="21"/>
          <w:w w:val="87"/>
          <w:sz w:val="16"/>
          <w:szCs w:val="16"/>
          <w:lang w:val="pt-BR"/>
          <w:rPrChange w:id="12090" w:author="Filipe Santana" w:date="2016-01-04T20:29:00Z">
            <w:rPr>
              <w:rFonts w:ascii="Arial" w:eastAsia="Arial" w:hAnsi="Arial" w:cs="Arial"/>
              <w:i/>
              <w:spacing w:val="21"/>
              <w:w w:val="87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12091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Científico</w:t>
      </w:r>
      <w:r w:rsidRPr="000624E2">
        <w:rPr>
          <w:rFonts w:ascii="Arial" w:eastAsia="Arial" w:hAnsi="Arial" w:cs="Arial"/>
          <w:i/>
          <w:spacing w:val="30"/>
          <w:w w:val="87"/>
          <w:sz w:val="16"/>
          <w:szCs w:val="16"/>
          <w:lang w:val="pt-BR"/>
          <w:rPrChange w:id="12092" w:author="Filipe Santana" w:date="2016-01-04T20:29:00Z">
            <w:rPr>
              <w:rFonts w:ascii="Arial" w:eastAsia="Arial" w:hAnsi="Arial" w:cs="Arial"/>
              <w:i/>
              <w:spacing w:val="30"/>
              <w:w w:val="87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7"/>
          <w:sz w:val="16"/>
          <w:szCs w:val="16"/>
          <w:lang w:val="pt-BR"/>
          <w:rPrChange w:id="12093" w:author="Filipe Santana" w:date="2016-01-04T20:29:00Z">
            <w:rPr>
              <w:rFonts w:ascii="Arial" w:eastAsia="Arial" w:hAnsi="Arial" w:cs="Arial"/>
              <w:i/>
              <w:w w:val="87"/>
              <w:sz w:val="16"/>
              <w:szCs w:val="16"/>
            </w:rPr>
          </w:rPrChange>
        </w:rPr>
        <w:t>e</w:t>
      </w:r>
      <w:r w:rsidRPr="000624E2">
        <w:rPr>
          <w:rFonts w:ascii="Arial" w:eastAsia="Arial" w:hAnsi="Arial" w:cs="Arial"/>
          <w:i/>
          <w:spacing w:val="-11"/>
          <w:w w:val="87"/>
          <w:sz w:val="16"/>
          <w:szCs w:val="16"/>
          <w:lang w:val="pt-BR"/>
          <w:rPrChange w:id="12094" w:author="Filipe Santana" w:date="2016-01-04T20:29:00Z">
            <w:rPr>
              <w:rFonts w:ascii="Arial" w:eastAsia="Arial" w:hAnsi="Arial" w:cs="Arial"/>
              <w:i/>
              <w:spacing w:val="-11"/>
              <w:w w:val="87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spacing w:val="-13"/>
          <w:w w:val="90"/>
          <w:sz w:val="16"/>
          <w:szCs w:val="16"/>
          <w:lang w:val="pt-BR"/>
          <w:rPrChange w:id="12095" w:author="Filipe Santana" w:date="2016-01-04T20:29:00Z">
            <w:rPr>
              <w:rFonts w:ascii="Arial" w:eastAsia="Arial" w:hAnsi="Arial" w:cs="Arial"/>
              <w:i/>
              <w:spacing w:val="-13"/>
              <w:w w:val="90"/>
              <w:sz w:val="16"/>
              <w:szCs w:val="16"/>
            </w:rPr>
          </w:rPrChange>
        </w:rPr>
        <w:t>T</w:t>
      </w:r>
      <w:r w:rsidRPr="000624E2">
        <w:rPr>
          <w:rFonts w:ascii="Arial" w:eastAsia="Arial" w:hAnsi="Arial" w:cs="Arial"/>
          <w:i/>
          <w:w w:val="90"/>
          <w:sz w:val="16"/>
          <w:szCs w:val="16"/>
          <w:lang w:val="pt-BR"/>
          <w:rPrChange w:id="12096" w:author="Filipe Santana" w:date="2016-01-04T20:29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ecnol</w:t>
      </w:r>
      <w:r w:rsidRPr="000624E2">
        <w:rPr>
          <w:rFonts w:ascii="Arial" w:eastAsia="Arial" w:hAnsi="Arial" w:cs="Arial"/>
          <w:i/>
          <w:spacing w:val="-2"/>
          <w:w w:val="90"/>
          <w:sz w:val="16"/>
          <w:szCs w:val="16"/>
          <w:lang w:val="pt-BR"/>
          <w:rPrChange w:id="12097" w:author="Filipe Santana" w:date="2016-01-04T20:29:00Z">
            <w:rPr>
              <w:rFonts w:ascii="Arial" w:eastAsia="Arial" w:hAnsi="Arial" w:cs="Arial"/>
              <w:i/>
              <w:spacing w:val="-2"/>
              <w:w w:val="90"/>
              <w:sz w:val="16"/>
              <w:szCs w:val="16"/>
            </w:rPr>
          </w:rPrChange>
        </w:rPr>
        <w:t>ó</w:t>
      </w:r>
      <w:r w:rsidRPr="000624E2">
        <w:rPr>
          <w:rFonts w:ascii="Arial" w:eastAsia="Arial" w:hAnsi="Arial" w:cs="Arial"/>
          <w:i/>
          <w:w w:val="90"/>
          <w:sz w:val="16"/>
          <w:szCs w:val="16"/>
          <w:lang w:val="pt-BR"/>
          <w:rPrChange w:id="12098" w:author="Filipe Santana" w:date="2016-01-04T20:29:00Z">
            <w:rPr>
              <w:rFonts w:ascii="Arial" w:eastAsia="Arial" w:hAnsi="Arial" w:cs="Arial"/>
              <w:i/>
              <w:w w:val="90"/>
              <w:sz w:val="16"/>
              <w:szCs w:val="16"/>
            </w:rPr>
          </w:rPrChange>
        </w:rPr>
        <w:t>gico</w:t>
      </w:r>
      <w:r w:rsidRPr="000624E2">
        <w:rPr>
          <w:rFonts w:ascii="Arial" w:eastAsia="Arial" w:hAnsi="Arial" w:cs="Arial"/>
          <w:i/>
          <w:spacing w:val="2"/>
          <w:w w:val="90"/>
          <w:sz w:val="16"/>
          <w:szCs w:val="16"/>
          <w:lang w:val="pt-BR"/>
          <w:rPrChange w:id="12099" w:author="Filipe Santana" w:date="2016-01-04T20:29:00Z">
            <w:rPr>
              <w:rFonts w:ascii="Arial" w:eastAsia="Arial" w:hAnsi="Arial" w:cs="Arial"/>
              <w:i/>
              <w:spacing w:val="2"/>
              <w:w w:val="90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w w:val="90"/>
          <w:sz w:val="16"/>
          <w:szCs w:val="16"/>
          <w:lang w:val="pt-BR"/>
          <w:rPrChange w:id="12100" w:author="Filipe Santana" w:date="2016-01-04T20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>(CNPq)</w:t>
      </w:r>
      <w:r w:rsidRPr="000624E2">
        <w:rPr>
          <w:rFonts w:ascii="Arial" w:eastAsia="Arial" w:hAnsi="Arial" w:cs="Arial"/>
          <w:spacing w:val="5"/>
          <w:w w:val="90"/>
          <w:sz w:val="16"/>
          <w:szCs w:val="16"/>
          <w:lang w:val="pt-BR"/>
          <w:rPrChange w:id="12101" w:author="Filipe Santana" w:date="2016-01-04T20:29:00Z">
            <w:rPr>
              <w:rFonts w:ascii="Arial" w:eastAsia="Arial" w:hAnsi="Arial" w:cs="Arial"/>
              <w:spacing w:val="5"/>
              <w:w w:val="90"/>
              <w:sz w:val="16"/>
              <w:szCs w:val="16"/>
            </w:rPr>
          </w:rPrChange>
        </w:rPr>
        <w:t xml:space="preserve"> </w:t>
      </w:r>
      <w:r w:rsidRPr="000624E2">
        <w:rPr>
          <w:rFonts w:ascii="Arial" w:eastAsia="Arial" w:hAnsi="Arial" w:cs="Arial"/>
          <w:w w:val="90"/>
          <w:sz w:val="16"/>
          <w:szCs w:val="16"/>
          <w:lang w:val="pt-BR"/>
          <w:rPrChange w:id="12102" w:author="Filipe Santana" w:date="2016-01-04T20:29:00Z">
            <w:rPr>
              <w:rFonts w:ascii="Arial" w:eastAsia="Arial" w:hAnsi="Arial" w:cs="Arial"/>
              <w:w w:val="90"/>
              <w:sz w:val="16"/>
              <w:szCs w:val="16"/>
            </w:rPr>
          </w:rPrChange>
        </w:rPr>
        <w:t xml:space="preserve">140698/2012-4. </w:t>
      </w:r>
      <w:r w:rsidRPr="00E52A5C">
        <w:rPr>
          <w:rFonts w:ascii="Arial" w:eastAsia="Arial" w:hAnsi="Arial" w:cs="Arial"/>
          <w:w w:val="96"/>
          <w:sz w:val="16"/>
          <w:szCs w:val="16"/>
          <w:lang w:val="en-GB"/>
          <w:rPrChange w:id="12103" w:author="Filipe Santana" w:date="2016-01-03T15:57:00Z">
            <w:rPr>
              <w:rFonts w:ascii="Arial" w:eastAsia="Arial" w:hAnsi="Arial" w:cs="Arial"/>
              <w:w w:val="96"/>
              <w:sz w:val="16"/>
              <w:szCs w:val="16"/>
            </w:rPr>
          </w:rPrChange>
        </w:rPr>
        <w:t>Conflict</w:t>
      </w:r>
      <w:r w:rsidRPr="00E52A5C">
        <w:rPr>
          <w:rFonts w:ascii="Arial" w:eastAsia="Arial" w:hAnsi="Arial" w:cs="Arial"/>
          <w:spacing w:val="-3"/>
          <w:w w:val="96"/>
          <w:sz w:val="16"/>
          <w:szCs w:val="16"/>
          <w:lang w:val="en-GB"/>
          <w:rPrChange w:id="12104" w:author="Filipe Santana" w:date="2016-01-03T15:57:00Z">
            <w:rPr>
              <w:rFonts w:ascii="Arial" w:eastAsia="Arial" w:hAnsi="Arial" w:cs="Arial"/>
              <w:spacing w:val="-3"/>
              <w:w w:val="9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10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6"/>
          <w:szCs w:val="16"/>
          <w:lang w:val="en-GB"/>
          <w:rPrChange w:id="12106" w:author="Filipe Santana" w:date="2016-01-03T15:57:00Z">
            <w:rPr>
              <w:rFonts w:ascii="Arial" w:eastAsia="Arial" w:hAnsi="Arial" w:cs="Arial"/>
              <w:spacing w:val="-6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2107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Interest:</w:t>
      </w:r>
      <w:r w:rsidRPr="00E52A5C">
        <w:rPr>
          <w:rFonts w:ascii="Arial" w:eastAsia="Arial" w:hAnsi="Arial" w:cs="Arial"/>
          <w:spacing w:val="12"/>
          <w:w w:val="88"/>
          <w:sz w:val="16"/>
          <w:szCs w:val="16"/>
          <w:lang w:val="en-GB"/>
          <w:rPrChange w:id="12108" w:author="Filipe Santana" w:date="2016-01-03T15:57:00Z">
            <w:rPr>
              <w:rFonts w:ascii="Arial" w:eastAsia="Arial" w:hAnsi="Arial" w:cs="Arial"/>
              <w:spacing w:val="12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6"/>
          <w:szCs w:val="16"/>
          <w:lang w:val="en-GB"/>
          <w:rPrChange w:id="12109" w:author="Filipe Santana" w:date="2016-01-03T15:57:00Z">
            <w:rPr>
              <w:rFonts w:ascii="Arial" w:eastAsia="Arial" w:hAnsi="Arial" w:cs="Arial"/>
              <w:w w:val="88"/>
              <w:sz w:val="16"/>
              <w:szCs w:val="16"/>
            </w:rPr>
          </w:rPrChange>
        </w:rPr>
        <w:t>none</w:t>
      </w:r>
      <w:r w:rsidRPr="00E52A5C">
        <w:rPr>
          <w:rFonts w:ascii="Arial" w:eastAsia="Arial" w:hAnsi="Arial" w:cs="Arial"/>
          <w:spacing w:val="-3"/>
          <w:w w:val="88"/>
          <w:sz w:val="16"/>
          <w:szCs w:val="16"/>
          <w:lang w:val="en-GB"/>
          <w:rPrChange w:id="12110" w:author="Filipe Santana" w:date="2016-01-03T15:57:00Z">
            <w:rPr>
              <w:rFonts w:ascii="Arial" w:eastAsia="Arial" w:hAnsi="Arial" w:cs="Arial"/>
              <w:spacing w:val="-3"/>
              <w:w w:val="88"/>
              <w:sz w:val="16"/>
              <w:szCs w:val="16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6"/>
          <w:szCs w:val="16"/>
          <w:lang w:val="en-GB"/>
          <w:rPrChange w:id="1211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declared.</w:t>
      </w:r>
    </w:p>
    <w:p w14:paraId="2B8FDEC9" w14:textId="77777777" w:rsidR="00E6733B" w:rsidRPr="00E52A5C" w:rsidRDefault="00E6733B">
      <w:pPr>
        <w:spacing w:after="0"/>
        <w:jc w:val="both"/>
        <w:rPr>
          <w:lang w:val="en-GB"/>
          <w:rPrChange w:id="12112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25" w:space="358"/>
            <w:col w:w="6777"/>
          </w:cols>
        </w:sectPr>
      </w:pPr>
    </w:p>
    <w:p w14:paraId="49629E7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2113" w:author="Filipe Santana" w:date="2016-01-03T15:57:00Z">
            <w:rPr>
              <w:sz w:val="20"/>
              <w:szCs w:val="20"/>
            </w:rPr>
          </w:rPrChange>
        </w:rPr>
      </w:pPr>
    </w:p>
    <w:p w14:paraId="6766DEA0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2114" w:author="Filipe Santana" w:date="2016-01-03T15:57:00Z">
            <w:rPr>
              <w:sz w:val="20"/>
              <w:szCs w:val="20"/>
            </w:rPr>
          </w:rPrChange>
        </w:rPr>
      </w:pPr>
    </w:p>
    <w:p w14:paraId="7077895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2115" w:author="Filipe Santana" w:date="2016-01-03T15:57:00Z">
            <w:rPr>
              <w:sz w:val="20"/>
              <w:szCs w:val="20"/>
            </w:rPr>
          </w:rPrChange>
        </w:rPr>
      </w:pPr>
    </w:p>
    <w:p w14:paraId="34DC0FE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2116" w:author="Filipe Santana" w:date="2016-01-03T15:57:00Z">
            <w:rPr>
              <w:sz w:val="20"/>
              <w:szCs w:val="20"/>
            </w:rPr>
          </w:rPrChange>
        </w:rPr>
      </w:pPr>
    </w:p>
    <w:p w14:paraId="795A7677" w14:textId="77777777" w:rsidR="00E6733B" w:rsidRPr="00E52A5C" w:rsidRDefault="00E6733B">
      <w:pPr>
        <w:spacing w:before="18" w:after="0" w:line="280" w:lineRule="exact"/>
        <w:rPr>
          <w:sz w:val="28"/>
          <w:szCs w:val="28"/>
          <w:lang w:val="en-GB"/>
          <w:rPrChange w:id="12117" w:author="Filipe Santana" w:date="2016-01-03T15:57:00Z">
            <w:rPr>
              <w:sz w:val="28"/>
              <w:szCs w:val="28"/>
            </w:rPr>
          </w:rPrChange>
        </w:rPr>
      </w:pPr>
    </w:p>
    <w:p w14:paraId="1E7FAEDD" w14:textId="77777777" w:rsidR="00E6733B" w:rsidRPr="00E52A5C" w:rsidRDefault="00EC4A1B">
      <w:pPr>
        <w:spacing w:before="32" w:after="0" w:line="240" w:lineRule="auto"/>
        <w:ind w:left="5676" w:right="5457"/>
        <w:jc w:val="center"/>
        <w:rPr>
          <w:rFonts w:ascii="Arial" w:eastAsia="Arial" w:hAnsi="Arial" w:cs="Arial"/>
          <w:sz w:val="16"/>
          <w:szCs w:val="16"/>
          <w:lang w:val="en-GB"/>
          <w:rPrChange w:id="1211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0FCB3228">
          <v:group id="_x0000_s1040" style="position:absolute;left:0;text-align:left;margin-left:13.45pt;margin-top:-9.85pt;width:29.9pt;height:.1pt;z-index:-1170;mso-position-horizontal-relative:page" coordorigin="269,-197" coordsize="598,2">
            <v:shape id="_x0000_s1041" style="position:absolute;left:269;top:-197;width:598;height:2" coordorigin="269,-197" coordsize="598,0" path="m269,-19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2119" w:author="Filipe Santana" w:date="2016-01-03T15:57:00Z">
            <w:rPr>
              <w:lang w:val="en-GB"/>
            </w:rPr>
          </w:rPrChange>
        </w:rPr>
        <w:pict w14:anchorId="014FE54D">
          <v:group id="_x0000_s1038" style="position:absolute;left:0;text-align:left;margin-left:48.35pt;margin-top:-4.85pt;width:.1pt;height:29.9pt;z-index:-1169;mso-position-horizontal-relative:page" coordorigin="967,-97" coordsize="2,598">
            <v:shape id="_x0000_s1039" style="position:absolute;left:967;top:-97;width:2;height:598" coordorigin="967,-97" coordsize="0,598" path="m967,50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2120" w:author="Filipe Santana" w:date="2016-01-03T15:57:00Z">
            <w:rPr>
              <w:lang w:val="en-GB"/>
            </w:rPr>
          </w:rPrChange>
        </w:rPr>
        <w:pict w14:anchorId="711C7A5C">
          <v:group id="_x0000_s1036" style="position:absolute;left:0;text-align:left;margin-left:665.3pt;margin-top:-9.85pt;width:29.9pt;height:.1pt;z-index:-1168;mso-position-horizontal-relative:page" coordorigin="13306,-197" coordsize="598,2">
            <v:shape id="_x0000_s1037" style="position:absolute;left:13306;top:-197;width:598;height:2" coordorigin="13306,-197" coordsize="598,0" path="m13306,-19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2121" w:author="Filipe Santana" w:date="2016-01-03T15:57:00Z">
            <w:rPr>
              <w:lang w:val="en-GB"/>
            </w:rPr>
          </w:rPrChange>
        </w:rPr>
        <w:pict w14:anchorId="6C8F0EE3">
          <v:group id="_x0000_s1034" style="position:absolute;left:0;text-align:left;margin-left:660.35pt;margin-top:-4.85pt;width:.1pt;height:29.9pt;z-index:-1167;mso-position-horizontal-relative:page" coordorigin="13207,-97" coordsize="2,598">
            <v:shape id="_x0000_s1035" style="position:absolute;left:13207;top:-97;width:2;height:598" coordorigin="13207,-97" coordsize="0,598" path="m13207,50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2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12123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2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2125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26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12127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28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2129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30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2131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32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9</w:t>
      </w:r>
      <w:r w:rsidR="002C1A14" w:rsidRPr="00E52A5C">
        <w:rPr>
          <w:rFonts w:ascii="Arial" w:eastAsia="Arial" w:hAnsi="Arial" w:cs="Arial"/>
          <w:spacing w:val="21"/>
          <w:sz w:val="16"/>
          <w:szCs w:val="16"/>
          <w:lang w:val="en-GB"/>
          <w:rPrChange w:id="12133" w:author="Filipe Santana" w:date="2016-01-03T15:57:00Z">
            <w:rPr>
              <w:rFonts w:ascii="Arial" w:eastAsia="Arial" w:hAnsi="Arial" w:cs="Arial"/>
              <w:spacing w:val="21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2134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2135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12136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#9</w:t>
      </w:r>
    </w:p>
    <w:p w14:paraId="23642309" w14:textId="77777777" w:rsidR="00E6733B" w:rsidRPr="00E52A5C" w:rsidRDefault="00E6733B">
      <w:pPr>
        <w:spacing w:after="0"/>
        <w:jc w:val="center"/>
        <w:rPr>
          <w:lang w:val="en-GB"/>
          <w:rPrChange w:id="12137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space="720"/>
        </w:sectPr>
      </w:pPr>
    </w:p>
    <w:p w14:paraId="53A0E670" w14:textId="77777777" w:rsidR="00E6733B" w:rsidRPr="00E52A5C" w:rsidRDefault="00E6733B">
      <w:pPr>
        <w:spacing w:before="8" w:after="0" w:line="140" w:lineRule="exact"/>
        <w:rPr>
          <w:sz w:val="14"/>
          <w:szCs w:val="14"/>
          <w:lang w:val="en-GB"/>
          <w:rPrChange w:id="12138" w:author="Filipe Santana" w:date="2016-01-03T15:57:00Z">
            <w:rPr>
              <w:sz w:val="14"/>
              <w:szCs w:val="14"/>
            </w:rPr>
          </w:rPrChange>
        </w:rPr>
      </w:pPr>
    </w:p>
    <w:p w14:paraId="5EB52C2E" w14:textId="77777777" w:rsidR="00E6733B" w:rsidRPr="00E52A5C" w:rsidRDefault="00E6733B">
      <w:pPr>
        <w:spacing w:after="0"/>
        <w:rPr>
          <w:lang w:val="en-GB"/>
          <w:rPrChange w:id="12139" w:author="Filipe Santana" w:date="2016-01-03T15:57:00Z">
            <w:rPr/>
          </w:rPrChange>
        </w:rPr>
        <w:sectPr w:rsidR="00E6733B" w:rsidRPr="00E52A5C">
          <w:headerReference w:type="default" r:id="rId16"/>
          <w:pgSz w:w="14180" w:h="20020"/>
          <w:pgMar w:top="3020" w:right="160" w:bottom="280" w:left="160" w:header="1385" w:footer="0" w:gutter="0"/>
          <w:cols w:space="720"/>
        </w:sectPr>
      </w:pPr>
    </w:p>
    <w:p w14:paraId="676CC437" w14:textId="77777777" w:rsidR="00E6733B" w:rsidRPr="00E52A5C" w:rsidRDefault="002C1A14">
      <w:pPr>
        <w:spacing w:before="23" w:after="0" w:line="240" w:lineRule="auto"/>
        <w:ind w:left="2108" w:right="-20"/>
        <w:rPr>
          <w:rFonts w:ascii="Arial" w:eastAsia="Arial" w:hAnsi="Arial" w:cs="Arial"/>
          <w:sz w:val="20"/>
          <w:szCs w:val="20"/>
          <w:lang w:val="en-GB"/>
          <w:rPrChange w:id="12140" w:author="Filipe Santana" w:date="2016-01-03T15:5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12141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lastRenderedPageBreak/>
        <w:t>Re</w:t>
      </w:r>
      <w:r w:rsidRPr="00E52A5C">
        <w:rPr>
          <w:rFonts w:ascii="Arial" w:eastAsia="Arial" w:hAnsi="Arial" w:cs="Arial"/>
          <w:b/>
          <w:bCs/>
          <w:spacing w:val="-2"/>
          <w:sz w:val="20"/>
          <w:szCs w:val="20"/>
          <w:lang w:val="en-GB"/>
          <w:rPrChange w:id="12142" w:author="Filipe Santana" w:date="2016-01-03T15:57:00Z">
            <w:rPr>
              <w:rFonts w:ascii="Arial" w:eastAsia="Arial" w:hAnsi="Arial" w:cs="Arial"/>
              <w:b/>
              <w:bCs/>
              <w:spacing w:val="-2"/>
              <w:sz w:val="20"/>
              <w:szCs w:val="20"/>
            </w:rPr>
          </w:rPrChange>
        </w:rPr>
        <w:t>f</w:t>
      </w:r>
      <w:r w:rsidRPr="00E52A5C">
        <w:rPr>
          <w:rFonts w:ascii="Arial" w:eastAsia="Arial" w:hAnsi="Arial" w:cs="Arial"/>
          <w:b/>
          <w:bCs/>
          <w:sz w:val="20"/>
          <w:szCs w:val="20"/>
          <w:lang w:val="en-GB"/>
          <w:rPrChange w:id="12143" w:author="Filipe Santana" w:date="2016-01-03T15:57:00Z">
            <w:rPr>
              <w:rFonts w:ascii="Arial" w:eastAsia="Arial" w:hAnsi="Arial" w:cs="Arial"/>
              <w:b/>
              <w:bCs/>
              <w:sz w:val="20"/>
              <w:szCs w:val="20"/>
            </w:rPr>
          </w:rPrChange>
        </w:rPr>
        <w:t>erences</w:t>
      </w:r>
    </w:p>
    <w:p w14:paraId="52B05436" w14:textId="77777777" w:rsidR="00E6733B" w:rsidRPr="00E52A5C" w:rsidRDefault="00E6733B">
      <w:pPr>
        <w:spacing w:before="5" w:after="0" w:line="100" w:lineRule="exact"/>
        <w:rPr>
          <w:sz w:val="10"/>
          <w:szCs w:val="10"/>
          <w:lang w:val="en-GB"/>
          <w:rPrChange w:id="12144" w:author="Filipe Santana" w:date="2016-01-03T15:57:00Z">
            <w:rPr>
              <w:sz w:val="10"/>
              <w:szCs w:val="10"/>
            </w:rPr>
          </w:rPrChange>
        </w:rPr>
      </w:pPr>
    </w:p>
    <w:p w14:paraId="519B7A7A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14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146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Altschul</w:t>
      </w:r>
      <w:proofErr w:type="spell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14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2"/>
          <w:w w:val="89"/>
          <w:sz w:val="14"/>
          <w:szCs w:val="14"/>
          <w:lang w:val="en-GB"/>
          <w:rPrChange w:id="12148" w:author="Filipe Santana" w:date="2016-01-03T15:57:00Z">
            <w:rPr>
              <w:rFonts w:ascii="Arial" w:eastAsia="Arial" w:hAnsi="Arial" w:cs="Arial"/>
              <w:spacing w:val="3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14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-6"/>
          <w:w w:val="89"/>
          <w:sz w:val="14"/>
          <w:szCs w:val="14"/>
          <w:lang w:val="en-GB"/>
          <w:rPrChange w:id="12150" w:author="Filipe Santana" w:date="2016-01-03T15:57:00Z">
            <w:rPr>
              <w:rFonts w:ascii="Arial" w:eastAsia="Arial" w:hAnsi="Arial" w:cs="Arial"/>
              <w:spacing w:val="-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9"/>
          <w:sz w:val="14"/>
          <w:szCs w:val="14"/>
          <w:lang w:val="en-GB"/>
          <w:rPrChange w:id="12151" w:author="Filipe Santana" w:date="2016-01-03T15:57:00Z">
            <w:rPr>
              <w:rFonts w:ascii="Arial" w:eastAsia="Arial" w:hAnsi="Arial" w:cs="Arial"/>
              <w:spacing w:val="-10"/>
              <w:w w:val="89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15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., Gish,</w:t>
      </w:r>
      <w:r w:rsidRPr="00E52A5C">
        <w:rPr>
          <w:rFonts w:ascii="Arial" w:eastAsia="Arial" w:hAnsi="Arial" w:cs="Arial"/>
          <w:spacing w:val="7"/>
          <w:w w:val="89"/>
          <w:sz w:val="14"/>
          <w:szCs w:val="14"/>
          <w:lang w:val="en-GB"/>
          <w:rPrChange w:id="12153" w:author="Filipe Santana" w:date="2016-01-03T15:57:00Z">
            <w:rPr>
              <w:rFonts w:ascii="Arial" w:eastAsia="Arial" w:hAnsi="Arial" w:cs="Arial"/>
              <w:spacing w:val="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154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5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156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5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Mille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158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5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5"/>
          <w:sz w:val="14"/>
          <w:szCs w:val="14"/>
          <w:lang w:val="en-GB"/>
          <w:rPrChange w:id="12160" w:author="Filipe Santana" w:date="2016-01-03T15:57:00Z">
            <w:rPr>
              <w:rFonts w:ascii="Arial" w:eastAsia="Arial" w:hAnsi="Arial" w:cs="Arial"/>
              <w:spacing w:val="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161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6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2163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164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Myers,</w:t>
      </w:r>
      <w:r w:rsidRPr="00E52A5C">
        <w:rPr>
          <w:rFonts w:ascii="Arial" w:eastAsia="Arial" w:hAnsi="Arial" w:cs="Arial"/>
          <w:spacing w:val="9"/>
          <w:w w:val="91"/>
          <w:sz w:val="14"/>
          <w:szCs w:val="14"/>
          <w:lang w:val="en-GB"/>
          <w:rPrChange w:id="12165" w:author="Filipe Santana" w:date="2016-01-03T15:57:00Z">
            <w:rPr>
              <w:rFonts w:ascii="Arial" w:eastAsia="Arial" w:hAnsi="Arial" w:cs="Arial"/>
              <w:spacing w:val="9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166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E.</w:t>
      </w:r>
      <w:r w:rsidRPr="00E52A5C">
        <w:rPr>
          <w:rFonts w:ascii="Arial" w:eastAsia="Arial" w:hAnsi="Arial" w:cs="Arial"/>
          <w:spacing w:val="-2"/>
          <w:w w:val="91"/>
          <w:sz w:val="14"/>
          <w:szCs w:val="14"/>
          <w:lang w:val="en-GB"/>
          <w:rPrChange w:id="12167" w:author="Filipe Santana" w:date="2016-01-03T15:57:00Z">
            <w:rPr>
              <w:rFonts w:ascii="Arial" w:eastAsia="Arial" w:hAnsi="Arial" w:cs="Arial"/>
              <w:spacing w:val="-2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168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6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2170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17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9"/>
          <w:w w:val="90"/>
          <w:sz w:val="14"/>
          <w:szCs w:val="14"/>
          <w:lang w:val="en-GB"/>
          <w:rPrChange w:id="12172" w:author="Filipe Santana" w:date="2016-01-03T15:57:00Z">
            <w:rPr>
              <w:rFonts w:ascii="Arial" w:eastAsia="Arial" w:hAnsi="Arial" w:cs="Arial"/>
              <w:spacing w:val="-9"/>
              <w:w w:val="90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17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Lipman</w:t>
      </w:r>
      <w:proofErr w:type="spellEnd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17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1"/>
          <w:w w:val="90"/>
          <w:sz w:val="14"/>
          <w:szCs w:val="14"/>
          <w:lang w:val="en-GB"/>
          <w:rPrChange w:id="12175" w:author="Filipe Santana" w:date="2016-01-03T15:57:00Z">
            <w:rPr>
              <w:rFonts w:ascii="Arial" w:eastAsia="Arial" w:hAnsi="Arial" w:cs="Arial"/>
              <w:spacing w:val="2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7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2177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17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J.</w:t>
      </w:r>
      <w:r w:rsidRPr="00E52A5C">
        <w:rPr>
          <w:rFonts w:ascii="Arial" w:eastAsia="Arial" w:hAnsi="Arial" w:cs="Arial"/>
          <w:spacing w:val="-4"/>
          <w:w w:val="86"/>
          <w:sz w:val="14"/>
          <w:szCs w:val="14"/>
          <w:lang w:val="en-GB"/>
          <w:rPrChange w:id="12179" w:author="Filipe Santana" w:date="2016-01-03T15:57:00Z">
            <w:rPr>
              <w:rFonts w:ascii="Arial" w:eastAsia="Arial" w:hAnsi="Arial" w:cs="Arial"/>
              <w:spacing w:val="-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18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(1990). </w:t>
      </w:r>
      <w:r w:rsidRPr="00E52A5C">
        <w:rPr>
          <w:rFonts w:ascii="Arial" w:eastAsia="Arial" w:hAnsi="Arial" w:cs="Arial"/>
          <w:spacing w:val="3"/>
          <w:w w:val="86"/>
          <w:sz w:val="14"/>
          <w:szCs w:val="14"/>
          <w:lang w:val="en-GB"/>
          <w:rPrChange w:id="12181" w:author="Filipe Santana" w:date="2016-01-03T15:57:00Z">
            <w:rPr>
              <w:rFonts w:ascii="Arial" w:eastAsia="Arial" w:hAnsi="Arial" w:cs="Arial"/>
              <w:spacing w:val="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8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Basic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18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local</w:t>
      </w:r>
      <w:r w:rsidRPr="00E52A5C">
        <w:rPr>
          <w:rFonts w:ascii="Arial" w:eastAsia="Arial" w:hAnsi="Arial" w:cs="Arial"/>
          <w:spacing w:val="24"/>
          <w:w w:val="86"/>
          <w:sz w:val="14"/>
          <w:szCs w:val="14"/>
          <w:lang w:val="en-GB"/>
          <w:rPrChange w:id="12184" w:author="Filipe Santana" w:date="2016-01-03T15:57:00Z">
            <w:rPr>
              <w:rFonts w:ascii="Arial" w:eastAsia="Arial" w:hAnsi="Arial" w:cs="Arial"/>
              <w:spacing w:val="2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18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alignment</w:t>
      </w:r>
      <w:r w:rsidRPr="00E52A5C">
        <w:rPr>
          <w:rFonts w:ascii="Arial" w:eastAsia="Arial" w:hAnsi="Arial" w:cs="Arial"/>
          <w:spacing w:val="32"/>
          <w:w w:val="86"/>
          <w:sz w:val="14"/>
          <w:szCs w:val="14"/>
          <w:lang w:val="en-GB"/>
          <w:rPrChange w:id="12186" w:author="Filipe Santana" w:date="2016-01-03T15:57:00Z">
            <w:rPr>
              <w:rFonts w:ascii="Arial" w:eastAsia="Arial" w:hAnsi="Arial" w:cs="Arial"/>
              <w:spacing w:val="3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18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search</w:t>
      </w:r>
      <w:r w:rsidRPr="00E52A5C">
        <w:rPr>
          <w:rFonts w:ascii="Arial" w:eastAsia="Arial" w:hAnsi="Arial" w:cs="Arial"/>
          <w:spacing w:val="-7"/>
          <w:w w:val="86"/>
          <w:sz w:val="14"/>
          <w:szCs w:val="14"/>
          <w:lang w:val="en-GB"/>
          <w:rPrChange w:id="12188" w:author="Filipe Santana" w:date="2016-01-03T15:57:00Z">
            <w:rPr>
              <w:rFonts w:ascii="Arial" w:eastAsia="Arial" w:hAnsi="Arial" w:cs="Arial"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8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tool.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190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3"/>
          <w:w w:val="88"/>
          <w:sz w:val="14"/>
          <w:szCs w:val="14"/>
          <w:lang w:val="en-GB"/>
          <w:rPrChange w:id="12191" w:author="Filipe Santana" w:date="2016-01-03T15:57:00Z">
            <w:rPr>
              <w:rFonts w:ascii="Arial" w:eastAsia="Arial" w:hAnsi="Arial" w:cs="Arial"/>
              <w:i/>
              <w:spacing w:val="-3"/>
              <w:w w:val="88"/>
              <w:sz w:val="14"/>
              <w:szCs w:val="14"/>
            </w:rPr>
          </w:rPrChange>
        </w:rPr>
        <w:t>J</w:t>
      </w:r>
      <w:r w:rsidRPr="00E52A5C">
        <w:rPr>
          <w:rFonts w:ascii="Arial" w:eastAsia="Arial" w:hAnsi="Arial" w:cs="Arial"/>
          <w:i/>
          <w:w w:val="88"/>
          <w:sz w:val="14"/>
          <w:szCs w:val="14"/>
          <w:lang w:val="en-GB"/>
          <w:rPrChange w:id="12192" w:author="Filipe Santana" w:date="2016-01-03T15:57:00Z">
            <w:rPr>
              <w:rFonts w:ascii="Arial" w:eastAsia="Arial" w:hAnsi="Arial" w:cs="Arial"/>
              <w:i/>
              <w:w w:val="88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1"/>
          <w:w w:val="88"/>
          <w:sz w:val="14"/>
          <w:szCs w:val="14"/>
          <w:lang w:val="en-GB"/>
          <w:rPrChange w:id="12193" w:author="Filipe Santana" w:date="2016-01-03T15:57:00Z">
            <w:rPr>
              <w:rFonts w:ascii="Arial" w:eastAsia="Arial" w:hAnsi="Arial" w:cs="Arial"/>
              <w:i/>
              <w:spacing w:val="1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194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Mol.</w:t>
      </w:r>
      <w:r w:rsidRPr="00E52A5C">
        <w:rPr>
          <w:rFonts w:ascii="Arial" w:eastAsia="Arial" w:hAnsi="Arial" w:cs="Arial"/>
          <w:i/>
          <w:spacing w:val="-9"/>
          <w:sz w:val="14"/>
          <w:szCs w:val="14"/>
          <w:lang w:val="en-GB"/>
          <w:rPrChange w:id="12195" w:author="Filipe Santana" w:date="2016-01-03T15:57:00Z">
            <w:rPr>
              <w:rFonts w:ascii="Arial" w:eastAsia="Arial" w:hAnsi="Arial" w:cs="Arial"/>
              <w:i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196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Biol.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19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2198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4"/>
          <w:szCs w:val="14"/>
          <w:lang w:val="en-GB"/>
          <w:rPrChange w:id="12199" w:author="Filipe Santana" w:date="2016-01-03T15:57:00Z">
            <w:rPr>
              <w:rFonts w:ascii="Arial" w:eastAsia="Arial" w:hAnsi="Arial" w:cs="Arial"/>
              <w:b/>
              <w:bCs/>
              <w:w w:val="91"/>
              <w:sz w:val="14"/>
              <w:szCs w:val="14"/>
            </w:rPr>
          </w:rPrChange>
        </w:rPr>
        <w:t>215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20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(3),</w:t>
      </w:r>
      <w:r w:rsidRPr="00E52A5C">
        <w:rPr>
          <w:rFonts w:ascii="Arial" w:eastAsia="Arial" w:hAnsi="Arial" w:cs="Arial"/>
          <w:spacing w:val="1"/>
          <w:w w:val="91"/>
          <w:sz w:val="14"/>
          <w:szCs w:val="14"/>
          <w:lang w:val="en-GB"/>
          <w:rPrChange w:id="12201" w:author="Filipe Santana" w:date="2016-01-03T15:57:00Z">
            <w:rPr>
              <w:rFonts w:ascii="Arial" w:eastAsia="Arial" w:hAnsi="Arial" w:cs="Arial"/>
              <w:spacing w:val="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0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403–410.</w:t>
      </w:r>
    </w:p>
    <w:p w14:paraId="54B67283" w14:textId="77777777" w:rsidR="00E6733B" w:rsidRPr="00E52A5C" w:rsidRDefault="002C1A14">
      <w:pPr>
        <w:spacing w:after="0" w:line="240" w:lineRule="auto"/>
        <w:ind w:right="-20"/>
        <w:jc w:val="right"/>
        <w:rPr>
          <w:rFonts w:ascii="Arial" w:eastAsia="Arial" w:hAnsi="Arial" w:cs="Arial"/>
          <w:sz w:val="14"/>
          <w:szCs w:val="14"/>
          <w:lang w:val="en-GB"/>
          <w:rPrChange w:id="122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20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Angles,</w:t>
      </w:r>
      <w:r w:rsidRPr="00E52A5C">
        <w:rPr>
          <w:rFonts w:ascii="Arial" w:eastAsia="Arial" w:hAnsi="Arial" w:cs="Arial"/>
          <w:spacing w:val="16"/>
          <w:w w:val="92"/>
          <w:sz w:val="14"/>
          <w:szCs w:val="14"/>
          <w:lang w:val="en-GB"/>
          <w:rPrChange w:id="12205" w:author="Filipe Santana" w:date="2016-01-03T15:57:00Z">
            <w:rPr>
              <w:rFonts w:ascii="Arial" w:eastAsia="Arial" w:hAnsi="Arial" w:cs="Arial"/>
              <w:spacing w:val="16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207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0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8"/>
          <w:w w:val="88"/>
          <w:sz w:val="14"/>
          <w:szCs w:val="14"/>
          <w:lang w:val="en-GB"/>
          <w:rPrChange w:id="12209" w:author="Filipe Santana" w:date="2016-01-03T15:57:00Z">
            <w:rPr>
              <w:rFonts w:ascii="Arial" w:eastAsia="Arial" w:hAnsi="Arial" w:cs="Arial"/>
              <w:spacing w:val="8"/>
              <w:w w:val="88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10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Gutierrez, </w:t>
      </w:r>
      <w:r w:rsidRPr="00E52A5C">
        <w:rPr>
          <w:rFonts w:ascii="Arial" w:eastAsia="Arial" w:hAnsi="Arial" w:cs="Arial"/>
          <w:spacing w:val="2"/>
          <w:w w:val="88"/>
          <w:sz w:val="14"/>
          <w:szCs w:val="14"/>
          <w:lang w:val="en-GB"/>
          <w:rPrChange w:id="12211" w:author="Filipe Santana" w:date="2016-01-03T15:57:00Z">
            <w:rPr>
              <w:rFonts w:ascii="Arial" w:eastAsia="Arial" w:hAnsi="Arial" w:cs="Arial"/>
              <w:spacing w:val="2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C.</w:t>
      </w:r>
      <w:proofErr w:type="gramEnd"/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213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1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(2008).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2215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1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15"/>
          <w:w w:val="88"/>
          <w:sz w:val="14"/>
          <w:szCs w:val="14"/>
          <w:lang w:val="en-GB"/>
          <w:rPrChange w:id="12217" w:author="Filipe Santana" w:date="2016-01-03T15:57:00Z">
            <w:rPr>
              <w:rFonts w:ascii="Arial" w:eastAsia="Arial" w:hAnsi="Arial" w:cs="Arial"/>
              <w:spacing w:val="15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1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Express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2219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8"/>
          <w:sz w:val="14"/>
          <w:szCs w:val="14"/>
          <w:lang w:val="en-GB"/>
          <w:rPrChange w:id="12220" w:author="Filipe Santana" w:date="2016-01-03T15:57:00Z">
            <w:rPr>
              <w:rFonts w:ascii="Arial" w:eastAsia="Arial" w:hAnsi="Arial" w:cs="Arial"/>
              <w:spacing w:val="-2"/>
              <w:w w:val="88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2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18"/>
          <w:w w:val="88"/>
          <w:sz w:val="14"/>
          <w:szCs w:val="14"/>
          <w:lang w:val="en-GB"/>
          <w:rPrChange w:id="12222" w:author="Filipe Santana" w:date="2016-01-03T15:57:00Z">
            <w:rPr>
              <w:rFonts w:ascii="Arial" w:eastAsia="Arial" w:hAnsi="Arial" w:cs="Arial"/>
              <w:spacing w:val="18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23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2224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22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wer</w:t>
      </w:r>
      <w:r w:rsidRPr="00E52A5C">
        <w:rPr>
          <w:rFonts w:ascii="Arial" w:eastAsia="Arial" w:hAnsi="Arial" w:cs="Arial"/>
          <w:spacing w:val="18"/>
          <w:w w:val="88"/>
          <w:sz w:val="14"/>
          <w:szCs w:val="14"/>
          <w:lang w:val="en-GB"/>
          <w:rPrChange w:id="12226" w:author="Filipe Santana" w:date="2016-01-03T15:57:00Z">
            <w:rPr>
              <w:rFonts w:ascii="Arial" w:eastAsia="Arial" w:hAnsi="Arial" w:cs="Arial"/>
              <w:spacing w:val="18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2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2228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229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spacing w:val="-12"/>
          <w:w w:val="93"/>
          <w:sz w:val="14"/>
          <w:szCs w:val="14"/>
          <w:lang w:val="en-GB"/>
          <w:rPrChange w:id="12230" w:author="Filipe Santana" w:date="2016-01-03T15:57:00Z">
            <w:rPr>
              <w:rFonts w:ascii="Arial" w:eastAsia="Arial" w:hAnsi="Arial" w:cs="Arial"/>
              <w:spacing w:val="-12"/>
              <w:w w:val="93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231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 xml:space="preserve">ARQL. </w:t>
      </w:r>
      <w:r w:rsidRPr="00E52A5C">
        <w:rPr>
          <w:rFonts w:ascii="Arial" w:eastAsia="Arial" w:hAnsi="Arial" w:cs="Arial"/>
          <w:spacing w:val="6"/>
          <w:w w:val="93"/>
          <w:sz w:val="14"/>
          <w:szCs w:val="14"/>
          <w:lang w:val="en-GB"/>
          <w:rPrChange w:id="12232" w:author="Filipe Santana" w:date="2016-01-03T15:57:00Z">
            <w:rPr>
              <w:rFonts w:ascii="Arial" w:eastAsia="Arial" w:hAnsi="Arial" w:cs="Arial"/>
              <w:spacing w:val="6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2233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LNC</w:t>
      </w:r>
      <w:r w:rsidRPr="00E52A5C">
        <w:rPr>
          <w:rFonts w:ascii="Arial" w:eastAsia="Arial" w:hAnsi="Arial" w:cs="Arial"/>
          <w:i/>
          <w:spacing w:val="5"/>
          <w:w w:val="89"/>
          <w:sz w:val="14"/>
          <w:szCs w:val="14"/>
          <w:lang w:val="en-GB"/>
          <w:rPrChange w:id="12234" w:author="Filipe Santana" w:date="2016-01-03T15:57:00Z">
            <w:rPr>
              <w:rFonts w:ascii="Arial" w:eastAsia="Arial" w:hAnsi="Arial" w:cs="Arial"/>
              <w:i/>
              <w:spacing w:val="5"/>
              <w:w w:val="89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3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</w:p>
    <w:p w14:paraId="7653DD69" w14:textId="77777777" w:rsidR="00E6733B" w:rsidRPr="00E52A5C" w:rsidRDefault="002C1A14">
      <w:pPr>
        <w:spacing w:before="18" w:after="0" w:line="240" w:lineRule="auto"/>
        <w:ind w:left="2232" w:right="-20"/>
        <w:rPr>
          <w:rFonts w:ascii="Arial" w:eastAsia="Arial" w:hAnsi="Arial" w:cs="Arial"/>
          <w:sz w:val="14"/>
          <w:szCs w:val="14"/>
          <w:lang w:val="en-GB"/>
          <w:rPrChange w:id="1223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b/>
          <w:bCs/>
          <w:w w:val="89"/>
          <w:sz w:val="14"/>
          <w:szCs w:val="14"/>
          <w:lang w:val="en-GB"/>
          <w:rPrChange w:id="12237" w:author="Filipe Santana" w:date="2016-01-03T15:57:00Z">
            <w:rPr>
              <w:rFonts w:ascii="Arial" w:eastAsia="Arial" w:hAnsi="Arial" w:cs="Arial"/>
              <w:b/>
              <w:bCs/>
              <w:w w:val="89"/>
              <w:sz w:val="14"/>
              <w:szCs w:val="14"/>
            </w:rPr>
          </w:rPrChange>
        </w:rPr>
        <w:t>5318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3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114–129.</w:t>
      </w:r>
    </w:p>
    <w:p w14:paraId="0A61EC79" w14:textId="77777777" w:rsidR="00E6733B" w:rsidRPr="00E52A5C" w:rsidRDefault="002C1A14">
      <w:pPr>
        <w:spacing w:before="18"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24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24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Baade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2242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24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8"/>
          <w:w w:val="87"/>
          <w:sz w:val="14"/>
          <w:szCs w:val="14"/>
          <w:lang w:val="en-GB"/>
          <w:rPrChange w:id="12244" w:author="Filipe Santana" w:date="2016-01-03T15:57:00Z">
            <w:rPr>
              <w:rFonts w:ascii="Arial" w:eastAsia="Arial" w:hAnsi="Arial" w:cs="Arial"/>
              <w:spacing w:val="-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7"/>
          <w:sz w:val="14"/>
          <w:szCs w:val="14"/>
          <w:lang w:val="en-GB"/>
          <w:rPrChange w:id="12245" w:author="Filipe Santana" w:date="2016-01-03T15:57:00Z">
            <w:rPr>
              <w:rFonts w:ascii="Arial" w:eastAsia="Arial" w:hAnsi="Arial" w:cs="Arial"/>
              <w:spacing w:val="-10"/>
              <w:w w:val="87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24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6"/>
          <w:w w:val="87"/>
          <w:sz w:val="14"/>
          <w:szCs w:val="14"/>
          <w:lang w:val="en-GB"/>
          <w:rPrChange w:id="12247" w:author="Filipe Santana" w:date="2016-01-03T15:57:00Z">
            <w:rPr>
              <w:rFonts w:ascii="Arial" w:eastAsia="Arial" w:hAnsi="Arial" w:cs="Arial"/>
              <w:spacing w:val="-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24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McGuinness,</w:t>
      </w:r>
      <w:r w:rsidRPr="00E52A5C">
        <w:rPr>
          <w:rFonts w:ascii="Arial" w:eastAsia="Arial" w:hAnsi="Arial" w:cs="Arial"/>
          <w:spacing w:val="17"/>
          <w:w w:val="87"/>
          <w:sz w:val="14"/>
          <w:szCs w:val="14"/>
          <w:lang w:val="en-GB"/>
          <w:rPrChange w:id="12249" w:author="Filipe Santana" w:date="2016-01-03T15:57:00Z">
            <w:rPr>
              <w:rFonts w:ascii="Arial" w:eastAsia="Arial" w:hAnsi="Arial" w:cs="Arial"/>
              <w:spacing w:val="1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4"/>
          <w:szCs w:val="14"/>
          <w:lang w:val="en-GB"/>
          <w:rPrChange w:id="12250" w:author="Filipe Santana" w:date="2016-01-03T15:57:00Z">
            <w:rPr>
              <w:rFonts w:ascii="Arial" w:eastAsia="Arial" w:hAnsi="Arial" w:cs="Arial"/>
              <w:w w:val="96"/>
              <w:sz w:val="14"/>
              <w:szCs w:val="14"/>
            </w:rPr>
          </w:rPrChange>
        </w:rPr>
        <w:t>D.</w:t>
      </w:r>
      <w:r w:rsidRPr="00E52A5C">
        <w:rPr>
          <w:rFonts w:ascii="Arial" w:eastAsia="Arial" w:hAnsi="Arial" w:cs="Arial"/>
          <w:spacing w:val="-18"/>
          <w:sz w:val="14"/>
          <w:szCs w:val="14"/>
          <w:lang w:val="en-GB"/>
          <w:rPrChange w:id="12251" w:author="Filipe Santana" w:date="2016-01-03T15:57:00Z">
            <w:rPr>
              <w:rFonts w:ascii="Arial" w:eastAsia="Arial" w:hAnsi="Arial" w:cs="Arial"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5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L.,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2253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2254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Nardi</w:t>
      </w:r>
      <w:proofErr w:type="spellEnd"/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2255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1"/>
          <w:w w:val="94"/>
          <w:sz w:val="14"/>
          <w:szCs w:val="14"/>
          <w:lang w:val="en-GB"/>
          <w:rPrChange w:id="12256" w:author="Filipe Santana" w:date="2016-01-03T15:57:00Z">
            <w:rPr>
              <w:rFonts w:ascii="Arial" w:eastAsia="Arial" w:hAnsi="Arial" w:cs="Arial"/>
              <w:spacing w:val="-11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2257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-9"/>
          <w:w w:val="94"/>
          <w:sz w:val="14"/>
          <w:szCs w:val="14"/>
          <w:lang w:val="en-GB"/>
          <w:rPrChange w:id="12258" w:author="Filipe Santana" w:date="2016-01-03T15:57:00Z">
            <w:rPr>
              <w:rFonts w:ascii="Arial" w:eastAsia="Arial" w:hAnsi="Arial" w:cs="Arial"/>
              <w:spacing w:val="-9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259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2260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6"/>
          <w:sz w:val="14"/>
          <w:szCs w:val="14"/>
          <w:lang w:val="en-GB"/>
          <w:rPrChange w:id="12261" w:author="Filipe Santana" w:date="2016-01-03T15:57:00Z">
            <w:rPr>
              <w:rFonts w:ascii="Arial" w:eastAsia="Arial" w:hAnsi="Arial" w:cs="Arial"/>
              <w:i/>
              <w:w w:val="96"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2262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263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(2007).</w:t>
      </w:r>
      <w:r w:rsidRPr="00E52A5C">
        <w:rPr>
          <w:rFonts w:ascii="Arial" w:eastAsia="Arial" w:hAnsi="Arial" w:cs="Arial"/>
          <w:spacing w:val="-9"/>
          <w:w w:val="91"/>
          <w:sz w:val="14"/>
          <w:szCs w:val="14"/>
          <w:lang w:val="en-GB"/>
          <w:rPrChange w:id="12264" w:author="Filipe Santana" w:date="2016-01-03T15:57:00Z">
            <w:rPr>
              <w:rFonts w:ascii="Arial" w:eastAsia="Arial" w:hAnsi="Arial" w:cs="Arial"/>
              <w:spacing w:val="-9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265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2266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4"/>
          <w:szCs w:val="14"/>
          <w:lang w:val="en-GB"/>
          <w:rPrChange w:id="12267" w:author="Filipe Santana" w:date="2016-01-03T15:57:00Z">
            <w:rPr>
              <w:rFonts w:ascii="Arial" w:eastAsia="Arial" w:hAnsi="Arial" w:cs="Arial"/>
              <w:i/>
              <w:w w:val="94"/>
              <w:sz w:val="14"/>
              <w:szCs w:val="14"/>
            </w:rPr>
          </w:rPrChange>
        </w:rPr>
        <w:t>Description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2268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4"/>
          <w:szCs w:val="14"/>
          <w:lang w:val="en-GB"/>
          <w:rPrChange w:id="12269" w:author="Filipe Santana" w:date="2016-01-03T15:57:00Z">
            <w:rPr>
              <w:rFonts w:ascii="Arial" w:eastAsia="Arial" w:hAnsi="Arial" w:cs="Arial"/>
              <w:i/>
              <w:w w:val="94"/>
              <w:sz w:val="14"/>
              <w:szCs w:val="14"/>
            </w:rPr>
          </w:rPrChange>
        </w:rPr>
        <w:t>L</w:t>
      </w:r>
      <w:r w:rsidRPr="00E52A5C">
        <w:rPr>
          <w:rFonts w:ascii="Arial" w:eastAsia="Arial" w:hAnsi="Arial" w:cs="Arial"/>
          <w:i/>
          <w:spacing w:val="-1"/>
          <w:w w:val="94"/>
          <w:sz w:val="14"/>
          <w:szCs w:val="14"/>
          <w:lang w:val="en-GB"/>
          <w:rPrChange w:id="12270" w:author="Filipe Santana" w:date="2016-01-03T15:57:00Z">
            <w:rPr>
              <w:rFonts w:ascii="Arial" w:eastAsia="Arial" w:hAnsi="Arial" w:cs="Arial"/>
              <w:i/>
              <w:spacing w:val="-1"/>
              <w:w w:val="94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271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gics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2272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273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Hand- book:</w:t>
      </w:r>
      <w:r w:rsidRPr="00E52A5C">
        <w:rPr>
          <w:rFonts w:ascii="Arial" w:eastAsia="Arial" w:hAnsi="Arial" w:cs="Arial"/>
          <w:i/>
          <w:spacing w:val="-5"/>
          <w:sz w:val="14"/>
          <w:szCs w:val="14"/>
          <w:lang w:val="en-GB"/>
          <w:rPrChange w:id="12274" w:author="Filipe Santana" w:date="2016-01-03T15:57:00Z">
            <w:rPr>
              <w:rFonts w:ascii="Arial" w:eastAsia="Arial" w:hAnsi="Arial" w:cs="Arial"/>
              <w:i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275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Theor</w:t>
      </w:r>
      <w:r w:rsidRPr="00E52A5C">
        <w:rPr>
          <w:rFonts w:ascii="Arial" w:eastAsia="Arial" w:hAnsi="Arial" w:cs="Arial"/>
          <w:i/>
          <w:spacing w:val="-7"/>
          <w:w w:val="90"/>
          <w:sz w:val="14"/>
          <w:szCs w:val="14"/>
          <w:lang w:val="en-GB"/>
          <w:rPrChange w:id="12276" w:author="Filipe Santana" w:date="2016-01-03T15:57:00Z">
            <w:rPr>
              <w:rFonts w:ascii="Arial" w:eastAsia="Arial" w:hAnsi="Arial" w:cs="Arial"/>
              <w:i/>
              <w:spacing w:val="-7"/>
              <w:w w:val="90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277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i/>
          <w:spacing w:val="25"/>
          <w:w w:val="90"/>
          <w:sz w:val="14"/>
          <w:szCs w:val="14"/>
          <w:lang w:val="en-GB"/>
          <w:rPrChange w:id="12278" w:author="Filipe Santana" w:date="2016-01-03T15:57:00Z">
            <w:rPr>
              <w:rFonts w:ascii="Arial" w:eastAsia="Arial" w:hAnsi="Arial" w:cs="Arial"/>
              <w:i/>
              <w:spacing w:val="25"/>
              <w:w w:val="90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279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 xml:space="preserve">implementation, </w:t>
      </w:r>
      <w:r w:rsidRPr="00E52A5C">
        <w:rPr>
          <w:rFonts w:ascii="Arial" w:eastAsia="Arial" w:hAnsi="Arial" w:cs="Arial"/>
          <w:i/>
          <w:spacing w:val="1"/>
          <w:w w:val="90"/>
          <w:sz w:val="14"/>
          <w:szCs w:val="14"/>
          <w:lang w:val="en-GB"/>
          <w:rPrChange w:id="12280" w:author="Filipe Santana" w:date="2016-01-03T15:57:00Z">
            <w:rPr>
              <w:rFonts w:ascii="Arial" w:eastAsia="Arial" w:hAnsi="Arial" w:cs="Arial"/>
              <w:i/>
              <w:spacing w:val="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28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and</w:t>
      </w:r>
      <w:proofErr w:type="gramEnd"/>
      <w:r w:rsidRPr="00E52A5C">
        <w:rPr>
          <w:rFonts w:ascii="Arial" w:eastAsia="Arial" w:hAnsi="Arial" w:cs="Arial"/>
          <w:i/>
          <w:spacing w:val="-13"/>
          <w:sz w:val="14"/>
          <w:szCs w:val="14"/>
          <w:lang w:val="en-GB"/>
          <w:rPrChange w:id="12282" w:author="Filipe Santana" w:date="2016-01-03T15:57:00Z">
            <w:rPr>
              <w:rFonts w:ascii="Arial" w:eastAsia="Arial" w:hAnsi="Arial" w:cs="Arial"/>
              <w:i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283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application</w:t>
      </w:r>
      <w:r w:rsidRPr="00E52A5C">
        <w:rPr>
          <w:rFonts w:ascii="Arial" w:eastAsia="Arial" w:hAnsi="Arial" w:cs="Arial"/>
          <w:i/>
          <w:spacing w:val="1"/>
          <w:sz w:val="14"/>
          <w:szCs w:val="14"/>
          <w:lang w:val="en-GB"/>
          <w:rPrChange w:id="12284" w:author="Filipe Santana" w:date="2016-01-03T15:57:00Z">
            <w:rPr>
              <w:rFonts w:ascii="Arial" w:eastAsia="Arial" w:hAnsi="Arial" w:cs="Arial"/>
              <w:i/>
              <w:spacing w:val="1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8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2286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8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Cambridge</w:t>
      </w:r>
      <w:r w:rsidRPr="00E52A5C">
        <w:rPr>
          <w:rFonts w:ascii="Arial" w:eastAsia="Arial" w:hAnsi="Arial" w:cs="Arial"/>
          <w:spacing w:val="24"/>
          <w:w w:val="89"/>
          <w:sz w:val="14"/>
          <w:szCs w:val="14"/>
          <w:lang w:val="en-GB"/>
          <w:rPrChange w:id="12288" w:author="Filipe Santana" w:date="2016-01-03T15:57:00Z">
            <w:rPr>
              <w:rFonts w:ascii="Arial" w:eastAsia="Arial" w:hAnsi="Arial" w:cs="Arial"/>
              <w:spacing w:val="24"/>
              <w:w w:val="89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8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Un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2290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2291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9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ersity </w:t>
      </w:r>
      <w:r w:rsidRPr="00E52A5C">
        <w:rPr>
          <w:rFonts w:ascii="Arial" w:eastAsia="Arial" w:hAnsi="Arial" w:cs="Arial"/>
          <w:spacing w:val="20"/>
          <w:w w:val="89"/>
          <w:sz w:val="14"/>
          <w:szCs w:val="14"/>
          <w:lang w:val="en-GB"/>
          <w:rPrChange w:id="12293" w:author="Filipe Santana" w:date="2016-01-03T15:57:00Z">
            <w:rPr>
              <w:rFonts w:ascii="Arial" w:eastAsia="Arial" w:hAnsi="Arial" w:cs="Arial"/>
              <w:spacing w:val="20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9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Press</w:t>
      </w:r>
      <w:proofErr w:type="gram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29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29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Cambridge,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9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298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29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edition.</w:t>
      </w:r>
    </w:p>
    <w:p w14:paraId="69B9A403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3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30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Camon</w:t>
      </w:r>
      <w:proofErr w:type="spell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30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3"/>
          <w:w w:val="89"/>
          <w:sz w:val="14"/>
          <w:szCs w:val="14"/>
          <w:lang w:val="en-GB"/>
          <w:rPrChange w:id="12303" w:author="Filipe Santana" w:date="2016-01-03T15:57:00Z">
            <w:rPr>
              <w:rFonts w:ascii="Arial" w:eastAsia="Arial" w:hAnsi="Arial" w:cs="Arial"/>
              <w:spacing w:val="13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0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E.,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2305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23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Barrell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23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308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0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D.,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31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Lee,</w:t>
      </w:r>
      <w:r w:rsidRPr="00E52A5C">
        <w:rPr>
          <w:rFonts w:ascii="Arial" w:eastAsia="Arial" w:hAnsi="Arial" w:cs="Arial"/>
          <w:spacing w:val="13"/>
          <w:w w:val="89"/>
          <w:sz w:val="14"/>
          <w:szCs w:val="14"/>
          <w:lang w:val="en-GB"/>
          <w:rPrChange w:id="12311" w:author="Filipe Santana" w:date="2016-01-03T15:57:00Z">
            <w:rPr>
              <w:rFonts w:ascii="Arial" w:eastAsia="Arial" w:hAnsi="Arial" w:cs="Arial"/>
              <w:spacing w:val="13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8"/>
          <w:sz w:val="14"/>
          <w:szCs w:val="14"/>
          <w:lang w:val="en-GB"/>
          <w:rPrChange w:id="12312" w:author="Filipe Santana" w:date="2016-01-03T15:57:00Z">
            <w:rPr>
              <w:rFonts w:ascii="Arial" w:eastAsia="Arial" w:hAnsi="Arial" w:cs="Arial"/>
              <w:spacing w:val="-18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1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2314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315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Dimme</w:t>
      </w:r>
      <w:r w:rsidRPr="00E52A5C">
        <w:rPr>
          <w:rFonts w:ascii="Arial" w:eastAsia="Arial" w:hAnsi="Arial" w:cs="Arial"/>
          <w:spacing w:val="-6"/>
          <w:w w:val="93"/>
          <w:sz w:val="14"/>
          <w:szCs w:val="14"/>
          <w:lang w:val="en-GB"/>
          <w:rPrChange w:id="12316" w:author="Filipe Santana" w:date="2016-01-03T15:57:00Z">
            <w:rPr>
              <w:rFonts w:ascii="Arial" w:eastAsia="Arial" w:hAnsi="Arial" w:cs="Arial"/>
              <w:spacing w:val="-6"/>
              <w:w w:val="93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317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5"/>
          <w:w w:val="93"/>
          <w:sz w:val="14"/>
          <w:szCs w:val="14"/>
          <w:lang w:val="en-GB"/>
          <w:rPrChange w:id="12318" w:author="Filipe Santana" w:date="2016-01-03T15:57:00Z">
            <w:rPr>
              <w:rFonts w:ascii="Arial" w:eastAsia="Arial" w:hAnsi="Arial" w:cs="Arial"/>
              <w:spacing w:val="15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1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E.,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2320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2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and </w:t>
      </w:r>
      <w:proofErr w:type="spellStart"/>
      <w:proofErr w:type="gram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2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Apweile</w:t>
      </w:r>
      <w:r w:rsidRPr="00E52A5C">
        <w:rPr>
          <w:rFonts w:ascii="Arial" w:eastAsia="Arial" w:hAnsi="Arial" w:cs="Arial"/>
          <w:spacing w:val="-5"/>
          <w:w w:val="90"/>
          <w:sz w:val="14"/>
          <w:szCs w:val="14"/>
          <w:lang w:val="en-GB"/>
          <w:rPrChange w:id="12323" w:author="Filipe Santana" w:date="2016-01-03T15:57:00Z">
            <w:rPr>
              <w:rFonts w:ascii="Arial" w:eastAsia="Arial" w:hAnsi="Arial" w:cs="Arial"/>
              <w:spacing w:val="-5"/>
              <w:w w:val="90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2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9"/>
          <w:w w:val="90"/>
          <w:sz w:val="14"/>
          <w:szCs w:val="14"/>
          <w:lang w:val="en-GB"/>
          <w:rPrChange w:id="12325" w:author="Filipe Santana" w:date="2016-01-03T15:57:00Z">
            <w:rPr>
              <w:rFonts w:ascii="Arial" w:eastAsia="Arial" w:hAnsi="Arial" w:cs="Arial"/>
              <w:spacing w:val="9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2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</w:t>
      </w:r>
      <w:proofErr w:type="gramEnd"/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2327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2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(2003).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2329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33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9"/>
          <w:w w:val="89"/>
          <w:sz w:val="14"/>
          <w:szCs w:val="14"/>
          <w:lang w:val="en-GB"/>
          <w:rPrChange w:id="12331" w:author="Filipe Santana" w:date="2016-01-03T15:57:00Z">
            <w:rPr>
              <w:rFonts w:ascii="Arial" w:eastAsia="Arial" w:hAnsi="Arial" w:cs="Arial"/>
              <w:spacing w:val="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3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Gene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333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-3"/>
          <w:w w:val="93"/>
          <w:sz w:val="14"/>
          <w:szCs w:val="14"/>
          <w:lang w:val="en-GB"/>
          <w:rPrChange w:id="12334" w:author="Filipe Santana" w:date="2016-01-03T15:57:00Z">
            <w:rPr>
              <w:rFonts w:ascii="Arial" w:eastAsia="Arial" w:hAnsi="Arial" w:cs="Arial"/>
              <w:spacing w:val="-3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335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Annotation</w:t>
      </w:r>
      <w:r w:rsidRPr="00E52A5C">
        <w:rPr>
          <w:rFonts w:ascii="Arial" w:eastAsia="Arial" w:hAnsi="Arial" w:cs="Arial"/>
          <w:spacing w:val="-8"/>
          <w:w w:val="93"/>
          <w:sz w:val="14"/>
          <w:szCs w:val="14"/>
          <w:lang w:val="en-GB"/>
          <w:rPrChange w:id="12336" w:author="Filipe Santana" w:date="2016-01-03T15:57:00Z">
            <w:rPr>
              <w:rFonts w:ascii="Arial" w:eastAsia="Arial" w:hAnsi="Arial" w:cs="Arial"/>
              <w:spacing w:val="-8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337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(G</w:t>
      </w:r>
      <w:r w:rsidRPr="00E52A5C">
        <w:rPr>
          <w:rFonts w:ascii="Arial" w:eastAsia="Arial" w:hAnsi="Arial" w:cs="Arial"/>
          <w:spacing w:val="-5"/>
          <w:w w:val="93"/>
          <w:sz w:val="14"/>
          <w:szCs w:val="14"/>
          <w:lang w:val="en-GB"/>
          <w:rPrChange w:id="12338" w:author="Filipe Santana" w:date="2016-01-03T15:57:00Z">
            <w:rPr>
              <w:rFonts w:ascii="Arial" w:eastAsia="Arial" w:hAnsi="Arial" w:cs="Arial"/>
              <w:spacing w:val="-5"/>
              <w:w w:val="93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339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A)</w:t>
      </w:r>
      <w:r w:rsidRPr="00E52A5C">
        <w:rPr>
          <w:rFonts w:ascii="Arial" w:eastAsia="Arial" w:hAnsi="Arial" w:cs="Arial"/>
          <w:spacing w:val="8"/>
          <w:w w:val="93"/>
          <w:sz w:val="14"/>
          <w:szCs w:val="14"/>
          <w:lang w:val="en-GB"/>
          <w:rPrChange w:id="12340" w:author="Filipe Santana" w:date="2016-01-03T15:57:00Z">
            <w:rPr>
              <w:rFonts w:ascii="Arial" w:eastAsia="Arial" w:hAnsi="Arial" w:cs="Arial"/>
              <w:spacing w:val="8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341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Database</w:t>
      </w:r>
      <w:r w:rsidRPr="00E52A5C">
        <w:rPr>
          <w:rFonts w:ascii="Arial" w:eastAsia="Arial" w:hAnsi="Arial" w:cs="Arial"/>
          <w:spacing w:val="-5"/>
          <w:w w:val="85"/>
          <w:sz w:val="14"/>
          <w:szCs w:val="14"/>
          <w:lang w:val="en-GB"/>
          <w:rPrChange w:id="12342" w:author="Filipe Santana" w:date="2016-01-03T15:57:00Z">
            <w:rPr>
              <w:rFonts w:ascii="Arial" w:eastAsia="Arial" w:hAnsi="Arial" w:cs="Arial"/>
              <w:spacing w:val="-5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4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-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344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4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346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34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int</w:t>
      </w:r>
      <w:r w:rsidRPr="00E52A5C">
        <w:rPr>
          <w:rFonts w:ascii="Arial" w:eastAsia="Arial" w:hAnsi="Arial" w:cs="Arial"/>
          <w:spacing w:val="-2"/>
          <w:w w:val="86"/>
          <w:sz w:val="14"/>
          <w:szCs w:val="14"/>
          <w:lang w:val="en-GB"/>
          <w:rPrChange w:id="12348" w:author="Filipe Santana" w:date="2016-01-03T15:57:00Z">
            <w:rPr>
              <w:rFonts w:ascii="Arial" w:eastAsia="Arial" w:hAnsi="Arial" w:cs="Arial"/>
              <w:spacing w:val="-2"/>
              <w:w w:val="86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349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grated</w:t>
      </w:r>
      <w:r w:rsidRPr="00E52A5C">
        <w:rPr>
          <w:rFonts w:ascii="Arial" w:eastAsia="Arial" w:hAnsi="Arial" w:cs="Arial"/>
          <w:spacing w:val="12"/>
          <w:w w:val="86"/>
          <w:sz w:val="14"/>
          <w:szCs w:val="14"/>
          <w:lang w:val="en-GB"/>
          <w:rPrChange w:id="12350" w:author="Filipe Santana" w:date="2016-01-03T15:57:00Z">
            <w:rPr>
              <w:rFonts w:ascii="Arial" w:eastAsia="Arial" w:hAnsi="Arial" w:cs="Arial"/>
              <w:spacing w:val="1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35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resource</w:t>
      </w:r>
      <w:r w:rsidRPr="00E52A5C">
        <w:rPr>
          <w:rFonts w:ascii="Arial" w:eastAsia="Arial" w:hAnsi="Arial" w:cs="Arial"/>
          <w:spacing w:val="-6"/>
          <w:w w:val="86"/>
          <w:sz w:val="14"/>
          <w:szCs w:val="14"/>
          <w:lang w:val="en-GB"/>
          <w:rPrChange w:id="12352" w:author="Filipe Santana" w:date="2016-01-03T15:57:00Z">
            <w:rPr>
              <w:rFonts w:ascii="Arial" w:eastAsia="Arial" w:hAnsi="Arial" w:cs="Arial"/>
              <w:spacing w:val="-6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5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12"/>
          <w:sz w:val="14"/>
          <w:szCs w:val="14"/>
          <w:lang w:val="en-GB"/>
          <w:rPrChange w:id="12354" w:author="Filipe Santana" w:date="2016-01-03T15:57:00Z">
            <w:rPr>
              <w:rFonts w:ascii="Arial" w:eastAsia="Arial" w:hAnsi="Arial" w:cs="Arial"/>
              <w:spacing w:val="-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5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GO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2356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5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annotations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5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to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359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6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w w:val="90"/>
          <w:sz w:val="14"/>
          <w:szCs w:val="14"/>
          <w:lang w:val="en-GB"/>
          <w:rPrChange w:id="12361" w:author="Filipe Santana" w:date="2016-01-03T15:57:00Z">
            <w:rPr>
              <w:rFonts w:ascii="Arial" w:eastAsia="Arial" w:hAnsi="Arial" w:cs="Arial"/>
              <w:spacing w:val="-6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6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UniProt</w:t>
      </w:r>
      <w:r w:rsidRPr="00E52A5C">
        <w:rPr>
          <w:rFonts w:ascii="Arial" w:eastAsia="Arial" w:hAnsi="Arial" w:cs="Arial"/>
          <w:spacing w:val="19"/>
          <w:w w:val="90"/>
          <w:sz w:val="14"/>
          <w:szCs w:val="14"/>
          <w:lang w:val="en-GB"/>
          <w:rPrChange w:id="12363" w:author="Filipe Santana" w:date="2016-01-03T15:57:00Z">
            <w:rPr>
              <w:rFonts w:ascii="Arial" w:eastAsia="Arial" w:hAnsi="Arial" w:cs="Arial"/>
              <w:spacing w:val="19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6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Kn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2365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6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wledgebase.</w:t>
      </w:r>
      <w:r w:rsidRPr="00E52A5C">
        <w:rPr>
          <w:rFonts w:ascii="Arial" w:eastAsia="Arial" w:hAnsi="Arial" w:cs="Arial"/>
          <w:spacing w:val="3"/>
          <w:w w:val="90"/>
          <w:sz w:val="14"/>
          <w:szCs w:val="14"/>
          <w:lang w:val="en-GB"/>
          <w:rPrChange w:id="12367" w:author="Filipe Santana" w:date="2016-01-03T15:57:00Z">
            <w:rPr>
              <w:rFonts w:ascii="Arial" w:eastAsia="Arial" w:hAnsi="Arial" w:cs="Arial"/>
              <w:spacing w:val="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368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i/>
          <w:spacing w:val="-5"/>
          <w:sz w:val="14"/>
          <w:szCs w:val="14"/>
          <w:lang w:val="en-GB"/>
          <w:rPrChange w:id="12369" w:author="Filipe Santana" w:date="2016-01-03T15:57:00Z">
            <w:rPr>
              <w:rFonts w:ascii="Arial" w:eastAsia="Arial" w:hAnsi="Arial" w:cs="Arial"/>
              <w:i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4"/>
          <w:szCs w:val="14"/>
          <w:lang w:val="en-GB"/>
          <w:rPrChange w:id="12370" w:author="Filipe Santana" w:date="2016-01-03T15:57:00Z">
            <w:rPr>
              <w:rFonts w:ascii="Arial" w:eastAsia="Arial" w:hAnsi="Arial" w:cs="Arial"/>
              <w:i/>
              <w:w w:val="94"/>
              <w:sz w:val="14"/>
              <w:szCs w:val="14"/>
            </w:rPr>
          </w:rPrChange>
        </w:rPr>
        <w:t>Silico</w:t>
      </w:r>
      <w:r w:rsidRPr="00E52A5C">
        <w:rPr>
          <w:rFonts w:ascii="Arial" w:eastAsia="Arial" w:hAnsi="Arial" w:cs="Arial"/>
          <w:i/>
          <w:spacing w:val="-2"/>
          <w:w w:val="94"/>
          <w:sz w:val="14"/>
          <w:szCs w:val="14"/>
          <w:lang w:val="en-GB"/>
          <w:rPrChange w:id="12371" w:author="Filipe Santana" w:date="2016-01-03T15:57:00Z">
            <w:rPr>
              <w:rFonts w:ascii="Arial" w:eastAsia="Arial" w:hAnsi="Arial" w:cs="Arial"/>
              <w:i/>
              <w:spacing w:val="-2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4"/>
          <w:szCs w:val="14"/>
          <w:lang w:val="en-GB"/>
          <w:rPrChange w:id="12372" w:author="Filipe Santana" w:date="2016-01-03T15:57:00Z">
            <w:rPr>
              <w:rFonts w:ascii="Arial" w:eastAsia="Arial" w:hAnsi="Arial" w:cs="Arial"/>
              <w:i/>
              <w:w w:val="94"/>
              <w:sz w:val="14"/>
              <w:szCs w:val="14"/>
            </w:rPr>
          </w:rPrChange>
        </w:rPr>
        <w:t>Biol</w:t>
      </w:r>
      <w:r w:rsidRPr="00E52A5C">
        <w:rPr>
          <w:rFonts w:ascii="Arial" w:eastAsia="Arial" w:hAnsi="Arial" w:cs="Arial"/>
          <w:i/>
          <w:spacing w:val="-1"/>
          <w:w w:val="94"/>
          <w:sz w:val="14"/>
          <w:szCs w:val="14"/>
          <w:lang w:val="en-GB"/>
          <w:rPrChange w:id="12373" w:author="Filipe Santana" w:date="2016-01-03T15:57:00Z">
            <w:rPr>
              <w:rFonts w:ascii="Arial" w:eastAsia="Arial" w:hAnsi="Arial" w:cs="Arial"/>
              <w:i/>
              <w:spacing w:val="-1"/>
              <w:w w:val="94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i/>
          <w:w w:val="94"/>
          <w:sz w:val="14"/>
          <w:szCs w:val="14"/>
          <w:lang w:val="en-GB"/>
          <w:rPrChange w:id="12374" w:author="Filipe Santana" w:date="2016-01-03T15:57:00Z">
            <w:rPr>
              <w:rFonts w:ascii="Arial" w:eastAsia="Arial" w:hAnsi="Arial" w:cs="Arial"/>
              <w:i/>
              <w:w w:val="94"/>
              <w:sz w:val="14"/>
              <w:szCs w:val="14"/>
            </w:rPr>
          </w:rPrChange>
        </w:rPr>
        <w:t>g</w:t>
      </w:r>
      <w:r w:rsidRPr="00E52A5C">
        <w:rPr>
          <w:rFonts w:ascii="Arial" w:eastAsia="Arial" w:hAnsi="Arial" w:cs="Arial"/>
          <w:i/>
          <w:spacing w:val="2"/>
          <w:w w:val="94"/>
          <w:sz w:val="14"/>
          <w:szCs w:val="14"/>
          <w:lang w:val="en-GB"/>
          <w:rPrChange w:id="12375" w:author="Filipe Santana" w:date="2016-01-03T15:57:00Z">
            <w:rPr>
              <w:rFonts w:ascii="Arial" w:eastAsia="Arial" w:hAnsi="Arial" w:cs="Arial"/>
              <w:i/>
              <w:spacing w:val="2"/>
              <w:w w:val="94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2376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2"/>
          <w:w w:val="94"/>
          <w:sz w:val="14"/>
          <w:szCs w:val="14"/>
          <w:lang w:val="en-GB"/>
          <w:rPrChange w:id="12377" w:author="Filipe Santana" w:date="2016-01-03T15:57:00Z">
            <w:rPr>
              <w:rFonts w:ascii="Arial" w:eastAsia="Arial" w:hAnsi="Arial" w:cs="Arial"/>
              <w:spacing w:val="-2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sz w:val="14"/>
          <w:szCs w:val="14"/>
          <w:lang w:val="en-GB"/>
          <w:rPrChange w:id="12378" w:author="Filipe Santana" w:date="2016-01-03T15:57:00Z">
            <w:rPr>
              <w:rFonts w:ascii="Arial" w:eastAsia="Arial" w:hAnsi="Arial" w:cs="Arial"/>
              <w:b/>
              <w:bCs/>
              <w:sz w:val="14"/>
              <w:szCs w:val="14"/>
            </w:rPr>
          </w:rPrChange>
        </w:rPr>
        <w:t>4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7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(2).</w:t>
      </w:r>
    </w:p>
    <w:p w14:paraId="11D600ED" w14:textId="77777777" w:rsidR="00E6733B" w:rsidRPr="00E52A5C" w:rsidRDefault="002C1A14">
      <w:pPr>
        <w:spacing w:after="0" w:line="240" w:lineRule="auto"/>
        <w:ind w:right="-20"/>
        <w:jc w:val="right"/>
        <w:rPr>
          <w:rFonts w:ascii="Arial" w:eastAsia="Arial" w:hAnsi="Arial" w:cs="Arial"/>
          <w:sz w:val="14"/>
          <w:szCs w:val="14"/>
          <w:lang w:val="en-GB"/>
          <w:rPrChange w:id="1238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38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Cunningham,</w:t>
      </w:r>
      <w:r w:rsidRPr="00E52A5C">
        <w:rPr>
          <w:rFonts w:ascii="Arial" w:eastAsia="Arial" w:hAnsi="Arial" w:cs="Arial"/>
          <w:spacing w:val="7"/>
          <w:w w:val="90"/>
          <w:sz w:val="14"/>
          <w:szCs w:val="14"/>
          <w:lang w:val="en-GB"/>
          <w:rPrChange w:id="12382" w:author="Filipe Santana" w:date="2016-01-03T15:57:00Z">
            <w:rPr>
              <w:rFonts w:ascii="Arial" w:eastAsia="Arial" w:hAnsi="Arial" w:cs="Arial"/>
              <w:spacing w:val="7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383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2385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38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Amode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38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6"/>
          <w:w w:val="92"/>
          <w:sz w:val="14"/>
          <w:szCs w:val="14"/>
          <w:lang w:val="en-GB"/>
          <w:rPrChange w:id="12388" w:author="Filipe Santana" w:date="2016-01-03T15:57:00Z">
            <w:rPr>
              <w:rFonts w:ascii="Arial" w:eastAsia="Arial" w:hAnsi="Arial" w:cs="Arial"/>
              <w:spacing w:val="6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8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E52A5C">
        <w:rPr>
          <w:rFonts w:ascii="Arial" w:eastAsia="Arial" w:hAnsi="Arial" w:cs="Arial"/>
          <w:spacing w:val="4"/>
          <w:sz w:val="14"/>
          <w:szCs w:val="14"/>
          <w:lang w:val="en-GB"/>
          <w:rPrChange w:id="12390" w:author="Filipe Santana" w:date="2016-01-03T15:57:00Z">
            <w:rPr>
              <w:rFonts w:ascii="Arial" w:eastAsia="Arial" w:hAnsi="Arial" w:cs="Arial"/>
              <w:spacing w:val="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9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R.,</w:t>
      </w:r>
      <w:r w:rsidRPr="00E52A5C">
        <w:rPr>
          <w:rFonts w:ascii="Arial" w:eastAsia="Arial" w:hAnsi="Arial" w:cs="Arial"/>
          <w:spacing w:val="-15"/>
          <w:sz w:val="14"/>
          <w:szCs w:val="14"/>
          <w:lang w:val="en-GB"/>
          <w:rPrChange w:id="12392" w:author="Filipe Santana" w:date="2016-01-03T15:57:00Z">
            <w:rPr>
              <w:rFonts w:ascii="Arial" w:eastAsia="Arial" w:hAnsi="Arial" w:cs="Arial"/>
              <w:spacing w:val="-15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5"/>
          <w:sz w:val="14"/>
          <w:szCs w:val="14"/>
          <w:lang w:val="en-GB"/>
          <w:rPrChange w:id="12393" w:author="Filipe Santana" w:date="2016-01-03T15:57:00Z">
            <w:rPr>
              <w:rFonts w:ascii="Arial" w:eastAsia="Arial" w:hAnsi="Arial" w:cs="Arial"/>
              <w:w w:val="95"/>
              <w:sz w:val="14"/>
              <w:szCs w:val="14"/>
            </w:rPr>
          </w:rPrChange>
        </w:rPr>
        <w:t>Barrell</w:t>
      </w:r>
      <w:proofErr w:type="spellEnd"/>
      <w:r w:rsidRPr="00E52A5C">
        <w:rPr>
          <w:rFonts w:ascii="Arial" w:eastAsia="Arial" w:hAnsi="Arial" w:cs="Arial"/>
          <w:w w:val="95"/>
          <w:sz w:val="14"/>
          <w:szCs w:val="14"/>
          <w:lang w:val="en-GB"/>
          <w:rPrChange w:id="12394" w:author="Filipe Santana" w:date="2016-01-03T15:57:00Z">
            <w:rPr>
              <w:rFonts w:ascii="Arial" w:eastAsia="Arial" w:hAnsi="Arial" w:cs="Arial"/>
              <w:w w:val="95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5"/>
          <w:w w:val="95"/>
          <w:sz w:val="14"/>
          <w:szCs w:val="14"/>
          <w:lang w:val="en-GB"/>
          <w:rPrChange w:id="12395" w:author="Filipe Santana" w:date="2016-01-03T15:57:00Z">
            <w:rPr>
              <w:rFonts w:ascii="Arial" w:eastAsia="Arial" w:hAnsi="Arial" w:cs="Arial"/>
              <w:spacing w:val="5"/>
              <w:w w:val="9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39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397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398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15"/>
          <w:sz w:val="14"/>
          <w:szCs w:val="14"/>
          <w:lang w:val="en-GB"/>
          <w:rPrChange w:id="12399" w:author="Filipe Santana" w:date="2016-01-03T15:57:00Z">
            <w:rPr>
              <w:rFonts w:ascii="Arial" w:eastAsia="Arial" w:hAnsi="Arial" w:cs="Arial"/>
              <w:i/>
              <w:spacing w:val="-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400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-5"/>
          <w:sz w:val="14"/>
          <w:szCs w:val="14"/>
          <w:lang w:val="en-GB"/>
          <w:rPrChange w:id="12401" w:author="Filipe Santana" w:date="2016-01-03T15:57:00Z">
            <w:rPr>
              <w:rFonts w:ascii="Arial" w:eastAsia="Arial" w:hAnsi="Arial" w:cs="Arial"/>
              <w:i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402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20"/>
          <w:w w:val="92"/>
          <w:sz w:val="14"/>
          <w:szCs w:val="14"/>
          <w:lang w:val="en-GB"/>
          <w:rPrChange w:id="12403" w:author="Filipe Santana" w:date="2016-01-03T15:57:00Z">
            <w:rPr>
              <w:rFonts w:ascii="Arial" w:eastAsia="Arial" w:hAnsi="Arial" w:cs="Arial"/>
              <w:spacing w:val="20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40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Ensembl</w:t>
      </w:r>
      <w:r w:rsidRPr="00E52A5C">
        <w:rPr>
          <w:rFonts w:ascii="Arial" w:eastAsia="Arial" w:hAnsi="Arial" w:cs="Arial"/>
          <w:spacing w:val="-12"/>
          <w:w w:val="92"/>
          <w:sz w:val="14"/>
          <w:szCs w:val="14"/>
          <w:lang w:val="en-GB"/>
          <w:rPrChange w:id="12405" w:author="Filipe Santana" w:date="2016-01-03T15:57:00Z">
            <w:rPr>
              <w:rFonts w:ascii="Arial" w:eastAsia="Arial" w:hAnsi="Arial" w:cs="Arial"/>
              <w:spacing w:val="-1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40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2015.</w:t>
      </w:r>
      <w:r w:rsidRPr="00E52A5C">
        <w:rPr>
          <w:rFonts w:ascii="Arial" w:eastAsia="Arial" w:hAnsi="Arial" w:cs="Arial"/>
          <w:spacing w:val="14"/>
          <w:w w:val="92"/>
          <w:sz w:val="14"/>
          <w:szCs w:val="14"/>
          <w:lang w:val="en-GB"/>
          <w:rPrChange w:id="12407" w:author="Filipe Santana" w:date="2016-01-03T15:57:00Z">
            <w:rPr>
              <w:rFonts w:ascii="Arial" w:eastAsia="Arial" w:hAnsi="Arial" w:cs="Arial"/>
              <w:spacing w:val="14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2"/>
          <w:sz w:val="14"/>
          <w:szCs w:val="14"/>
          <w:lang w:val="en-GB"/>
          <w:rPrChange w:id="12408" w:author="Filipe Santana" w:date="2016-01-03T15:57:00Z">
            <w:rPr>
              <w:rFonts w:ascii="Arial" w:eastAsia="Arial" w:hAnsi="Arial" w:cs="Arial"/>
              <w:i/>
              <w:w w:val="92"/>
              <w:sz w:val="14"/>
              <w:szCs w:val="14"/>
            </w:rPr>
          </w:rPrChange>
        </w:rPr>
        <w:t>Nucleic</w:t>
      </w:r>
    </w:p>
    <w:p w14:paraId="59EE44E9" w14:textId="77777777" w:rsidR="00E6733B" w:rsidRPr="000624E2" w:rsidRDefault="002C1A14">
      <w:pPr>
        <w:spacing w:before="18" w:after="0" w:line="240" w:lineRule="auto"/>
        <w:ind w:left="2232" w:right="-20"/>
        <w:rPr>
          <w:rFonts w:ascii="Arial" w:eastAsia="Arial" w:hAnsi="Arial" w:cs="Arial"/>
          <w:sz w:val="14"/>
          <w:szCs w:val="14"/>
          <w:lang w:val="pt-BR"/>
          <w:rPrChange w:id="12409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0624E2">
        <w:rPr>
          <w:rFonts w:ascii="Arial" w:eastAsia="Arial" w:hAnsi="Arial" w:cs="Arial"/>
          <w:i/>
          <w:w w:val="86"/>
          <w:sz w:val="14"/>
          <w:szCs w:val="14"/>
          <w:lang w:val="pt-BR"/>
          <w:rPrChange w:id="12410" w:author="Filipe Santana" w:date="2016-01-04T20:29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Acids</w:t>
      </w:r>
      <w:proofErr w:type="spellEnd"/>
      <w:r w:rsidRPr="000624E2">
        <w:rPr>
          <w:rFonts w:ascii="Arial" w:eastAsia="Arial" w:hAnsi="Arial" w:cs="Arial"/>
          <w:i/>
          <w:spacing w:val="15"/>
          <w:w w:val="86"/>
          <w:sz w:val="14"/>
          <w:szCs w:val="14"/>
          <w:lang w:val="pt-BR"/>
          <w:rPrChange w:id="12411" w:author="Filipe Santana" w:date="2016-01-04T20:29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6"/>
          <w:sz w:val="14"/>
          <w:szCs w:val="14"/>
          <w:lang w:val="pt-BR"/>
          <w:rPrChange w:id="12412" w:author="Filipe Santana" w:date="2016-01-04T20:29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0624E2">
        <w:rPr>
          <w:rFonts w:ascii="Arial" w:eastAsia="Arial" w:hAnsi="Arial" w:cs="Arial"/>
          <w:w w:val="86"/>
          <w:sz w:val="14"/>
          <w:szCs w:val="14"/>
          <w:lang w:val="pt-BR"/>
          <w:rPrChange w:id="12413" w:author="Filipe Santana" w:date="2016-01-04T20:29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-9"/>
          <w:w w:val="86"/>
          <w:sz w:val="14"/>
          <w:szCs w:val="14"/>
          <w:lang w:val="pt-BR"/>
          <w:rPrChange w:id="12414" w:author="Filipe Santana" w:date="2016-01-04T20:29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b/>
          <w:bCs/>
          <w:w w:val="86"/>
          <w:sz w:val="14"/>
          <w:szCs w:val="14"/>
          <w:lang w:val="pt-BR"/>
          <w:rPrChange w:id="12415" w:author="Filipe Santana" w:date="2016-01-04T20:29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43</w:t>
      </w:r>
      <w:r w:rsidRPr="000624E2">
        <w:rPr>
          <w:rFonts w:ascii="Arial" w:eastAsia="Arial" w:hAnsi="Arial" w:cs="Arial"/>
          <w:w w:val="86"/>
          <w:sz w:val="14"/>
          <w:szCs w:val="14"/>
          <w:lang w:val="pt-BR"/>
          <w:rPrChange w:id="12416" w:author="Filipe Santana" w:date="2016-01-04T20:29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(D1</w:t>
      </w:r>
      <w:proofErr w:type="gramStart"/>
      <w:r w:rsidRPr="000624E2">
        <w:rPr>
          <w:rFonts w:ascii="Arial" w:eastAsia="Arial" w:hAnsi="Arial" w:cs="Arial"/>
          <w:w w:val="86"/>
          <w:sz w:val="14"/>
          <w:szCs w:val="14"/>
          <w:lang w:val="pt-BR"/>
          <w:rPrChange w:id="12417" w:author="Filipe Santana" w:date="2016-01-04T20:29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), </w:t>
      </w:r>
      <w:r w:rsidRPr="000624E2">
        <w:rPr>
          <w:rFonts w:ascii="Arial" w:eastAsia="Arial" w:hAnsi="Arial" w:cs="Arial"/>
          <w:spacing w:val="1"/>
          <w:w w:val="86"/>
          <w:sz w:val="14"/>
          <w:szCs w:val="14"/>
          <w:lang w:val="pt-BR"/>
          <w:rPrChange w:id="12418" w:author="Filipe Santana" w:date="2016-01-04T20:29:00Z">
            <w:rPr>
              <w:rFonts w:ascii="Arial" w:eastAsia="Arial" w:hAnsi="Arial" w:cs="Arial"/>
              <w:spacing w:val="1"/>
              <w:w w:val="8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419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D</w:t>
      </w:r>
      <w:proofErr w:type="gramEnd"/>
      <w:r w:rsidRPr="000624E2">
        <w:rPr>
          <w:rFonts w:ascii="Arial" w:eastAsia="Arial" w:hAnsi="Arial" w:cs="Arial"/>
          <w:sz w:val="14"/>
          <w:szCs w:val="14"/>
          <w:lang w:val="pt-BR"/>
          <w:rPrChange w:id="12420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662–D669.</w:t>
      </w:r>
    </w:p>
    <w:p w14:paraId="24D67D0E" w14:textId="77777777" w:rsidR="00E6733B" w:rsidRPr="00E52A5C" w:rsidRDefault="002C1A14">
      <w:pPr>
        <w:spacing w:before="18"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42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2422" w:author="Filipe Santana" w:date="2016-01-04T20:29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D</w:t>
      </w:r>
      <w:r w:rsidRPr="000624E2">
        <w:rPr>
          <w:rFonts w:ascii="Arial" w:eastAsia="Arial" w:hAnsi="Arial" w:cs="Arial"/>
          <w:spacing w:val="-2"/>
          <w:w w:val="89"/>
          <w:sz w:val="14"/>
          <w:szCs w:val="14"/>
          <w:lang w:val="pt-BR"/>
          <w:rPrChange w:id="12423" w:author="Filipe Santana" w:date="2016-01-04T20:29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e</w:t>
      </w:r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2424" w:author="Filipe Santana" w:date="2016-01-04T20:29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gtyaren</w:t>
      </w:r>
      <w:r w:rsidRPr="000624E2">
        <w:rPr>
          <w:rFonts w:ascii="Arial" w:eastAsia="Arial" w:hAnsi="Arial" w:cs="Arial"/>
          <w:spacing w:val="-1"/>
          <w:w w:val="89"/>
          <w:sz w:val="14"/>
          <w:szCs w:val="14"/>
          <w:lang w:val="pt-BR"/>
          <w:rPrChange w:id="12425" w:author="Filipe Santana" w:date="2016-01-04T20:29:00Z">
            <w:rPr>
              <w:rFonts w:ascii="Arial" w:eastAsia="Arial" w:hAnsi="Arial" w:cs="Arial"/>
              <w:spacing w:val="-1"/>
              <w:w w:val="89"/>
              <w:sz w:val="14"/>
              <w:szCs w:val="14"/>
            </w:rPr>
          </w:rPrChange>
        </w:rPr>
        <w:t>k</w:t>
      </w:r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2426" w:author="Filipe Santana" w:date="2016-01-04T20:29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o</w:t>
      </w:r>
      <w:proofErr w:type="spellEnd"/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2427" w:author="Filipe Santana" w:date="2016-01-04T20:29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3"/>
          <w:w w:val="89"/>
          <w:sz w:val="14"/>
          <w:szCs w:val="14"/>
          <w:lang w:val="pt-BR"/>
          <w:rPrChange w:id="12428" w:author="Filipe Santana" w:date="2016-01-04T20:29:00Z">
            <w:rPr>
              <w:rFonts w:ascii="Arial" w:eastAsia="Arial" w:hAnsi="Arial" w:cs="Arial"/>
              <w:spacing w:val="3"/>
              <w:w w:val="89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429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K.,</w:t>
      </w:r>
      <w:r w:rsidRPr="000624E2">
        <w:rPr>
          <w:rFonts w:ascii="Arial" w:eastAsia="Arial" w:hAnsi="Arial" w:cs="Arial"/>
          <w:spacing w:val="-10"/>
          <w:sz w:val="14"/>
          <w:szCs w:val="14"/>
          <w:lang w:val="pt-BR"/>
          <w:rPrChange w:id="12430" w:author="Filipe Santana" w:date="2016-01-04T20:29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2431" w:author="Filipe Santana" w:date="2016-01-04T20:29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de</w:t>
      </w:r>
      <w:r w:rsidRPr="000624E2">
        <w:rPr>
          <w:rFonts w:ascii="Arial" w:eastAsia="Arial" w:hAnsi="Arial" w:cs="Arial"/>
          <w:spacing w:val="-9"/>
          <w:w w:val="87"/>
          <w:sz w:val="14"/>
          <w:szCs w:val="14"/>
          <w:lang w:val="pt-BR"/>
          <w:rPrChange w:id="12432" w:author="Filipe Santana" w:date="2016-01-04T20:29:00Z">
            <w:rPr>
              <w:rFonts w:ascii="Arial" w:eastAsia="Arial" w:hAnsi="Arial" w:cs="Arial"/>
              <w:spacing w:val="-9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2433" w:author="Filipe Santana" w:date="2016-01-04T20:29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Matos,</w:t>
      </w:r>
      <w:r w:rsidRPr="000624E2">
        <w:rPr>
          <w:rFonts w:ascii="Arial" w:eastAsia="Arial" w:hAnsi="Arial" w:cs="Arial"/>
          <w:spacing w:val="14"/>
          <w:w w:val="87"/>
          <w:sz w:val="14"/>
          <w:szCs w:val="14"/>
          <w:lang w:val="pt-BR"/>
          <w:rPrChange w:id="12434" w:author="Filipe Santana" w:date="2016-01-04T20:29:00Z">
            <w:rPr>
              <w:rFonts w:ascii="Arial" w:eastAsia="Arial" w:hAnsi="Arial" w:cs="Arial"/>
              <w:spacing w:val="14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13"/>
          <w:w w:val="87"/>
          <w:sz w:val="14"/>
          <w:szCs w:val="14"/>
          <w:lang w:val="pt-BR"/>
          <w:rPrChange w:id="12435" w:author="Filipe Santana" w:date="2016-01-04T20:29:00Z">
            <w:rPr>
              <w:rFonts w:ascii="Arial" w:eastAsia="Arial" w:hAnsi="Arial" w:cs="Arial"/>
              <w:spacing w:val="-13"/>
              <w:w w:val="87"/>
              <w:sz w:val="14"/>
              <w:szCs w:val="14"/>
            </w:rPr>
          </w:rPrChange>
        </w:rPr>
        <w:t>P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2436" w:author="Filipe Santana" w:date="2016-01-04T20:29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.,</w:t>
      </w:r>
      <w:r w:rsidRPr="000624E2">
        <w:rPr>
          <w:rFonts w:ascii="Arial" w:eastAsia="Arial" w:hAnsi="Arial" w:cs="Arial"/>
          <w:spacing w:val="-7"/>
          <w:w w:val="87"/>
          <w:sz w:val="14"/>
          <w:szCs w:val="14"/>
          <w:lang w:val="pt-BR"/>
          <w:rPrChange w:id="12437" w:author="Filipe Santana" w:date="2016-01-04T20:29:00Z">
            <w:rPr>
              <w:rFonts w:ascii="Arial" w:eastAsia="Arial" w:hAnsi="Arial" w:cs="Arial"/>
              <w:spacing w:val="-7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2438" w:author="Filipe Santana" w:date="2016-01-04T20:29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Ennis</w:t>
      </w:r>
      <w:proofErr w:type="spellEnd"/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2439" w:author="Filipe Santana" w:date="2016-01-04T20:29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9"/>
          <w:w w:val="87"/>
          <w:sz w:val="14"/>
          <w:szCs w:val="14"/>
          <w:lang w:val="pt-BR"/>
          <w:rPrChange w:id="12440" w:author="Filipe Santana" w:date="2016-01-04T20:29:00Z">
            <w:rPr>
              <w:rFonts w:ascii="Arial" w:eastAsia="Arial" w:hAnsi="Arial" w:cs="Arial"/>
              <w:spacing w:val="9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441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M.,</w:t>
      </w:r>
      <w:r w:rsidRPr="000624E2">
        <w:rPr>
          <w:rFonts w:ascii="Arial" w:eastAsia="Arial" w:hAnsi="Arial" w:cs="Arial"/>
          <w:spacing w:val="-10"/>
          <w:sz w:val="14"/>
          <w:szCs w:val="14"/>
          <w:lang w:val="pt-BR"/>
          <w:rPrChange w:id="12442" w:author="Filipe Santana" w:date="2016-01-04T20:29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91"/>
          <w:sz w:val="14"/>
          <w:szCs w:val="14"/>
          <w:lang w:val="pt-BR"/>
          <w:rPrChange w:id="12443" w:author="Filipe Santana" w:date="2016-01-04T20:29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et</w:t>
      </w:r>
      <w:r w:rsidRPr="000624E2">
        <w:rPr>
          <w:rFonts w:ascii="Arial" w:eastAsia="Arial" w:hAnsi="Arial" w:cs="Arial"/>
          <w:i/>
          <w:spacing w:val="-11"/>
          <w:w w:val="91"/>
          <w:sz w:val="14"/>
          <w:szCs w:val="14"/>
          <w:lang w:val="pt-BR"/>
          <w:rPrChange w:id="12444" w:author="Filipe Santana" w:date="2016-01-04T20:29:00Z">
            <w:rPr>
              <w:rFonts w:ascii="Arial" w:eastAsia="Arial" w:hAnsi="Arial" w:cs="Arial"/>
              <w:i/>
              <w:spacing w:val="-11"/>
              <w:w w:val="91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91"/>
          <w:sz w:val="14"/>
          <w:szCs w:val="14"/>
          <w:lang w:val="pt-BR"/>
          <w:rPrChange w:id="12445" w:author="Filipe Santana" w:date="2016-01-04T20:29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al.</w:t>
      </w:r>
      <w:r w:rsidRPr="000624E2">
        <w:rPr>
          <w:rFonts w:ascii="Arial" w:eastAsia="Arial" w:hAnsi="Arial" w:cs="Arial"/>
          <w:i/>
          <w:spacing w:val="1"/>
          <w:w w:val="91"/>
          <w:sz w:val="14"/>
          <w:szCs w:val="14"/>
          <w:lang w:val="pt-BR"/>
          <w:rPrChange w:id="12446" w:author="Filipe Santana" w:date="2016-01-04T20:29:00Z">
            <w:rPr>
              <w:rFonts w:ascii="Arial" w:eastAsia="Arial" w:hAnsi="Arial" w:cs="Arial"/>
              <w:i/>
              <w:spacing w:val="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44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(2008).</w:t>
      </w:r>
      <w:r w:rsidRPr="00E52A5C">
        <w:rPr>
          <w:rFonts w:ascii="Arial" w:eastAsia="Arial" w:hAnsi="Arial" w:cs="Arial"/>
          <w:spacing w:val="3"/>
          <w:w w:val="91"/>
          <w:sz w:val="14"/>
          <w:szCs w:val="14"/>
          <w:lang w:val="en-GB"/>
          <w:rPrChange w:id="12448" w:author="Filipe Santana" w:date="2016-01-03T15:57:00Z">
            <w:rPr>
              <w:rFonts w:ascii="Arial" w:eastAsia="Arial" w:hAnsi="Arial" w:cs="Arial"/>
              <w:spacing w:val="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44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ChEBI:</w:t>
      </w:r>
      <w:r w:rsidRPr="00E52A5C">
        <w:rPr>
          <w:rFonts w:ascii="Arial" w:eastAsia="Arial" w:hAnsi="Arial" w:cs="Arial"/>
          <w:spacing w:val="17"/>
          <w:w w:val="91"/>
          <w:sz w:val="14"/>
          <w:szCs w:val="14"/>
          <w:lang w:val="en-GB"/>
          <w:rPrChange w:id="12450" w:author="Filipe Santana" w:date="2016-01-03T15:57:00Z">
            <w:rPr>
              <w:rFonts w:ascii="Arial" w:eastAsia="Arial" w:hAnsi="Arial" w:cs="Arial"/>
              <w:spacing w:val="17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4"/>
          <w:szCs w:val="14"/>
          <w:lang w:val="en-GB"/>
          <w:rPrChange w:id="12451" w:author="Filipe Santana" w:date="2016-01-03T15:57:00Z">
            <w:rPr>
              <w:rFonts w:ascii="Arial" w:eastAsia="Arial" w:hAnsi="Arial" w:cs="Arial"/>
              <w:w w:val="82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-4"/>
          <w:w w:val="82"/>
          <w:sz w:val="14"/>
          <w:szCs w:val="14"/>
          <w:lang w:val="en-GB"/>
          <w:rPrChange w:id="12452" w:author="Filipe Santana" w:date="2016-01-03T15:57:00Z">
            <w:rPr>
              <w:rFonts w:ascii="Arial" w:eastAsia="Arial" w:hAnsi="Arial" w:cs="Arial"/>
              <w:spacing w:val="-4"/>
              <w:w w:val="8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4"/>
          <w:szCs w:val="14"/>
          <w:lang w:val="en-GB"/>
          <w:rPrChange w:id="12453" w:author="Filipe Santana" w:date="2016-01-03T15:57:00Z">
            <w:rPr>
              <w:rFonts w:ascii="Arial" w:eastAsia="Arial" w:hAnsi="Arial" w:cs="Arial"/>
              <w:w w:val="82"/>
              <w:sz w:val="14"/>
              <w:szCs w:val="14"/>
            </w:rPr>
          </w:rPrChange>
        </w:rPr>
        <w:t>database</w:t>
      </w:r>
      <w:r w:rsidRPr="00E52A5C">
        <w:rPr>
          <w:rFonts w:ascii="Arial" w:eastAsia="Arial" w:hAnsi="Arial" w:cs="Arial"/>
          <w:spacing w:val="4"/>
          <w:w w:val="82"/>
          <w:sz w:val="14"/>
          <w:szCs w:val="14"/>
          <w:lang w:val="en-GB"/>
          <w:rPrChange w:id="12454" w:author="Filipe Santana" w:date="2016-01-03T15:57:00Z">
            <w:rPr>
              <w:rFonts w:ascii="Arial" w:eastAsia="Arial" w:hAnsi="Arial" w:cs="Arial"/>
              <w:spacing w:val="4"/>
              <w:w w:val="8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4"/>
          <w:szCs w:val="14"/>
          <w:lang w:val="en-GB"/>
          <w:rPrChange w:id="12455" w:author="Filipe Santana" w:date="2016-01-03T15:57:00Z">
            <w:rPr>
              <w:rFonts w:ascii="Arial" w:eastAsia="Arial" w:hAnsi="Arial" w:cs="Arial"/>
              <w:w w:val="82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7"/>
          <w:w w:val="82"/>
          <w:sz w:val="14"/>
          <w:szCs w:val="14"/>
          <w:lang w:val="en-GB"/>
          <w:rPrChange w:id="12456" w:author="Filipe Santana" w:date="2016-01-03T15:57:00Z">
            <w:rPr>
              <w:rFonts w:ascii="Arial" w:eastAsia="Arial" w:hAnsi="Arial" w:cs="Arial"/>
              <w:spacing w:val="7"/>
              <w:w w:val="8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45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onto- logy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458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45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2460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46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chemical</w:t>
      </w:r>
      <w:r w:rsidRPr="00E52A5C">
        <w:rPr>
          <w:rFonts w:ascii="Arial" w:eastAsia="Arial" w:hAnsi="Arial" w:cs="Arial"/>
          <w:spacing w:val="8"/>
          <w:w w:val="90"/>
          <w:sz w:val="14"/>
          <w:szCs w:val="14"/>
          <w:lang w:val="en-GB"/>
          <w:rPrChange w:id="12462" w:author="Filipe Santana" w:date="2016-01-03T15:57:00Z">
            <w:rPr>
              <w:rFonts w:ascii="Arial" w:eastAsia="Arial" w:hAnsi="Arial" w:cs="Arial"/>
              <w:spacing w:val="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46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entities</w:t>
      </w:r>
      <w:r w:rsidRPr="00E52A5C">
        <w:rPr>
          <w:rFonts w:ascii="Arial" w:eastAsia="Arial" w:hAnsi="Arial" w:cs="Arial"/>
          <w:spacing w:val="3"/>
          <w:w w:val="90"/>
          <w:sz w:val="14"/>
          <w:szCs w:val="14"/>
          <w:lang w:val="en-GB"/>
          <w:rPrChange w:id="12464" w:author="Filipe Santana" w:date="2016-01-03T15:57:00Z">
            <w:rPr>
              <w:rFonts w:ascii="Arial" w:eastAsia="Arial" w:hAnsi="Arial" w:cs="Arial"/>
              <w:spacing w:val="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46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2466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46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17"/>
          <w:w w:val="87"/>
          <w:sz w:val="14"/>
          <w:szCs w:val="14"/>
          <w:lang w:val="en-GB"/>
          <w:rPrChange w:id="12468" w:author="Filipe Santana" w:date="2016-01-03T15:57:00Z">
            <w:rPr>
              <w:rFonts w:ascii="Arial" w:eastAsia="Arial" w:hAnsi="Arial" w:cs="Arial"/>
              <w:spacing w:val="1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46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interest</w:t>
      </w:r>
      <w:proofErr w:type="gramEnd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47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31"/>
          <w:w w:val="87"/>
          <w:sz w:val="14"/>
          <w:szCs w:val="14"/>
          <w:lang w:val="en-GB"/>
          <w:rPrChange w:id="12471" w:author="Filipe Santana" w:date="2016-01-03T15:57:00Z">
            <w:rPr>
              <w:rFonts w:ascii="Arial" w:eastAsia="Arial" w:hAnsi="Arial" w:cs="Arial"/>
              <w:spacing w:val="3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472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27"/>
          <w:w w:val="87"/>
          <w:sz w:val="14"/>
          <w:szCs w:val="14"/>
          <w:lang w:val="en-GB"/>
          <w:rPrChange w:id="12473" w:author="Filipe Santana" w:date="2016-01-03T15:57:00Z">
            <w:rPr>
              <w:rFonts w:ascii="Arial" w:eastAsia="Arial" w:hAnsi="Arial" w:cs="Arial"/>
              <w:i/>
              <w:spacing w:val="2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474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4"/>
          <w:w w:val="87"/>
          <w:sz w:val="14"/>
          <w:szCs w:val="14"/>
          <w:lang w:val="en-GB"/>
          <w:rPrChange w:id="12475" w:author="Filipe Santana" w:date="2016-01-03T15:57:00Z">
            <w:rPr>
              <w:rFonts w:ascii="Arial" w:eastAsia="Arial" w:hAnsi="Arial" w:cs="Arial"/>
              <w:i/>
              <w:spacing w:val="14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476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47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8"/>
          <w:w w:val="87"/>
          <w:sz w:val="14"/>
          <w:szCs w:val="14"/>
          <w:lang w:val="en-GB"/>
          <w:rPrChange w:id="12478" w:author="Filipe Santana" w:date="2016-01-03T15:57:00Z">
            <w:rPr>
              <w:rFonts w:ascii="Arial" w:eastAsia="Arial" w:hAnsi="Arial" w:cs="Arial"/>
              <w:spacing w:val="-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9"/>
          <w:sz w:val="14"/>
          <w:szCs w:val="14"/>
          <w:lang w:val="en-GB"/>
          <w:rPrChange w:id="12479" w:author="Filipe Santana" w:date="2016-01-03T15:57:00Z">
            <w:rPr>
              <w:rFonts w:ascii="Arial" w:eastAsia="Arial" w:hAnsi="Arial" w:cs="Arial"/>
              <w:b/>
              <w:bCs/>
              <w:w w:val="89"/>
              <w:sz w:val="14"/>
              <w:szCs w:val="14"/>
            </w:rPr>
          </w:rPrChange>
        </w:rPr>
        <w:t>36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48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(Database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48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issue),</w:t>
      </w:r>
      <w:r w:rsidRPr="00E52A5C">
        <w:rPr>
          <w:rFonts w:ascii="Arial" w:eastAsia="Arial" w:hAnsi="Arial" w:cs="Arial"/>
          <w:spacing w:val="1"/>
          <w:w w:val="87"/>
          <w:sz w:val="14"/>
          <w:szCs w:val="14"/>
          <w:lang w:val="en-GB"/>
          <w:rPrChange w:id="12482" w:author="Filipe Santana" w:date="2016-01-03T15:57:00Z">
            <w:rPr>
              <w:rFonts w:ascii="Arial" w:eastAsia="Arial" w:hAnsi="Arial" w:cs="Arial"/>
              <w:spacing w:val="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48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D344–50.</w:t>
      </w:r>
    </w:p>
    <w:p w14:paraId="538856D4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4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2485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Donnell</w:t>
      </w:r>
      <w:r w:rsidRPr="00E52A5C">
        <w:rPr>
          <w:rFonts w:ascii="Arial" w:eastAsia="Arial" w:hAnsi="Arial" w:cs="Arial"/>
          <w:spacing w:val="-8"/>
          <w:w w:val="94"/>
          <w:sz w:val="14"/>
          <w:szCs w:val="14"/>
          <w:lang w:val="en-GB"/>
          <w:rPrChange w:id="12486" w:author="Filipe Santana" w:date="2016-01-03T15:57:00Z">
            <w:rPr>
              <w:rFonts w:ascii="Arial" w:eastAsia="Arial" w:hAnsi="Arial" w:cs="Arial"/>
              <w:spacing w:val="-8"/>
              <w:w w:val="94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2487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"/>
          <w:w w:val="94"/>
          <w:sz w:val="14"/>
          <w:szCs w:val="14"/>
          <w:lang w:val="en-GB"/>
          <w:rPrChange w:id="12488" w:author="Filipe Santana" w:date="2016-01-03T15:57:00Z">
            <w:rPr>
              <w:rFonts w:ascii="Arial" w:eastAsia="Arial" w:hAnsi="Arial" w:cs="Arial"/>
              <w:spacing w:val="3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48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K.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490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(2006).</w:t>
      </w:r>
      <w:r w:rsidRPr="00E52A5C">
        <w:rPr>
          <w:rFonts w:ascii="Arial" w:eastAsia="Arial" w:hAnsi="Arial" w:cs="Arial"/>
          <w:spacing w:val="5"/>
          <w:w w:val="93"/>
          <w:sz w:val="14"/>
          <w:szCs w:val="14"/>
          <w:lang w:val="en-GB"/>
          <w:rPrChange w:id="12491" w:author="Filipe Santana" w:date="2016-01-03T15:57:00Z">
            <w:rPr>
              <w:rFonts w:ascii="Arial" w:eastAsia="Arial" w:hAnsi="Arial" w:cs="Arial"/>
              <w:spacing w:val="5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492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SNOMED-C</w:t>
      </w:r>
      <w:r w:rsidRPr="00E52A5C">
        <w:rPr>
          <w:rFonts w:ascii="Arial" w:eastAsia="Arial" w:hAnsi="Arial" w:cs="Arial"/>
          <w:spacing w:val="-6"/>
          <w:w w:val="93"/>
          <w:sz w:val="14"/>
          <w:szCs w:val="14"/>
          <w:lang w:val="en-GB"/>
          <w:rPrChange w:id="12493" w:author="Filipe Santana" w:date="2016-01-03T15:57:00Z">
            <w:rPr>
              <w:rFonts w:ascii="Arial" w:eastAsia="Arial" w:hAnsi="Arial" w:cs="Arial"/>
              <w:spacing w:val="-6"/>
              <w:w w:val="93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494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:</w:t>
      </w:r>
      <w:r w:rsidRPr="00E52A5C">
        <w:rPr>
          <w:rFonts w:ascii="Arial" w:eastAsia="Arial" w:hAnsi="Arial" w:cs="Arial"/>
          <w:spacing w:val="19"/>
          <w:w w:val="93"/>
          <w:sz w:val="14"/>
          <w:szCs w:val="14"/>
          <w:lang w:val="en-GB"/>
          <w:rPrChange w:id="12495" w:author="Filipe Santana" w:date="2016-01-03T15:57:00Z">
            <w:rPr>
              <w:rFonts w:ascii="Arial" w:eastAsia="Arial" w:hAnsi="Arial" w:cs="Arial"/>
              <w:spacing w:val="19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49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4"/>
          <w:w w:val="88"/>
          <w:sz w:val="14"/>
          <w:szCs w:val="14"/>
          <w:lang w:val="en-GB"/>
          <w:rPrChange w:id="12497" w:author="Filipe Santana" w:date="2016-01-03T15:57:00Z">
            <w:rPr>
              <w:rFonts w:ascii="Arial" w:eastAsia="Arial" w:hAnsi="Arial" w:cs="Arial"/>
              <w:spacing w:val="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49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ad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2499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00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anced</w:t>
      </w:r>
      <w:r w:rsidRPr="00E52A5C">
        <w:rPr>
          <w:rFonts w:ascii="Arial" w:eastAsia="Arial" w:hAnsi="Arial" w:cs="Arial"/>
          <w:spacing w:val="-8"/>
          <w:w w:val="88"/>
          <w:sz w:val="14"/>
          <w:szCs w:val="14"/>
          <w:lang w:val="en-GB"/>
          <w:rPrChange w:id="12501" w:author="Filipe Santana" w:date="2016-01-03T15:57:00Z">
            <w:rPr>
              <w:rFonts w:ascii="Arial" w:eastAsia="Arial" w:hAnsi="Arial" w:cs="Arial"/>
              <w:spacing w:val="-8"/>
              <w:w w:val="88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02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terminology </w:t>
      </w:r>
      <w:r w:rsidRPr="00E52A5C">
        <w:rPr>
          <w:rFonts w:ascii="Arial" w:eastAsia="Arial" w:hAnsi="Arial" w:cs="Arial"/>
          <w:spacing w:val="11"/>
          <w:w w:val="88"/>
          <w:sz w:val="14"/>
          <w:szCs w:val="14"/>
          <w:lang w:val="en-GB"/>
          <w:rPrChange w:id="12503" w:author="Filipe Santana" w:date="2016-01-03T15:57:00Z">
            <w:rPr>
              <w:rFonts w:ascii="Arial" w:eastAsia="Arial" w:hAnsi="Arial" w:cs="Arial"/>
              <w:spacing w:val="11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0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and</w:t>
      </w:r>
      <w:proofErr w:type="gramEnd"/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2505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0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coding</w:t>
      </w:r>
      <w:r w:rsidRPr="00E52A5C">
        <w:rPr>
          <w:rFonts w:ascii="Arial" w:eastAsia="Arial" w:hAnsi="Arial" w:cs="Arial"/>
          <w:spacing w:val="18"/>
          <w:w w:val="88"/>
          <w:sz w:val="14"/>
          <w:szCs w:val="14"/>
          <w:lang w:val="en-GB"/>
          <w:rPrChange w:id="12507" w:author="Filipe Santana" w:date="2016-01-03T15:57:00Z">
            <w:rPr>
              <w:rFonts w:ascii="Arial" w:eastAsia="Arial" w:hAnsi="Arial" w:cs="Arial"/>
              <w:spacing w:val="18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0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system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0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510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51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eHealth.</w:t>
      </w:r>
      <w:r w:rsidRPr="00E52A5C">
        <w:rPr>
          <w:rFonts w:ascii="Arial" w:eastAsia="Arial" w:hAnsi="Arial" w:cs="Arial"/>
          <w:spacing w:val="7"/>
          <w:w w:val="90"/>
          <w:sz w:val="14"/>
          <w:szCs w:val="14"/>
          <w:lang w:val="en-GB"/>
          <w:rPrChange w:id="12512" w:author="Filipe Santana" w:date="2016-01-03T15:57:00Z">
            <w:rPr>
              <w:rFonts w:ascii="Arial" w:eastAsia="Arial" w:hAnsi="Arial" w:cs="Arial"/>
              <w:spacing w:val="7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513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Stud</w:t>
      </w:r>
      <w:r w:rsidRPr="00E52A5C">
        <w:rPr>
          <w:rFonts w:ascii="Arial" w:eastAsia="Arial" w:hAnsi="Arial" w:cs="Arial"/>
          <w:i/>
          <w:spacing w:val="-12"/>
          <w:w w:val="90"/>
          <w:sz w:val="14"/>
          <w:szCs w:val="14"/>
          <w:lang w:val="en-GB"/>
          <w:rPrChange w:id="12514" w:author="Filipe Santana" w:date="2016-01-03T15:57:00Z">
            <w:rPr>
              <w:rFonts w:ascii="Arial" w:eastAsia="Arial" w:hAnsi="Arial" w:cs="Arial"/>
              <w:i/>
              <w:spacing w:val="-1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515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Health</w:t>
      </w:r>
      <w:r w:rsidRPr="00E52A5C">
        <w:rPr>
          <w:rFonts w:ascii="Arial" w:eastAsia="Arial" w:hAnsi="Arial" w:cs="Arial"/>
          <w:i/>
          <w:spacing w:val="12"/>
          <w:w w:val="90"/>
          <w:sz w:val="14"/>
          <w:szCs w:val="14"/>
          <w:lang w:val="en-GB"/>
          <w:rPrChange w:id="12516" w:author="Filipe Santana" w:date="2016-01-03T15:57:00Z">
            <w:rPr>
              <w:rFonts w:ascii="Arial" w:eastAsia="Arial" w:hAnsi="Arial" w:cs="Arial"/>
              <w:i/>
              <w:spacing w:val="12"/>
              <w:w w:val="90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pacing w:val="-12"/>
          <w:w w:val="90"/>
          <w:sz w:val="14"/>
          <w:szCs w:val="14"/>
          <w:lang w:val="en-GB"/>
          <w:rPrChange w:id="12517" w:author="Filipe Santana" w:date="2016-01-03T15:57:00Z">
            <w:rPr>
              <w:rFonts w:ascii="Arial" w:eastAsia="Arial" w:hAnsi="Arial" w:cs="Arial"/>
              <w:i/>
              <w:spacing w:val="-12"/>
              <w:w w:val="9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518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i/>
          <w:spacing w:val="-2"/>
          <w:w w:val="90"/>
          <w:sz w:val="14"/>
          <w:szCs w:val="14"/>
          <w:lang w:val="en-GB"/>
          <w:rPrChange w:id="12519" w:author="Filipe Santana" w:date="2016-01-03T15:57:00Z">
            <w:rPr>
              <w:rFonts w:ascii="Arial" w:eastAsia="Arial" w:hAnsi="Arial" w:cs="Arial"/>
              <w:i/>
              <w:spacing w:val="-2"/>
              <w:w w:val="90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520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hnol</w:t>
      </w:r>
      <w:proofErr w:type="spellEnd"/>
      <w:r w:rsidRPr="00E52A5C">
        <w:rPr>
          <w:rFonts w:ascii="Arial" w:eastAsia="Arial" w:hAnsi="Arial" w:cs="Arial"/>
          <w:i/>
          <w:spacing w:val="-4"/>
          <w:w w:val="90"/>
          <w:sz w:val="14"/>
          <w:szCs w:val="14"/>
          <w:lang w:val="en-GB"/>
          <w:rPrChange w:id="12521" w:author="Filipe Santana" w:date="2016-01-03T15:57:00Z">
            <w:rPr>
              <w:rFonts w:ascii="Arial" w:eastAsia="Arial" w:hAnsi="Arial" w:cs="Arial"/>
              <w:i/>
              <w:spacing w:val="-4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2522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Infor</w:t>
      </w:r>
      <w:r w:rsidRPr="00E52A5C">
        <w:rPr>
          <w:rFonts w:ascii="Arial" w:eastAsia="Arial" w:hAnsi="Arial" w:cs="Arial"/>
          <w:i/>
          <w:spacing w:val="2"/>
          <w:w w:val="90"/>
          <w:sz w:val="14"/>
          <w:szCs w:val="14"/>
          <w:lang w:val="en-GB"/>
          <w:rPrChange w:id="12523" w:author="Filipe Santana" w:date="2016-01-03T15:57:00Z">
            <w:rPr>
              <w:rFonts w:ascii="Arial" w:eastAsia="Arial" w:hAnsi="Arial" w:cs="Arial"/>
              <w:i/>
              <w:spacing w:val="2"/>
              <w:w w:val="90"/>
              <w:sz w:val="14"/>
              <w:szCs w:val="14"/>
            </w:rPr>
          </w:rPrChange>
        </w:rPr>
        <w:t>m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52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0"/>
          <w:w w:val="90"/>
          <w:sz w:val="14"/>
          <w:szCs w:val="14"/>
          <w:lang w:val="en-GB"/>
          <w:rPrChange w:id="12525" w:author="Filipe Santana" w:date="2016-01-03T15:57:00Z">
            <w:rPr>
              <w:rFonts w:ascii="Arial" w:eastAsia="Arial" w:hAnsi="Arial" w:cs="Arial"/>
              <w:spacing w:val="20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4"/>
          <w:szCs w:val="14"/>
          <w:lang w:val="en-GB"/>
          <w:rPrChange w:id="12526" w:author="Filipe Santana" w:date="2016-01-03T15:57:00Z">
            <w:rPr>
              <w:rFonts w:ascii="Arial" w:eastAsia="Arial" w:hAnsi="Arial" w:cs="Arial"/>
              <w:b/>
              <w:bCs/>
              <w:w w:val="90"/>
              <w:sz w:val="14"/>
              <w:szCs w:val="14"/>
            </w:rPr>
          </w:rPrChange>
        </w:rPr>
        <w:t>121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52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2528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2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279–90.</w:t>
      </w:r>
    </w:p>
    <w:p w14:paraId="3077ED91" w14:textId="77777777" w:rsidR="00E6733B" w:rsidRPr="000624E2" w:rsidRDefault="002C1A14">
      <w:pPr>
        <w:spacing w:after="0" w:line="267" w:lineRule="auto"/>
        <w:ind w:left="2083" w:right="-20"/>
        <w:jc w:val="right"/>
        <w:rPr>
          <w:rFonts w:ascii="Arial" w:eastAsia="Arial" w:hAnsi="Arial" w:cs="Arial"/>
          <w:sz w:val="14"/>
          <w:szCs w:val="14"/>
          <w:lang w:val="pt-BR"/>
          <w:rPrChange w:id="12530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2531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3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anizzi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253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2534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3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N.,</w:t>
      </w:r>
      <w:r w:rsidRPr="00E52A5C">
        <w:rPr>
          <w:rFonts w:ascii="Arial" w:eastAsia="Arial" w:hAnsi="Arial" w:cs="Arial"/>
          <w:spacing w:val="23"/>
          <w:sz w:val="14"/>
          <w:szCs w:val="14"/>
          <w:lang w:val="en-GB"/>
          <w:rPrChange w:id="12536" w:author="Filipe Santana" w:date="2016-01-03T15:57:00Z">
            <w:rPr>
              <w:rFonts w:ascii="Arial" w:eastAsia="Arial" w:hAnsi="Arial" w:cs="Arial"/>
              <w:spacing w:val="2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3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Amato,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2538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C.,</w:t>
      </w:r>
      <w:r w:rsidRPr="00E52A5C">
        <w:rPr>
          <w:rFonts w:ascii="Arial" w:eastAsia="Arial" w:hAnsi="Arial" w:cs="Arial"/>
          <w:spacing w:val="14"/>
          <w:sz w:val="14"/>
          <w:szCs w:val="14"/>
          <w:lang w:val="en-GB"/>
          <w:rPrChange w:id="12540" w:author="Filipe Santana" w:date="2016-01-03T15:57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4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542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54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Esposito, </w:t>
      </w:r>
      <w:r w:rsidRPr="00E52A5C">
        <w:rPr>
          <w:rFonts w:ascii="Arial" w:eastAsia="Arial" w:hAnsi="Arial" w:cs="Arial"/>
          <w:spacing w:val="2"/>
          <w:w w:val="89"/>
          <w:sz w:val="14"/>
          <w:szCs w:val="14"/>
          <w:lang w:val="en-GB"/>
          <w:rPrChange w:id="12544" w:author="Filipe Santana" w:date="2016-01-03T15:57:00Z">
            <w:rPr>
              <w:rFonts w:ascii="Arial" w:eastAsia="Arial" w:hAnsi="Arial" w:cs="Arial"/>
              <w:spacing w:val="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545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proofErr w:type="gramEnd"/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2547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4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(2008).</w:t>
      </w:r>
      <w:r w:rsidRPr="00E52A5C">
        <w:rPr>
          <w:rFonts w:ascii="Arial" w:eastAsia="Arial" w:hAnsi="Arial" w:cs="Arial"/>
          <w:spacing w:val="30"/>
          <w:sz w:val="14"/>
          <w:szCs w:val="14"/>
          <w:lang w:val="en-GB"/>
          <w:rPrChange w:id="12549" w:author="Filipe Santana" w:date="2016-01-03T15:57:00Z">
            <w:rPr>
              <w:rFonts w:ascii="Arial" w:eastAsia="Arial" w:hAnsi="Arial" w:cs="Arial"/>
              <w:spacing w:val="3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5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DL-FOIL:</w:t>
      </w:r>
      <w:r w:rsidRPr="00E52A5C">
        <w:rPr>
          <w:rFonts w:ascii="Arial" w:eastAsia="Arial" w:hAnsi="Arial" w:cs="Arial"/>
          <w:spacing w:val="20"/>
          <w:sz w:val="14"/>
          <w:szCs w:val="14"/>
          <w:lang w:val="en-GB"/>
          <w:rPrChange w:id="12551" w:author="Filipe Santana" w:date="2016-01-03T15:57:00Z">
            <w:rPr>
              <w:rFonts w:ascii="Arial" w:eastAsia="Arial" w:hAnsi="Arial" w:cs="Arial"/>
              <w:spacing w:val="2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52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Concept</w:t>
      </w:r>
      <w:r w:rsidRPr="00E52A5C">
        <w:rPr>
          <w:rFonts w:ascii="Arial" w:eastAsia="Arial" w:hAnsi="Arial" w:cs="Arial"/>
          <w:spacing w:val="7"/>
          <w:w w:val="92"/>
          <w:sz w:val="14"/>
          <w:szCs w:val="14"/>
          <w:lang w:val="en-GB"/>
          <w:rPrChange w:id="12553" w:author="Filipe Santana" w:date="2016-01-03T15:57:00Z">
            <w:rPr>
              <w:rFonts w:ascii="Arial" w:eastAsia="Arial" w:hAnsi="Arial" w:cs="Arial"/>
              <w:spacing w:val="7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5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 xml:space="preserve">Learning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5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2556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5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Description</w:t>
      </w:r>
      <w:r w:rsidRPr="00E52A5C">
        <w:rPr>
          <w:rFonts w:ascii="Arial" w:eastAsia="Arial" w:hAnsi="Arial" w:cs="Arial"/>
          <w:spacing w:val="11"/>
          <w:w w:val="92"/>
          <w:sz w:val="14"/>
          <w:szCs w:val="14"/>
          <w:lang w:val="en-GB"/>
          <w:rPrChange w:id="12558" w:author="Filipe Santana" w:date="2016-01-03T15:57:00Z">
            <w:rPr>
              <w:rFonts w:ascii="Arial" w:eastAsia="Arial" w:hAnsi="Arial" w:cs="Arial"/>
              <w:spacing w:val="1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5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Logics.</w:t>
      </w:r>
      <w:r w:rsidRPr="00E52A5C">
        <w:rPr>
          <w:rFonts w:ascii="Arial" w:eastAsia="Arial" w:hAnsi="Arial" w:cs="Arial"/>
          <w:spacing w:val="9"/>
          <w:sz w:val="14"/>
          <w:szCs w:val="14"/>
          <w:lang w:val="en-GB"/>
          <w:rPrChange w:id="12560" w:author="Filipe Santana" w:date="2016-01-03T15:57:00Z">
            <w:rPr>
              <w:rFonts w:ascii="Arial" w:eastAsia="Arial" w:hAnsi="Arial" w:cs="Arial"/>
              <w:spacing w:val="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4"/>
          <w:szCs w:val="14"/>
          <w:lang w:val="en-GB"/>
          <w:rPrChange w:id="12561" w:author="Filipe Santana" w:date="2016-01-03T15:57:00Z">
            <w:rPr>
              <w:rFonts w:ascii="Arial" w:eastAsia="Arial" w:hAnsi="Arial" w:cs="Arial"/>
              <w:i/>
              <w:w w:val="88"/>
              <w:sz w:val="14"/>
              <w:szCs w:val="14"/>
            </w:rPr>
          </w:rPrChange>
        </w:rPr>
        <w:t>LNCS</w:t>
      </w:r>
      <w:r w:rsidRPr="00E52A5C">
        <w:rPr>
          <w:rFonts w:ascii="Arial" w:eastAsia="Arial" w:hAnsi="Arial" w:cs="Arial"/>
          <w:i/>
          <w:spacing w:val="16"/>
          <w:w w:val="88"/>
          <w:sz w:val="14"/>
          <w:szCs w:val="14"/>
          <w:lang w:val="en-GB"/>
          <w:rPrChange w:id="12562" w:author="Filipe Santana" w:date="2016-01-03T15:57:00Z">
            <w:rPr>
              <w:rFonts w:ascii="Arial" w:eastAsia="Arial" w:hAnsi="Arial" w:cs="Arial"/>
              <w:i/>
              <w:spacing w:val="16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4"/>
          <w:szCs w:val="14"/>
          <w:lang w:val="en-GB"/>
          <w:rPrChange w:id="12563" w:author="Filipe Santana" w:date="2016-01-03T15:57:00Z">
            <w:rPr>
              <w:rFonts w:ascii="Arial" w:eastAsia="Arial" w:hAnsi="Arial" w:cs="Arial"/>
              <w:i/>
              <w:w w:val="88"/>
              <w:sz w:val="14"/>
              <w:szCs w:val="14"/>
            </w:rPr>
          </w:rPrChange>
        </w:rPr>
        <w:t>519</w:t>
      </w:r>
      <w:r w:rsidRPr="00E52A5C">
        <w:rPr>
          <w:rFonts w:ascii="Arial" w:eastAsia="Arial" w:hAnsi="Arial" w:cs="Arial"/>
          <w:i/>
          <w:spacing w:val="1"/>
          <w:w w:val="88"/>
          <w:sz w:val="14"/>
          <w:szCs w:val="14"/>
          <w:lang w:val="en-GB"/>
          <w:rPrChange w:id="12564" w:author="Filipe Santana" w:date="2016-01-03T15:57:00Z">
            <w:rPr>
              <w:rFonts w:ascii="Arial" w:eastAsia="Arial" w:hAnsi="Arial" w:cs="Arial"/>
              <w:i/>
              <w:spacing w:val="1"/>
              <w:w w:val="88"/>
              <w:sz w:val="14"/>
              <w:szCs w:val="14"/>
            </w:rPr>
          </w:rPrChange>
        </w:rPr>
        <w:t>4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6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2"/>
          <w:w w:val="88"/>
          <w:sz w:val="14"/>
          <w:szCs w:val="14"/>
          <w:lang w:val="en-GB"/>
          <w:rPrChange w:id="12566" w:author="Filipe Santana" w:date="2016-01-03T15:57:00Z">
            <w:rPr>
              <w:rFonts w:ascii="Arial" w:eastAsia="Arial" w:hAnsi="Arial" w:cs="Arial"/>
              <w:spacing w:val="22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8"/>
          <w:sz w:val="14"/>
          <w:szCs w:val="14"/>
          <w:lang w:val="en-GB"/>
          <w:rPrChange w:id="12567" w:author="Filipe Santana" w:date="2016-01-03T15:57:00Z">
            <w:rPr>
              <w:rFonts w:ascii="Arial" w:eastAsia="Arial" w:hAnsi="Arial" w:cs="Arial"/>
              <w:b/>
              <w:bCs/>
              <w:w w:val="88"/>
              <w:sz w:val="14"/>
              <w:szCs w:val="14"/>
            </w:rPr>
          </w:rPrChange>
        </w:rPr>
        <w:t>5194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6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(Proceedings</w:t>
      </w:r>
      <w:r w:rsidRPr="00E52A5C">
        <w:rPr>
          <w:rFonts w:ascii="Arial" w:eastAsia="Arial" w:hAnsi="Arial" w:cs="Arial"/>
          <w:spacing w:val="16"/>
          <w:w w:val="88"/>
          <w:sz w:val="14"/>
          <w:szCs w:val="14"/>
          <w:lang w:val="en-GB"/>
          <w:rPrChange w:id="12569" w:author="Filipe Santana" w:date="2016-01-03T15:57:00Z">
            <w:rPr>
              <w:rFonts w:ascii="Arial" w:eastAsia="Arial" w:hAnsi="Arial" w:cs="Arial"/>
              <w:spacing w:val="16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57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2571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72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92"/>
          <w:sz w:val="14"/>
          <w:szCs w:val="14"/>
          <w:lang w:val="en-GB"/>
          <w:rPrChange w:id="12573" w:author="Filipe Santana" w:date="2016-01-03T15:57:00Z">
            <w:rPr>
              <w:rFonts w:ascii="Arial" w:eastAsia="Arial" w:hAnsi="Arial" w:cs="Arial"/>
              <w:spacing w:val="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7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18th</w:t>
      </w:r>
      <w:r w:rsidRPr="00E52A5C">
        <w:rPr>
          <w:rFonts w:ascii="Arial" w:eastAsia="Arial" w:hAnsi="Arial" w:cs="Arial"/>
          <w:spacing w:val="8"/>
          <w:w w:val="92"/>
          <w:sz w:val="14"/>
          <w:szCs w:val="14"/>
          <w:lang w:val="en-GB"/>
          <w:rPrChange w:id="12575" w:author="Filipe Santana" w:date="2016-01-03T15:57:00Z">
            <w:rPr>
              <w:rFonts w:ascii="Arial" w:eastAsia="Arial" w:hAnsi="Arial" w:cs="Arial"/>
              <w:spacing w:val="8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7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 xml:space="preserve">International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577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Conference,</w:t>
      </w:r>
      <w:r w:rsidRPr="00E52A5C">
        <w:rPr>
          <w:rFonts w:ascii="Arial" w:eastAsia="Arial" w:hAnsi="Arial" w:cs="Arial"/>
          <w:spacing w:val="-7"/>
          <w:w w:val="88"/>
          <w:sz w:val="14"/>
          <w:szCs w:val="14"/>
          <w:lang w:val="en-GB"/>
          <w:rPrChange w:id="12578" w:author="Filipe Santana" w:date="2016-01-03T15:57:00Z">
            <w:rPr>
              <w:rFonts w:ascii="Arial" w:eastAsia="Arial" w:hAnsi="Arial" w:cs="Arial"/>
              <w:spacing w:val="-7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2579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>ILP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2580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58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2008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2582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58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Prague,</w:t>
      </w:r>
      <w:r w:rsidRPr="00E52A5C">
        <w:rPr>
          <w:rFonts w:ascii="Arial" w:eastAsia="Arial" w:hAnsi="Arial" w:cs="Arial"/>
          <w:spacing w:val="-7"/>
          <w:w w:val="86"/>
          <w:sz w:val="14"/>
          <w:szCs w:val="14"/>
          <w:lang w:val="en-GB"/>
          <w:rPrChange w:id="12584" w:author="Filipe Santana" w:date="2016-01-03T15:57:00Z">
            <w:rPr>
              <w:rFonts w:ascii="Arial" w:eastAsia="Arial" w:hAnsi="Arial" w:cs="Arial"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585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Czech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2586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58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Republic,</w:t>
      </w:r>
      <w:r w:rsidRPr="00E52A5C">
        <w:rPr>
          <w:rFonts w:ascii="Arial" w:eastAsia="Arial" w:hAnsi="Arial" w:cs="Arial"/>
          <w:spacing w:val="-9"/>
          <w:w w:val="92"/>
          <w:sz w:val="14"/>
          <w:szCs w:val="14"/>
          <w:lang w:val="en-GB"/>
          <w:rPrChange w:id="12588" w:author="Filipe Santana" w:date="2016-01-03T15:57:00Z">
            <w:rPr>
              <w:rFonts w:ascii="Arial" w:eastAsia="Arial" w:hAnsi="Arial" w:cs="Arial"/>
              <w:spacing w:val="-9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58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September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2590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59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10-12,</w:t>
      </w:r>
      <w:r w:rsidRPr="00E52A5C">
        <w:rPr>
          <w:rFonts w:ascii="Arial" w:eastAsia="Arial" w:hAnsi="Arial" w:cs="Arial"/>
          <w:spacing w:val="-4"/>
          <w:w w:val="89"/>
          <w:sz w:val="14"/>
          <w:szCs w:val="14"/>
          <w:lang w:val="en-GB"/>
          <w:rPrChange w:id="12592" w:author="Filipe Santana" w:date="2016-01-03T15:57:00Z">
            <w:rPr>
              <w:rFonts w:ascii="Arial" w:eastAsia="Arial" w:hAnsi="Arial" w:cs="Arial"/>
              <w:spacing w:val="-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59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2008),</w:t>
      </w:r>
      <w:r w:rsidRPr="00E52A5C">
        <w:rPr>
          <w:rFonts w:ascii="Arial" w:eastAsia="Arial" w:hAnsi="Arial" w:cs="Arial"/>
          <w:spacing w:val="-4"/>
          <w:w w:val="89"/>
          <w:sz w:val="14"/>
          <w:szCs w:val="14"/>
          <w:lang w:val="en-GB"/>
          <w:rPrChange w:id="12594" w:author="Filipe Santana" w:date="2016-01-03T15:57:00Z">
            <w:rPr>
              <w:rFonts w:ascii="Arial" w:eastAsia="Arial" w:hAnsi="Arial" w:cs="Arial"/>
              <w:spacing w:val="-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59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107–121. </w:t>
      </w:r>
      <w:proofErr w:type="spellStart"/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2596" w:author="Filipe Santana" w:date="2016-01-04T20:29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Gangemi</w:t>
      </w:r>
      <w:proofErr w:type="spellEnd"/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2597" w:author="Filipe Santana" w:date="2016-01-04T20:29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21"/>
          <w:w w:val="89"/>
          <w:sz w:val="14"/>
          <w:szCs w:val="14"/>
          <w:lang w:val="pt-BR"/>
          <w:rPrChange w:id="12598" w:author="Filipe Santana" w:date="2016-01-04T20:29:00Z">
            <w:rPr>
              <w:rFonts w:ascii="Arial" w:eastAsia="Arial" w:hAnsi="Arial" w:cs="Arial"/>
              <w:spacing w:val="21"/>
              <w:w w:val="89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599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0624E2">
        <w:rPr>
          <w:rFonts w:ascii="Arial" w:eastAsia="Arial" w:hAnsi="Arial" w:cs="Arial"/>
          <w:spacing w:val="15"/>
          <w:sz w:val="14"/>
          <w:szCs w:val="14"/>
          <w:lang w:val="pt-BR"/>
          <w:rPrChange w:id="12600" w:author="Filipe Santana" w:date="2016-01-04T20:29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91"/>
          <w:sz w:val="14"/>
          <w:szCs w:val="14"/>
          <w:lang w:val="pt-BR"/>
          <w:rPrChange w:id="12601" w:author="Filipe Santana" w:date="2016-01-04T20:29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Guarino</w:t>
      </w:r>
      <w:proofErr w:type="spellEnd"/>
      <w:r w:rsidRPr="000624E2">
        <w:rPr>
          <w:rFonts w:ascii="Arial" w:eastAsia="Arial" w:hAnsi="Arial" w:cs="Arial"/>
          <w:w w:val="91"/>
          <w:sz w:val="14"/>
          <w:szCs w:val="14"/>
          <w:lang w:val="pt-BR"/>
          <w:rPrChange w:id="12602" w:author="Filipe Santana" w:date="2016-01-04T20:29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20"/>
          <w:w w:val="91"/>
          <w:sz w:val="14"/>
          <w:szCs w:val="14"/>
          <w:lang w:val="pt-BR"/>
          <w:rPrChange w:id="12603" w:author="Filipe Santana" w:date="2016-01-04T20:29:00Z">
            <w:rPr>
              <w:rFonts w:ascii="Arial" w:eastAsia="Arial" w:hAnsi="Arial" w:cs="Arial"/>
              <w:spacing w:val="20"/>
              <w:w w:val="91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604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N.,</w:t>
      </w:r>
      <w:r w:rsidRPr="000624E2">
        <w:rPr>
          <w:rFonts w:ascii="Arial" w:eastAsia="Arial" w:hAnsi="Arial" w:cs="Arial"/>
          <w:spacing w:val="8"/>
          <w:sz w:val="14"/>
          <w:szCs w:val="14"/>
          <w:lang w:val="pt-BR"/>
          <w:rPrChange w:id="12605" w:author="Filipe Santana" w:date="2016-01-04T20:29:00Z">
            <w:rPr>
              <w:rFonts w:ascii="Arial" w:eastAsia="Arial" w:hAnsi="Arial" w:cs="Arial"/>
              <w:spacing w:val="8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92"/>
          <w:sz w:val="14"/>
          <w:szCs w:val="14"/>
          <w:lang w:val="pt-BR"/>
          <w:rPrChange w:id="12606" w:author="Filipe Santana" w:date="2016-01-04T20:29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Masolo</w:t>
      </w:r>
      <w:proofErr w:type="spellEnd"/>
      <w:r w:rsidRPr="000624E2">
        <w:rPr>
          <w:rFonts w:ascii="Arial" w:eastAsia="Arial" w:hAnsi="Arial" w:cs="Arial"/>
          <w:w w:val="92"/>
          <w:sz w:val="14"/>
          <w:szCs w:val="14"/>
          <w:lang w:val="pt-BR"/>
          <w:rPrChange w:id="12607" w:author="Filipe Santana" w:date="2016-01-04T20:29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20"/>
          <w:w w:val="92"/>
          <w:sz w:val="14"/>
          <w:szCs w:val="14"/>
          <w:lang w:val="pt-BR"/>
          <w:rPrChange w:id="12608" w:author="Filipe Santana" w:date="2016-01-04T20:29:00Z">
            <w:rPr>
              <w:rFonts w:ascii="Arial" w:eastAsia="Arial" w:hAnsi="Arial" w:cs="Arial"/>
              <w:spacing w:val="20"/>
              <w:w w:val="92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609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C.,</w:t>
      </w:r>
      <w:r w:rsidRPr="000624E2">
        <w:rPr>
          <w:rFonts w:ascii="Arial" w:eastAsia="Arial" w:hAnsi="Arial" w:cs="Arial"/>
          <w:spacing w:val="-1"/>
          <w:sz w:val="14"/>
          <w:szCs w:val="14"/>
          <w:lang w:val="pt-BR"/>
          <w:rPrChange w:id="12610" w:author="Filipe Santana" w:date="2016-01-04T20:29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93"/>
          <w:sz w:val="14"/>
          <w:szCs w:val="14"/>
          <w:lang w:val="pt-BR"/>
          <w:rPrChange w:id="12611" w:author="Filipe Santana" w:date="2016-01-04T20:29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Oltramari</w:t>
      </w:r>
      <w:proofErr w:type="spellEnd"/>
      <w:r w:rsidRPr="000624E2">
        <w:rPr>
          <w:rFonts w:ascii="Arial" w:eastAsia="Arial" w:hAnsi="Arial" w:cs="Arial"/>
          <w:w w:val="93"/>
          <w:sz w:val="14"/>
          <w:szCs w:val="14"/>
          <w:lang w:val="pt-BR"/>
          <w:rPrChange w:id="12612" w:author="Filipe Santana" w:date="2016-01-04T20:29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20"/>
          <w:w w:val="93"/>
          <w:sz w:val="14"/>
          <w:szCs w:val="14"/>
          <w:lang w:val="pt-BR"/>
          <w:rPrChange w:id="12613" w:author="Filipe Santana" w:date="2016-01-04T20:29:00Z">
            <w:rPr>
              <w:rFonts w:ascii="Arial" w:eastAsia="Arial" w:hAnsi="Arial" w:cs="Arial"/>
              <w:spacing w:val="20"/>
              <w:w w:val="93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614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0624E2">
        <w:rPr>
          <w:rFonts w:ascii="Arial" w:eastAsia="Arial" w:hAnsi="Arial" w:cs="Arial"/>
          <w:spacing w:val="15"/>
          <w:sz w:val="14"/>
          <w:szCs w:val="14"/>
          <w:lang w:val="pt-BR"/>
          <w:rPrChange w:id="12615" w:author="Filipe Santana" w:date="2016-01-04T20:29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6"/>
          <w:sz w:val="14"/>
          <w:szCs w:val="14"/>
          <w:lang w:val="pt-BR"/>
          <w:rPrChange w:id="12616" w:author="Filipe Santana" w:date="2016-01-04T20:29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proofErr w:type="spellEnd"/>
      <w:r w:rsidRPr="000624E2">
        <w:rPr>
          <w:rFonts w:ascii="Arial" w:eastAsia="Arial" w:hAnsi="Arial" w:cs="Arial"/>
          <w:spacing w:val="15"/>
          <w:w w:val="86"/>
          <w:sz w:val="14"/>
          <w:szCs w:val="14"/>
          <w:lang w:val="pt-BR"/>
          <w:rPrChange w:id="12617" w:author="Filipe Santana" w:date="2016-01-04T20:29:00Z">
            <w:rPr>
              <w:rFonts w:ascii="Arial" w:eastAsia="Arial" w:hAnsi="Arial" w:cs="Arial"/>
              <w:spacing w:val="15"/>
              <w:w w:val="86"/>
              <w:sz w:val="14"/>
              <w:szCs w:val="14"/>
            </w:rPr>
          </w:rPrChange>
        </w:rPr>
        <w:t xml:space="preserve"> </w:t>
      </w:r>
      <w:proofErr w:type="gramStart"/>
      <w:r w:rsidRPr="000624E2">
        <w:rPr>
          <w:rFonts w:ascii="Arial" w:eastAsia="Arial" w:hAnsi="Arial" w:cs="Arial"/>
          <w:w w:val="86"/>
          <w:sz w:val="14"/>
          <w:szCs w:val="14"/>
          <w:lang w:val="pt-BR"/>
          <w:rPrChange w:id="12618" w:author="Filipe Santana" w:date="2016-01-04T20:29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Schneide</w:t>
      </w:r>
      <w:r w:rsidRPr="000624E2">
        <w:rPr>
          <w:rFonts w:ascii="Arial" w:eastAsia="Arial" w:hAnsi="Arial" w:cs="Arial"/>
          <w:spacing w:val="-5"/>
          <w:w w:val="86"/>
          <w:sz w:val="14"/>
          <w:szCs w:val="14"/>
          <w:lang w:val="pt-BR"/>
          <w:rPrChange w:id="12619" w:author="Filipe Santana" w:date="2016-01-04T20:29:00Z">
            <w:rPr>
              <w:rFonts w:ascii="Arial" w:eastAsia="Arial" w:hAnsi="Arial" w:cs="Arial"/>
              <w:spacing w:val="-5"/>
              <w:w w:val="86"/>
              <w:sz w:val="14"/>
              <w:szCs w:val="14"/>
            </w:rPr>
          </w:rPrChange>
        </w:rPr>
        <w:t>r</w:t>
      </w:r>
      <w:r w:rsidRPr="000624E2">
        <w:rPr>
          <w:rFonts w:ascii="Arial" w:eastAsia="Arial" w:hAnsi="Arial" w:cs="Arial"/>
          <w:w w:val="86"/>
          <w:sz w:val="14"/>
          <w:szCs w:val="14"/>
          <w:lang w:val="pt-BR"/>
          <w:rPrChange w:id="12620" w:author="Filipe Santana" w:date="2016-01-04T20:29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, </w:t>
      </w:r>
      <w:r w:rsidRPr="000624E2">
        <w:rPr>
          <w:rFonts w:ascii="Arial" w:eastAsia="Arial" w:hAnsi="Arial" w:cs="Arial"/>
          <w:spacing w:val="2"/>
          <w:w w:val="86"/>
          <w:sz w:val="14"/>
          <w:szCs w:val="14"/>
          <w:lang w:val="pt-BR"/>
          <w:rPrChange w:id="12621" w:author="Filipe Santana" w:date="2016-01-04T20:29:00Z">
            <w:rPr>
              <w:rFonts w:ascii="Arial" w:eastAsia="Arial" w:hAnsi="Arial" w:cs="Arial"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622" w:author="Filipe Santana" w:date="2016-01-04T20:29:00Z">
            <w:rPr>
              <w:rFonts w:ascii="Arial" w:eastAsia="Arial" w:hAnsi="Arial" w:cs="Arial"/>
              <w:sz w:val="14"/>
              <w:szCs w:val="14"/>
            </w:rPr>
          </w:rPrChange>
        </w:rPr>
        <w:t>L.</w:t>
      </w:r>
      <w:proofErr w:type="gramEnd"/>
      <w:r w:rsidRPr="000624E2">
        <w:rPr>
          <w:rFonts w:ascii="Arial" w:eastAsia="Arial" w:hAnsi="Arial" w:cs="Arial"/>
          <w:spacing w:val="12"/>
          <w:sz w:val="14"/>
          <w:szCs w:val="14"/>
          <w:lang w:val="pt-BR"/>
          <w:rPrChange w:id="12623" w:author="Filipe Santana" w:date="2016-01-04T20:29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91"/>
          <w:sz w:val="14"/>
          <w:szCs w:val="14"/>
          <w:lang w:val="pt-BR"/>
          <w:rPrChange w:id="12624" w:author="Filipe Santana" w:date="2016-01-04T20:29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(2002).</w:t>
      </w:r>
    </w:p>
    <w:p w14:paraId="03E19265" w14:textId="77777777" w:rsidR="00E6733B" w:rsidRPr="00E52A5C" w:rsidRDefault="002C1A14">
      <w:pPr>
        <w:spacing w:after="0" w:line="240" w:lineRule="auto"/>
        <w:ind w:left="2232" w:right="-20"/>
        <w:rPr>
          <w:rFonts w:ascii="Arial" w:eastAsia="Arial" w:hAnsi="Arial" w:cs="Arial"/>
          <w:sz w:val="14"/>
          <w:szCs w:val="14"/>
          <w:lang w:val="en-GB"/>
          <w:rPrChange w:id="1262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626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Sweetening</w:t>
      </w:r>
      <w:r w:rsidRPr="00E52A5C">
        <w:rPr>
          <w:rFonts w:ascii="Arial" w:eastAsia="Arial" w:hAnsi="Arial" w:cs="Arial"/>
          <w:spacing w:val="-7"/>
          <w:w w:val="89"/>
          <w:sz w:val="14"/>
          <w:szCs w:val="14"/>
          <w:lang w:val="en-GB"/>
          <w:rPrChange w:id="12627" w:author="Filipe Santana" w:date="2016-01-03T15:57:00Z">
            <w:rPr>
              <w:rFonts w:ascii="Arial" w:eastAsia="Arial" w:hAnsi="Arial" w:cs="Arial"/>
              <w:spacing w:val="-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62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Ontologies</w:t>
      </w:r>
      <w:r w:rsidRPr="00E52A5C">
        <w:rPr>
          <w:rFonts w:ascii="Arial" w:eastAsia="Arial" w:hAnsi="Arial" w:cs="Arial"/>
          <w:spacing w:val="14"/>
          <w:w w:val="89"/>
          <w:sz w:val="14"/>
          <w:szCs w:val="14"/>
          <w:lang w:val="en-GB"/>
          <w:rPrChange w:id="12629" w:author="Filipe Santana" w:date="2016-01-03T15:57:00Z">
            <w:rPr>
              <w:rFonts w:ascii="Arial" w:eastAsia="Arial" w:hAnsi="Arial" w:cs="Arial"/>
              <w:spacing w:val="1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3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with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631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632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DOLCE.</w:t>
      </w:r>
      <w:r w:rsidRPr="00E52A5C">
        <w:rPr>
          <w:rFonts w:ascii="Arial" w:eastAsia="Arial" w:hAnsi="Arial" w:cs="Arial"/>
          <w:spacing w:val="32"/>
          <w:w w:val="91"/>
          <w:sz w:val="14"/>
          <w:szCs w:val="14"/>
          <w:lang w:val="en-GB"/>
          <w:rPrChange w:id="12633" w:author="Filipe Santana" w:date="2016-01-03T15:57:00Z">
            <w:rPr>
              <w:rFonts w:ascii="Arial" w:eastAsia="Arial" w:hAnsi="Arial" w:cs="Arial"/>
              <w:spacing w:val="32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4"/>
          <w:szCs w:val="14"/>
          <w:lang w:val="en-GB"/>
          <w:rPrChange w:id="12634" w:author="Filipe Santana" w:date="2016-01-03T15:57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LNC</w:t>
      </w:r>
      <w:r w:rsidRPr="00E52A5C">
        <w:rPr>
          <w:rFonts w:ascii="Arial" w:eastAsia="Arial" w:hAnsi="Arial" w:cs="Arial"/>
          <w:i/>
          <w:spacing w:val="5"/>
          <w:w w:val="91"/>
          <w:sz w:val="14"/>
          <w:szCs w:val="14"/>
          <w:lang w:val="en-GB"/>
          <w:rPrChange w:id="12635" w:author="Filipe Santana" w:date="2016-01-03T15:57:00Z">
            <w:rPr>
              <w:rFonts w:ascii="Arial" w:eastAsia="Arial" w:hAnsi="Arial" w:cs="Arial"/>
              <w:i/>
              <w:spacing w:val="5"/>
              <w:w w:val="91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636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8"/>
          <w:w w:val="91"/>
          <w:sz w:val="14"/>
          <w:szCs w:val="14"/>
          <w:lang w:val="en-GB"/>
          <w:rPrChange w:id="12637" w:author="Filipe Santana" w:date="2016-01-03T15:57:00Z">
            <w:rPr>
              <w:rFonts w:ascii="Arial" w:eastAsia="Arial" w:hAnsi="Arial" w:cs="Arial"/>
              <w:spacing w:val="-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4"/>
          <w:szCs w:val="14"/>
          <w:lang w:val="en-GB"/>
          <w:rPrChange w:id="12638" w:author="Filipe Santana" w:date="2016-01-03T15:57:00Z">
            <w:rPr>
              <w:rFonts w:ascii="Arial" w:eastAsia="Arial" w:hAnsi="Arial" w:cs="Arial"/>
              <w:b/>
              <w:bCs/>
              <w:w w:val="91"/>
              <w:sz w:val="14"/>
              <w:szCs w:val="14"/>
            </w:rPr>
          </w:rPrChange>
        </w:rPr>
        <w:t>2473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63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7"/>
          <w:w w:val="91"/>
          <w:sz w:val="14"/>
          <w:szCs w:val="14"/>
          <w:lang w:val="en-GB"/>
          <w:rPrChange w:id="12640" w:author="Filipe Santana" w:date="2016-01-03T15:57:00Z">
            <w:rPr>
              <w:rFonts w:ascii="Arial" w:eastAsia="Arial" w:hAnsi="Arial" w:cs="Arial"/>
              <w:spacing w:val="-7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4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223–233.</w:t>
      </w:r>
    </w:p>
    <w:p w14:paraId="7FB9E170" w14:textId="77777777" w:rsidR="00E6733B" w:rsidRPr="00E52A5C" w:rsidRDefault="002C1A14">
      <w:pPr>
        <w:spacing w:before="18" w:after="0" w:line="240" w:lineRule="auto"/>
        <w:ind w:right="-20"/>
        <w:jc w:val="right"/>
        <w:rPr>
          <w:rFonts w:ascii="Arial" w:eastAsia="Arial" w:hAnsi="Arial" w:cs="Arial"/>
          <w:sz w:val="14"/>
          <w:szCs w:val="14"/>
          <w:lang w:val="en-GB"/>
          <w:rPrChange w:id="1264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264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Glimm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264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645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2647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64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Horrocks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649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5"/>
          <w:w w:val="92"/>
          <w:sz w:val="14"/>
          <w:szCs w:val="14"/>
          <w:lang w:val="en-GB"/>
          <w:rPrChange w:id="12650" w:author="Filipe Santana" w:date="2016-01-03T15:57:00Z">
            <w:rPr>
              <w:rFonts w:ascii="Arial" w:eastAsia="Arial" w:hAnsi="Arial" w:cs="Arial"/>
              <w:spacing w:val="5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5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I.,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2652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265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Motik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265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  <w:rPrChange w:id="12655" w:author="Filipe Santana" w:date="2016-01-03T15:57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5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2657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65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Stoilos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659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5"/>
          <w:w w:val="92"/>
          <w:sz w:val="14"/>
          <w:szCs w:val="14"/>
          <w:lang w:val="en-GB"/>
          <w:rPrChange w:id="12660" w:author="Filipe Santana" w:date="2016-01-03T15:57:00Z">
            <w:rPr>
              <w:rFonts w:ascii="Arial" w:eastAsia="Arial" w:hAnsi="Arial" w:cs="Arial"/>
              <w:spacing w:val="5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G.,</w:t>
      </w:r>
      <w:r w:rsidRPr="00E52A5C">
        <w:rPr>
          <w:rFonts w:ascii="Arial" w:eastAsia="Arial" w:hAnsi="Arial" w:cs="Arial"/>
          <w:spacing w:val="-15"/>
          <w:sz w:val="14"/>
          <w:szCs w:val="14"/>
          <w:lang w:val="en-GB"/>
          <w:rPrChange w:id="12662" w:author="Filipe Santana" w:date="2016-01-03T15:57:00Z">
            <w:rPr>
              <w:rFonts w:ascii="Arial" w:eastAsia="Arial" w:hAnsi="Arial" w:cs="Arial"/>
              <w:spacing w:val="-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66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3"/>
          <w:w w:val="87"/>
          <w:sz w:val="14"/>
          <w:szCs w:val="14"/>
          <w:lang w:val="en-GB"/>
          <w:rPrChange w:id="12664" w:author="Filipe Santana" w:date="2016-01-03T15:57:00Z">
            <w:rPr>
              <w:rFonts w:ascii="Arial" w:eastAsia="Arial" w:hAnsi="Arial" w:cs="Arial"/>
              <w:spacing w:val="3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7"/>
          <w:sz w:val="14"/>
          <w:szCs w:val="14"/>
          <w:lang w:val="en-GB"/>
          <w:rPrChange w:id="12665" w:author="Filipe Santana" w:date="2016-01-03T15:57:00Z">
            <w:rPr>
              <w:rFonts w:ascii="Arial" w:eastAsia="Arial" w:hAnsi="Arial" w:cs="Arial"/>
              <w:spacing w:val="-10"/>
              <w:w w:val="87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66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ang,</w:t>
      </w:r>
      <w:r w:rsidRPr="00E52A5C">
        <w:rPr>
          <w:rFonts w:ascii="Arial" w:eastAsia="Arial" w:hAnsi="Arial" w:cs="Arial"/>
          <w:spacing w:val="19"/>
          <w:w w:val="87"/>
          <w:sz w:val="14"/>
          <w:szCs w:val="14"/>
          <w:lang w:val="en-GB"/>
          <w:rPrChange w:id="12667" w:author="Filipe Santana" w:date="2016-01-03T15:57:00Z">
            <w:rPr>
              <w:rFonts w:ascii="Arial" w:eastAsia="Arial" w:hAnsi="Arial" w:cs="Arial"/>
              <w:spacing w:val="1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6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Z.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669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67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21"/>
          <w:w w:val="91"/>
          <w:sz w:val="14"/>
          <w:szCs w:val="14"/>
          <w:lang w:val="en-GB"/>
          <w:rPrChange w:id="12671" w:author="Filipe Santana" w:date="2016-01-03T15:57:00Z">
            <w:rPr>
              <w:rFonts w:ascii="Arial" w:eastAsia="Arial" w:hAnsi="Arial" w:cs="Arial"/>
              <w:spacing w:val="2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2672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>Hermi</w:t>
      </w:r>
      <w:r w:rsidRPr="00E52A5C">
        <w:rPr>
          <w:rFonts w:ascii="Arial" w:eastAsia="Arial" w:hAnsi="Arial" w:cs="Arial"/>
          <w:spacing w:val="-7"/>
          <w:w w:val="99"/>
          <w:sz w:val="14"/>
          <w:szCs w:val="14"/>
          <w:lang w:val="en-GB"/>
          <w:rPrChange w:id="12673" w:author="Filipe Santana" w:date="2016-01-03T15:57:00Z">
            <w:rPr>
              <w:rFonts w:ascii="Arial" w:eastAsia="Arial" w:hAnsi="Arial" w:cs="Arial"/>
              <w:spacing w:val="-7"/>
              <w:w w:val="99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2674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>:</w:t>
      </w:r>
      <w:r w:rsidRPr="00E52A5C">
        <w:rPr>
          <w:rFonts w:ascii="Arial" w:eastAsia="Arial" w:hAnsi="Arial" w:cs="Arial"/>
          <w:spacing w:val="-13"/>
          <w:w w:val="99"/>
          <w:sz w:val="14"/>
          <w:szCs w:val="14"/>
          <w:lang w:val="en-GB"/>
          <w:rPrChange w:id="12675" w:author="Filipe Santana" w:date="2016-01-03T15:57:00Z">
            <w:rPr>
              <w:rFonts w:ascii="Arial" w:eastAsia="Arial" w:hAnsi="Arial" w:cs="Arial"/>
              <w:spacing w:val="-13"/>
              <w:w w:val="9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2676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>An</w:t>
      </w:r>
    </w:p>
    <w:p w14:paraId="190A8119" w14:textId="77777777" w:rsidR="00E6733B" w:rsidRPr="00E52A5C" w:rsidRDefault="002C1A14">
      <w:pPr>
        <w:spacing w:before="18" w:after="0" w:line="240" w:lineRule="auto"/>
        <w:ind w:left="2232" w:right="-20"/>
        <w:rPr>
          <w:rFonts w:ascii="Arial" w:eastAsia="Arial" w:hAnsi="Arial" w:cs="Arial"/>
          <w:sz w:val="14"/>
          <w:szCs w:val="14"/>
          <w:lang w:val="en-GB"/>
          <w:rPrChange w:id="1267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678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7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WL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680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8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682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68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Reasoner. </w:t>
      </w:r>
      <w:r w:rsidRPr="00E52A5C">
        <w:rPr>
          <w:rFonts w:ascii="Arial" w:eastAsia="Arial" w:hAnsi="Arial" w:cs="Arial"/>
          <w:i/>
          <w:spacing w:val="-3"/>
          <w:w w:val="87"/>
          <w:sz w:val="14"/>
          <w:szCs w:val="14"/>
          <w:lang w:val="en-GB"/>
          <w:rPrChange w:id="12684" w:author="Filipe Santana" w:date="2016-01-03T15:57:00Z">
            <w:rPr>
              <w:rFonts w:ascii="Arial" w:eastAsia="Arial" w:hAnsi="Arial" w:cs="Arial"/>
              <w:i/>
              <w:spacing w:val="-3"/>
              <w:w w:val="87"/>
              <w:sz w:val="14"/>
              <w:szCs w:val="14"/>
            </w:rPr>
          </w:rPrChange>
        </w:rPr>
        <w:t>J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685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2"/>
          <w:w w:val="87"/>
          <w:sz w:val="14"/>
          <w:szCs w:val="14"/>
          <w:lang w:val="en-GB"/>
          <w:rPrChange w:id="12686" w:author="Filipe Santana" w:date="2016-01-03T15:57:00Z">
            <w:rPr>
              <w:rFonts w:ascii="Arial" w:eastAsia="Arial" w:hAnsi="Arial" w:cs="Arial"/>
              <w:i/>
              <w:spacing w:val="2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pacing w:val="-3"/>
          <w:w w:val="87"/>
          <w:sz w:val="14"/>
          <w:szCs w:val="14"/>
          <w:lang w:val="en-GB"/>
          <w:rPrChange w:id="12687" w:author="Filipe Santana" w:date="2016-01-03T15:57:00Z">
            <w:rPr>
              <w:rFonts w:ascii="Arial" w:eastAsia="Arial" w:hAnsi="Arial" w:cs="Arial"/>
              <w:i/>
              <w:spacing w:val="-3"/>
              <w:w w:val="87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688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utom</w:t>
      </w:r>
      <w:proofErr w:type="spellEnd"/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689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11"/>
          <w:w w:val="87"/>
          <w:sz w:val="14"/>
          <w:szCs w:val="14"/>
          <w:lang w:val="en-GB"/>
          <w:rPrChange w:id="12690" w:author="Filipe Santana" w:date="2016-01-03T15:57:00Z">
            <w:rPr>
              <w:rFonts w:ascii="Arial" w:eastAsia="Arial" w:hAnsi="Arial" w:cs="Arial"/>
              <w:i/>
              <w:spacing w:val="1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2691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Reason.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69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7"/>
          <w:sz w:val="14"/>
          <w:szCs w:val="14"/>
          <w:lang w:val="en-GB"/>
          <w:rPrChange w:id="12693" w:author="Filipe Santana" w:date="2016-01-03T15:57:00Z">
            <w:rPr>
              <w:rFonts w:ascii="Arial" w:eastAsia="Arial" w:hAnsi="Arial" w:cs="Arial"/>
              <w:spacing w:val="-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7"/>
          <w:sz w:val="14"/>
          <w:szCs w:val="14"/>
          <w:lang w:val="en-GB"/>
          <w:rPrChange w:id="12694" w:author="Filipe Santana" w:date="2016-01-03T15:57:00Z">
            <w:rPr>
              <w:rFonts w:ascii="Arial" w:eastAsia="Arial" w:hAnsi="Arial" w:cs="Arial"/>
              <w:b/>
              <w:bCs/>
              <w:w w:val="87"/>
              <w:sz w:val="14"/>
              <w:szCs w:val="14"/>
            </w:rPr>
          </w:rPrChange>
        </w:rPr>
        <w:t>53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695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(3),</w:t>
      </w:r>
      <w:r w:rsidRPr="00E52A5C">
        <w:rPr>
          <w:rFonts w:ascii="Arial" w:eastAsia="Arial" w:hAnsi="Arial" w:cs="Arial"/>
          <w:spacing w:val="19"/>
          <w:w w:val="87"/>
          <w:sz w:val="14"/>
          <w:szCs w:val="14"/>
          <w:lang w:val="en-GB"/>
          <w:rPrChange w:id="12696" w:author="Filipe Santana" w:date="2016-01-03T15:57:00Z">
            <w:rPr>
              <w:rFonts w:ascii="Arial" w:eastAsia="Arial" w:hAnsi="Arial" w:cs="Arial"/>
              <w:spacing w:val="1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69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245–269.</w:t>
      </w:r>
    </w:p>
    <w:p w14:paraId="430755DA" w14:textId="77777777" w:rsidR="00E6733B" w:rsidRPr="000624E2" w:rsidRDefault="002C1A14">
      <w:pPr>
        <w:tabs>
          <w:tab w:val="left" w:pos="4760"/>
        </w:tabs>
        <w:spacing w:before="18" w:after="0" w:line="267" w:lineRule="auto"/>
        <w:ind w:left="2083" w:right="-20"/>
        <w:jc w:val="right"/>
        <w:rPr>
          <w:rFonts w:ascii="Arial" w:eastAsia="Arial" w:hAnsi="Arial" w:cs="Arial"/>
          <w:sz w:val="14"/>
          <w:szCs w:val="14"/>
          <w:lang w:val="pt-BR"/>
          <w:rPrChange w:id="12698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proofErr w:type="gramStart"/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69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Gruninge</w:t>
      </w:r>
      <w:r w:rsidRPr="00E52A5C">
        <w:rPr>
          <w:rFonts w:ascii="Arial" w:eastAsia="Arial" w:hAnsi="Arial" w:cs="Arial"/>
          <w:spacing w:val="-5"/>
          <w:w w:val="91"/>
          <w:sz w:val="14"/>
          <w:szCs w:val="14"/>
          <w:lang w:val="en-GB"/>
          <w:rPrChange w:id="12700" w:author="Filipe Santana" w:date="2016-01-03T15:57:00Z">
            <w:rPr>
              <w:rFonts w:ascii="Arial" w:eastAsia="Arial" w:hAnsi="Arial" w:cs="Arial"/>
              <w:spacing w:val="-5"/>
              <w:w w:val="91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701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8"/>
          <w:w w:val="91"/>
          <w:sz w:val="14"/>
          <w:szCs w:val="14"/>
          <w:lang w:val="en-GB"/>
          <w:rPrChange w:id="12702" w:author="Filipe Santana" w:date="2016-01-03T15:57:00Z">
            <w:rPr>
              <w:rFonts w:ascii="Arial" w:eastAsia="Arial" w:hAnsi="Arial" w:cs="Arial"/>
              <w:spacing w:val="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proofErr w:type="gramEnd"/>
      <w:r w:rsidRPr="00E52A5C">
        <w:rPr>
          <w:rFonts w:ascii="Arial" w:eastAsia="Arial" w:hAnsi="Arial" w:cs="Arial"/>
          <w:spacing w:val="25"/>
          <w:sz w:val="14"/>
          <w:szCs w:val="14"/>
          <w:lang w:val="en-GB"/>
          <w:rPrChange w:id="12704" w:author="Filipe Santana" w:date="2016-01-03T15:57:00Z">
            <w:rPr>
              <w:rFonts w:ascii="Arial" w:eastAsia="Arial" w:hAnsi="Arial" w:cs="Arial"/>
              <w:spacing w:val="2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0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706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2707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0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ox,</w:t>
      </w:r>
      <w:r w:rsidRPr="00E52A5C">
        <w:rPr>
          <w:rFonts w:ascii="Arial" w:eastAsia="Arial" w:hAnsi="Arial" w:cs="Arial"/>
          <w:spacing w:val="13"/>
          <w:sz w:val="14"/>
          <w:szCs w:val="14"/>
          <w:lang w:val="en-GB"/>
          <w:rPrChange w:id="12709" w:author="Filipe Santana" w:date="2016-01-03T15:57:00Z">
            <w:rPr>
              <w:rFonts w:ascii="Arial" w:eastAsia="Arial" w:hAnsi="Arial" w:cs="Arial"/>
              <w:spacing w:val="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E52A5C">
        <w:rPr>
          <w:rFonts w:ascii="Arial" w:eastAsia="Arial" w:hAnsi="Arial" w:cs="Arial"/>
          <w:spacing w:val="25"/>
          <w:sz w:val="14"/>
          <w:szCs w:val="14"/>
          <w:lang w:val="en-GB"/>
          <w:rPrChange w:id="12711" w:author="Filipe Santana" w:date="2016-01-03T15:57:00Z">
            <w:rPr>
              <w:rFonts w:ascii="Arial" w:eastAsia="Arial" w:hAnsi="Arial" w:cs="Arial"/>
              <w:spacing w:val="2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2713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1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(1994).</w:t>
      </w:r>
      <w:r w:rsidRPr="00E52A5C">
        <w:rPr>
          <w:rFonts w:ascii="Arial" w:eastAsia="Arial" w:hAnsi="Arial" w:cs="Arial"/>
          <w:spacing w:val="35"/>
          <w:sz w:val="14"/>
          <w:szCs w:val="14"/>
          <w:lang w:val="en-GB"/>
          <w:rPrChange w:id="12715" w:author="Filipe Santana" w:date="2016-01-03T15:57:00Z">
            <w:rPr>
              <w:rFonts w:ascii="Arial" w:eastAsia="Arial" w:hAnsi="Arial" w:cs="Arial"/>
              <w:spacing w:val="3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1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717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1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Role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2719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2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21"/>
          <w:sz w:val="14"/>
          <w:szCs w:val="14"/>
          <w:lang w:val="en-GB"/>
          <w:rPrChange w:id="12721" w:author="Filipe Santana" w:date="2016-01-03T15:57:00Z">
            <w:rPr>
              <w:rFonts w:ascii="Arial" w:eastAsia="Arial" w:hAnsi="Arial" w:cs="Arial"/>
              <w:spacing w:val="2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722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Competen</w:t>
      </w:r>
      <w:r w:rsidRPr="00E52A5C">
        <w:rPr>
          <w:rFonts w:ascii="Arial" w:eastAsia="Arial" w:hAnsi="Arial" w:cs="Arial"/>
          <w:spacing w:val="-2"/>
          <w:w w:val="88"/>
          <w:sz w:val="14"/>
          <w:szCs w:val="14"/>
          <w:lang w:val="en-GB"/>
          <w:rPrChange w:id="12723" w:author="Filipe Santana" w:date="2016-01-03T15:57:00Z">
            <w:rPr>
              <w:rFonts w:ascii="Arial" w:eastAsia="Arial" w:hAnsi="Arial" w:cs="Arial"/>
              <w:spacing w:val="-2"/>
              <w:w w:val="88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72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spacing w:val="34"/>
          <w:w w:val="88"/>
          <w:sz w:val="14"/>
          <w:szCs w:val="14"/>
          <w:lang w:val="en-GB"/>
          <w:rPrChange w:id="12725" w:author="Filipe Santana" w:date="2016-01-03T15:57:00Z">
            <w:rPr>
              <w:rFonts w:ascii="Arial" w:eastAsia="Arial" w:hAnsi="Arial" w:cs="Arial"/>
              <w:spacing w:val="3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72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Questions</w:t>
      </w:r>
      <w:r w:rsidRPr="00E52A5C">
        <w:rPr>
          <w:rFonts w:ascii="Arial" w:eastAsia="Arial" w:hAnsi="Arial" w:cs="Arial"/>
          <w:spacing w:val="27"/>
          <w:w w:val="88"/>
          <w:sz w:val="14"/>
          <w:szCs w:val="14"/>
          <w:lang w:val="en-GB"/>
          <w:rPrChange w:id="12727" w:author="Filipe Santana" w:date="2016-01-03T15:57:00Z">
            <w:rPr>
              <w:rFonts w:ascii="Arial" w:eastAsia="Arial" w:hAnsi="Arial" w:cs="Arial"/>
              <w:spacing w:val="27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2728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 xml:space="preserve">in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72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Enterprise</w:t>
      </w:r>
      <w:r w:rsidRPr="00E52A5C">
        <w:rPr>
          <w:rFonts w:ascii="Arial" w:eastAsia="Arial" w:hAnsi="Arial" w:cs="Arial"/>
          <w:spacing w:val="-6"/>
          <w:w w:val="90"/>
          <w:sz w:val="14"/>
          <w:szCs w:val="14"/>
          <w:lang w:val="en-GB"/>
          <w:rPrChange w:id="12730" w:author="Filipe Santana" w:date="2016-01-03T15:57:00Z">
            <w:rPr>
              <w:rFonts w:ascii="Arial" w:eastAsia="Arial" w:hAnsi="Arial" w:cs="Arial"/>
              <w:spacing w:val="-6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73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Engineering.</w:t>
      </w:r>
      <w:r w:rsidRPr="00E52A5C">
        <w:rPr>
          <w:rFonts w:ascii="Arial" w:eastAsia="Arial" w:hAnsi="Arial" w:cs="Arial"/>
          <w:spacing w:val="20"/>
          <w:w w:val="90"/>
          <w:sz w:val="14"/>
          <w:szCs w:val="14"/>
          <w:lang w:val="en-GB"/>
          <w:rPrChange w:id="12732" w:author="Filipe Santana" w:date="2016-01-03T15:57:00Z">
            <w:rPr>
              <w:rFonts w:ascii="Arial" w:eastAsia="Arial" w:hAnsi="Arial" w:cs="Arial"/>
              <w:spacing w:val="20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3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734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735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IFIP</w:t>
      </w:r>
      <w:r w:rsidRPr="00E52A5C">
        <w:rPr>
          <w:rFonts w:ascii="Arial" w:eastAsia="Arial" w:hAnsi="Arial" w:cs="Arial"/>
          <w:i/>
          <w:spacing w:val="1"/>
          <w:sz w:val="14"/>
          <w:szCs w:val="14"/>
          <w:lang w:val="en-GB"/>
          <w:rPrChange w:id="12736" w:author="Filipe Santana" w:date="2016-01-03T15:57:00Z">
            <w:rPr>
              <w:rFonts w:ascii="Arial" w:eastAsia="Arial" w:hAnsi="Arial" w:cs="Arial"/>
              <w:i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737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WG5.7</w:t>
      </w:r>
      <w:r w:rsidRPr="00E52A5C">
        <w:rPr>
          <w:rFonts w:ascii="Arial" w:eastAsia="Arial" w:hAnsi="Arial" w:cs="Arial"/>
          <w:i/>
          <w:spacing w:val="15"/>
          <w:w w:val="86"/>
          <w:sz w:val="14"/>
          <w:szCs w:val="14"/>
          <w:lang w:val="en-GB"/>
          <w:rPrChange w:id="12738" w:author="Filipe Santana" w:date="2016-01-03T15:57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11"/>
          <w:w w:val="86"/>
          <w:sz w:val="14"/>
          <w:szCs w:val="14"/>
          <w:lang w:val="en-GB"/>
          <w:rPrChange w:id="12739" w:author="Filipe Santana" w:date="2016-01-03T15:57:00Z">
            <w:rPr>
              <w:rFonts w:ascii="Arial" w:eastAsia="Arial" w:hAnsi="Arial" w:cs="Arial"/>
              <w:i/>
              <w:spacing w:val="-11"/>
              <w:w w:val="86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740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ork.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74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1"/>
          <w:w w:val="86"/>
          <w:sz w:val="14"/>
          <w:szCs w:val="14"/>
          <w:lang w:val="en-GB"/>
          <w:rPrChange w:id="12742" w:author="Filipe Santana" w:date="2016-01-03T15:57:00Z">
            <w:rPr>
              <w:rFonts w:ascii="Arial" w:eastAsia="Arial" w:hAnsi="Arial" w:cs="Arial"/>
              <w:spacing w:val="2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74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pages</w:t>
      </w:r>
      <w:r w:rsidRPr="00E52A5C">
        <w:rPr>
          <w:rFonts w:ascii="Arial" w:eastAsia="Arial" w:hAnsi="Arial" w:cs="Arial"/>
          <w:spacing w:val="-10"/>
          <w:w w:val="86"/>
          <w:sz w:val="14"/>
          <w:szCs w:val="14"/>
          <w:lang w:val="en-GB"/>
          <w:rPrChange w:id="12744" w:author="Filipe Santana" w:date="2016-01-03T15:57:00Z">
            <w:rPr>
              <w:rFonts w:ascii="Arial" w:eastAsia="Arial" w:hAnsi="Arial" w:cs="Arial"/>
              <w:spacing w:val="-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74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1–17,</w:t>
      </w:r>
      <w:r w:rsidRPr="00E52A5C">
        <w:rPr>
          <w:rFonts w:ascii="Arial" w:eastAsia="Arial" w:hAnsi="Arial" w:cs="Arial"/>
          <w:spacing w:val="12"/>
          <w:w w:val="86"/>
          <w:sz w:val="14"/>
          <w:szCs w:val="14"/>
          <w:lang w:val="en-GB"/>
          <w:rPrChange w:id="12746" w:author="Filipe Santana" w:date="2016-01-03T15:57:00Z">
            <w:rPr>
              <w:rFonts w:ascii="Arial" w:eastAsia="Arial" w:hAnsi="Arial" w:cs="Arial"/>
              <w:spacing w:val="12"/>
              <w:w w:val="86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pacing w:val="-4"/>
          <w:w w:val="86"/>
          <w:sz w:val="14"/>
          <w:szCs w:val="14"/>
          <w:lang w:val="en-GB"/>
          <w:rPrChange w:id="12747" w:author="Filipe Santana" w:date="2016-01-03T15:57:00Z">
            <w:rPr>
              <w:rFonts w:ascii="Arial" w:eastAsia="Arial" w:hAnsi="Arial" w:cs="Arial"/>
              <w:spacing w:val="-4"/>
              <w:w w:val="86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74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rondheim, </w:t>
      </w:r>
      <w:r w:rsidRPr="00E52A5C">
        <w:rPr>
          <w:rFonts w:ascii="Arial" w:eastAsia="Arial" w:hAnsi="Arial" w:cs="Arial"/>
          <w:spacing w:val="10"/>
          <w:w w:val="86"/>
          <w:sz w:val="14"/>
          <w:szCs w:val="14"/>
          <w:lang w:val="en-GB"/>
          <w:rPrChange w:id="12749" w:author="Filipe Santana" w:date="2016-01-03T15:57:00Z">
            <w:rPr>
              <w:rFonts w:ascii="Arial" w:eastAsia="Arial" w:hAnsi="Arial" w:cs="Arial"/>
              <w:spacing w:val="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7"/>
          <w:sz w:val="14"/>
          <w:szCs w:val="14"/>
          <w:lang w:val="en-GB"/>
          <w:rPrChange w:id="12750" w:author="Filipe Santana" w:date="2016-01-03T15:57:00Z">
            <w:rPr>
              <w:rFonts w:ascii="Arial" w:eastAsia="Arial" w:hAnsi="Arial" w:cs="Arial"/>
              <w:w w:val="97"/>
              <w:sz w:val="14"/>
              <w:szCs w:val="14"/>
            </w:rPr>
          </w:rPrChange>
        </w:rPr>
        <w:t>Nor</w:t>
      </w:r>
      <w:r w:rsidRPr="00E52A5C">
        <w:rPr>
          <w:rFonts w:ascii="Arial" w:eastAsia="Arial" w:hAnsi="Arial" w:cs="Arial"/>
          <w:spacing w:val="-1"/>
          <w:w w:val="97"/>
          <w:sz w:val="14"/>
          <w:szCs w:val="14"/>
          <w:lang w:val="en-GB"/>
          <w:rPrChange w:id="12751" w:author="Filipe Santana" w:date="2016-01-03T15:57:00Z">
            <w:rPr>
              <w:rFonts w:ascii="Arial" w:eastAsia="Arial" w:hAnsi="Arial" w:cs="Arial"/>
              <w:spacing w:val="-1"/>
              <w:w w:val="97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75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-9"/>
          <w:w w:val="89"/>
          <w:sz w:val="14"/>
          <w:szCs w:val="14"/>
          <w:lang w:val="en-GB"/>
          <w:rPrChange w:id="12753" w:author="Filipe Santana" w:date="2016-01-03T15:57:00Z">
            <w:rPr>
              <w:rFonts w:ascii="Arial" w:eastAsia="Arial" w:hAnsi="Arial" w:cs="Arial"/>
              <w:spacing w:val="-9"/>
              <w:w w:val="89"/>
              <w:sz w:val="14"/>
              <w:szCs w:val="14"/>
            </w:rPr>
          </w:rPrChange>
        </w:rPr>
        <w:t>y</w:t>
      </w:r>
      <w:proofErr w:type="gram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75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. </w:t>
      </w:r>
      <w:proofErr w:type="gramStart"/>
      <w:r w:rsidRPr="00E52A5C">
        <w:rPr>
          <w:rFonts w:ascii="Arial" w:eastAsia="Arial" w:hAnsi="Arial" w:cs="Arial"/>
          <w:sz w:val="14"/>
          <w:szCs w:val="14"/>
          <w:lang w:val="en-GB"/>
          <w:rPrChange w:id="1275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Harris,  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2756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275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S. </w:t>
      </w:r>
      <w:r w:rsidRPr="00E52A5C">
        <w:rPr>
          <w:rFonts w:ascii="Arial" w:eastAsia="Arial" w:hAnsi="Arial" w:cs="Arial"/>
          <w:spacing w:val="15"/>
          <w:sz w:val="14"/>
          <w:szCs w:val="14"/>
          <w:lang w:val="en-GB"/>
          <w:rPrChange w:id="12758" w:author="Filipe Santana" w:date="2016-01-03T15:57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z w:val="14"/>
          <w:szCs w:val="14"/>
          <w:lang w:val="en-GB"/>
          <w:rPrChange w:id="1275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and 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2760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Seaborne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276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7"/>
          <w:sz w:val="14"/>
          <w:szCs w:val="14"/>
          <w:lang w:val="en-GB"/>
          <w:rPrChange w:id="12763" w:author="Filipe Santana" w:date="2016-01-03T15:57:00Z">
            <w:rPr>
              <w:rFonts w:ascii="Arial" w:eastAsia="Arial" w:hAnsi="Arial" w:cs="Arial"/>
              <w:spacing w:val="1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6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A. </w:t>
      </w:r>
      <w:r w:rsidRPr="00E52A5C">
        <w:rPr>
          <w:rFonts w:ascii="Arial" w:eastAsia="Arial" w:hAnsi="Arial" w:cs="Arial"/>
          <w:spacing w:val="39"/>
          <w:sz w:val="14"/>
          <w:szCs w:val="14"/>
          <w:lang w:val="en-GB"/>
          <w:rPrChange w:id="12765" w:author="Filipe Santana" w:date="2016-01-03T15:57:00Z">
            <w:rPr>
              <w:rFonts w:ascii="Arial" w:eastAsia="Arial" w:hAnsi="Arial" w:cs="Arial"/>
              <w:spacing w:val="39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766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(2013).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767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ab/>
      </w:r>
      <w:r w:rsidRPr="000624E2">
        <w:rPr>
          <w:rFonts w:ascii="Arial" w:eastAsia="Arial" w:hAnsi="Arial" w:cs="Arial"/>
          <w:w w:val="93"/>
          <w:sz w:val="14"/>
          <w:szCs w:val="14"/>
          <w:lang w:val="pt-BR"/>
          <w:rPrChange w:id="12768" w:author="Filipe Santana" w:date="2016-01-04T20:30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S</w:t>
      </w:r>
      <w:r w:rsidRPr="000624E2">
        <w:rPr>
          <w:rFonts w:ascii="Arial" w:eastAsia="Arial" w:hAnsi="Arial" w:cs="Arial"/>
          <w:spacing w:val="-12"/>
          <w:w w:val="93"/>
          <w:sz w:val="14"/>
          <w:szCs w:val="14"/>
          <w:lang w:val="pt-BR"/>
          <w:rPrChange w:id="12769" w:author="Filipe Santana" w:date="2016-01-04T20:30:00Z">
            <w:rPr>
              <w:rFonts w:ascii="Arial" w:eastAsia="Arial" w:hAnsi="Arial" w:cs="Arial"/>
              <w:spacing w:val="-12"/>
              <w:w w:val="93"/>
              <w:sz w:val="14"/>
              <w:szCs w:val="14"/>
            </w:rPr>
          </w:rPrChange>
        </w:rPr>
        <w:t>P</w:t>
      </w:r>
      <w:r w:rsidRPr="000624E2">
        <w:rPr>
          <w:rFonts w:ascii="Arial" w:eastAsia="Arial" w:hAnsi="Arial" w:cs="Arial"/>
          <w:w w:val="93"/>
          <w:sz w:val="14"/>
          <w:szCs w:val="14"/>
          <w:lang w:val="pt-BR"/>
          <w:rPrChange w:id="12770" w:author="Filipe Santana" w:date="2016-01-04T20:30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 xml:space="preserve">ARQL  </w:t>
      </w:r>
      <w:r w:rsidRPr="000624E2">
        <w:rPr>
          <w:rFonts w:ascii="Arial" w:eastAsia="Arial" w:hAnsi="Arial" w:cs="Arial"/>
          <w:spacing w:val="8"/>
          <w:w w:val="93"/>
          <w:sz w:val="14"/>
          <w:szCs w:val="14"/>
          <w:lang w:val="pt-BR"/>
          <w:rPrChange w:id="12771" w:author="Filipe Santana" w:date="2016-01-04T20:30:00Z">
            <w:rPr>
              <w:rFonts w:ascii="Arial" w:eastAsia="Arial" w:hAnsi="Arial" w:cs="Arial"/>
              <w:spacing w:val="8"/>
              <w:w w:val="93"/>
              <w:sz w:val="14"/>
              <w:szCs w:val="14"/>
            </w:rPr>
          </w:rPrChange>
        </w:rPr>
        <w:t xml:space="preserve"> </w:t>
      </w:r>
      <w:proofErr w:type="gramStart"/>
      <w:r w:rsidRPr="000624E2">
        <w:rPr>
          <w:rFonts w:ascii="Arial" w:eastAsia="Arial" w:hAnsi="Arial" w:cs="Arial"/>
          <w:sz w:val="14"/>
          <w:szCs w:val="14"/>
          <w:lang w:val="pt-BR"/>
          <w:rPrChange w:id="12772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1.1 </w:t>
      </w:r>
      <w:r w:rsidRPr="000624E2">
        <w:rPr>
          <w:rFonts w:ascii="Arial" w:eastAsia="Arial" w:hAnsi="Arial" w:cs="Arial"/>
          <w:spacing w:val="15"/>
          <w:sz w:val="14"/>
          <w:szCs w:val="14"/>
          <w:lang w:val="pt-BR"/>
          <w:rPrChange w:id="12773" w:author="Filipe Santana" w:date="2016-01-04T20:30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774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Query</w:t>
      </w:r>
      <w:proofErr w:type="gramEnd"/>
      <w:r w:rsidRPr="000624E2">
        <w:rPr>
          <w:rFonts w:ascii="Arial" w:eastAsia="Arial" w:hAnsi="Arial" w:cs="Arial"/>
          <w:sz w:val="14"/>
          <w:szCs w:val="14"/>
          <w:lang w:val="pt-BR"/>
          <w:rPrChange w:id="12775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2"/>
          <w:sz w:val="14"/>
          <w:szCs w:val="14"/>
          <w:lang w:val="pt-BR"/>
          <w:rPrChange w:id="12776" w:author="Filipe Santana" w:date="2016-01-04T20:30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77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Language</w:t>
      </w:r>
      <w:proofErr w:type="spellEnd"/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78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</w:t>
      </w:r>
    </w:p>
    <w:p w14:paraId="0B7567C3" w14:textId="77777777" w:rsidR="00E6733B" w:rsidRPr="000624E2" w:rsidRDefault="002C1A14">
      <w:pPr>
        <w:spacing w:after="0" w:line="240" w:lineRule="auto"/>
        <w:ind w:left="2232" w:right="-20"/>
        <w:rPr>
          <w:rFonts w:ascii="Arial" w:eastAsia="Arial" w:hAnsi="Arial" w:cs="Arial"/>
          <w:sz w:val="14"/>
          <w:szCs w:val="14"/>
          <w:lang w:val="pt-BR"/>
          <w:rPrChange w:id="12779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lang w:val="en-GB"/>
          <w:rPrChange w:id="12780" w:author="Filipe Santana" w:date="2016-01-03T15:57:00Z">
            <w:rPr/>
          </w:rPrChange>
        </w:rPr>
        <w:fldChar w:fldCharType="begin"/>
      </w:r>
      <w:r w:rsidRPr="000624E2">
        <w:rPr>
          <w:lang w:val="pt-BR"/>
          <w:rPrChange w:id="12781" w:author="Filipe Santana" w:date="2016-01-04T20:30:00Z">
            <w:rPr/>
          </w:rPrChange>
        </w:rPr>
        <w:instrText xml:space="preserve"> HYPERLINK "http://www.w3.org/TR/sparql11-query/" \h </w:instrText>
      </w:r>
      <w:r w:rsidRPr="00E52A5C">
        <w:rPr>
          <w:lang w:val="en-GB"/>
          <w:rPrChange w:id="1278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separate"/>
      </w:r>
      <w:r w:rsidRPr="000624E2">
        <w:rPr>
          <w:rFonts w:ascii="Arial" w:eastAsia="Arial" w:hAnsi="Arial" w:cs="Arial"/>
          <w:sz w:val="14"/>
          <w:szCs w:val="14"/>
          <w:lang w:val="pt-BR"/>
          <w:rPrChange w:id="12783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http://ww</w:t>
      </w:r>
      <w:r w:rsidRPr="000624E2">
        <w:rPr>
          <w:rFonts w:ascii="Arial" w:eastAsia="Arial" w:hAnsi="Arial" w:cs="Arial"/>
          <w:spacing w:val="-9"/>
          <w:sz w:val="14"/>
          <w:szCs w:val="14"/>
          <w:lang w:val="pt-BR"/>
          <w:rPrChange w:id="12784" w:author="Filipe Santana" w:date="2016-01-04T20:30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>w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785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.w3.o</w:t>
      </w:r>
      <w:r w:rsidRPr="000624E2">
        <w:rPr>
          <w:rFonts w:ascii="Arial" w:eastAsia="Arial" w:hAnsi="Arial" w:cs="Arial"/>
          <w:spacing w:val="-3"/>
          <w:sz w:val="14"/>
          <w:szCs w:val="14"/>
          <w:lang w:val="pt-BR"/>
          <w:rPrChange w:id="12786" w:author="Filipe Santana" w:date="2016-01-04T20:30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787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g/TR/sparql11-query/.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78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end"/>
      </w:r>
    </w:p>
    <w:p w14:paraId="321A55F8" w14:textId="77777777" w:rsidR="00E6733B" w:rsidRPr="00E52A5C" w:rsidRDefault="002C1A14">
      <w:pPr>
        <w:spacing w:before="18"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78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90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Hastings,</w:t>
      </w:r>
      <w:r w:rsidRPr="000624E2">
        <w:rPr>
          <w:rFonts w:ascii="Arial" w:eastAsia="Arial" w:hAnsi="Arial" w:cs="Arial"/>
          <w:spacing w:val="8"/>
          <w:w w:val="88"/>
          <w:sz w:val="14"/>
          <w:szCs w:val="14"/>
          <w:lang w:val="pt-BR"/>
          <w:rPrChange w:id="12791" w:author="Filipe Santana" w:date="2016-01-04T20:30:00Z">
            <w:rPr>
              <w:rFonts w:ascii="Arial" w:eastAsia="Arial" w:hAnsi="Arial" w:cs="Arial"/>
              <w:spacing w:val="8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92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J.,</w:t>
      </w:r>
      <w:r w:rsidRPr="000624E2">
        <w:rPr>
          <w:rFonts w:ascii="Arial" w:eastAsia="Arial" w:hAnsi="Arial" w:cs="Arial"/>
          <w:spacing w:val="-6"/>
          <w:w w:val="88"/>
          <w:sz w:val="14"/>
          <w:szCs w:val="14"/>
          <w:lang w:val="pt-BR"/>
          <w:rPrChange w:id="12793" w:author="Filipe Santana" w:date="2016-01-04T20:30:00Z">
            <w:rPr>
              <w:rFonts w:ascii="Arial" w:eastAsia="Arial" w:hAnsi="Arial" w:cs="Arial"/>
              <w:spacing w:val="-6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94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De</w:t>
      </w:r>
      <w:r w:rsidRPr="000624E2">
        <w:rPr>
          <w:rFonts w:ascii="Arial" w:eastAsia="Arial" w:hAnsi="Arial" w:cs="Arial"/>
          <w:spacing w:val="5"/>
          <w:w w:val="88"/>
          <w:sz w:val="14"/>
          <w:szCs w:val="14"/>
          <w:lang w:val="pt-BR"/>
          <w:rPrChange w:id="12795" w:author="Filipe Santana" w:date="2016-01-04T20:30:00Z">
            <w:rPr>
              <w:rFonts w:ascii="Arial" w:eastAsia="Arial" w:hAnsi="Arial" w:cs="Arial"/>
              <w:spacing w:val="5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96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Matos,</w:t>
      </w:r>
      <w:r w:rsidRPr="000624E2">
        <w:rPr>
          <w:rFonts w:ascii="Arial" w:eastAsia="Arial" w:hAnsi="Arial" w:cs="Arial"/>
          <w:spacing w:val="14"/>
          <w:w w:val="88"/>
          <w:sz w:val="14"/>
          <w:szCs w:val="14"/>
          <w:lang w:val="pt-BR"/>
          <w:rPrChange w:id="12797" w:author="Filipe Santana" w:date="2016-01-04T20:30:00Z">
            <w:rPr>
              <w:rFonts w:ascii="Arial" w:eastAsia="Arial" w:hAnsi="Arial" w:cs="Arial"/>
              <w:spacing w:val="14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13"/>
          <w:w w:val="88"/>
          <w:sz w:val="14"/>
          <w:szCs w:val="14"/>
          <w:lang w:val="pt-BR"/>
          <w:rPrChange w:id="12798" w:author="Filipe Santana" w:date="2016-01-04T20:30:00Z">
            <w:rPr>
              <w:rFonts w:ascii="Arial" w:eastAsia="Arial" w:hAnsi="Arial" w:cs="Arial"/>
              <w:spacing w:val="-13"/>
              <w:w w:val="88"/>
              <w:sz w:val="14"/>
              <w:szCs w:val="14"/>
            </w:rPr>
          </w:rPrChange>
        </w:rPr>
        <w:t>P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799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.,</w:t>
      </w:r>
      <w:r w:rsidRPr="000624E2">
        <w:rPr>
          <w:rFonts w:ascii="Arial" w:eastAsia="Arial" w:hAnsi="Arial" w:cs="Arial"/>
          <w:spacing w:val="-4"/>
          <w:w w:val="88"/>
          <w:sz w:val="14"/>
          <w:szCs w:val="14"/>
          <w:lang w:val="pt-BR"/>
          <w:rPrChange w:id="12800" w:author="Filipe Santana" w:date="2016-01-04T20:30:00Z">
            <w:rPr>
              <w:rFonts w:ascii="Arial" w:eastAsia="Arial" w:hAnsi="Arial" w:cs="Arial"/>
              <w:spacing w:val="-4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801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Dek</w:t>
      </w:r>
      <w:r w:rsidRPr="000624E2">
        <w:rPr>
          <w:rFonts w:ascii="Arial" w:eastAsia="Arial" w:hAnsi="Arial" w:cs="Arial"/>
          <w:spacing w:val="-1"/>
          <w:w w:val="88"/>
          <w:sz w:val="14"/>
          <w:szCs w:val="14"/>
          <w:lang w:val="pt-BR"/>
          <w:rPrChange w:id="12802" w:author="Filipe Santana" w:date="2016-01-04T20:30:00Z">
            <w:rPr>
              <w:rFonts w:ascii="Arial" w:eastAsia="Arial" w:hAnsi="Arial" w:cs="Arial"/>
              <w:spacing w:val="-1"/>
              <w:w w:val="88"/>
              <w:sz w:val="14"/>
              <w:szCs w:val="14"/>
            </w:rPr>
          </w:rPrChange>
        </w:rPr>
        <w:t>k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803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e</w:t>
      </w:r>
      <w:r w:rsidRPr="000624E2">
        <w:rPr>
          <w:rFonts w:ascii="Arial" w:eastAsia="Arial" w:hAnsi="Arial" w:cs="Arial"/>
          <w:spacing w:val="-5"/>
          <w:w w:val="88"/>
          <w:sz w:val="14"/>
          <w:szCs w:val="14"/>
          <w:lang w:val="pt-BR"/>
          <w:rPrChange w:id="12804" w:author="Filipe Santana" w:date="2016-01-04T20:30:00Z">
            <w:rPr>
              <w:rFonts w:ascii="Arial" w:eastAsia="Arial" w:hAnsi="Arial" w:cs="Arial"/>
              <w:spacing w:val="-5"/>
              <w:w w:val="88"/>
              <w:sz w:val="14"/>
              <w:szCs w:val="14"/>
            </w:rPr>
          </w:rPrChange>
        </w:rPr>
        <w:t>r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2805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19"/>
          <w:w w:val="88"/>
          <w:sz w:val="14"/>
          <w:szCs w:val="14"/>
          <w:lang w:val="pt-BR"/>
          <w:rPrChange w:id="12806" w:author="Filipe Santana" w:date="2016-01-04T20:30:00Z">
            <w:rPr>
              <w:rFonts w:ascii="Arial" w:eastAsia="Arial" w:hAnsi="Arial" w:cs="Arial"/>
              <w:spacing w:val="19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2807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0624E2">
        <w:rPr>
          <w:rFonts w:ascii="Arial" w:eastAsia="Arial" w:hAnsi="Arial" w:cs="Arial"/>
          <w:spacing w:val="-5"/>
          <w:sz w:val="14"/>
          <w:szCs w:val="14"/>
          <w:lang w:val="pt-BR"/>
          <w:rPrChange w:id="12808" w:author="Filipe Santana" w:date="2016-01-04T20:30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6"/>
          <w:sz w:val="14"/>
          <w:szCs w:val="14"/>
          <w:lang w:val="pt-BR"/>
          <w:rPrChange w:id="12809" w:author="Filipe Santana" w:date="2016-01-04T20:30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et</w:t>
      </w:r>
      <w:r w:rsidRPr="000624E2">
        <w:rPr>
          <w:rFonts w:ascii="Arial" w:eastAsia="Arial" w:hAnsi="Arial" w:cs="Arial"/>
          <w:i/>
          <w:spacing w:val="2"/>
          <w:w w:val="86"/>
          <w:sz w:val="14"/>
          <w:szCs w:val="14"/>
          <w:lang w:val="pt-BR"/>
          <w:rPrChange w:id="12810" w:author="Filipe Santana" w:date="2016-01-04T20:30:00Z">
            <w:rPr>
              <w:rFonts w:ascii="Arial" w:eastAsia="Arial" w:hAnsi="Arial" w:cs="Arial"/>
              <w:i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sz w:val="14"/>
          <w:szCs w:val="14"/>
          <w:lang w:val="pt-BR"/>
          <w:rPrChange w:id="12811" w:author="Filipe Santana" w:date="2016-01-04T20:30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0624E2">
        <w:rPr>
          <w:rFonts w:ascii="Arial" w:eastAsia="Arial" w:hAnsi="Arial" w:cs="Arial"/>
          <w:i/>
          <w:spacing w:val="-10"/>
          <w:sz w:val="14"/>
          <w:szCs w:val="14"/>
          <w:lang w:val="pt-BR"/>
          <w:rPrChange w:id="12812" w:author="Filipe Santana" w:date="2016-01-04T20:30:00Z">
            <w:rPr>
              <w:rFonts w:ascii="Arial" w:eastAsia="Arial" w:hAnsi="Arial" w:cs="Arial"/>
              <w:i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1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(2013).</w:t>
      </w:r>
      <w:r w:rsidRPr="00E52A5C">
        <w:rPr>
          <w:rFonts w:ascii="Arial" w:eastAsia="Arial" w:hAnsi="Arial" w:cs="Arial"/>
          <w:spacing w:val="22"/>
          <w:w w:val="89"/>
          <w:sz w:val="14"/>
          <w:szCs w:val="14"/>
          <w:lang w:val="en-GB"/>
          <w:rPrChange w:id="12814" w:author="Filipe Santana" w:date="2016-01-03T15:57:00Z">
            <w:rPr>
              <w:rFonts w:ascii="Arial" w:eastAsia="Arial" w:hAnsi="Arial" w:cs="Arial"/>
              <w:spacing w:val="2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1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The ChEBI</w:t>
      </w:r>
      <w:r w:rsidRPr="00E52A5C">
        <w:rPr>
          <w:rFonts w:ascii="Arial" w:eastAsia="Arial" w:hAnsi="Arial" w:cs="Arial"/>
          <w:spacing w:val="26"/>
          <w:w w:val="89"/>
          <w:sz w:val="14"/>
          <w:szCs w:val="14"/>
          <w:lang w:val="en-GB"/>
          <w:rPrChange w:id="12816" w:author="Filipe Santana" w:date="2016-01-03T15:57:00Z">
            <w:rPr>
              <w:rFonts w:ascii="Arial" w:eastAsia="Arial" w:hAnsi="Arial" w:cs="Arial"/>
              <w:spacing w:val="2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1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reference</w:t>
      </w:r>
      <w:r w:rsidRPr="00E52A5C">
        <w:rPr>
          <w:rFonts w:ascii="Arial" w:eastAsia="Arial" w:hAnsi="Arial" w:cs="Arial"/>
          <w:spacing w:val="-11"/>
          <w:w w:val="89"/>
          <w:sz w:val="14"/>
          <w:szCs w:val="14"/>
          <w:lang w:val="en-GB"/>
          <w:rPrChange w:id="12818" w:author="Filipe Santana" w:date="2016-01-03T15:57:00Z">
            <w:rPr>
              <w:rFonts w:ascii="Arial" w:eastAsia="Arial" w:hAnsi="Arial" w:cs="Arial"/>
              <w:spacing w:val="-1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1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database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82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87"/>
          <w:sz w:val="14"/>
          <w:szCs w:val="14"/>
          <w:lang w:val="en-GB"/>
          <w:rPrChange w:id="12821" w:author="Filipe Santana" w:date="2016-01-03T15:57:00Z">
            <w:rPr>
              <w:rFonts w:ascii="Arial" w:eastAsia="Arial" w:hAnsi="Arial" w:cs="Arial"/>
              <w:spacing w:val="-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82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26"/>
          <w:w w:val="87"/>
          <w:sz w:val="14"/>
          <w:szCs w:val="14"/>
          <w:lang w:val="en-GB"/>
          <w:rPrChange w:id="12823" w:author="Filipe Santana" w:date="2016-01-03T15:57:00Z">
            <w:rPr>
              <w:rFonts w:ascii="Arial" w:eastAsia="Arial" w:hAnsi="Arial" w:cs="Arial"/>
              <w:spacing w:val="2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2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825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7"/>
          <w:sz w:val="14"/>
          <w:szCs w:val="14"/>
          <w:lang w:val="en-GB"/>
          <w:rPrChange w:id="12826" w:author="Filipe Santana" w:date="2016-01-03T15:57:00Z">
            <w:rPr>
              <w:rFonts w:ascii="Arial" w:eastAsia="Arial" w:hAnsi="Arial" w:cs="Arial"/>
              <w:w w:val="97"/>
              <w:sz w:val="14"/>
              <w:szCs w:val="14"/>
            </w:rPr>
          </w:rPrChange>
        </w:rPr>
        <w:t>biologically</w:t>
      </w:r>
      <w:r w:rsidRPr="00E52A5C">
        <w:rPr>
          <w:rFonts w:ascii="Arial" w:eastAsia="Arial" w:hAnsi="Arial" w:cs="Arial"/>
          <w:spacing w:val="-10"/>
          <w:w w:val="97"/>
          <w:sz w:val="14"/>
          <w:szCs w:val="14"/>
          <w:lang w:val="en-GB"/>
          <w:rPrChange w:id="12827" w:author="Filipe Santana" w:date="2016-01-03T15:57:00Z">
            <w:rPr>
              <w:rFonts w:ascii="Arial" w:eastAsia="Arial" w:hAnsi="Arial" w:cs="Arial"/>
              <w:spacing w:val="-10"/>
              <w:w w:val="9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82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rel</w:t>
      </w:r>
      <w:r w:rsidRPr="00E52A5C">
        <w:rPr>
          <w:rFonts w:ascii="Arial" w:eastAsia="Arial" w:hAnsi="Arial" w:cs="Arial"/>
          <w:spacing w:val="-3"/>
          <w:w w:val="87"/>
          <w:sz w:val="14"/>
          <w:szCs w:val="14"/>
          <w:lang w:val="en-GB"/>
          <w:rPrChange w:id="12829" w:author="Filipe Santana" w:date="2016-01-03T15:57:00Z">
            <w:rPr>
              <w:rFonts w:ascii="Arial" w:eastAsia="Arial" w:hAnsi="Arial" w:cs="Arial"/>
              <w:spacing w:val="-3"/>
              <w:w w:val="87"/>
              <w:sz w:val="14"/>
              <w:szCs w:val="14"/>
            </w:rPr>
          </w:rPrChange>
        </w:rPr>
        <w:t>ev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83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ant</w:t>
      </w:r>
      <w:r w:rsidRPr="00E52A5C">
        <w:rPr>
          <w:rFonts w:ascii="Arial" w:eastAsia="Arial" w:hAnsi="Arial" w:cs="Arial"/>
          <w:spacing w:val="6"/>
          <w:w w:val="87"/>
          <w:sz w:val="14"/>
          <w:szCs w:val="14"/>
          <w:lang w:val="en-GB"/>
          <w:rPrChange w:id="12831" w:author="Filipe Santana" w:date="2016-01-03T15:57:00Z">
            <w:rPr>
              <w:rFonts w:ascii="Arial" w:eastAsia="Arial" w:hAnsi="Arial" w:cs="Arial"/>
              <w:spacing w:val="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83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chemistry:</w:t>
      </w:r>
      <w:r w:rsidRPr="00E52A5C">
        <w:rPr>
          <w:rFonts w:ascii="Arial" w:eastAsia="Arial" w:hAnsi="Arial" w:cs="Arial"/>
          <w:spacing w:val="28"/>
          <w:w w:val="87"/>
          <w:sz w:val="14"/>
          <w:szCs w:val="14"/>
          <w:lang w:val="en-GB"/>
          <w:rPrChange w:id="12833" w:author="Filipe Santana" w:date="2016-01-03T15:57:00Z">
            <w:rPr>
              <w:rFonts w:ascii="Arial" w:eastAsia="Arial" w:hAnsi="Arial" w:cs="Arial"/>
              <w:spacing w:val="2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83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Enhancements</w:t>
      </w:r>
      <w:r w:rsidRPr="00E52A5C">
        <w:rPr>
          <w:rFonts w:ascii="Arial" w:eastAsia="Arial" w:hAnsi="Arial" w:cs="Arial"/>
          <w:spacing w:val="-6"/>
          <w:w w:val="87"/>
          <w:sz w:val="14"/>
          <w:szCs w:val="14"/>
          <w:lang w:val="en-GB"/>
          <w:rPrChange w:id="12835" w:author="Filipe Santana" w:date="2016-01-03T15:57:00Z">
            <w:rPr>
              <w:rFonts w:ascii="Arial" w:eastAsia="Arial" w:hAnsi="Arial" w:cs="Arial"/>
              <w:spacing w:val="-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3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837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3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2013.</w:t>
      </w:r>
      <w:r w:rsidRPr="00E52A5C">
        <w:rPr>
          <w:rFonts w:ascii="Arial" w:eastAsia="Arial" w:hAnsi="Arial" w:cs="Arial"/>
          <w:spacing w:val="2"/>
          <w:w w:val="89"/>
          <w:sz w:val="14"/>
          <w:szCs w:val="14"/>
          <w:lang w:val="en-GB"/>
          <w:rPrChange w:id="12839" w:author="Filipe Santana" w:date="2016-01-03T15:57:00Z">
            <w:rPr>
              <w:rFonts w:ascii="Arial" w:eastAsia="Arial" w:hAnsi="Arial" w:cs="Arial"/>
              <w:spacing w:val="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2840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Nucleic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841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5"/>
          <w:w w:val="86"/>
          <w:sz w:val="14"/>
          <w:szCs w:val="14"/>
          <w:lang w:val="en-GB"/>
          <w:rPrChange w:id="12842" w:author="Filipe Santana" w:date="2016-01-03T15:57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843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84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2845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2846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41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84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(D1</w:t>
      </w:r>
      <w:proofErr w:type="gramStart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84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), </w:t>
      </w:r>
      <w:r w:rsidRPr="00E52A5C">
        <w:rPr>
          <w:rFonts w:ascii="Arial" w:eastAsia="Arial" w:hAnsi="Arial" w:cs="Arial"/>
          <w:spacing w:val="1"/>
          <w:w w:val="86"/>
          <w:sz w:val="14"/>
          <w:szCs w:val="14"/>
          <w:lang w:val="en-GB"/>
          <w:rPrChange w:id="12849" w:author="Filipe Santana" w:date="2016-01-03T15:57:00Z">
            <w:rPr>
              <w:rFonts w:ascii="Arial" w:eastAsia="Arial" w:hAnsi="Arial" w:cs="Arial"/>
              <w:spacing w:val="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5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285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456–63.</w:t>
      </w:r>
    </w:p>
    <w:p w14:paraId="3760D26D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85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853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Horridge</w:t>
      </w:r>
      <w:proofErr w:type="spellEnd"/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2854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0"/>
          <w:w w:val="93"/>
          <w:sz w:val="14"/>
          <w:szCs w:val="14"/>
          <w:lang w:val="en-GB"/>
          <w:rPrChange w:id="12855" w:author="Filipe Santana" w:date="2016-01-03T15:57:00Z">
            <w:rPr>
              <w:rFonts w:ascii="Arial" w:eastAsia="Arial" w:hAnsi="Arial" w:cs="Arial"/>
              <w:spacing w:val="10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5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E52A5C">
        <w:rPr>
          <w:rFonts w:ascii="Arial" w:eastAsia="Arial" w:hAnsi="Arial" w:cs="Arial"/>
          <w:spacing w:val="6"/>
          <w:sz w:val="14"/>
          <w:szCs w:val="14"/>
          <w:lang w:val="en-GB"/>
          <w:rPrChange w:id="12857" w:author="Filipe Santana" w:date="2016-01-03T15:57:00Z">
            <w:rPr>
              <w:rFonts w:ascii="Arial" w:eastAsia="Arial" w:hAnsi="Arial" w:cs="Arial"/>
              <w:spacing w:val="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858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2"/>
          <w:w w:val="85"/>
          <w:sz w:val="14"/>
          <w:szCs w:val="14"/>
          <w:lang w:val="en-GB"/>
          <w:rPrChange w:id="12859" w:author="Filipe Santana" w:date="2016-01-03T15:57:00Z">
            <w:rPr>
              <w:rFonts w:ascii="Arial" w:eastAsia="Arial" w:hAnsi="Arial" w:cs="Arial"/>
              <w:spacing w:val="12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5"/>
          <w:sz w:val="14"/>
          <w:szCs w:val="14"/>
          <w:lang w:val="en-GB"/>
          <w:rPrChange w:id="12860" w:author="Filipe Santana" w:date="2016-01-03T15:57:00Z">
            <w:rPr>
              <w:rFonts w:ascii="Arial" w:eastAsia="Arial" w:hAnsi="Arial" w:cs="Arial"/>
              <w:spacing w:val="-2"/>
              <w:w w:val="85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861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atel-</w:t>
      </w:r>
      <w:proofErr w:type="gramStart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862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Schneide</w:t>
      </w:r>
      <w:r w:rsidRPr="00E52A5C">
        <w:rPr>
          <w:rFonts w:ascii="Arial" w:eastAsia="Arial" w:hAnsi="Arial" w:cs="Arial"/>
          <w:spacing w:val="-5"/>
          <w:w w:val="85"/>
          <w:sz w:val="14"/>
          <w:szCs w:val="14"/>
          <w:lang w:val="en-GB"/>
          <w:rPrChange w:id="12863" w:author="Filipe Santana" w:date="2016-01-03T15:57:00Z">
            <w:rPr>
              <w:rFonts w:ascii="Arial" w:eastAsia="Arial" w:hAnsi="Arial" w:cs="Arial"/>
              <w:spacing w:val="-5"/>
              <w:w w:val="85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864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4"/>
          <w:w w:val="85"/>
          <w:sz w:val="14"/>
          <w:szCs w:val="14"/>
          <w:lang w:val="en-GB"/>
          <w:rPrChange w:id="12865" w:author="Filipe Santana" w:date="2016-01-03T15:57:00Z">
            <w:rPr>
              <w:rFonts w:ascii="Arial" w:eastAsia="Arial" w:hAnsi="Arial" w:cs="Arial"/>
              <w:spacing w:val="14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w w:val="85"/>
          <w:sz w:val="14"/>
          <w:szCs w:val="14"/>
          <w:lang w:val="en-GB"/>
          <w:rPrChange w:id="12866" w:author="Filipe Santana" w:date="2016-01-03T15:57:00Z">
            <w:rPr>
              <w:rFonts w:ascii="Arial" w:eastAsia="Arial" w:hAnsi="Arial" w:cs="Arial"/>
              <w:spacing w:val="-13"/>
              <w:w w:val="85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867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.</w:t>
      </w:r>
      <w:proofErr w:type="gramEnd"/>
      <w:r w:rsidRPr="00E52A5C">
        <w:rPr>
          <w:rFonts w:ascii="Arial" w:eastAsia="Arial" w:hAnsi="Arial" w:cs="Arial"/>
          <w:spacing w:val="6"/>
          <w:w w:val="85"/>
          <w:sz w:val="14"/>
          <w:szCs w:val="14"/>
          <w:lang w:val="en-GB"/>
          <w:rPrChange w:id="12868" w:author="Filipe Santana" w:date="2016-01-03T15:57:00Z">
            <w:rPr>
              <w:rFonts w:ascii="Arial" w:eastAsia="Arial" w:hAnsi="Arial" w:cs="Arial"/>
              <w:spacing w:val="6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869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7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2871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7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(2009).</w:t>
      </w:r>
      <w:r w:rsidRPr="00E52A5C">
        <w:rPr>
          <w:rFonts w:ascii="Arial" w:eastAsia="Arial" w:hAnsi="Arial" w:cs="Arial"/>
          <w:spacing w:val="-12"/>
          <w:sz w:val="14"/>
          <w:szCs w:val="14"/>
          <w:lang w:val="en-GB"/>
          <w:rPrChange w:id="12873" w:author="Filipe Santana" w:date="2016-01-03T15:57:00Z">
            <w:rPr>
              <w:rFonts w:ascii="Arial" w:eastAsia="Arial" w:hAnsi="Arial" w:cs="Arial"/>
              <w:spacing w:val="-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874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7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WL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2876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7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878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90"/>
          <w:sz w:val="14"/>
          <w:szCs w:val="14"/>
          <w:lang w:val="en-GB"/>
          <w:rPrChange w:id="12879" w:author="Filipe Santana" w:date="2016-01-03T15:57:00Z">
            <w:rPr>
              <w:rFonts w:ascii="Arial" w:eastAsia="Arial" w:hAnsi="Arial" w:cs="Arial"/>
              <w:spacing w:val="-10"/>
              <w:w w:val="90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88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eb</w:t>
      </w:r>
      <w:r w:rsidRPr="00E52A5C">
        <w:rPr>
          <w:rFonts w:ascii="Arial" w:eastAsia="Arial" w:hAnsi="Arial" w:cs="Arial"/>
          <w:spacing w:val="8"/>
          <w:w w:val="90"/>
          <w:sz w:val="14"/>
          <w:szCs w:val="14"/>
          <w:lang w:val="en-GB"/>
          <w:rPrChange w:id="12881" w:author="Filipe Santana" w:date="2016-01-03T15:57:00Z">
            <w:rPr>
              <w:rFonts w:ascii="Arial" w:eastAsia="Arial" w:hAnsi="Arial" w:cs="Arial"/>
              <w:spacing w:val="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88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25"/>
          <w:w w:val="90"/>
          <w:sz w:val="14"/>
          <w:szCs w:val="14"/>
          <w:lang w:val="en-GB"/>
          <w:rPrChange w:id="12883" w:author="Filipe Santana" w:date="2016-01-03T15:57:00Z">
            <w:rPr>
              <w:rFonts w:ascii="Arial" w:eastAsia="Arial" w:hAnsi="Arial" w:cs="Arial"/>
              <w:spacing w:val="2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88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Language: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8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Manchester</w:t>
      </w:r>
      <w:r w:rsidRPr="00E52A5C">
        <w:rPr>
          <w:rFonts w:ascii="Arial" w:eastAsia="Arial" w:hAnsi="Arial" w:cs="Arial"/>
          <w:spacing w:val="-7"/>
          <w:w w:val="89"/>
          <w:sz w:val="14"/>
          <w:szCs w:val="14"/>
          <w:lang w:val="en-GB"/>
          <w:rPrChange w:id="12886" w:author="Filipe Santana" w:date="2016-01-03T15:57:00Z">
            <w:rPr>
              <w:rFonts w:ascii="Arial" w:eastAsia="Arial" w:hAnsi="Arial" w:cs="Arial"/>
              <w:spacing w:val="-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288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Syntax.</w:t>
      </w:r>
      <w:r w:rsidRPr="00E52A5C">
        <w:rPr>
          <w:rFonts w:ascii="Arial" w:eastAsia="Arial" w:hAnsi="Arial" w:cs="Arial"/>
          <w:spacing w:val="17"/>
          <w:w w:val="89"/>
          <w:sz w:val="14"/>
          <w:szCs w:val="14"/>
          <w:lang w:val="en-GB"/>
          <w:rPrChange w:id="12888" w:author="Filipe Santana" w:date="2016-01-03T15:57:00Z">
            <w:rPr>
              <w:rFonts w:ascii="Arial" w:eastAsia="Arial" w:hAnsi="Arial" w:cs="Arial"/>
              <w:spacing w:val="1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lang w:val="en-GB"/>
          <w:rPrChange w:id="12889" w:author="Filipe Santana" w:date="2016-01-03T15:57:00Z">
            <w:rPr/>
          </w:rPrChange>
        </w:rPr>
        <w:fldChar w:fldCharType="begin"/>
      </w:r>
      <w:r w:rsidRPr="00E52A5C">
        <w:rPr>
          <w:lang w:val="en-GB"/>
          <w:rPrChange w:id="12890" w:author="Filipe Santana" w:date="2016-01-03T15:57:00Z">
            <w:rPr/>
          </w:rPrChange>
        </w:rPr>
        <w:instrText xml:space="preserve"> HYPERLINK "http://www.w3.org/TR/owl2-manchester-syntax/" \h </w:instrText>
      </w:r>
      <w:r w:rsidRPr="00E52A5C">
        <w:rPr>
          <w:lang w:val="en-GB"/>
          <w:rPrChange w:id="1289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separate"/>
      </w:r>
      <w:r w:rsidRPr="00E52A5C">
        <w:rPr>
          <w:rFonts w:ascii="Arial" w:eastAsia="Arial" w:hAnsi="Arial" w:cs="Arial"/>
          <w:sz w:val="14"/>
          <w:szCs w:val="14"/>
          <w:lang w:val="en-GB"/>
          <w:rPrChange w:id="128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http://ww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2893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9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.w3.o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2895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9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g/TR/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2897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89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wl2-mancheste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2899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-syntax/.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0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end"/>
      </w:r>
    </w:p>
    <w:p w14:paraId="18757671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90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90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Horrocks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290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9"/>
          <w:w w:val="92"/>
          <w:sz w:val="14"/>
          <w:szCs w:val="14"/>
          <w:lang w:val="en-GB"/>
          <w:rPrChange w:id="12905" w:author="Filipe Santana" w:date="2016-01-03T15:57:00Z">
            <w:rPr>
              <w:rFonts w:ascii="Arial" w:eastAsia="Arial" w:hAnsi="Arial" w:cs="Arial"/>
              <w:spacing w:val="9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I.,</w:t>
      </w:r>
      <w:r w:rsidRPr="00E52A5C">
        <w:rPr>
          <w:rFonts w:ascii="Arial" w:eastAsia="Arial" w:hAnsi="Arial" w:cs="Arial"/>
          <w:spacing w:val="4"/>
          <w:sz w:val="14"/>
          <w:szCs w:val="14"/>
          <w:lang w:val="en-GB"/>
          <w:rPrChange w:id="12907" w:author="Filipe Santana" w:date="2016-01-03T15:57:00Z">
            <w:rPr>
              <w:rFonts w:ascii="Arial" w:eastAsia="Arial" w:hAnsi="Arial" w:cs="Arial"/>
              <w:spacing w:val="4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2908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K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0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utz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29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2911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O.,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2913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91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5"/>
          <w:w w:val="87"/>
          <w:sz w:val="14"/>
          <w:szCs w:val="14"/>
          <w:lang w:val="en-GB"/>
          <w:rPrChange w:id="12915" w:author="Filipe Santana" w:date="2016-01-03T15:57:00Z">
            <w:rPr>
              <w:rFonts w:ascii="Arial" w:eastAsia="Arial" w:hAnsi="Arial" w:cs="Arial"/>
              <w:spacing w:val="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91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Sattle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2917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91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3"/>
          <w:w w:val="87"/>
          <w:sz w:val="14"/>
          <w:szCs w:val="14"/>
          <w:lang w:val="en-GB"/>
          <w:rPrChange w:id="12919" w:author="Filipe Santana" w:date="2016-01-03T15:57:00Z">
            <w:rPr>
              <w:rFonts w:ascii="Arial" w:eastAsia="Arial" w:hAnsi="Arial" w:cs="Arial"/>
              <w:spacing w:val="23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2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U.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2921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2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(2006).</w:t>
      </w:r>
      <w:r w:rsidRPr="00E52A5C">
        <w:rPr>
          <w:rFonts w:ascii="Arial" w:eastAsia="Arial" w:hAnsi="Arial" w:cs="Arial"/>
          <w:spacing w:val="-15"/>
          <w:sz w:val="14"/>
          <w:szCs w:val="14"/>
          <w:lang w:val="en-GB"/>
          <w:rPrChange w:id="12923" w:author="Filipe Santana" w:date="2016-01-03T15:57:00Z">
            <w:rPr>
              <w:rFonts w:ascii="Arial" w:eastAsia="Arial" w:hAnsi="Arial" w:cs="Arial"/>
              <w:spacing w:val="-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24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1"/>
          <w:w w:val="91"/>
          <w:sz w:val="14"/>
          <w:szCs w:val="14"/>
          <w:lang w:val="en-GB"/>
          <w:rPrChange w:id="12925" w:author="Filipe Santana" w:date="2016-01-03T15:57:00Z">
            <w:rPr>
              <w:rFonts w:ascii="Arial" w:eastAsia="Arial" w:hAnsi="Arial" w:cs="Arial"/>
              <w:spacing w:val="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26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1"/>
          <w:sz w:val="14"/>
          <w:szCs w:val="14"/>
          <w:lang w:val="en-GB"/>
          <w:rPrChange w:id="12927" w:author="Filipe Santana" w:date="2016-01-03T15:57:00Z">
            <w:rPr>
              <w:rFonts w:ascii="Arial" w:eastAsia="Arial" w:hAnsi="Arial" w:cs="Arial"/>
              <w:spacing w:val="-2"/>
              <w:w w:val="91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28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en</w:t>
      </w:r>
      <w:r w:rsidRPr="00E52A5C">
        <w:rPr>
          <w:rFonts w:ascii="Arial" w:eastAsia="Arial" w:hAnsi="Arial" w:cs="Arial"/>
          <w:spacing w:val="-1"/>
          <w:w w:val="91"/>
          <w:sz w:val="14"/>
          <w:szCs w:val="14"/>
          <w:lang w:val="en-GB"/>
          <w:rPrChange w:id="12929" w:author="Filipe Santana" w:date="2016-01-03T15:57:00Z">
            <w:rPr>
              <w:rFonts w:ascii="Arial" w:eastAsia="Arial" w:hAnsi="Arial" w:cs="Arial"/>
              <w:spacing w:val="-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3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More</w:t>
      </w:r>
      <w:r w:rsidRPr="00E52A5C">
        <w:rPr>
          <w:rFonts w:ascii="Arial" w:eastAsia="Arial" w:hAnsi="Arial" w:cs="Arial"/>
          <w:spacing w:val="15"/>
          <w:w w:val="91"/>
          <w:sz w:val="14"/>
          <w:szCs w:val="14"/>
          <w:lang w:val="en-GB"/>
          <w:rPrChange w:id="12931" w:author="Filipe Santana" w:date="2016-01-03T15:57:00Z">
            <w:rPr>
              <w:rFonts w:ascii="Arial" w:eastAsia="Arial" w:hAnsi="Arial" w:cs="Arial"/>
              <w:spacing w:val="15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32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Irresistible</w:t>
      </w:r>
      <w:r w:rsidRPr="00E52A5C">
        <w:rPr>
          <w:rFonts w:ascii="Arial" w:eastAsia="Arial" w:hAnsi="Arial" w:cs="Arial"/>
          <w:spacing w:val="18"/>
          <w:w w:val="91"/>
          <w:sz w:val="14"/>
          <w:szCs w:val="14"/>
          <w:lang w:val="en-GB"/>
          <w:rPrChange w:id="12933" w:author="Filipe Santana" w:date="2016-01-03T15:57:00Z">
            <w:rPr>
              <w:rFonts w:ascii="Arial" w:eastAsia="Arial" w:hAnsi="Arial" w:cs="Arial"/>
              <w:spacing w:val="1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3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935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3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OIQ. In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937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938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KR</w:t>
      </w:r>
      <w:r w:rsidRPr="00E52A5C">
        <w:rPr>
          <w:rFonts w:ascii="Arial" w:eastAsia="Arial" w:hAnsi="Arial" w:cs="Arial"/>
          <w:i/>
          <w:spacing w:val="11"/>
          <w:w w:val="86"/>
          <w:sz w:val="14"/>
          <w:szCs w:val="14"/>
          <w:lang w:val="en-GB"/>
          <w:rPrChange w:id="12939" w:author="Filipe Santana" w:date="2016-01-03T15:57:00Z">
            <w:rPr>
              <w:rFonts w:ascii="Arial" w:eastAsia="Arial" w:hAnsi="Arial" w:cs="Arial"/>
              <w:i/>
              <w:spacing w:val="1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2940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200</w:t>
      </w:r>
      <w:r w:rsidRPr="00E52A5C">
        <w:rPr>
          <w:rFonts w:ascii="Arial" w:eastAsia="Arial" w:hAnsi="Arial" w:cs="Arial"/>
          <w:i/>
          <w:spacing w:val="6"/>
          <w:w w:val="86"/>
          <w:sz w:val="14"/>
          <w:szCs w:val="14"/>
          <w:lang w:val="en-GB"/>
          <w:rPrChange w:id="12941" w:author="Filipe Santana" w:date="2016-01-03T15:57:00Z">
            <w:rPr>
              <w:rFonts w:ascii="Arial" w:eastAsia="Arial" w:hAnsi="Arial" w:cs="Arial"/>
              <w:i/>
              <w:spacing w:val="6"/>
              <w:w w:val="86"/>
              <w:sz w:val="14"/>
              <w:szCs w:val="14"/>
            </w:rPr>
          </w:rPrChange>
        </w:rPr>
        <w:t>6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94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3"/>
          <w:w w:val="86"/>
          <w:sz w:val="14"/>
          <w:szCs w:val="14"/>
          <w:lang w:val="en-GB"/>
          <w:rPrChange w:id="12943" w:author="Filipe Santana" w:date="2016-01-03T15:57:00Z">
            <w:rPr>
              <w:rFonts w:ascii="Arial" w:eastAsia="Arial" w:hAnsi="Arial" w:cs="Arial"/>
              <w:spacing w:val="1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294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pages</w:t>
      </w:r>
      <w:r w:rsidRPr="00E52A5C">
        <w:rPr>
          <w:rFonts w:ascii="Arial" w:eastAsia="Arial" w:hAnsi="Arial" w:cs="Arial"/>
          <w:spacing w:val="-10"/>
          <w:w w:val="86"/>
          <w:sz w:val="14"/>
          <w:szCs w:val="14"/>
          <w:lang w:val="en-GB"/>
          <w:rPrChange w:id="12945" w:author="Filipe Santana" w:date="2016-01-03T15:57:00Z">
            <w:rPr>
              <w:rFonts w:ascii="Arial" w:eastAsia="Arial" w:hAnsi="Arial" w:cs="Arial"/>
              <w:spacing w:val="-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1–36.</w:t>
      </w:r>
    </w:p>
    <w:p w14:paraId="6D4D9488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294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948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Huang,</w:t>
      </w:r>
      <w:r w:rsidRPr="00E52A5C">
        <w:rPr>
          <w:rFonts w:ascii="Arial" w:eastAsia="Arial" w:hAnsi="Arial" w:cs="Arial"/>
          <w:spacing w:val="6"/>
          <w:w w:val="90"/>
          <w:sz w:val="14"/>
          <w:szCs w:val="14"/>
          <w:lang w:val="en-GB"/>
          <w:rPrChange w:id="12949" w:author="Filipe Santana" w:date="2016-01-03T15:57:00Z">
            <w:rPr>
              <w:rFonts w:ascii="Arial" w:eastAsia="Arial" w:hAnsi="Arial" w:cs="Arial"/>
              <w:spacing w:val="6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5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2951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952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5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2954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2955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Sherman,</w:t>
      </w:r>
      <w:r w:rsidRPr="00E52A5C">
        <w:rPr>
          <w:rFonts w:ascii="Arial" w:eastAsia="Arial" w:hAnsi="Arial" w:cs="Arial"/>
          <w:spacing w:val="7"/>
          <w:w w:val="87"/>
          <w:sz w:val="14"/>
          <w:szCs w:val="14"/>
          <w:lang w:val="en-GB"/>
          <w:rPrChange w:id="12956" w:author="Filipe Santana" w:date="2016-01-03T15:57:00Z">
            <w:rPr>
              <w:rFonts w:ascii="Arial" w:eastAsia="Arial" w:hAnsi="Arial" w:cs="Arial"/>
              <w:spacing w:val="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5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2958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2959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6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2961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62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91"/>
          <w:sz w:val="14"/>
          <w:szCs w:val="14"/>
          <w:lang w:val="en-GB"/>
          <w:rPrChange w:id="12963" w:author="Filipe Santana" w:date="2016-01-03T15:57:00Z">
            <w:rPr>
              <w:rFonts w:ascii="Arial" w:eastAsia="Arial" w:hAnsi="Arial" w:cs="Arial"/>
              <w:spacing w:val="-8"/>
              <w:w w:val="91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64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Lempicki</w:t>
      </w:r>
      <w:proofErr w:type="spellEnd"/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2965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5"/>
          <w:w w:val="91"/>
          <w:sz w:val="14"/>
          <w:szCs w:val="14"/>
          <w:lang w:val="en-GB"/>
          <w:rPrChange w:id="12966" w:author="Filipe Santana" w:date="2016-01-03T15:57:00Z">
            <w:rPr>
              <w:rFonts w:ascii="Arial" w:eastAsia="Arial" w:hAnsi="Arial" w:cs="Arial"/>
              <w:spacing w:val="35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6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2968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96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a.</w:t>
      </w:r>
      <w:r w:rsidRPr="00E52A5C">
        <w:rPr>
          <w:rFonts w:ascii="Arial" w:eastAsia="Arial" w:hAnsi="Arial" w:cs="Arial"/>
          <w:spacing w:val="-5"/>
          <w:w w:val="90"/>
          <w:sz w:val="14"/>
          <w:szCs w:val="14"/>
          <w:lang w:val="en-GB"/>
          <w:rPrChange w:id="12970" w:author="Filipe Santana" w:date="2016-01-03T15:57:00Z">
            <w:rPr>
              <w:rFonts w:ascii="Arial" w:eastAsia="Arial" w:hAnsi="Arial" w:cs="Arial"/>
              <w:spacing w:val="-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97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(2009).</w:t>
      </w:r>
      <w:r w:rsidRPr="00E52A5C">
        <w:rPr>
          <w:rFonts w:ascii="Arial" w:eastAsia="Arial" w:hAnsi="Arial" w:cs="Arial"/>
          <w:spacing w:val="26"/>
          <w:w w:val="90"/>
          <w:sz w:val="14"/>
          <w:szCs w:val="14"/>
          <w:lang w:val="en-GB"/>
          <w:rPrChange w:id="12972" w:author="Filipe Santana" w:date="2016-01-03T15:57:00Z">
            <w:rPr>
              <w:rFonts w:ascii="Arial" w:eastAsia="Arial" w:hAnsi="Arial" w:cs="Arial"/>
              <w:spacing w:val="26"/>
              <w:w w:val="90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297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Bioinformatics </w:t>
      </w:r>
      <w:r w:rsidRPr="00E52A5C">
        <w:rPr>
          <w:rFonts w:ascii="Arial" w:eastAsia="Arial" w:hAnsi="Arial" w:cs="Arial"/>
          <w:spacing w:val="13"/>
          <w:w w:val="90"/>
          <w:sz w:val="14"/>
          <w:szCs w:val="14"/>
          <w:lang w:val="en-GB"/>
          <w:rPrChange w:id="12974" w:author="Filipe Santana" w:date="2016-01-03T15:57:00Z">
            <w:rPr>
              <w:rFonts w:ascii="Arial" w:eastAsia="Arial" w:hAnsi="Arial" w:cs="Arial"/>
              <w:spacing w:val="1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297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enrich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297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977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ment</w:t>
      </w:r>
      <w:proofErr w:type="spellEnd"/>
      <w:r w:rsidRPr="00E52A5C">
        <w:rPr>
          <w:rFonts w:ascii="Arial" w:eastAsia="Arial" w:hAnsi="Arial" w:cs="Arial"/>
          <w:spacing w:val="9"/>
          <w:w w:val="85"/>
          <w:sz w:val="14"/>
          <w:szCs w:val="14"/>
          <w:lang w:val="en-GB"/>
          <w:rPrChange w:id="12978" w:author="Filipe Santana" w:date="2016-01-03T15:57:00Z">
            <w:rPr>
              <w:rFonts w:ascii="Arial" w:eastAsia="Arial" w:hAnsi="Arial" w:cs="Arial"/>
              <w:spacing w:val="9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979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tools:</w:t>
      </w:r>
      <w:r w:rsidRPr="00E52A5C">
        <w:rPr>
          <w:rFonts w:ascii="Arial" w:eastAsia="Arial" w:hAnsi="Arial" w:cs="Arial"/>
          <w:spacing w:val="21"/>
          <w:w w:val="85"/>
          <w:sz w:val="14"/>
          <w:szCs w:val="14"/>
          <w:lang w:val="en-GB"/>
          <w:rPrChange w:id="12980" w:author="Filipe Santana" w:date="2016-01-03T15:57:00Z">
            <w:rPr>
              <w:rFonts w:ascii="Arial" w:eastAsia="Arial" w:hAnsi="Arial" w:cs="Arial"/>
              <w:spacing w:val="21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5"/>
          <w:sz w:val="14"/>
          <w:szCs w:val="14"/>
          <w:lang w:val="en-GB"/>
          <w:rPrChange w:id="12981" w:author="Filipe Santana" w:date="2016-01-03T15:57:00Z">
            <w:rPr>
              <w:rFonts w:ascii="Arial" w:eastAsia="Arial" w:hAnsi="Arial" w:cs="Arial"/>
              <w:spacing w:val="-2"/>
              <w:w w:val="85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2982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aths</w:t>
      </w:r>
      <w:r w:rsidRPr="00E52A5C">
        <w:rPr>
          <w:rFonts w:ascii="Arial" w:eastAsia="Arial" w:hAnsi="Arial" w:cs="Arial"/>
          <w:spacing w:val="-8"/>
          <w:w w:val="85"/>
          <w:sz w:val="14"/>
          <w:szCs w:val="14"/>
          <w:lang w:val="en-GB"/>
          <w:rPrChange w:id="12983" w:author="Filipe Santana" w:date="2016-01-03T15:57:00Z">
            <w:rPr>
              <w:rFonts w:ascii="Arial" w:eastAsia="Arial" w:hAnsi="Arial" w:cs="Arial"/>
              <w:spacing w:val="-8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8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2985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pacing w:val="-1"/>
          <w:w w:val="88"/>
          <w:sz w:val="14"/>
          <w:szCs w:val="14"/>
          <w:lang w:val="en-GB"/>
          <w:rPrChange w:id="12986" w:author="Filipe Santana" w:date="2016-01-03T15:57:00Z">
            <w:rPr>
              <w:rFonts w:ascii="Arial" w:eastAsia="Arial" w:hAnsi="Arial" w:cs="Arial"/>
              <w:spacing w:val="-1"/>
              <w:w w:val="88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87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ard</w:t>
      </w:r>
      <w:r w:rsidRPr="00E52A5C">
        <w:rPr>
          <w:rFonts w:ascii="Arial" w:eastAsia="Arial" w:hAnsi="Arial" w:cs="Arial"/>
          <w:spacing w:val="11"/>
          <w:w w:val="88"/>
          <w:sz w:val="14"/>
          <w:szCs w:val="14"/>
          <w:lang w:val="en-GB"/>
          <w:rPrChange w:id="12988" w:author="Filipe Santana" w:date="2016-01-03T15:57:00Z">
            <w:rPr>
              <w:rFonts w:ascii="Arial" w:eastAsia="Arial" w:hAnsi="Arial" w:cs="Arial"/>
              <w:spacing w:val="11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89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w w:val="88"/>
          <w:sz w:val="14"/>
          <w:szCs w:val="14"/>
          <w:lang w:val="en-GB"/>
          <w:rPrChange w:id="12990" w:author="Filipe Santana" w:date="2016-01-03T15:57:00Z">
            <w:rPr>
              <w:rFonts w:ascii="Arial" w:eastAsia="Arial" w:hAnsi="Arial" w:cs="Arial"/>
              <w:spacing w:val="-6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9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comprehens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2992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8"/>
          <w:sz w:val="14"/>
          <w:szCs w:val="14"/>
          <w:lang w:val="en-GB"/>
          <w:rPrChange w:id="12993" w:author="Filipe Santana" w:date="2016-01-03T15:57:00Z">
            <w:rPr>
              <w:rFonts w:ascii="Arial" w:eastAsia="Arial" w:hAnsi="Arial" w:cs="Arial"/>
              <w:spacing w:val="-2"/>
              <w:w w:val="88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9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4"/>
          <w:w w:val="88"/>
          <w:sz w:val="14"/>
          <w:szCs w:val="14"/>
          <w:lang w:val="en-GB"/>
          <w:rPrChange w:id="12995" w:author="Filipe Santana" w:date="2016-01-03T15:57:00Z">
            <w:rPr>
              <w:rFonts w:ascii="Arial" w:eastAsia="Arial" w:hAnsi="Arial" w:cs="Arial"/>
              <w:spacing w:val="-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9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functional</w:t>
      </w:r>
      <w:r w:rsidRPr="00E52A5C">
        <w:rPr>
          <w:rFonts w:ascii="Arial" w:eastAsia="Arial" w:hAnsi="Arial" w:cs="Arial"/>
          <w:spacing w:val="32"/>
          <w:w w:val="88"/>
          <w:sz w:val="14"/>
          <w:szCs w:val="14"/>
          <w:lang w:val="en-GB"/>
          <w:rPrChange w:id="12997" w:author="Filipe Santana" w:date="2016-01-03T15:57:00Z">
            <w:rPr>
              <w:rFonts w:ascii="Arial" w:eastAsia="Arial" w:hAnsi="Arial" w:cs="Arial"/>
              <w:spacing w:val="32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299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analysis</w:t>
      </w:r>
      <w:r w:rsidRPr="00E52A5C">
        <w:rPr>
          <w:rFonts w:ascii="Arial" w:eastAsia="Arial" w:hAnsi="Arial" w:cs="Arial"/>
          <w:spacing w:val="-4"/>
          <w:w w:val="88"/>
          <w:sz w:val="14"/>
          <w:szCs w:val="14"/>
          <w:lang w:val="en-GB"/>
          <w:rPrChange w:id="12999" w:author="Filipe Santana" w:date="2016-01-03T15:57:00Z">
            <w:rPr>
              <w:rFonts w:ascii="Arial" w:eastAsia="Arial" w:hAnsi="Arial" w:cs="Arial"/>
              <w:spacing w:val="-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0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3001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0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la</w:t>
      </w:r>
      <w:r w:rsidRPr="00E52A5C">
        <w:rPr>
          <w:rFonts w:ascii="Arial" w:eastAsia="Arial" w:hAnsi="Arial" w:cs="Arial"/>
          <w:spacing w:val="-3"/>
          <w:w w:val="86"/>
          <w:sz w:val="14"/>
          <w:szCs w:val="14"/>
          <w:lang w:val="en-GB"/>
          <w:rPrChange w:id="13003" w:author="Filipe Santana" w:date="2016-01-03T15:57:00Z">
            <w:rPr>
              <w:rFonts w:ascii="Arial" w:eastAsia="Arial" w:hAnsi="Arial" w:cs="Arial"/>
              <w:spacing w:val="-3"/>
              <w:w w:val="8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0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ge</w:t>
      </w:r>
      <w:r w:rsidRPr="00E52A5C">
        <w:rPr>
          <w:rFonts w:ascii="Arial" w:eastAsia="Arial" w:hAnsi="Arial" w:cs="Arial"/>
          <w:spacing w:val="5"/>
          <w:w w:val="86"/>
          <w:sz w:val="14"/>
          <w:szCs w:val="14"/>
          <w:lang w:val="en-GB"/>
          <w:rPrChange w:id="13005" w:author="Filipe Santana" w:date="2016-01-03T15:57:00Z">
            <w:rPr>
              <w:rFonts w:ascii="Arial" w:eastAsia="Arial" w:hAnsi="Arial" w:cs="Arial"/>
              <w:spacing w:val="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0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gene</w:t>
      </w:r>
      <w:r w:rsidRPr="00E52A5C">
        <w:rPr>
          <w:rFonts w:ascii="Arial" w:eastAsia="Arial" w:hAnsi="Arial" w:cs="Arial"/>
          <w:spacing w:val="-10"/>
          <w:w w:val="86"/>
          <w:sz w:val="14"/>
          <w:szCs w:val="14"/>
          <w:lang w:val="en-GB"/>
          <w:rPrChange w:id="13007" w:author="Filipe Santana" w:date="2016-01-03T15:57:00Z">
            <w:rPr>
              <w:rFonts w:ascii="Arial" w:eastAsia="Arial" w:hAnsi="Arial" w:cs="Arial"/>
              <w:spacing w:val="-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00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lists.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009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29"/>
          <w:w w:val="86"/>
          <w:sz w:val="14"/>
          <w:szCs w:val="14"/>
          <w:lang w:val="en-GB"/>
          <w:rPrChange w:id="13010" w:author="Filipe Santana" w:date="2016-01-03T15:57:00Z">
            <w:rPr>
              <w:rFonts w:ascii="Arial" w:eastAsia="Arial" w:hAnsi="Arial" w:cs="Arial"/>
              <w:i/>
              <w:spacing w:val="2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011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5"/>
          <w:w w:val="86"/>
          <w:sz w:val="14"/>
          <w:szCs w:val="14"/>
          <w:lang w:val="en-GB"/>
          <w:rPrChange w:id="13012" w:author="Filipe Santana" w:date="2016-01-03T15:57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013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1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3015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3016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37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1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(1),</w:t>
      </w:r>
      <w:r w:rsidRPr="00E52A5C">
        <w:rPr>
          <w:rFonts w:ascii="Arial" w:eastAsia="Arial" w:hAnsi="Arial" w:cs="Arial"/>
          <w:spacing w:val="23"/>
          <w:w w:val="86"/>
          <w:sz w:val="14"/>
          <w:szCs w:val="14"/>
          <w:lang w:val="en-GB"/>
          <w:rPrChange w:id="13018" w:author="Filipe Santana" w:date="2016-01-03T15:57:00Z">
            <w:rPr>
              <w:rFonts w:ascii="Arial" w:eastAsia="Arial" w:hAnsi="Arial" w:cs="Arial"/>
              <w:spacing w:val="2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01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1–13.</w:t>
      </w:r>
    </w:p>
    <w:p w14:paraId="54480A2F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302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2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Huntl</w:t>
      </w:r>
      <w:r w:rsidRPr="00E52A5C">
        <w:rPr>
          <w:rFonts w:ascii="Arial" w:eastAsia="Arial" w:hAnsi="Arial" w:cs="Arial"/>
          <w:spacing w:val="-2"/>
          <w:w w:val="88"/>
          <w:sz w:val="14"/>
          <w:szCs w:val="14"/>
          <w:lang w:val="en-GB"/>
          <w:rPrChange w:id="13022" w:author="Filipe Santana" w:date="2016-01-03T15:57:00Z">
            <w:rPr>
              <w:rFonts w:ascii="Arial" w:eastAsia="Arial" w:hAnsi="Arial" w:cs="Arial"/>
              <w:spacing w:val="-2"/>
              <w:w w:val="88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8"/>
          <w:w w:val="88"/>
          <w:sz w:val="14"/>
          <w:szCs w:val="14"/>
          <w:lang w:val="en-GB"/>
          <w:rPrChange w:id="13023" w:author="Filipe Santana" w:date="2016-01-03T15:57:00Z">
            <w:rPr>
              <w:rFonts w:ascii="Arial" w:eastAsia="Arial" w:hAnsi="Arial" w:cs="Arial"/>
              <w:spacing w:val="-8"/>
              <w:w w:val="88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2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3"/>
          <w:w w:val="88"/>
          <w:sz w:val="14"/>
          <w:szCs w:val="14"/>
          <w:lang w:val="en-GB"/>
          <w:rPrChange w:id="13025" w:author="Filipe Santana" w:date="2016-01-03T15:57:00Z">
            <w:rPr>
              <w:rFonts w:ascii="Arial" w:eastAsia="Arial" w:hAnsi="Arial" w:cs="Arial"/>
              <w:spacing w:val="23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2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R.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3027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w w:val="88"/>
          <w:sz w:val="14"/>
          <w:szCs w:val="14"/>
          <w:lang w:val="en-GB"/>
          <w:rPrChange w:id="13028" w:author="Filipe Santana" w:date="2016-01-03T15:57:00Z">
            <w:rPr>
              <w:rFonts w:ascii="Arial" w:eastAsia="Arial" w:hAnsi="Arial" w:cs="Arial"/>
              <w:spacing w:val="-13"/>
              <w:w w:val="88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29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10"/>
          <w:w w:val="88"/>
          <w:sz w:val="14"/>
          <w:szCs w:val="14"/>
          <w:lang w:val="en-GB"/>
          <w:rPrChange w:id="13030" w:author="Filipe Santana" w:date="2016-01-03T15:57:00Z">
            <w:rPr>
              <w:rFonts w:ascii="Arial" w:eastAsia="Arial" w:hAnsi="Arial" w:cs="Arial"/>
              <w:spacing w:val="-10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03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spacing w:val="-2"/>
          <w:w w:val="92"/>
          <w:sz w:val="14"/>
          <w:szCs w:val="14"/>
          <w:lang w:val="en-GB"/>
          <w:rPrChange w:id="13032" w:author="Filipe Santana" w:date="2016-01-03T15:57:00Z">
            <w:rPr>
              <w:rFonts w:ascii="Arial" w:eastAsia="Arial" w:hAnsi="Arial" w:cs="Arial"/>
              <w:spacing w:val="-2"/>
              <w:w w:val="92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03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wford,</w:t>
      </w:r>
      <w:r w:rsidRPr="00E52A5C">
        <w:rPr>
          <w:rFonts w:ascii="Arial" w:eastAsia="Arial" w:hAnsi="Arial" w:cs="Arial"/>
          <w:spacing w:val="-10"/>
          <w:w w:val="92"/>
          <w:sz w:val="14"/>
          <w:szCs w:val="14"/>
          <w:lang w:val="en-GB"/>
          <w:rPrChange w:id="13034" w:author="Filipe Santana" w:date="2016-01-03T15:57:00Z">
            <w:rPr>
              <w:rFonts w:ascii="Arial" w:eastAsia="Arial" w:hAnsi="Arial" w:cs="Arial"/>
              <w:spacing w:val="-10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9"/>
          <w:w w:val="92"/>
          <w:sz w:val="14"/>
          <w:szCs w:val="14"/>
          <w:lang w:val="en-GB"/>
          <w:rPrChange w:id="13035" w:author="Filipe Santana" w:date="2016-01-03T15:57:00Z">
            <w:rPr>
              <w:rFonts w:ascii="Arial" w:eastAsia="Arial" w:hAnsi="Arial" w:cs="Arial"/>
              <w:spacing w:val="-9"/>
              <w:w w:val="92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03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3"/>
          <w:w w:val="92"/>
          <w:sz w:val="14"/>
          <w:szCs w:val="14"/>
          <w:lang w:val="en-GB"/>
          <w:rPrChange w:id="13037" w:author="Filipe Santana" w:date="2016-01-03T15:57:00Z">
            <w:rPr>
              <w:rFonts w:ascii="Arial" w:eastAsia="Arial" w:hAnsi="Arial" w:cs="Arial"/>
              <w:spacing w:val="-3"/>
              <w:w w:val="92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03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Mut</w:t>
      </w:r>
      <w:r w:rsidRPr="00E52A5C">
        <w:rPr>
          <w:rFonts w:ascii="Arial" w:eastAsia="Arial" w:hAnsi="Arial" w:cs="Arial"/>
          <w:spacing w:val="-3"/>
          <w:w w:val="92"/>
          <w:sz w:val="14"/>
          <w:szCs w:val="14"/>
          <w:lang w:val="en-GB"/>
          <w:rPrChange w:id="13039" w:author="Filipe Santana" w:date="2016-01-03T15:57:00Z">
            <w:rPr>
              <w:rFonts w:ascii="Arial" w:eastAsia="Arial" w:hAnsi="Arial" w:cs="Arial"/>
              <w:spacing w:val="-3"/>
              <w:w w:val="92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pacing w:val="-1"/>
          <w:w w:val="92"/>
          <w:sz w:val="14"/>
          <w:szCs w:val="14"/>
          <w:lang w:val="en-GB"/>
          <w:rPrChange w:id="13040" w:author="Filipe Santana" w:date="2016-01-03T15:57:00Z">
            <w:rPr>
              <w:rFonts w:ascii="Arial" w:eastAsia="Arial" w:hAnsi="Arial" w:cs="Arial"/>
              <w:spacing w:val="-1"/>
              <w:w w:val="92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04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o-Meullenet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042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4"/>
          <w:w w:val="92"/>
          <w:sz w:val="14"/>
          <w:szCs w:val="14"/>
          <w:lang w:val="en-GB"/>
          <w:rPrChange w:id="13043" w:author="Filipe Santana" w:date="2016-01-03T15:57:00Z">
            <w:rPr>
              <w:rFonts w:ascii="Arial" w:eastAsia="Arial" w:hAnsi="Arial" w:cs="Arial"/>
              <w:spacing w:val="24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w w:val="88"/>
          <w:sz w:val="14"/>
          <w:szCs w:val="14"/>
          <w:lang w:val="en-GB"/>
          <w:rPrChange w:id="13044" w:author="Filipe Santana" w:date="2016-01-03T15:57:00Z">
            <w:rPr>
              <w:rFonts w:ascii="Arial" w:eastAsia="Arial" w:hAnsi="Arial" w:cs="Arial"/>
              <w:spacing w:val="-13"/>
              <w:w w:val="88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4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-10"/>
          <w:w w:val="88"/>
          <w:sz w:val="14"/>
          <w:szCs w:val="14"/>
          <w:lang w:val="en-GB"/>
          <w:rPrChange w:id="13046" w:author="Filipe Santana" w:date="2016-01-03T15:57:00Z">
            <w:rPr>
              <w:rFonts w:ascii="Arial" w:eastAsia="Arial" w:hAnsi="Arial" w:cs="Arial"/>
              <w:spacing w:val="-10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4"/>
          <w:szCs w:val="14"/>
          <w:lang w:val="en-GB"/>
          <w:rPrChange w:id="13047" w:author="Filipe Santana" w:date="2016-01-03T15:57:00Z">
            <w:rPr>
              <w:rFonts w:ascii="Arial" w:eastAsia="Arial" w:hAnsi="Arial" w:cs="Arial"/>
              <w:i/>
              <w:w w:val="88"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10"/>
          <w:w w:val="88"/>
          <w:sz w:val="14"/>
          <w:szCs w:val="14"/>
          <w:lang w:val="en-GB"/>
          <w:rPrChange w:id="13048" w:author="Filipe Santana" w:date="2016-01-03T15:57:00Z">
            <w:rPr>
              <w:rFonts w:ascii="Arial" w:eastAsia="Arial" w:hAnsi="Arial" w:cs="Arial"/>
              <w:i/>
              <w:spacing w:val="-10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4"/>
          <w:szCs w:val="14"/>
          <w:lang w:val="en-GB"/>
          <w:rPrChange w:id="13049" w:author="Filipe Santana" w:date="2016-01-03T15:57:00Z">
            <w:rPr>
              <w:rFonts w:ascii="Arial" w:eastAsia="Arial" w:hAnsi="Arial" w:cs="Arial"/>
              <w:i/>
              <w:w w:val="88"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4"/>
          <w:w w:val="88"/>
          <w:sz w:val="14"/>
          <w:szCs w:val="14"/>
          <w:lang w:val="en-GB"/>
          <w:rPrChange w:id="13050" w:author="Filipe Santana" w:date="2016-01-03T15:57:00Z">
            <w:rPr>
              <w:rFonts w:ascii="Arial" w:eastAsia="Arial" w:hAnsi="Arial" w:cs="Arial"/>
              <w:i/>
              <w:spacing w:val="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5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14"/>
          <w:w w:val="88"/>
          <w:sz w:val="14"/>
          <w:szCs w:val="14"/>
          <w:lang w:val="en-GB"/>
          <w:rPrChange w:id="13052" w:author="Filipe Santana" w:date="2016-01-03T15:57:00Z">
            <w:rPr>
              <w:rFonts w:ascii="Arial" w:eastAsia="Arial" w:hAnsi="Arial" w:cs="Arial"/>
              <w:spacing w:val="1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53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5"/>
          <w:w w:val="88"/>
          <w:sz w:val="14"/>
          <w:szCs w:val="14"/>
          <w:lang w:val="en-GB"/>
          <w:rPrChange w:id="13054" w:author="Filipe Santana" w:date="2016-01-03T15:57:00Z">
            <w:rPr>
              <w:rFonts w:ascii="Arial" w:eastAsia="Arial" w:hAnsi="Arial" w:cs="Arial"/>
              <w:spacing w:val="-5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5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G</w:t>
      </w:r>
      <w:r w:rsidRPr="00E52A5C">
        <w:rPr>
          <w:rFonts w:ascii="Arial" w:eastAsia="Arial" w:hAnsi="Arial" w:cs="Arial"/>
          <w:spacing w:val="-4"/>
          <w:w w:val="88"/>
          <w:sz w:val="14"/>
          <w:szCs w:val="14"/>
          <w:lang w:val="en-GB"/>
          <w:rPrChange w:id="13056" w:author="Filipe Santana" w:date="2016-01-03T15:57:00Z">
            <w:rPr>
              <w:rFonts w:ascii="Arial" w:eastAsia="Arial" w:hAnsi="Arial" w:cs="Arial"/>
              <w:spacing w:val="-4"/>
              <w:w w:val="88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57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19"/>
          <w:w w:val="88"/>
          <w:sz w:val="14"/>
          <w:szCs w:val="14"/>
          <w:lang w:val="en-GB"/>
          <w:rPrChange w:id="13058" w:author="Filipe Santana" w:date="2016-01-03T15:57:00Z">
            <w:rPr>
              <w:rFonts w:ascii="Arial" w:eastAsia="Arial" w:hAnsi="Arial" w:cs="Arial"/>
              <w:spacing w:val="19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059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database: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6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Gene</w:t>
      </w:r>
      <w:r w:rsidRPr="00E52A5C">
        <w:rPr>
          <w:rFonts w:ascii="Arial" w:eastAsia="Arial" w:hAnsi="Arial" w:cs="Arial"/>
          <w:spacing w:val="-5"/>
          <w:w w:val="86"/>
          <w:sz w:val="14"/>
          <w:szCs w:val="14"/>
          <w:lang w:val="en-GB"/>
          <w:rPrChange w:id="13061" w:author="Filipe Santana" w:date="2016-01-03T15:57:00Z">
            <w:rPr>
              <w:rFonts w:ascii="Arial" w:eastAsia="Arial" w:hAnsi="Arial" w:cs="Arial"/>
              <w:spacing w:val="-5"/>
              <w:w w:val="86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6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Ontology </w:t>
      </w:r>
      <w:r w:rsidRPr="00E52A5C">
        <w:rPr>
          <w:rFonts w:ascii="Arial" w:eastAsia="Arial" w:hAnsi="Arial" w:cs="Arial"/>
          <w:spacing w:val="10"/>
          <w:w w:val="86"/>
          <w:sz w:val="14"/>
          <w:szCs w:val="14"/>
          <w:lang w:val="en-GB"/>
          <w:rPrChange w:id="13063" w:author="Filipe Santana" w:date="2016-01-03T15:57:00Z">
            <w:rPr>
              <w:rFonts w:ascii="Arial" w:eastAsia="Arial" w:hAnsi="Arial" w:cs="Arial"/>
              <w:spacing w:val="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6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annotation</w:t>
      </w:r>
      <w:proofErr w:type="gramEnd"/>
      <w:r w:rsidRPr="00E52A5C">
        <w:rPr>
          <w:rFonts w:ascii="Arial" w:eastAsia="Arial" w:hAnsi="Arial" w:cs="Arial"/>
          <w:spacing w:val="25"/>
          <w:w w:val="86"/>
          <w:sz w:val="14"/>
          <w:szCs w:val="14"/>
          <w:lang w:val="en-GB"/>
          <w:rPrChange w:id="13065" w:author="Filipe Santana" w:date="2016-01-03T15:57:00Z">
            <w:rPr>
              <w:rFonts w:ascii="Arial" w:eastAsia="Arial" w:hAnsi="Arial" w:cs="Arial"/>
              <w:spacing w:val="2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6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updates</w:t>
      </w:r>
      <w:r w:rsidRPr="00E52A5C">
        <w:rPr>
          <w:rFonts w:ascii="Arial" w:eastAsia="Arial" w:hAnsi="Arial" w:cs="Arial"/>
          <w:spacing w:val="-7"/>
          <w:w w:val="86"/>
          <w:sz w:val="14"/>
          <w:szCs w:val="14"/>
          <w:lang w:val="en-GB"/>
          <w:rPrChange w:id="13067" w:author="Filipe Santana" w:date="2016-01-03T15:57:00Z">
            <w:rPr>
              <w:rFonts w:ascii="Arial" w:eastAsia="Arial" w:hAnsi="Arial" w:cs="Arial"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06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3069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070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2015.</w:t>
      </w:r>
      <w:r w:rsidRPr="00E52A5C">
        <w:rPr>
          <w:rFonts w:ascii="Arial" w:eastAsia="Arial" w:hAnsi="Arial" w:cs="Arial"/>
          <w:spacing w:val="23"/>
          <w:w w:val="85"/>
          <w:sz w:val="14"/>
          <w:szCs w:val="14"/>
          <w:lang w:val="en-GB"/>
          <w:rPrChange w:id="13071" w:author="Filipe Santana" w:date="2016-01-03T15:57:00Z">
            <w:rPr>
              <w:rFonts w:ascii="Arial" w:eastAsia="Arial" w:hAnsi="Arial" w:cs="Arial"/>
              <w:spacing w:val="23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4"/>
          <w:szCs w:val="14"/>
          <w:lang w:val="en-GB"/>
          <w:rPrChange w:id="13072" w:author="Filipe Santana" w:date="2016-01-03T15:57:00Z">
            <w:rPr>
              <w:rFonts w:ascii="Arial" w:eastAsia="Arial" w:hAnsi="Arial" w:cs="Arial"/>
              <w:i/>
              <w:w w:val="85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31"/>
          <w:w w:val="85"/>
          <w:sz w:val="14"/>
          <w:szCs w:val="14"/>
          <w:lang w:val="en-GB"/>
          <w:rPrChange w:id="13073" w:author="Filipe Santana" w:date="2016-01-03T15:57:00Z">
            <w:rPr>
              <w:rFonts w:ascii="Arial" w:eastAsia="Arial" w:hAnsi="Arial" w:cs="Arial"/>
              <w:i/>
              <w:spacing w:val="31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4"/>
          <w:szCs w:val="14"/>
          <w:lang w:val="en-GB"/>
          <w:rPrChange w:id="13074" w:author="Filipe Santana" w:date="2016-01-03T15:57:00Z">
            <w:rPr>
              <w:rFonts w:ascii="Arial" w:eastAsia="Arial" w:hAnsi="Arial" w:cs="Arial"/>
              <w:i/>
              <w:w w:val="85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6"/>
          <w:w w:val="85"/>
          <w:sz w:val="14"/>
          <w:szCs w:val="14"/>
          <w:lang w:val="en-GB"/>
          <w:rPrChange w:id="13075" w:author="Filipe Santana" w:date="2016-01-03T15:57:00Z">
            <w:rPr>
              <w:rFonts w:ascii="Arial" w:eastAsia="Arial" w:hAnsi="Arial" w:cs="Arial"/>
              <w:i/>
              <w:spacing w:val="16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5"/>
          <w:sz w:val="14"/>
          <w:szCs w:val="14"/>
          <w:lang w:val="en-GB"/>
          <w:rPrChange w:id="13076" w:author="Filipe Santana" w:date="2016-01-03T15:57:00Z">
            <w:rPr>
              <w:rFonts w:ascii="Arial" w:eastAsia="Arial" w:hAnsi="Arial" w:cs="Arial"/>
              <w:i/>
              <w:w w:val="85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077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7"/>
          <w:w w:val="85"/>
          <w:sz w:val="14"/>
          <w:szCs w:val="14"/>
          <w:lang w:val="en-GB"/>
          <w:rPrChange w:id="13078" w:author="Filipe Santana" w:date="2016-01-03T15:57:00Z">
            <w:rPr>
              <w:rFonts w:ascii="Arial" w:eastAsia="Arial" w:hAnsi="Arial" w:cs="Arial"/>
              <w:spacing w:val="-7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5"/>
          <w:sz w:val="14"/>
          <w:szCs w:val="14"/>
          <w:lang w:val="en-GB"/>
          <w:rPrChange w:id="13079" w:author="Filipe Santana" w:date="2016-01-03T15:57:00Z">
            <w:rPr>
              <w:rFonts w:ascii="Arial" w:eastAsia="Arial" w:hAnsi="Arial" w:cs="Arial"/>
              <w:b/>
              <w:bCs/>
              <w:w w:val="85"/>
              <w:sz w:val="14"/>
              <w:szCs w:val="14"/>
            </w:rPr>
          </w:rPrChange>
        </w:rPr>
        <w:t>43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080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(D1</w:t>
      </w:r>
      <w:proofErr w:type="gramStart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081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 xml:space="preserve">), </w:t>
      </w:r>
      <w:r w:rsidRPr="00E52A5C">
        <w:rPr>
          <w:rFonts w:ascii="Arial" w:eastAsia="Arial" w:hAnsi="Arial" w:cs="Arial"/>
          <w:spacing w:val="4"/>
          <w:w w:val="85"/>
          <w:sz w:val="14"/>
          <w:szCs w:val="14"/>
          <w:lang w:val="en-GB"/>
          <w:rPrChange w:id="13082" w:author="Filipe Santana" w:date="2016-01-03T15:57:00Z">
            <w:rPr>
              <w:rFonts w:ascii="Arial" w:eastAsia="Arial" w:hAnsi="Arial" w:cs="Arial"/>
              <w:spacing w:val="4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08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30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1057– D1063.</w:t>
      </w:r>
    </w:p>
    <w:p w14:paraId="6ABB92C0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308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08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Hustadt</w:t>
      </w:r>
      <w:proofErr w:type="spellEnd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08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1"/>
          <w:w w:val="90"/>
          <w:sz w:val="14"/>
          <w:szCs w:val="14"/>
          <w:lang w:val="en-GB"/>
          <w:rPrChange w:id="13088" w:author="Filipe Santana" w:date="2016-01-03T15:57:00Z">
            <w:rPr>
              <w:rFonts w:ascii="Arial" w:eastAsia="Arial" w:hAnsi="Arial" w:cs="Arial"/>
              <w:spacing w:val="-1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08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U.,</w:t>
      </w:r>
      <w:r w:rsidRPr="00E52A5C">
        <w:rPr>
          <w:rFonts w:ascii="Arial" w:eastAsia="Arial" w:hAnsi="Arial" w:cs="Arial"/>
          <w:spacing w:val="2"/>
          <w:w w:val="90"/>
          <w:sz w:val="14"/>
          <w:szCs w:val="14"/>
          <w:lang w:val="en-GB"/>
          <w:rPrChange w:id="13090" w:author="Filipe Santana" w:date="2016-01-03T15:57:00Z">
            <w:rPr>
              <w:rFonts w:ascii="Arial" w:eastAsia="Arial" w:hAnsi="Arial" w:cs="Arial"/>
              <w:spacing w:val="2"/>
              <w:w w:val="90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309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Motik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30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3093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9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11"/>
          <w:w w:val="86"/>
          <w:sz w:val="14"/>
          <w:szCs w:val="14"/>
          <w:lang w:val="en-GB"/>
          <w:rPrChange w:id="13095" w:author="Filipe Santana" w:date="2016-01-03T15:57:00Z">
            <w:rPr>
              <w:rFonts w:ascii="Arial" w:eastAsia="Arial" w:hAnsi="Arial" w:cs="Arial"/>
              <w:spacing w:val="1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9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3097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09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Sattle</w:t>
      </w:r>
      <w:r w:rsidRPr="00E52A5C">
        <w:rPr>
          <w:rFonts w:ascii="Arial" w:eastAsia="Arial" w:hAnsi="Arial" w:cs="Arial"/>
          <w:spacing w:val="-5"/>
          <w:w w:val="86"/>
          <w:sz w:val="14"/>
          <w:szCs w:val="14"/>
          <w:lang w:val="en-GB"/>
          <w:rPrChange w:id="13099" w:author="Filipe Santana" w:date="2016-01-03T15:57:00Z">
            <w:rPr>
              <w:rFonts w:ascii="Arial" w:eastAsia="Arial" w:hAnsi="Arial" w:cs="Arial"/>
              <w:spacing w:val="-5"/>
              <w:w w:val="8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10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2"/>
          <w:w w:val="86"/>
          <w:sz w:val="14"/>
          <w:szCs w:val="14"/>
          <w:lang w:val="en-GB"/>
          <w:rPrChange w:id="13101" w:author="Filipe Santana" w:date="2016-01-03T15:57:00Z">
            <w:rPr>
              <w:rFonts w:ascii="Arial" w:eastAsia="Arial" w:hAnsi="Arial" w:cs="Arial"/>
              <w:spacing w:val="1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0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U. (2005).</w:t>
      </w:r>
      <w:r w:rsidRPr="00E52A5C">
        <w:rPr>
          <w:rFonts w:ascii="Arial" w:eastAsia="Arial" w:hAnsi="Arial" w:cs="Arial"/>
          <w:spacing w:val="6"/>
          <w:w w:val="89"/>
          <w:sz w:val="14"/>
          <w:szCs w:val="14"/>
          <w:lang w:val="en-GB"/>
          <w:rPrChange w:id="13103" w:author="Filipe Santana" w:date="2016-01-03T15:57:00Z">
            <w:rPr>
              <w:rFonts w:ascii="Arial" w:eastAsia="Arial" w:hAnsi="Arial" w:cs="Arial"/>
              <w:spacing w:val="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0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Data</w:t>
      </w:r>
      <w:r w:rsidRPr="00E52A5C">
        <w:rPr>
          <w:rFonts w:ascii="Arial" w:eastAsia="Arial" w:hAnsi="Arial" w:cs="Arial"/>
          <w:spacing w:val="-10"/>
          <w:w w:val="89"/>
          <w:sz w:val="14"/>
          <w:szCs w:val="14"/>
          <w:lang w:val="en-GB"/>
          <w:rPrChange w:id="13105" w:author="Filipe Santana" w:date="2016-01-03T15:57:00Z">
            <w:rPr>
              <w:rFonts w:ascii="Arial" w:eastAsia="Arial" w:hAnsi="Arial" w:cs="Arial"/>
              <w:spacing w:val="-10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06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Compl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3107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0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xity</w:t>
      </w:r>
      <w:r w:rsidRPr="00E52A5C">
        <w:rPr>
          <w:rFonts w:ascii="Arial" w:eastAsia="Arial" w:hAnsi="Arial" w:cs="Arial"/>
          <w:spacing w:val="29"/>
          <w:w w:val="89"/>
          <w:sz w:val="14"/>
          <w:szCs w:val="14"/>
          <w:lang w:val="en-GB"/>
          <w:rPrChange w:id="13109" w:author="Filipe Santana" w:date="2016-01-03T15:57:00Z">
            <w:rPr>
              <w:rFonts w:ascii="Arial" w:eastAsia="Arial" w:hAnsi="Arial" w:cs="Arial"/>
              <w:spacing w:val="2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15"/>
          <w:sz w:val="14"/>
          <w:szCs w:val="14"/>
          <w:lang w:val="en-GB"/>
          <w:rPrChange w:id="13111" w:author="Filipe Santana" w:date="2016-01-03T15:57:00Z">
            <w:rPr>
              <w:rFonts w:ascii="Arial" w:eastAsia="Arial" w:hAnsi="Arial" w:cs="Arial"/>
              <w:spacing w:val="-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11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Reasoning</w:t>
      </w:r>
      <w:r w:rsidRPr="00E52A5C">
        <w:rPr>
          <w:rFonts w:ascii="Arial" w:eastAsia="Arial" w:hAnsi="Arial" w:cs="Arial"/>
          <w:spacing w:val="-9"/>
          <w:w w:val="87"/>
          <w:sz w:val="14"/>
          <w:szCs w:val="14"/>
          <w:lang w:val="en-GB"/>
          <w:rPrChange w:id="13113" w:author="Filipe Santana" w:date="2016-01-03T15:57:00Z">
            <w:rPr>
              <w:rFonts w:ascii="Arial" w:eastAsia="Arial" w:hAnsi="Arial" w:cs="Arial"/>
              <w:spacing w:val="-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1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15"/>
          <w:sz w:val="14"/>
          <w:szCs w:val="14"/>
          <w:lang w:val="en-GB"/>
          <w:rPrChange w:id="13115" w:author="Filipe Santana" w:date="2016-01-03T15:57:00Z">
            <w:rPr>
              <w:rFonts w:ascii="Arial" w:eastAsia="Arial" w:hAnsi="Arial" w:cs="Arial"/>
              <w:spacing w:val="-15"/>
              <w:sz w:val="14"/>
              <w:szCs w:val="14"/>
            </w:rPr>
          </w:rPrChange>
        </w:rPr>
        <w:t xml:space="preserve"> V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1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ery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1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Express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3118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90"/>
          <w:sz w:val="14"/>
          <w:szCs w:val="14"/>
          <w:lang w:val="en-GB"/>
          <w:rPrChange w:id="13119" w:author="Filipe Santana" w:date="2016-01-03T15:57:00Z">
            <w:rPr>
              <w:rFonts w:ascii="Arial" w:eastAsia="Arial" w:hAnsi="Arial" w:cs="Arial"/>
              <w:spacing w:val="-2"/>
              <w:w w:val="90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2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9"/>
          <w:w w:val="90"/>
          <w:sz w:val="14"/>
          <w:szCs w:val="14"/>
          <w:lang w:val="en-GB"/>
          <w:rPrChange w:id="13121" w:author="Filipe Santana" w:date="2016-01-03T15:57:00Z">
            <w:rPr>
              <w:rFonts w:ascii="Arial" w:eastAsia="Arial" w:hAnsi="Arial" w:cs="Arial"/>
              <w:spacing w:val="-9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2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Description</w:t>
      </w:r>
      <w:r w:rsidRPr="00E52A5C">
        <w:rPr>
          <w:rFonts w:ascii="Arial" w:eastAsia="Arial" w:hAnsi="Arial" w:cs="Arial"/>
          <w:spacing w:val="13"/>
          <w:w w:val="90"/>
          <w:sz w:val="14"/>
          <w:szCs w:val="14"/>
          <w:lang w:val="en-GB"/>
          <w:rPrChange w:id="13123" w:author="Filipe Santana" w:date="2016-01-03T15:57:00Z">
            <w:rPr>
              <w:rFonts w:ascii="Arial" w:eastAsia="Arial" w:hAnsi="Arial" w:cs="Arial"/>
              <w:spacing w:val="1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2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Logics.</w:t>
      </w:r>
      <w:r w:rsidRPr="00E52A5C">
        <w:rPr>
          <w:rFonts w:ascii="Arial" w:eastAsia="Arial" w:hAnsi="Arial" w:cs="Arial"/>
          <w:spacing w:val="23"/>
          <w:w w:val="90"/>
          <w:sz w:val="14"/>
          <w:szCs w:val="14"/>
          <w:lang w:val="en-GB"/>
          <w:rPrChange w:id="13125" w:author="Filipe Santana" w:date="2016-01-03T15:57:00Z">
            <w:rPr>
              <w:rFonts w:ascii="Arial" w:eastAsia="Arial" w:hAnsi="Arial" w:cs="Arial"/>
              <w:spacing w:val="2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2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127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4"/>
          <w:sz w:val="14"/>
          <w:szCs w:val="14"/>
          <w:lang w:val="en-GB"/>
          <w:rPrChange w:id="13128" w:author="Filipe Santana" w:date="2016-01-03T15:57:00Z">
            <w:rPr>
              <w:rFonts w:ascii="Arial" w:eastAsia="Arial" w:hAnsi="Arial" w:cs="Arial"/>
              <w:i/>
              <w:w w:val="94"/>
              <w:sz w:val="14"/>
              <w:szCs w:val="14"/>
            </w:rPr>
          </w:rPrChange>
        </w:rPr>
        <w:t>IJCAI-0</w:t>
      </w:r>
      <w:r w:rsidRPr="00E52A5C">
        <w:rPr>
          <w:rFonts w:ascii="Arial" w:eastAsia="Arial" w:hAnsi="Arial" w:cs="Arial"/>
          <w:i/>
          <w:spacing w:val="3"/>
          <w:w w:val="94"/>
          <w:sz w:val="14"/>
          <w:szCs w:val="14"/>
          <w:lang w:val="en-GB"/>
          <w:rPrChange w:id="13129" w:author="Filipe Santana" w:date="2016-01-03T15:57:00Z">
            <w:rPr>
              <w:rFonts w:ascii="Arial" w:eastAsia="Arial" w:hAnsi="Arial" w:cs="Arial"/>
              <w:i/>
              <w:spacing w:val="3"/>
              <w:w w:val="94"/>
              <w:sz w:val="14"/>
              <w:szCs w:val="14"/>
            </w:rPr>
          </w:rPrChange>
        </w:rPr>
        <w:t>5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3130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"/>
          <w:w w:val="94"/>
          <w:sz w:val="14"/>
          <w:szCs w:val="14"/>
          <w:lang w:val="en-GB"/>
          <w:rPrChange w:id="13131" w:author="Filipe Santana" w:date="2016-01-03T15:57:00Z">
            <w:rPr>
              <w:rFonts w:ascii="Arial" w:eastAsia="Arial" w:hAnsi="Arial" w:cs="Arial"/>
              <w:spacing w:val="1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4"/>
          <w:szCs w:val="14"/>
          <w:lang w:val="en-GB"/>
          <w:rPrChange w:id="13132" w:author="Filipe Santana" w:date="2016-01-03T15:57:00Z">
            <w:rPr>
              <w:rFonts w:ascii="Arial" w:eastAsia="Arial" w:hAnsi="Arial" w:cs="Arial"/>
              <w:w w:val="83"/>
              <w:sz w:val="14"/>
              <w:szCs w:val="14"/>
            </w:rPr>
          </w:rPrChange>
        </w:rPr>
        <w:t>pages</w:t>
      </w:r>
      <w:r w:rsidRPr="00E52A5C">
        <w:rPr>
          <w:rFonts w:ascii="Arial" w:eastAsia="Arial" w:hAnsi="Arial" w:cs="Arial"/>
          <w:spacing w:val="2"/>
          <w:w w:val="83"/>
          <w:sz w:val="14"/>
          <w:szCs w:val="14"/>
          <w:lang w:val="en-GB"/>
          <w:rPrChange w:id="13133" w:author="Filipe Santana" w:date="2016-01-03T15:57:00Z">
            <w:rPr>
              <w:rFonts w:ascii="Arial" w:eastAsia="Arial" w:hAnsi="Arial" w:cs="Arial"/>
              <w:spacing w:val="2"/>
              <w:w w:val="8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3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466–471,</w:t>
      </w:r>
      <w:r w:rsidRPr="00E52A5C">
        <w:rPr>
          <w:rFonts w:ascii="Arial" w:eastAsia="Arial" w:hAnsi="Arial" w:cs="Arial"/>
          <w:spacing w:val="-7"/>
          <w:w w:val="90"/>
          <w:sz w:val="14"/>
          <w:szCs w:val="14"/>
          <w:lang w:val="en-GB"/>
          <w:rPrChange w:id="13135" w:author="Filipe Santana" w:date="2016-01-03T15:57:00Z">
            <w:rPr>
              <w:rFonts w:ascii="Arial" w:eastAsia="Arial" w:hAnsi="Arial" w:cs="Arial"/>
              <w:spacing w:val="-7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3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Edin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3137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>b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38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u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3139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4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g,</w:t>
      </w:r>
      <w:r w:rsidRPr="00E52A5C">
        <w:rPr>
          <w:rFonts w:ascii="Arial" w:eastAsia="Arial" w:hAnsi="Arial" w:cs="Arial"/>
          <w:spacing w:val="12"/>
          <w:w w:val="90"/>
          <w:sz w:val="14"/>
          <w:szCs w:val="14"/>
          <w:lang w:val="en-GB"/>
          <w:rPrChange w:id="13141" w:author="Filipe Santana" w:date="2016-01-03T15:57:00Z">
            <w:rPr>
              <w:rFonts w:ascii="Arial" w:eastAsia="Arial" w:hAnsi="Arial" w:cs="Arial"/>
              <w:spacing w:val="1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4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Scotland.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4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Mo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3144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pacing w:val="-1"/>
          <w:w w:val="89"/>
          <w:sz w:val="14"/>
          <w:szCs w:val="14"/>
          <w:lang w:val="en-GB"/>
          <w:rPrChange w:id="13145" w:author="Filipe Santana" w:date="2016-01-03T15:57:00Z">
            <w:rPr>
              <w:rFonts w:ascii="Arial" w:eastAsia="Arial" w:hAnsi="Arial" w:cs="Arial"/>
              <w:spacing w:val="-1"/>
              <w:w w:val="89"/>
              <w:sz w:val="14"/>
              <w:szCs w:val="14"/>
            </w:rPr>
          </w:rPrChange>
        </w:rPr>
        <w:t>g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46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an</w:t>
      </w:r>
      <w:r w:rsidRPr="00E52A5C">
        <w:rPr>
          <w:rFonts w:ascii="Arial" w:eastAsia="Arial" w:hAnsi="Arial" w:cs="Arial"/>
          <w:spacing w:val="16"/>
          <w:w w:val="89"/>
          <w:sz w:val="14"/>
          <w:szCs w:val="14"/>
          <w:lang w:val="en-GB"/>
          <w:rPrChange w:id="13147" w:author="Filipe Santana" w:date="2016-01-03T15:57:00Z">
            <w:rPr>
              <w:rFonts w:ascii="Arial" w:eastAsia="Arial" w:hAnsi="Arial" w:cs="Arial"/>
              <w:spacing w:val="1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4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Kaufmann</w:t>
      </w:r>
      <w:r w:rsidRPr="00E52A5C">
        <w:rPr>
          <w:rFonts w:ascii="Arial" w:eastAsia="Arial" w:hAnsi="Arial" w:cs="Arial"/>
          <w:spacing w:val="19"/>
          <w:w w:val="89"/>
          <w:sz w:val="14"/>
          <w:szCs w:val="14"/>
          <w:lang w:val="en-GB"/>
          <w:rPrChange w:id="13149" w:author="Filipe Santana" w:date="2016-01-03T15:57:00Z">
            <w:rPr>
              <w:rFonts w:ascii="Arial" w:eastAsia="Arial" w:hAnsi="Arial" w:cs="Arial"/>
              <w:spacing w:val="1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5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Publishers</w:t>
      </w:r>
      <w:r w:rsidRPr="00E52A5C">
        <w:rPr>
          <w:rFonts w:ascii="Arial" w:eastAsia="Arial" w:hAnsi="Arial" w:cs="Arial"/>
          <w:spacing w:val="-6"/>
          <w:w w:val="89"/>
          <w:sz w:val="14"/>
          <w:szCs w:val="14"/>
          <w:lang w:val="en-GB"/>
          <w:rPrChange w:id="13151" w:author="Filipe Santana" w:date="2016-01-03T15:57:00Z">
            <w:rPr>
              <w:rFonts w:ascii="Arial" w:eastAsia="Arial" w:hAnsi="Arial" w:cs="Arial"/>
              <w:spacing w:val="-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5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Inc.</w:t>
      </w:r>
    </w:p>
    <w:p w14:paraId="38F9BC3F" w14:textId="77777777" w:rsidR="00E6733B" w:rsidRPr="00E52A5C" w:rsidRDefault="002C1A14">
      <w:pPr>
        <w:spacing w:after="0" w:line="240" w:lineRule="auto"/>
        <w:ind w:right="-20"/>
        <w:jc w:val="right"/>
        <w:rPr>
          <w:rFonts w:ascii="Arial" w:eastAsia="Arial" w:hAnsi="Arial" w:cs="Arial"/>
          <w:sz w:val="14"/>
          <w:szCs w:val="14"/>
          <w:lang w:val="en-GB"/>
          <w:rPrChange w:id="1315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15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Jiang,</w:t>
      </w:r>
      <w:r w:rsidRPr="00E52A5C">
        <w:rPr>
          <w:rFonts w:ascii="Arial" w:eastAsia="Arial" w:hAnsi="Arial" w:cs="Arial"/>
          <w:spacing w:val="14"/>
          <w:w w:val="88"/>
          <w:sz w:val="14"/>
          <w:szCs w:val="14"/>
          <w:lang w:val="en-GB"/>
          <w:rPrChange w:id="13155" w:author="Filipe Santana" w:date="2016-01-03T15:57:00Z">
            <w:rPr>
              <w:rFonts w:ascii="Arial" w:eastAsia="Arial" w:hAnsi="Arial" w:cs="Arial"/>
              <w:spacing w:val="1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5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G.,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3157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3158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Solbrig</w:t>
      </w:r>
      <w:proofErr w:type="spellEnd"/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3159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2"/>
          <w:w w:val="93"/>
          <w:sz w:val="14"/>
          <w:szCs w:val="14"/>
          <w:lang w:val="en-GB"/>
          <w:rPrChange w:id="13160" w:author="Filipe Santana" w:date="2016-01-03T15:57:00Z">
            <w:rPr>
              <w:rFonts w:ascii="Arial" w:eastAsia="Arial" w:hAnsi="Arial" w:cs="Arial"/>
              <w:spacing w:val="12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H.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  <w:rPrChange w:id="13162" w:author="Filipe Santana" w:date="2016-01-03T15:57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6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R.,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3164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16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Chalmers,</w:t>
      </w:r>
      <w:r w:rsidRPr="00E52A5C">
        <w:rPr>
          <w:rFonts w:ascii="Arial" w:eastAsia="Arial" w:hAnsi="Arial" w:cs="Arial"/>
          <w:spacing w:val="13"/>
          <w:w w:val="89"/>
          <w:sz w:val="14"/>
          <w:szCs w:val="14"/>
          <w:lang w:val="en-GB"/>
          <w:rPrChange w:id="13166" w:author="Filipe Santana" w:date="2016-01-03T15:57:00Z">
            <w:rPr>
              <w:rFonts w:ascii="Arial" w:eastAsia="Arial" w:hAnsi="Arial" w:cs="Arial"/>
              <w:spacing w:val="13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6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3168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4"/>
          <w:szCs w:val="14"/>
          <w:lang w:val="en-GB"/>
          <w:rPrChange w:id="13169" w:author="Filipe Santana" w:date="2016-01-03T15:57:00Z">
            <w:rPr>
              <w:rFonts w:ascii="Arial" w:eastAsia="Arial" w:hAnsi="Arial" w:cs="Arial"/>
              <w:w w:val="83"/>
              <w:sz w:val="14"/>
              <w:szCs w:val="14"/>
            </w:rPr>
          </w:rPrChange>
        </w:rPr>
        <w:t>J.,</w:t>
      </w:r>
      <w:r w:rsidRPr="00E52A5C">
        <w:rPr>
          <w:rFonts w:ascii="Arial" w:eastAsia="Arial" w:hAnsi="Arial" w:cs="Arial"/>
          <w:spacing w:val="16"/>
          <w:w w:val="83"/>
          <w:sz w:val="14"/>
          <w:szCs w:val="14"/>
          <w:lang w:val="en-GB"/>
          <w:rPrChange w:id="13170" w:author="Filipe Santana" w:date="2016-01-03T15:57:00Z">
            <w:rPr>
              <w:rFonts w:ascii="Arial" w:eastAsia="Arial" w:hAnsi="Arial" w:cs="Arial"/>
              <w:spacing w:val="16"/>
              <w:w w:val="8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17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11"/>
          <w:sz w:val="14"/>
          <w:szCs w:val="14"/>
          <w:lang w:val="en-GB"/>
          <w:rPrChange w:id="13172" w:author="Filipe Santana" w:date="2016-01-03T15:57:00Z">
            <w:rPr>
              <w:rFonts w:ascii="Arial" w:eastAsia="Arial" w:hAnsi="Arial" w:cs="Arial"/>
              <w:i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173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-1"/>
          <w:sz w:val="14"/>
          <w:szCs w:val="14"/>
          <w:lang w:val="en-GB"/>
          <w:rPrChange w:id="13174" w:author="Filipe Santana" w:date="2016-01-03T15:57:00Z">
            <w:rPr>
              <w:rFonts w:ascii="Arial" w:eastAsia="Arial" w:hAnsi="Arial" w:cs="Arial"/>
              <w:i/>
              <w:spacing w:val="-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7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(2011).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3176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7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12"/>
          <w:sz w:val="14"/>
          <w:szCs w:val="14"/>
          <w:lang w:val="en-GB"/>
          <w:rPrChange w:id="13178" w:author="Filipe Santana" w:date="2016-01-03T15:57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179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Case</w:t>
      </w:r>
      <w:r w:rsidRPr="00E52A5C">
        <w:rPr>
          <w:rFonts w:ascii="Arial" w:eastAsia="Arial" w:hAnsi="Arial" w:cs="Arial"/>
          <w:spacing w:val="-3"/>
          <w:w w:val="86"/>
          <w:sz w:val="14"/>
          <w:szCs w:val="14"/>
          <w:lang w:val="en-GB"/>
          <w:rPrChange w:id="13180" w:author="Filipe Santana" w:date="2016-01-03T15:57:00Z">
            <w:rPr>
              <w:rFonts w:ascii="Arial" w:eastAsia="Arial" w:hAnsi="Arial" w:cs="Arial"/>
              <w:spacing w:val="-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18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Study</w:t>
      </w:r>
      <w:r w:rsidRPr="00E52A5C">
        <w:rPr>
          <w:rFonts w:ascii="Arial" w:eastAsia="Arial" w:hAnsi="Arial" w:cs="Arial"/>
          <w:spacing w:val="25"/>
          <w:w w:val="86"/>
          <w:sz w:val="14"/>
          <w:szCs w:val="14"/>
          <w:lang w:val="en-GB"/>
          <w:rPrChange w:id="13182" w:author="Filipe Santana" w:date="2016-01-03T15:57:00Z">
            <w:rPr>
              <w:rFonts w:ascii="Arial" w:eastAsia="Arial" w:hAnsi="Arial" w:cs="Arial"/>
              <w:spacing w:val="2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18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4"/>
          <w:sz w:val="14"/>
          <w:szCs w:val="14"/>
          <w:lang w:val="en-GB"/>
          <w:rPrChange w:id="13184" w:author="Filipe Santana" w:date="2016-01-03T15:57:00Z">
            <w:rPr>
              <w:rFonts w:ascii="Arial" w:eastAsia="Arial" w:hAnsi="Arial" w:cs="Arial"/>
              <w:spacing w:val="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4"/>
          <w:szCs w:val="14"/>
          <w:lang w:val="en-GB"/>
          <w:rPrChange w:id="13185" w:author="Filipe Santana" w:date="2016-01-03T15:57:00Z">
            <w:rPr>
              <w:rFonts w:ascii="Arial" w:eastAsia="Arial" w:hAnsi="Arial" w:cs="Arial"/>
              <w:w w:val="96"/>
              <w:sz w:val="14"/>
              <w:szCs w:val="14"/>
            </w:rPr>
          </w:rPrChange>
        </w:rPr>
        <w:t>ICD-11</w:t>
      </w:r>
    </w:p>
    <w:p w14:paraId="5FB79753" w14:textId="77777777" w:rsidR="00E6733B" w:rsidRPr="00E52A5C" w:rsidRDefault="002C1A14">
      <w:pPr>
        <w:spacing w:before="18" w:after="0" w:line="267" w:lineRule="auto"/>
        <w:ind w:left="2232" w:right="-44"/>
        <w:rPr>
          <w:rFonts w:ascii="Arial" w:eastAsia="Arial" w:hAnsi="Arial" w:cs="Arial"/>
          <w:sz w:val="14"/>
          <w:szCs w:val="14"/>
          <w:lang w:val="en-GB"/>
          <w:rPrChange w:id="1318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18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Anatomy</w:t>
      </w:r>
      <w:r w:rsidRPr="00E52A5C">
        <w:rPr>
          <w:rFonts w:ascii="Arial" w:eastAsia="Arial" w:hAnsi="Arial" w:cs="Arial"/>
          <w:spacing w:val="-6"/>
          <w:w w:val="92"/>
          <w:sz w:val="14"/>
          <w:szCs w:val="14"/>
          <w:lang w:val="en-GB"/>
          <w:rPrChange w:id="13188" w:author="Filipe Santana" w:date="2016-01-03T15:57:00Z">
            <w:rPr>
              <w:rFonts w:ascii="Arial" w:eastAsia="Arial" w:hAnsi="Arial" w:cs="Arial"/>
              <w:spacing w:val="-6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4"/>
          <w:w w:val="92"/>
          <w:sz w:val="14"/>
          <w:szCs w:val="14"/>
          <w:lang w:val="en-GB"/>
          <w:rPrChange w:id="13189" w:author="Filipe Santana" w:date="2016-01-03T15:57:00Z">
            <w:rPr>
              <w:rFonts w:ascii="Arial" w:eastAsia="Arial" w:hAnsi="Arial" w:cs="Arial"/>
              <w:spacing w:val="-14"/>
              <w:w w:val="92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190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alue</w:t>
      </w:r>
      <w:r w:rsidRPr="00E52A5C">
        <w:rPr>
          <w:rFonts w:ascii="Arial" w:eastAsia="Arial" w:hAnsi="Arial" w:cs="Arial"/>
          <w:spacing w:val="-12"/>
          <w:w w:val="92"/>
          <w:sz w:val="14"/>
          <w:szCs w:val="14"/>
          <w:lang w:val="en-GB"/>
          <w:rPrChange w:id="13191" w:author="Filipe Santana" w:date="2016-01-03T15:57:00Z">
            <w:rPr>
              <w:rFonts w:ascii="Arial" w:eastAsia="Arial" w:hAnsi="Arial" w:cs="Arial"/>
              <w:spacing w:val="-1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192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Set</w:t>
      </w:r>
      <w:r w:rsidRPr="00E52A5C">
        <w:rPr>
          <w:rFonts w:ascii="Arial" w:eastAsia="Arial" w:hAnsi="Arial" w:cs="Arial"/>
          <w:spacing w:val="-9"/>
          <w:w w:val="84"/>
          <w:sz w:val="14"/>
          <w:szCs w:val="14"/>
          <w:lang w:val="en-GB"/>
          <w:rPrChange w:id="13193" w:author="Filipe Santana" w:date="2016-01-03T15:57:00Z">
            <w:rPr>
              <w:rFonts w:ascii="Arial" w:eastAsia="Arial" w:hAnsi="Arial" w:cs="Arial"/>
              <w:spacing w:val="-9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9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Extraction</w:t>
      </w:r>
      <w:r w:rsidRPr="00E52A5C">
        <w:rPr>
          <w:rFonts w:ascii="Arial" w:eastAsia="Arial" w:hAnsi="Arial" w:cs="Arial"/>
          <w:spacing w:val="8"/>
          <w:w w:val="90"/>
          <w:sz w:val="14"/>
          <w:szCs w:val="14"/>
          <w:lang w:val="en-GB"/>
          <w:rPrChange w:id="13195" w:author="Filipe Santana" w:date="2016-01-03T15:57:00Z">
            <w:rPr>
              <w:rFonts w:ascii="Arial" w:eastAsia="Arial" w:hAnsi="Arial" w:cs="Arial"/>
              <w:spacing w:val="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9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from</w:t>
      </w:r>
      <w:r w:rsidRPr="00E52A5C">
        <w:rPr>
          <w:rFonts w:ascii="Arial" w:eastAsia="Arial" w:hAnsi="Arial" w:cs="Arial"/>
          <w:spacing w:val="6"/>
          <w:w w:val="90"/>
          <w:sz w:val="14"/>
          <w:szCs w:val="14"/>
          <w:lang w:val="en-GB"/>
          <w:rPrChange w:id="13197" w:author="Filipe Santana" w:date="2016-01-03T15:57:00Z">
            <w:rPr>
              <w:rFonts w:ascii="Arial" w:eastAsia="Arial" w:hAnsi="Arial" w:cs="Arial"/>
              <w:spacing w:val="6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198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SNOMED</w:t>
      </w:r>
      <w:r w:rsidRPr="00E52A5C">
        <w:rPr>
          <w:rFonts w:ascii="Arial" w:eastAsia="Arial" w:hAnsi="Arial" w:cs="Arial"/>
          <w:spacing w:val="20"/>
          <w:w w:val="90"/>
          <w:sz w:val="14"/>
          <w:szCs w:val="14"/>
          <w:lang w:val="en-GB"/>
          <w:rPrChange w:id="13199" w:author="Filipe Santana" w:date="2016-01-03T15:57:00Z">
            <w:rPr>
              <w:rFonts w:ascii="Arial" w:eastAsia="Arial" w:hAnsi="Arial" w:cs="Arial"/>
              <w:spacing w:val="20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20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CT.</w:t>
      </w:r>
      <w:r w:rsidRPr="00E52A5C">
        <w:rPr>
          <w:rFonts w:ascii="Arial" w:eastAsia="Arial" w:hAnsi="Arial" w:cs="Arial"/>
          <w:spacing w:val="4"/>
          <w:w w:val="90"/>
          <w:sz w:val="14"/>
          <w:szCs w:val="14"/>
          <w:lang w:val="en-GB"/>
          <w:rPrChange w:id="13201" w:author="Filipe Santana" w:date="2016-01-03T15:57:00Z">
            <w:rPr>
              <w:rFonts w:ascii="Arial" w:eastAsia="Arial" w:hAnsi="Arial" w:cs="Arial"/>
              <w:spacing w:val="4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20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1"/>
          <w:w w:val="90"/>
          <w:sz w:val="14"/>
          <w:szCs w:val="14"/>
          <w:lang w:val="en-GB"/>
          <w:rPrChange w:id="13203" w:author="Filipe Santana" w:date="2016-01-03T15:57:00Z">
            <w:rPr>
              <w:rFonts w:ascii="Arial" w:eastAsia="Arial" w:hAnsi="Arial" w:cs="Arial"/>
              <w:spacing w:val="-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3204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ICBO</w:t>
      </w:r>
      <w:r w:rsidRPr="00E52A5C">
        <w:rPr>
          <w:rFonts w:ascii="Arial" w:eastAsia="Arial" w:hAnsi="Arial" w:cs="Arial"/>
          <w:i/>
          <w:spacing w:val="6"/>
          <w:w w:val="90"/>
          <w:sz w:val="14"/>
          <w:szCs w:val="14"/>
          <w:lang w:val="en-GB"/>
          <w:rPrChange w:id="13205" w:author="Filipe Santana" w:date="2016-01-03T15:57:00Z">
            <w:rPr>
              <w:rFonts w:ascii="Arial" w:eastAsia="Arial" w:hAnsi="Arial" w:cs="Arial"/>
              <w:i/>
              <w:spacing w:val="6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3206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2011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20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1"/>
          <w:w w:val="90"/>
          <w:sz w:val="14"/>
          <w:szCs w:val="14"/>
          <w:lang w:val="en-GB"/>
          <w:rPrChange w:id="13208" w:author="Filipe Santana" w:date="2016-01-03T15:57:00Z">
            <w:rPr>
              <w:rFonts w:ascii="Arial" w:eastAsia="Arial" w:hAnsi="Arial" w:cs="Arial"/>
              <w:spacing w:val="-1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4"/>
          <w:szCs w:val="14"/>
          <w:lang w:val="en-GB"/>
          <w:rPrChange w:id="13209" w:author="Filipe Santana" w:date="2016-01-03T15:57:00Z">
            <w:rPr>
              <w:rFonts w:ascii="Arial" w:eastAsia="Arial" w:hAnsi="Arial" w:cs="Arial"/>
              <w:w w:val="83"/>
              <w:sz w:val="14"/>
              <w:szCs w:val="14"/>
            </w:rPr>
          </w:rPrChange>
        </w:rPr>
        <w:t>pages</w:t>
      </w:r>
      <w:r w:rsidRPr="00E52A5C">
        <w:rPr>
          <w:rFonts w:ascii="Arial" w:eastAsia="Arial" w:hAnsi="Arial" w:cs="Arial"/>
          <w:spacing w:val="-8"/>
          <w:w w:val="83"/>
          <w:sz w:val="14"/>
          <w:szCs w:val="14"/>
          <w:lang w:val="en-GB"/>
          <w:rPrChange w:id="13210" w:author="Filipe Santana" w:date="2016-01-03T15:57:00Z">
            <w:rPr>
              <w:rFonts w:ascii="Arial" w:eastAsia="Arial" w:hAnsi="Arial" w:cs="Arial"/>
              <w:spacing w:val="-8"/>
              <w:w w:val="8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21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133–138,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2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Bu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3213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  <w:rPrChange w:id="13214" w:author="Filipe Santana" w:date="2016-01-03T15:57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21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alo.</w:t>
      </w:r>
    </w:p>
    <w:p w14:paraId="21352E36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321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21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Lehmann,</w:t>
      </w:r>
      <w:r w:rsidRPr="00E52A5C">
        <w:rPr>
          <w:rFonts w:ascii="Arial" w:eastAsia="Arial" w:hAnsi="Arial" w:cs="Arial"/>
          <w:spacing w:val="-7"/>
          <w:w w:val="90"/>
          <w:sz w:val="14"/>
          <w:szCs w:val="14"/>
          <w:lang w:val="en-GB"/>
          <w:rPrChange w:id="13218" w:author="Filipe Santana" w:date="2016-01-03T15:57:00Z">
            <w:rPr>
              <w:rFonts w:ascii="Arial" w:eastAsia="Arial" w:hAnsi="Arial" w:cs="Arial"/>
              <w:spacing w:val="-7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4"/>
          <w:szCs w:val="14"/>
          <w:lang w:val="en-GB"/>
          <w:rPrChange w:id="13219" w:author="Filipe Santana" w:date="2016-01-03T15:57:00Z">
            <w:rPr>
              <w:rFonts w:ascii="Arial" w:eastAsia="Arial" w:hAnsi="Arial" w:cs="Arial"/>
              <w:w w:val="81"/>
              <w:sz w:val="14"/>
              <w:szCs w:val="14"/>
            </w:rPr>
          </w:rPrChange>
        </w:rPr>
        <w:t>J.</w:t>
      </w:r>
      <w:r w:rsidRPr="00E52A5C">
        <w:rPr>
          <w:rFonts w:ascii="Arial" w:eastAsia="Arial" w:hAnsi="Arial" w:cs="Arial"/>
          <w:spacing w:val="-8"/>
          <w:w w:val="81"/>
          <w:sz w:val="14"/>
          <w:szCs w:val="14"/>
          <w:lang w:val="en-GB"/>
          <w:rPrChange w:id="13220" w:author="Filipe Santana" w:date="2016-01-03T15:57:00Z">
            <w:rPr>
              <w:rFonts w:ascii="Arial" w:eastAsia="Arial" w:hAnsi="Arial" w:cs="Arial"/>
              <w:spacing w:val="-8"/>
              <w:w w:val="8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22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(2009).</w:t>
      </w:r>
      <w:r w:rsidRPr="00E52A5C">
        <w:rPr>
          <w:rFonts w:ascii="Arial" w:eastAsia="Arial" w:hAnsi="Arial" w:cs="Arial"/>
          <w:spacing w:val="-9"/>
          <w:w w:val="92"/>
          <w:sz w:val="14"/>
          <w:szCs w:val="14"/>
          <w:lang w:val="en-GB"/>
          <w:rPrChange w:id="13222" w:author="Filipe Santana" w:date="2016-01-03T15:57:00Z">
            <w:rPr>
              <w:rFonts w:ascii="Arial" w:eastAsia="Arial" w:hAnsi="Arial" w:cs="Arial"/>
              <w:spacing w:val="-9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22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DL-Learner:</w:t>
      </w:r>
      <w:r w:rsidRPr="00E52A5C">
        <w:rPr>
          <w:rFonts w:ascii="Arial" w:eastAsia="Arial" w:hAnsi="Arial" w:cs="Arial"/>
          <w:spacing w:val="7"/>
          <w:w w:val="92"/>
          <w:sz w:val="14"/>
          <w:szCs w:val="14"/>
          <w:lang w:val="en-GB"/>
          <w:rPrChange w:id="13224" w:author="Filipe Santana" w:date="2016-01-03T15:57:00Z">
            <w:rPr>
              <w:rFonts w:ascii="Arial" w:eastAsia="Arial" w:hAnsi="Arial" w:cs="Arial"/>
              <w:spacing w:val="7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225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Learning</w:t>
      </w:r>
      <w:r w:rsidRPr="00E52A5C">
        <w:rPr>
          <w:rFonts w:ascii="Arial" w:eastAsia="Arial" w:hAnsi="Arial" w:cs="Arial"/>
          <w:spacing w:val="-12"/>
          <w:w w:val="92"/>
          <w:sz w:val="14"/>
          <w:szCs w:val="14"/>
          <w:lang w:val="en-GB"/>
          <w:rPrChange w:id="13226" w:author="Filipe Santana" w:date="2016-01-03T15:57:00Z">
            <w:rPr>
              <w:rFonts w:ascii="Arial" w:eastAsia="Arial" w:hAnsi="Arial" w:cs="Arial"/>
              <w:spacing w:val="-1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2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Concepts</w:t>
      </w:r>
      <w:r w:rsidRPr="00E52A5C">
        <w:rPr>
          <w:rFonts w:ascii="Arial" w:eastAsia="Arial" w:hAnsi="Arial" w:cs="Arial"/>
          <w:spacing w:val="-10"/>
          <w:w w:val="87"/>
          <w:sz w:val="14"/>
          <w:szCs w:val="14"/>
          <w:lang w:val="en-GB"/>
          <w:rPrChange w:id="13228" w:author="Filipe Santana" w:date="2016-01-03T15:57:00Z">
            <w:rPr>
              <w:rFonts w:ascii="Arial" w:eastAsia="Arial" w:hAnsi="Arial" w:cs="Arial"/>
              <w:spacing w:val="-10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2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3"/>
          <w:w w:val="87"/>
          <w:sz w:val="14"/>
          <w:szCs w:val="14"/>
          <w:lang w:val="en-GB"/>
          <w:rPrChange w:id="13230" w:author="Filipe Santana" w:date="2016-01-03T15:57:00Z">
            <w:rPr>
              <w:rFonts w:ascii="Arial" w:eastAsia="Arial" w:hAnsi="Arial" w:cs="Arial"/>
              <w:spacing w:val="3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3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Description</w:t>
      </w:r>
      <w:r w:rsidRPr="00E52A5C">
        <w:rPr>
          <w:rFonts w:ascii="Arial" w:eastAsia="Arial" w:hAnsi="Arial" w:cs="Arial"/>
          <w:spacing w:val="25"/>
          <w:w w:val="87"/>
          <w:sz w:val="14"/>
          <w:szCs w:val="14"/>
          <w:lang w:val="en-GB"/>
          <w:rPrChange w:id="13232" w:author="Filipe Santana" w:date="2016-01-03T15:57:00Z">
            <w:rPr>
              <w:rFonts w:ascii="Arial" w:eastAsia="Arial" w:hAnsi="Arial" w:cs="Arial"/>
              <w:spacing w:val="2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3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Logics.</w:t>
      </w:r>
      <w:r w:rsidRPr="00E52A5C">
        <w:rPr>
          <w:rFonts w:ascii="Arial" w:eastAsia="Arial" w:hAnsi="Arial" w:cs="Arial"/>
          <w:spacing w:val="24"/>
          <w:w w:val="87"/>
          <w:sz w:val="14"/>
          <w:szCs w:val="14"/>
          <w:lang w:val="en-GB"/>
          <w:rPrChange w:id="13234" w:author="Filipe Santana" w:date="2016-01-03T15:57:00Z">
            <w:rPr>
              <w:rFonts w:ascii="Arial" w:eastAsia="Arial" w:hAnsi="Arial" w:cs="Arial"/>
              <w:spacing w:val="24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3"/>
          <w:w w:val="87"/>
          <w:sz w:val="14"/>
          <w:szCs w:val="14"/>
          <w:lang w:val="en-GB"/>
          <w:rPrChange w:id="13235" w:author="Filipe Santana" w:date="2016-01-03T15:57:00Z">
            <w:rPr>
              <w:rFonts w:ascii="Arial" w:eastAsia="Arial" w:hAnsi="Arial" w:cs="Arial"/>
              <w:i/>
              <w:spacing w:val="-3"/>
              <w:w w:val="87"/>
              <w:sz w:val="14"/>
              <w:szCs w:val="14"/>
            </w:rPr>
          </w:rPrChange>
        </w:rPr>
        <w:t>J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3236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-9"/>
          <w:w w:val="87"/>
          <w:sz w:val="14"/>
          <w:szCs w:val="14"/>
          <w:lang w:val="en-GB"/>
          <w:rPrChange w:id="13237" w:author="Filipe Santana" w:date="2016-01-03T15:57:00Z">
            <w:rPr>
              <w:rFonts w:ascii="Arial" w:eastAsia="Arial" w:hAnsi="Arial" w:cs="Arial"/>
              <w:i/>
              <w:spacing w:val="-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238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Ma</w:t>
      </w:r>
      <w:r w:rsidRPr="00E52A5C">
        <w:rPr>
          <w:rFonts w:ascii="Arial" w:eastAsia="Arial" w:hAnsi="Arial" w:cs="Arial"/>
          <w:i/>
          <w:spacing w:val="-2"/>
          <w:sz w:val="14"/>
          <w:szCs w:val="14"/>
          <w:lang w:val="en-GB"/>
          <w:rPrChange w:id="13239" w:author="Filipe Santana" w:date="2016-01-03T15:57:00Z">
            <w:rPr>
              <w:rFonts w:ascii="Arial" w:eastAsia="Arial" w:hAnsi="Arial" w:cs="Arial"/>
              <w:i/>
              <w:spacing w:val="-2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240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h.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241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Learn.</w:t>
      </w:r>
      <w:r w:rsidRPr="00E52A5C">
        <w:rPr>
          <w:rFonts w:ascii="Arial" w:eastAsia="Arial" w:hAnsi="Arial" w:cs="Arial"/>
          <w:i/>
          <w:spacing w:val="25"/>
          <w:w w:val="86"/>
          <w:sz w:val="14"/>
          <w:szCs w:val="14"/>
          <w:lang w:val="en-GB"/>
          <w:rPrChange w:id="13242" w:author="Filipe Santana" w:date="2016-01-03T15:57:00Z">
            <w:rPr>
              <w:rFonts w:ascii="Arial" w:eastAsia="Arial" w:hAnsi="Arial" w:cs="Arial"/>
              <w:i/>
              <w:spacing w:val="2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243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24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3245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3246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10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24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7"/>
          <w:w w:val="86"/>
          <w:sz w:val="14"/>
          <w:szCs w:val="14"/>
          <w:lang w:val="en-GB"/>
          <w:rPrChange w:id="13248" w:author="Filipe Santana" w:date="2016-01-03T15:57:00Z">
            <w:rPr>
              <w:rFonts w:ascii="Arial" w:eastAsia="Arial" w:hAnsi="Arial" w:cs="Arial"/>
              <w:spacing w:val="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24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2639–2642.</w:t>
      </w:r>
    </w:p>
    <w:p w14:paraId="103A860B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325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51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Lehmann,</w:t>
      </w:r>
      <w:r w:rsidRPr="00E52A5C">
        <w:rPr>
          <w:rFonts w:ascii="Arial" w:eastAsia="Arial" w:hAnsi="Arial" w:cs="Arial"/>
          <w:spacing w:val="25"/>
          <w:w w:val="85"/>
          <w:sz w:val="14"/>
          <w:szCs w:val="14"/>
          <w:lang w:val="en-GB"/>
          <w:rPrChange w:id="13252" w:author="Filipe Santana" w:date="2016-01-03T15:57:00Z">
            <w:rPr>
              <w:rFonts w:ascii="Arial" w:eastAsia="Arial" w:hAnsi="Arial" w:cs="Arial"/>
              <w:spacing w:val="25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53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J.,</w:t>
      </w:r>
      <w:r w:rsidRPr="00E52A5C">
        <w:rPr>
          <w:rFonts w:ascii="Arial" w:eastAsia="Arial" w:hAnsi="Arial" w:cs="Arial"/>
          <w:spacing w:val="-9"/>
          <w:w w:val="85"/>
          <w:sz w:val="14"/>
          <w:szCs w:val="14"/>
          <w:lang w:val="en-GB"/>
          <w:rPrChange w:id="13254" w:author="Filipe Santana" w:date="2016-01-03T15:57:00Z">
            <w:rPr>
              <w:rFonts w:ascii="Arial" w:eastAsia="Arial" w:hAnsi="Arial" w:cs="Arial"/>
              <w:spacing w:val="-9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55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Aue</w:t>
      </w:r>
      <w:r w:rsidRPr="00E52A5C">
        <w:rPr>
          <w:rFonts w:ascii="Arial" w:eastAsia="Arial" w:hAnsi="Arial" w:cs="Arial"/>
          <w:spacing w:val="-5"/>
          <w:w w:val="85"/>
          <w:sz w:val="14"/>
          <w:szCs w:val="14"/>
          <w:lang w:val="en-GB"/>
          <w:rPrChange w:id="13256" w:author="Filipe Santana" w:date="2016-01-03T15:57:00Z">
            <w:rPr>
              <w:rFonts w:ascii="Arial" w:eastAsia="Arial" w:hAnsi="Arial" w:cs="Arial"/>
              <w:spacing w:val="-5"/>
              <w:w w:val="85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57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1"/>
          <w:w w:val="85"/>
          <w:sz w:val="14"/>
          <w:szCs w:val="14"/>
          <w:lang w:val="en-GB"/>
          <w:rPrChange w:id="13258" w:author="Filipe Santana" w:date="2016-01-03T15:57:00Z">
            <w:rPr>
              <w:rFonts w:ascii="Arial" w:eastAsia="Arial" w:hAnsi="Arial" w:cs="Arial"/>
              <w:spacing w:val="21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59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S.,</w:t>
      </w:r>
      <w:r w:rsidRPr="00E52A5C">
        <w:rPr>
          <w:rFonts w:ascii="Arial" w:eastAsia="Arial" w:hAnsi="Arial" w:cs="Arial"/>
          <w:spacing w:val="-4"/>
          <w:w w:val="85"/>
          <w:sz w:val="14"/>
          <w:szCs w:val="14"/>
          <w:lang w:val="en-GB"/>
          <w:rPrChange w:id="13260" w:author="Filipe Santana" w:date="2016-01-03T15:57:00Z">
            <w:rPr>
              <w:rFonts w:ascii="Arial" w:eastAsia="Arial" w:hAnsi="Arial" w:cs="Arial"/>
              <w:spacing w:val="-4"/>
              <w:w w:val="85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61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Bühmann</w:t>
      </w:r>
      <w:proofErr w:type="spellEnd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262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6"/>
          <w:w w:val="85"/>
          <w:sz w:val="14"/>
          <w:szCs w:val="14"/>
          <w:lang w:val="en-GB"/>
          <w:rPrChange w:id="13263" w:author="Filipe Santana" w:date="2016-01-03T15:57:00Z">
            <w:rPr>
              <w:rFonts w:ascii="Arial" w:eastAsia="Arial" w:hAnsi="Arial" w:cs="Arial"/>
              <w:spacing w:val="26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26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L.,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3265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26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3267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4"/>
          <w:w w:val="90"/>
          <w:sz w:val="14"/>
          <w:szCs w:val="14"/>
          <w:lang w:val="en-GB"/>
          <w:rPrChange w:id="13268" w:author="Filipe Santana" w:date="2016-01-03T15:57:00Z">
            <w:rPr>
              <w:rFonts w:ascii="Arial" w:eastAsia="Arial" w:hAnsi="Arial" w:cs="Arial"/>
              <w:spacing w:val="-4"/>
              <w:w w:val="9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26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ramp,</w:t>
      </w:r>
      <w:r w:rsidRPr="00E52A5C">
        <w:rPr>
          <w:rFonts w:ascii="Arial" w:eastAsia="Arial" w:hAnsi="Arial" w:cs="Arial"/>
          <w:spacing w:val="-4"/>
          <w:w w:val="90"/>
          <w:sz w:val="14"/>
          <w:szCs w:val="14"/>
          <w:lang w:val="en-GB"/>
          <w:rPrChange w:id="13270" w:author="Filipe Santana" w:date="2016-01-03T15:57:00Z">
            <w:rPr>
              <w:rFonts w:ascii="Arial" w:eastAsia="Arial" w:hAnsi="Arial" w:cs="Arial"/>
              <w:spacing w:val="-4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271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3272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273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(2011).</w:t>
      </w:r>
      <w:r w:rsidRPr="00E52A5C">
        <w:rPr>
          <w:rFonts w:ascii="Arial" w:eastAsia="Arial" w:hAnsi="Arial" w:cs="Arial"/>
          <w:spacing w:val="-5"/>
          <w:w w:val="91"/>
          <w:sz w:val="14"/>
          <w:szCs w:val="14"/>
          <w:lang w:val="en-GB"/>
          <w:rPrChange w:id="13274" w:author="Filipe Santana" w:date="2016-01-03T15:57:00Z">
            <w:rPr>
              <w:rFonts w:ascii="Arial" w:eastAsia="Arial" w:hAnsi="Arial" w:cs="Arial"/>
              <w:spacing w:val="-5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27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Class</w:t>
      </w:r>
      <w:r w:rsidRPr="00E52A5C">
        <w:rPr>
          <w:rFonts w:ascii="Arial" w:eastAsia="Arial" w:hAnsi="Arial" w:cs="Arial"/>
          <w:spacing w:val="-16"/>
          <w:sz w:val="14"/>
          <w:szCs w:val="14"/>
          <w:lang w:val="en-GB"/>
          <w:rPrChange w:id="13276" w:author="Filipe Santana" w:date="2016-01-03T15:57:00Z">
            <w:rPr>
              <w:rFonts w:ascii="Arial" w:eastAsia="Arial" w:hAnsi="Arial" w:cs="Arial"/>
              <w:spacing w:val="-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3277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7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xpression</w:t>
      </w:r>
      <w:r w:rsidRPr="00E52A5C">
        <w:rPr>
          <w:rFonts w:ascii="Arial" w:eastAsia="Arial" w:hAnsi="Arial" w:cs="Arial"/>
          <w:spacing w:val="-4"/>
          <w:w w:val="87"/>
          <w:sz w:val="14"/>
          <w:szCs w:val="14"/>
          <w:lang w:val="en-GB"/>
          <w:rPrChange w:id="13279" w:author="Filipe Santana" w:date="2016-01-03T15:57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28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learning for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281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8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33"/>
          <w:w w:val="87"/>
          <w:sz w:val="14"/>
          <w:szCs w:val="14"/>
          <w:lang w:val="en-GB"/>
          <w:rPrChange w:id="13283" w:author="Filipe Santana" w:date="2016-01-03T15:57:00Z">
            <w:rPr>
              <w:rFonts w:ascii="Arial" w:eastAsia="Arial" w:hAnsi="Arial" w:cs="Arial"/>
              <w:spacing w:val="33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8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engineering.</w:t>
      </w:r>
      <w:r w:rsidRPr="00E52A5C">
        <w:rPr>
          <w:rFonts w:ascii="Arial" w:eastAsia="Arial" w:hAnsi="Arial" w:cs="Arial"/>
          <w:spacing w:val="28"/>
          <w:w w:val="87"/>
          <w:sz w:val="14"/>
          <w:szCs w:val="14"/>
          <w:lang w:val="en-GB"/>
          <w:rPrChange w:id="13285" w:author="Filipe Santana" w:date="2016-01-03T15:57:00Z">
            <w:rPr>
              <w:rFonts w:ascii="Arial" w:eastAsia="Arial" w:hAnsi="Arial" w:cs="Arial"/>
              <w:spacing w:val="2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3"/>
          <w:w w:val="87"/>
          <w:sz w:val="14"/>
          <w:szCs w:val="14"/>
          <w:lang w:val="en-GB"/>
          <w:rPrChange w:id="13286" w:author="Filipe Santana" w:date="2016-01-03T15:57:00Z">
            <w:rPr>
              <w:rFonts w:ascii="Arial" w:eastAsia="Arial" w:hAnsi="Arial" w:cs="Arial"/>
              <w:i/>
              <w:spacing w:val="-3"/>
              <w:w w:val="87"/>
              <w:sz w:val="14"/>
              <w:szCs w:val="14"/>
            </w:rPr>
          </w:rPrChange>
        </w:rPr>
        <w:t>J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3287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2"/>
          <w:w w:val="87"/>
          <w:sz w:val="14"/>
          <w:szCs w:val="14"/>
          <w:lang w:val="en-GB"/>
          <w:rPrChange w:id="13288" w:author="Filipe Santana" w:date="2016-01-03T15:57:00Z">
            <w:rPr>
              <w:rFonts w:ascii="Arial" w:eastAsia="Arial" w:hAnsi="Arial" w:cs="Arial"/>
              <w:i/>
              <w:spacing w:val="2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11"/>
          <w:w w:val="87"/>
          <w:sz w:val="14"/>
          <w:szCs w:val="14"/>
          <w:lang w:val="en-GB"/>
          <w:rPrChange w:id="13289" w:author="Filipe Santana" w:date="2016-01-03T15:57:00Z">
            <w:rPr>
              <w:rFonts w:ascii="Arial" w:eastAsia="Arial" w:hAnsi="Arial" w:cs="Arial"/>
              <w:i/>
              <w:spacing w:val="-11"/>
              <w:w w:val="87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3290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eb</w:t>
      </w:r>
      <w:r w:rsidRPr="00E52A5C">
        <w:rPr>
          <w:rFonts w:ascii="Arial" w:eastAsia="Arial" w:hAnsi="Arial" w:cs="Arial"/>
          <w:i/>
          <w:spacing w:val="-5"/>
          <w:w w:val="87"/>
          <w:sz w:val="14"/>
          <w:szCs w:val="14"/>
          <w:lang w:val="en-GB"/>
          <w:rPrChange w:id="13291" w:author="Filipe Santana" w:date="2016-01-03T15:57:00Z">
            <w:rPr>
              <w:rFonts w:ascii="Arial" w:eastAsia="Arial" w:hAnsi="Arial" w:cs="Arial"/>
              <w:i/>
              <w:spacing w:val="-5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3292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Semant</w:t>
      </w:r>
      <w:proofErr w:type="spellEnd"/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3293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9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7"/>
          <w:sz w:val="14"/>
          <w:szCs w:val="14"/>
          <w:lang w:val="en-GB"/>
          <w:rPrChange w:id="13295" w:author="Filipe Santana" w:date="2016-01-03T15:57:00Z">
            <w:rPr>
              <w:rFonts w:ascii="Arial" w:eastAsia="Arial" w:hAnsi="Arial" w:cs="Arial"/>
              <w:spacing w:val="-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7"/>
          <w:sz w:val="14"/>
          <w:szCs w:val="14"/>
          <w:lang w:val="en-GB"/>
          <w:rPrChange w:id="13296" w:author="Filipe Santana" w:date="2016-01-03T15:57:00Z">
            <w:rPr>
              <w:rFonts w:ascii="Arial" w:eastAsia="Arial" w:hAnsi="Arial" w:cs="Arial"/>
              <w:b/>
              <w:bCs/>
              <w:w w:val="87"/>
              <w:sz w:val="14"/>
              <w:szCs w:val="14"/>
            </w:rPr>
          </w:rPrChange>
        </w:rPr>
        <w:t>9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29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(1),</w:t>
      </w:r>
      <w:r w:rsidRPr="00E52A5C">
        <w:rPr>
          <w:rFonts w:ascii="Arial" w:eastAsia="Arial" w:hAnsi="Arial" w:cs="Arial"/>
          <w:spacing w:val="17"/>
          <w:w w:val="87"/>
          <w:sz w:val="14"/>
          <w:szCs w:val="14"/>
          <w:lang w:val="en-GB"/>
          <w:rPrChange w:id="13298" w:author="Filipe Santana" w:date="2016-01-03T15:57:00Z">
            <w:rPr>
              <w:rFonts w:ascii="Arial" w:eastAsia="Arial" w:hAnsi="Arial" w:cs="Arial"/>
              <w:spacing w:val="1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29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71–81.</w:t>
      </w:r>
    </w:p>
    <w:p w14:paraId="3034FEDB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33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301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Martinez-Costa,</w:t>
      </w:r>
      <w:r w:rsidRPr="00E52A5C">
        <w:rPr>
          <w:rFonts w:ascii="Arial" w:eastAsia="Arial" w:hAnsi="Arial" w:cs="Arial"/>
          <w:spacing w:val="27"/>
          <w:w w:val="91"/>
          <w:sz w:val="14"/>
          <w:szCs w:val="14"/>
          <w:lang w:val="en-GB"/>
          <w:rPrChange w:id="13302" w:author="Filipe Santana" w:date="2016-01-03T15:57:00Z">
            <w:rPr>
              <w:rFonts w:ascii="Arial" w:eastAsia="Arial" w:hAnsi="Arial" w:cs="Arial"/>
              <w:spacing w:val="27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C.,</w:t>
      </w:r>
      <w:r w:rsidRPr="00E52A5C">
        <w:rPr>
          <w:rFonts w:ascii="Arial" w:eastAsia="Arial" w:hAnsi="Arial" w:cs="Arial"/>
          <w:spacing w:val="6"/>
          <w:sz w:val="14"/>
          <w:szCs w:val="14"/>
          <w:lang w:val="en-GB"/>
          <w:rPrChange w:id="13304" w:author="Filipe Santana" w:date="2016-01-03T15:57:00Z">
            <w:rPr>
              <w:rFonts w:ascii="Arial" w:eastAsia="Arial" w:hAnsi="Arial" w:cs="Arial"/>
              <w:spacing w:val="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30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Cornet,</w:t>
      </w:r>
      <w:r w:rsidRPr="00E52A5C">
        <w:rPr>
          <w:rFonts w:ascii="Arial" w:eastAsia="Arial" w:hAnsi="Arial" w:cs="Arial"/>
          <w:spacing w:val="28"/>
          <w:w w:val="90"/>
          <w:sz w:val="14"/>
          <w:szCs w:val="14"/>
          <w:lang w:val="en-GB"/>
          <w:rPrChange w:id="13306" w:author="Filipe Santana" w:date="2016-01-03T15:57:00Z">
            <w:rPr>
              <w:rFonts w:ascii="Arial" w:eastAsia="Arial" w:hAnsi="Arial" w:cs="Arial"/>
              <w:spacing w:val="2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R.,</w:t>
      </w:r>
      <w:r w:rsidRPr="00E52A5C">
        <w:rPr>
          <w:rFonts w:ascii="Arial" w:eastAsia="Arial" w:hAnsi="Arial" w:cs="Arial"/>
          <w:spacing w:val="6"/>
          <w:sz w:val="14"/>
          <w:szCs w:val="14"/>
          <w:lang w:val="en-GB"/>
          <w:rPrChange w:id="13308" w:author="Filipe Santana" w:date="2016-01-03T15:57:00Z">
            <w:rPr>
              <w:rFonts w:ascii="Arial" w:eastAsia="Arial" w:hAnsi="Arial" w:cs="Arial"/>
              <w:spacing w:val="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30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Karlsson</w:t>
      </w:r>
      <w:proofErr w:type="spellEnd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31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8"/>
          <w:w w:val="90"/>
          <w:sz w:val="14"/>
          <w:szCs w:val="14"/>
          <w:lang w:val="en-GB"/>
          <w:rPrChange w:id="13311" w:author="Filipe Santana" w:date="2016-01-03T15:57:00Z">
            <w:rPr>
              <w:rFonts w:ascii="Arial" w:eastAsia="Arial" w:hAnsi="Arial" w:cs="Arial"/>
              <w:spacing w:val="2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15"/>
          <w:sz w:val="14"/>
          <w:szCs w:val="14"/>
          <w:lang w:val="en-GB"/>
          <w:rPrChange w:id="13313" w:author="Filipe Santana" w:date="2016-01-03T15:57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31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Schulz,</w:t>
      </w:r>
      <w:r w:rsidRPr="00E52A5C">
        <w:rPr>
          <w:rFonts w:ascii="Arial" w:eastAsia="Arial" w:hAnsi="Arial" w:cs="Arial"/>
          <w:spacing w:val="28"/>
          <w:w w:val="90"/>
          <w:sz w:val="14"/>
          <w:szCs w:val="14"/>
          <w:lang w:val="en-GB"/>
          <w:rPrChange w:id="13315" w:author="Filipe Santana" w:date="2016-01-03T15:57:00Z">
            <w:rPr>
              <w:rFonts w:ascii="Arial" w:eastAsia="Arial" w:hAnsi="Arial" w:cs="Arial"/>
              <w:spacing w:val="2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1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S.,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31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9"/>
          <w:w w:val="86"/>
          <w:sz w:val="14"/>
          <w:szCs w:val="14"/>
          <w:lang w:val="en-GB"/>
          <w:rPrChange w:id="13318" w:author="Filipe Santana" w:date="2016-01-03T15:57:00Z">
            <w:rPr>
              <w:rFonts w:ascii="Arial" w:eastAsia="Arial" w:hAnsi="Arial" w:cs="Arial"/>
              <w:spacing w:val="19"/>
              <w:w w:val="8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331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Kalra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332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  <w:rPrChange w:id="13321" w:author="Filipe Santana" w:date="2016-01-03T15:57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2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</w:t>
      </w:r>
      <w:r w:rsidRPr="00E52A5C">
        <w:rPr>
          <w:rFonts w:ascii="Arial" w:eastAsia="Arial" w:hAnsi="Arial" w:cs="Arial"/>
          <w:spacing w:val="8"/>
          <w:sz w:val="14"/>
          <w:szCs w:val="14"/>
          <w:lang w:val="en-GB"/>
          <w:rPrChange w:id="13323" w:author="Filipe Santana" w:date="2016-01-03T15:57:00Z">
            <w:rPr>
              <w:rFonts w:ascii="Arial" w:eastAsia="Arial" w:hAnsi="Arial" w:cs="Arial"/>
              <w:spacing w:val="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2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(2015).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2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Semantic</w:t>
      </w:r>
      <w:r w:rsidRPr="00E52A5C">
        <w:rPr>
          <w:rFonts w:ascii="Arial" w:eastAsia="Arial" w:hAnsi="Arial" w:cs="Arial"/>
          <w:spacing w:val="12"/>
          <w:w w:val="89"/>
          <w:sz w:val="14"/>
          <w:szCs w:val="14"/>
          <w:lang w:val="en-GB"/>
          <w:rPrChange w:id="13326" w:author="Filipe Santana" w:date="2016-01-03T15:57:00Z">
            <w:rPr>
              <w:rFonts w:ascii="Arial" w:eastAsia="Arial" w:hAnsi="Arial" w:cs="Arial"/>
              <w:spacing w:val="1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2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enrichment</w:t>
      </w:r>
      <w:r w:rsidRPr="00E52A5C">
        <w:rPr>
          <w:rFonts w:ascii="Arial" w:eastAsia="Arial" w:hAnsi="Arial" w:cs="Arial"/>
          <w:spacing w:val="25"/>
          <w:w w:val="89"/>
          <w:sz w:val="14"/>
          <w:szCs w:val="14"/>
          <w:lang w:val="en-GB"/>
          <w:rPrChange w:id="13328" w:author="Filipe Santana" w:date="2016-01-03T15:57:00Z">
            <w:rPr>
              <w:rFonts w:ascii="Arial" w:eastAsia="Arial" w:hAnsi="Arial" w:cs="Arial"/>
              <w:spacing w:val="25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2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13"/>
          <w:sz w:val="14"/>
          <w:szCs w:val="14"/>
          <w:lang w:val="en-GB"/>
          <w:rPrChange w:id="13330" w:author="Filipe Santana" w:date="2016-01-03T15:57:00Z">
            <w:rPr>
              <w:rFonts w:ascii="Arial" w:eastAsia="Arial" w:hAnsi="Arial" w:cs="Arial"/>
              <w:spacing w:val="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3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clinical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3332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3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models</w:t>
      </w:r>
      <w:r w:rsidRPr="00E52A5C">
        <w:rPr>
          <w:rFonts w:ascii="Arial" w:eastAsia="Arial" w:hAnsi="Arial" w:cs="Arial"/>
          <w:spacing w:val="18"/>
          <w:w w:val="89"/>
          <w:sz w:val="14"/>
          <w:szCs w:val="14"/>
          <w:lang w:val="en-GB"/>
          <w:rPrChange w:id="13334" w:author="Filipe Santana" w:date="2016-01-03T15:57:00Z">
            <w:rPr>
              <w:rFonts w:ascii="Arial" w:eastAsia="Arial" w:hAnsi="Arial" w:cs="Arial"/>
              <w:spacing w:val="18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3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3336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pacing w:val="-1"/>
          <w:w w:val="89"/>
          <w:sz w:val="14"/>
          <w:szCs w:val="14"/>
          <w:lang w:val="en-GB"/>
          <w:rPrChange w:id="13337" w:author="Filipe Santana" w:date="2016-01-03T15:57:00Z">
            <w:rPr>
              <w:rFonts w:ascii="Arial" w:eastAsia="Arial" w:hAnsi="Arial" w:cs="Arial"/>
              <w:spacing w:val="-1"/>
              <w:w w:val="8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3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ards</w:t>
      </w:r>
      <w:r w:rsidRPr="00E52A5C">
        <w:rPr>
          <w:rFonts w:ascii="Arial" w:eastAsia="Arial" w:hAnsi="Arial" w:cs="Arial"/>
          <w:spacing w:val="21"/>
          <w:w w:val="89"/>
          <w:sz w:val="14"/>
          <w:szCs w:val="14"/>
          <w:lang w:val="en-GB"/>
          <w:rPrChange w:id="13339" w:author="Filipe Santana" w:date="2016-01-03T15:57:00Z">
            <w:rPr>
              <w:rFonts w:ascii="Arial" w:eastAsia="Arial" w:hAnsi="Arial" w:cs="Arial"/>
              <w:spacing w:val="2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4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semantic</w:t>
      </w:r>
      <w:r w:rsidRPr="00E52A5C">
        <w:rPr>
          <w:rFonts w:ascii="Arial" w:eastAsia="Arial" w:hAnsi="Arial" w:cs="Arial"/>
          <w:spacing w:val="13"/>
          <w:w w:val="89"/>
          <w:sz w:val="14"/>
          <w:szCs w:val="14"/>
          <w:lang w:val="en-GB"/>
          <w:rPrChange w:id="13341" w:author="Filipe Santana" w:date="2016-01-03T15:57:00Z">
            <w:rPr>
              <w:rFonts w:ascii="Arial" w:eastAsia="Arial" w:hAnsi="Arial" w:cs="Arial"/>
              <w:spacing w:val="13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4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interoperabilit</w:t>
      </w:r>
      <w:r w:rsidRPr="00E52A5C">
        <w:rPr>
          <w:rFonts w:ascii="Arial" w:eastAsia="Arial" w:hAnsi="Arial" w:cs="Arial"/>
          <w:spacing w:val="-8"/>
          <w:w w:val="89"/>
          <w:sz w:val="14"/>
          <w:szCs w:val="14"/>
          <w:lang w:val="en-GB"/>
          <w:rPrChange w:id="13343" w:author="Filipe Santana" w:date="2016-01-03T15:57:00Z">
            <w:rPr>
              <w:rFonts w:ascii="Arial" w:eastAsia="Arial" w:hAnsi="Arial" w:cs="Arial"/>
              <w:spacing w:val="-8"/>
              <w:w w:val="89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34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. </w:t>
      </w:r>
      <w:r w:rsidRPr="00E52A5C">
        <w:rPr>
          <w:rFonts w:ascii="Arial" w:eastAsia="Arial" w:hAnsi="Arial" w:cs="Arial"/>
          <w:spacing w:val="28"/>
          <w:w w:val="89"/>
          <w:sz w:val="14"/>
          <w:szCs w:val="14"/>
          <w:lang w:val="en-GB"/>
          <w:rPrChange w:id="13345" w:author="Filipe Santana" w:date="2016-01-03T15:57:00Z">
            <w:rPr>
              <w:rFonts w:ascii="Arial" w:eastAsia="Arial" w:hAnsi="Arial" w:cs="Arial"/>
              <w:spacing w:val="28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The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34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heart</w:t>
      </w:r>
      <w:r w:rsidRPr="00E52A5C">
        <w:rPr>
          <w:rFonts w:ascii="Arial" w:eastAsia="Arial" w:hAnsi="Arial" w:cs="Arial"/>
          <w:spacing w:val="1"/>
          <w:w w:val="87"/>
          <w:sz w:val="14"/>
          <w:szCs w:val="14"/>
          <w:lang w:val="en-GB"/>
          <w:rPrChange w:id="13348" w:author="Filipe Santana" w:date="2016-01-03T15:57:00Z">
            <w:rPr>
              <w:rFonts w:ascii="Arial" w:eastAsia="Arial" w:hAnsi="Arial" w:cs="Arial"/>
              <w:spacing w:val="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"/>
          <w:w w:val="119"/>
          <w:sz w:val="14"/>
          <w:szCs w:val="14"/>
          <w:lang w:val="en-GB"/>
          <w:rPrChange w:id="13349" w:author="Filipe Santana" w:date="2016-01-03T15:57:00Z">
            <w:rPr>
              <w:rFonts w:ascii="Arial" w:eastAsia="Arial" w:hAnsi="Arial" w:cs="Arial"/>
              <w:spacing w:val="-1"/>
              <w:w w:val="119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350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ailure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3351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35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summary</w:t>
      </w:r>
      <w:r w:rsidRPr="00E52A5C">
        <w:rPr>
          <w:rFonts w:ascii="Arial" w:eastAsia="Arial" w:hAnsi="Arial" w:cs="Arial"/>
          <w:spacing w:val="24"/>
          <w:w w:val="86"/>
          <w:sz w:val="14"/>
          <w:szCs w:val="14"/>
          <w:lang w:val="en-GB"/>
          <w:rPrChange w:id="13353" w:author="Filipe Santana" w:date="2016-01-03T15:57:00Z">
            <w:rPr>
              <w:rFonts w:ascii="Arial" w:eastAsia="Arial" w:hAnsi="Arial" w:cs="Arial"/>
              <w:spacing w:val="2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35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use</w:t>
      </w:r>
      <w:r w:rsidRPr="00E52A5C">
        <w:rPr>
          <w:rFonts w:ascii="Arial" w:eastAsia="Arial" w:hAnsi="Arial" w:cs="Arial"/>
          <w:spacing w:val="-8"/>
          <w:w w:val="86"/>
          <w:sz w:val="14"/>
          <w:szCs w:val="14"/>
          <w:lang w:val="en-GB"/>
          <w:rPrChange w:id="13355" w:author="Filipe Santana" w:date="2016-01-03T15:57:00Z">
            <w:rPr>
              <w:rFonts w:ascii="Arial" w:eastAsia="Arial" w:hAnsi="Arial" w:cs="Arial"/>
              <w:spacing w:val="-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35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case. </w:t>
      </w:r>
      <w:proofErr w:type="gramStart"/>
      <w:r w:rsidRPr="00E52A5C">
        <w:rPr>
          <w:rFonts w:ascii="Arial" w:eastAsia="Arial" w:hAnsi="Arial" w:cs="Arial"/>
          <w:i/>
          <w:spacing w:val="-5"/>
          <w:w w:val="86"/>
          <w:sz w:val="14"/>
          <w:szCs w:val="14"/>
          <w:lang w:val="en-GB"/>
          <w:rPrChange w:id="13357" w:author="Filipe Santana" w:date="2016-01-03T15:57:00Z">
            <w:rPr>
              <w:rFonts w:ascii="Arial" w:eastAsia="Arial" w:hAnsi="Arial" w:cs="Arial"/>
              <w:i/>
              <w:spacing w:val="-5"/>
              <w:w w:val="86"/>
              <w:sz w:val="14"/>
              <w:szCs w:val="14"/>
            </w:rPr>
          </w:rPrChange>
        </w:rPr>
        <w:t>J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358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AMIA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359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7"/>
          <w:w w:val="86"/>
          <w:sz w:val="14"/>
          <w:szCs w:val="14"/>
          <w:lang w:val="en-GB"/>
          <w:rPrChange w:id="13360" w:author="Filipe Santana" w:date="2016-01-03T15:57:00Z">
            <w:rPr>
              <w:rFonts w:ascii="Arial" w:eastAsia="Arial" w:hAnsi="Arial" w:cs="Arial"/>
              <w:spacing w:val="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36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pages</w:t>
      </w:r>
      <w:proofErr w:type="gramEnd"/>
      <w:r w:rsidRPr="00E52A5C">
        <w:rPr>
          <w:rFonts w:ascii="Arial" w:eastAsia="Arial" w:hAnsi="Arial" w:cs="Arial"/>
          <w:spacing w:val="-10"/>
          <w:w w:val="86"/>
          <w:sz w:val="14"/>
          <w:szCs w:val="14"/>
          <w:lang w:val="en-GB"/>
          <w:rPrChange w:id="13362" w:author="Filipe Santana" w:date="2016-01-03T15:57:00Z">
            <w:rPr>
              <w:rFonts w:ascii="Arial" w:eastAsia="Arial" w:hAnsi="Arial" w:cs="Arial"/>
              <w:spacing w:val="-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6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565–576.</w:t>
      </w:r>
    </w:p>
    <w:p w14:paraId="7C21ED7F" w14:textId="77777777" w:rsidR="00E6733B" w:rsidRPr="00E52A5C" w:rsidRDefault="002C1A14">
      <w:pPr>
        <w:spacing w:after="0" w:line="267" w:lineRule="auto"/>
        <w:ind w:left="2232" w:right="-44" w:hanging="124"/>
        <w:jc w:val="both"/>
        <w:rPr>
          <w:rFonts w:ascii="Arial" w:eastAsia="Arial" w:hAnsi="Arial" w:cs="Arial"/>
          <w:sz w:val="14"/>
          <w:szCs w:val="14"/>
          <w:lang w:val="en-GB"/>
          <w:rPrChange w:id="1336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336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Motik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336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3367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6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3369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37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3371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37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Sattle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3373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37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2"/>
          <w:w w:val="87"/>
          <w:sz w:val="14"/>
          <w:szCs w:val="14"/>
          <w:lang w:val="en-GB"/>
          <w:rPrChange w:id="13375" w:author="Filipe Santana" w:date="2016-01-03T15:57:00Z">
            <w:rPr>
              <w:rFonts w:ascii="Arial" w:eastAsia="Arial" w:hAnsi="Arial" w:cs="Arial"/>
              <w:spacing w:val="12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7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U.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3377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378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(2006).</w:t>
      </w:r>
      <w:r w:rsidRPr="00E52A5C">
        <w:rPr>
          <w:rFonts w:ascii="Arial" w:eastAsia="Arial" w:hAnsi="Arial" w:cs="Arial"/>
          <w:spacing w:val="9"/>
          <w:w w:val="91"/>
          <w:sz w:val="14"/>
          <w:szCs w:val="14"/>
          <w:lang w:val="en-GB"/>
          <w:rPrChange w:id="13379" w:author="Filipe Santana" w:date="2016-01-03T15:57:00Z">
            <w:rPr>
              <w:rFonts w:ascii="Arial" w:eastAsia="Arial" w:hAnsi="Arial" w:cs="Arial"/>
              <w:spacing w:val="9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8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  <w:rPrChange w:id="13381" w:author="Filipe Santana" w:date="2016-01-03T15:57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38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Comparison</w:t>
      </w:r>
      <w:r w:rsidRPr="00E52A5C">
        <w:rPr>
          <w:rFonts w:ascii="Arial" w:eastAsia="Arial" w:hAnsi="Arial" w:cs="Arial"/>
          <w:spacing w:val="-1"/>
          <w:w w:val="90"/>
          <w:sz w:val="14"/>
          <w:szCs w:val="14"/>
          <w:lang w:val="en-GB"/>
          <w:rPrChange w:id="13383" w:author="Filipe Santana" w:date="2016-01-03T15:57:00Z">
            <w:rPr>
              <w:rFonts w:ascii="Arial" w:eastAsia="Arial" w:hAnsi="Arial" w:cs="Arial"/>
              <w:spacing w:val="-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385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38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Reasoning </w:t>
      </w:r>
      <w:r w:rsidRPr="00E52A5C">
        <w:rPr>
          <w:rFonts w:ascii="Arial" w:eastAsia="Arial" w:hAnsi="Arial" w:cs="Arial"/>
          <w:spacing w:val="-9"/>
          <w:w w:val="87"/>
          <w:sz w:val="14"/>
          <w:szCs w:val="14"/>
          <w:lang w:val="en-GB"/>
          <w:rPrChange w:id="13387" w:author="Filipe Santana" w:date="2016-01-03T15:57:00Z">
            <w:rPr>
              <w:rFonts w:ascii="Arial" w:eastAsia="Arial" w:hAnsi="Arial" w:cs="Arial"/>
              <w:spacing w:val="-9"/>
              <w:w w:val="87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38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echniques</w:t>
      </w:r>
      <w:r w:rsidRPr="00E52A5C">
        <w:rPr>
          <w:rFonts w:ascii="Arial" w:eastAsia="Arial" w:hAnsi="Arial" w:cs="Arial"/>
          <w:spacing w:val="9"/>
          <w:w w:val="87"/>
          <w:sz w:val="14"/>
          <w:szCs w:val="14"/>
          <w:lang w:val="en-GB"/>
          <w:rPrChange w:id="13389" w:author="Filipe Santana" w:date="2016-01-03T15:57:00Z">
            <w:rPr>
              <w:rFonts w:ascii="Arial" w:eastAsia="Arial" w:hAnsi="Arial" w:cs="Arial"/>
              <w:spacing w:val="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39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3391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33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Que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3393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339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-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339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ying</w:t>
      </w:r>
      <w:proofErr w:type="spellEnd"/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3396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39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La</w:t>
      </w:r>
      <w:r w:rsidRPr="00E52A5C">
        <w:rPr>
          <w:rFonts w:ascii="Arial" w:eastAsia="Arial" w:hAnsi="Arial" w:cs="Arial"/>
          <w:spacing w:val="-3"/>
          <w:w w:val="91"/>
          <w:sz w:val="14"/>
          <w:szCs w:val="14"/>
          <w:lang w:val="en-GB"/>
          <w:rPrChange w:id="13398" w:author="Filipe Santana" w:date="2016-01-03T15:57:00Z">
            <w:rPr>
              <w:rFonts w:ascii="Arial" w:eastAsia="Arial" w:hAnsi="Arial" w:cs="Arial"/>
              <w:spacing w:val="-3"/>
              <w:w w:val="91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39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ge</w:t>
      </w:r>
      <w:r w:rsidRPr="00E52A5C">
        <w:rPr>
          <w:rFonts w:ascii="Arial" w:eastAsia="Arial" w:hAnsi="Arial" w:cs="Arial"/>
          <w:spacing w:val="13"/>
          <w:w w:val="91"/>
          <w:sz w:val="14"/>
          <w:szCs w:val="14"/>
          <w:lang w:val="en-GB"/>
          <w:rPrChange w:id="13400" w:author="Filipe Santana" w:date="2016-01-03T15:57:00Z">
            <w:rPr>
              <w:rFonts w:ascii="Arial" w:eastAsia="Arial" w:hAnsi="Arial" w:cs="Arial"/>
              <w:spacing w:val="1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401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Description</w:t>
      </w:r>
      <w:r w:rsidRPr="00E52A5C">
        <w:rPr>
          <w:rFonts w:ascii="Arial" w:eastAsia="Arial" w:hAnsi="Arial" w:cs="Arial"/>
          <w:spacing w:val="23"/>
          <w:w w:val="91"/>
          <w:sz w:val="14"/>
          <w:szCs w:val="14"/>
          <w:lang w:val="en-GB"/>
          <w:rPrChange w:id="13402" w:author="Filipe Santana" w:date="2016-01-03T15:57:00Z">
            <w:rPr>
              <w:rFonts w:ascii="Arial" w:eastAsia="Arial" w:hAnsi="Arial" w:cs="Arial"/>
              <w:spacing w:val="2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4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Logic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3404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05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ABo</w:t>
      </w:r>
      <w:r w:rsidRPr="00E52A5C">
        <w:rPr>
          <w:rFonts w:ascii="Arial" w:eastAsia="Arial" w:hAnsi="Arial" w:cs="Arial"/>
          <w:spacing w:val="-2"/>
          <w:w w:val="92"/>
          <w:sz w:val="14"/>
          <w:szCs w:val="14"/>
          <w:lang w:val="en-GB"/>
          <w:rPrChange w:id="13406" w:author="Filipe Santana" w:date="2016-01-03T15:57:00Z">
            <w:rPr>
              <w:rFonts w:ascii="Arial" w:eastAsia="Arial" w:hAnsi="Arial" w:cs="Arial"/>
              <w:spacing w:val="-2"/>
              <w:w w:val="92"/>
              <w:sz w:val="14"/>
              <w:szCs w:val="14"/>
            </w:rPr>
          </w:rPrChange>
        </w:rPr>
        <w:t>x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0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es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0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 xml:space="preserve">. </w:t>
      </w:r>
      <w:r w:rsidRPr="00E52A5C">
        <w:rPr>
          <w:rFonts w:ascii="Arial" w:eastAsia="Arial" w:hAnsi="Arial" w:cs="Arial"/>
          <w:spacing w:val="21"/>
          <w:w w:val="92"/>
          <w:sz w:val="14"/>
          <w:szCs w:val="14"/>
          <w:lang w:val="en-GB"/>
          <w:rPrChange w:id="13409" w:author="Filipe Santana" w:date="2016-01-03T15:57:00Z">
            <w:rPr>
              <w:rFonts w:ascii="Arial" w:eastAsia="Arial" w:hAnsi="Arial" w:cs="Arial"/>
              <w:spacing w:val="2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4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12"/>
          <w:sz w:val="14"/>
          <w:szCs w:val="14"/>
          <w:lang w:val="en-GB"/>
          <w:rPrChange w:id="13411" w:author="Filipe Santana" w:date="2016-01-03T15:57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3412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L</w:t>
      </w:r>
      <w:r w:rsidRPr="00E52A5C">
        <w:rPr>
          <w:rFonts w:ascii="Arial" w:eastAsia="Arial" w:hAnsi="Arial" w:cs="Arial"/>
          <w:i/>
          <w:spacing w:val="-12"/>
          <w:w w:val="89"/>
          <w:sz w:val="14"/>
          <w:szCs w:val="14"/>
          <w:lang w:val="en-GB"/>
          <w:rPrChange w:id="13413" w:author="Filipe Santana" w:date="2016-01-03T15:57:00Z">
            <w:rPr>
              <w:rFonts w:ascii="Arial" w:eastAsia="Arial" w:hAnsi="Arial" w:cs="Arial"/>
              <w:i/>
              <w:spacing w:val="-12"/>
              <w:w w:val="89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3414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AR-</w:t>
      </w:r>
      <w:proofErr w:type="gramStart"/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3415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0</w:t>
      </w:r>
      <w:r w:rsidRPr="00E52A5C">
        <w:rPr>
          <w:rFonts w:ascii="Arial" w:eastAsia="Arial" w:hAnsi="Arial" w:cs="Arial"/>
          <w:i/>
          <w:spacing w:val="6"/>
          <w:w w:val="89"/>
          <w:sz w:val="14"/>
          <w:szCs w:val="14"/>
          <w:lang w:val="en-GB"/>
          <w:rPrChange w:id="13416" w:author="Filipe Santana" w:date="2016-01-03T15:57:00Z">
            <w:rPr>
              <w:rFonts w:ascii="Arial" w:eastAsia="Arial" w:hAnsi="Arial" w:cs="Arial"/>
              <w:i/>
              <w:spacing w:val="6"/>
              <w:w w:val="89"/>
              <w:sz w:val="14"/>
              <w:szCs w:val="14"/>
            </w:rPr>
          </w:rPrChange>
        </w:rPr>
        <w:t>6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41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"/>
          <w:w w:val="89"/>
          <w:sz w:val="14"/>
          <w:szCs w:val="14"/>
          <w:lang w:val="en-GB"/>
          <w:rPrChange w:id="13418" w:author="Filipe Santana" w:date="2016-01-03T15:57:00Z">
            <w:rPr>
              <w:rFonts w:ascii="Arial" w:eastAsia="Arial" w:hAnsi="Arial" w:cs="Arial"/>
              <w:spacing w:val="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41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Phnom</w:t>
      </w:r>
      <w:proofErr w:type="gramEnd"/>
      <w:r w:rsidRPr="00E52A5C">
        <w:rPr>
          <w:rFonts w:ascii="Arial" w:eastAsia="Arial" w:hAnsi="Arial" w:cs="Arial"/>
          <w:spacing w:val="17"/>
          <w:w w:val="89"/>
          <w:sz w:val="14"/>
          <w:szCs w:val="14"/>
          <w:lang w:val="en-GB"/>
          <w:rPrChange w:id="13420" w:author="Filipe Santana" w:date="2016-01-03T15:57:00Z">
            <w:rPr>
              <w:rFonts w:ascii="Arial" w:eastAsia="Arial" w:hAnsi="Arial" w:cs="Arial"/>
              <w:spacing w:val="1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42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Penh,</w:t>
      </w:r>
      <w:r w:rsidRPr="00E52A5C">
        <w:rPr>
          <w:rFonts w:ascii="Arial" w:eastAsia="Arial" w:hAnsi="Arial" w:cs="Arial"/>
          <w:spacing w:val="12"/>
          <w:w w:val="89"/>
          <w:sz w:val="14"/>
          <w:szCs w:val="14"/>
          <w:lang w:val="en-GB"/>
          <w:rPrChange w:id="13422" w:author="Filipe Santana" w:date="2016-01-03T15:57:00Z">
            <w:rPr>
              <w:rFonts w:ascii="Arial" w:eastAsia="Arial" w:hAnsi="Arial" w:cs="Arial"/>
              <w:spacing w:val="1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42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Cambodia.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2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Springe</w:t>
      </w:r>
      <w:r w:rsidRPr="00E52A5C">
        <w:rPr>
          <w:rFonts w:ascii="Arial" w:eastAsia="Arial" w:hAnsi="Arial" w:cs="Arial"/>
          <w:spacing w:val="-3"/>
          <w:w w:val="92"/>
          <w:sz w:val="14"/>
          <w:szCs w:val="14"/>
          <w:lang w:val="en-GB"/>
          <w:rPrChange w:id="13425" w:author="Filipe Santana" w:date="2016-01-03T15:57:00Z">
            <w:rPr>
              <w:rFonts w:ascii="Arial" w:eastAsia="Arial" w:hAnsi="Arial" w:cs="Arial"/>
              <w:spacing w:val="-3"/>
              <w:w w:val="92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2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-</w:t>
      </w:r>
      <w:proofErr w:type="spellStart"/>
      <w:r w:rsidRPr="00E52A5C">
        <w:rPr>
          <w:rFonts w:ascii="Arial" w:eastAsia="Arial" w:hAnsi="Arial" w:cs="Arial"/>
          <w:spacing w:val="-14"/>
          <w:w w:val="92"/>
          <w:sz w:val="14"/>
          <w:szCs w:val="14"/>
          <w:lang w:val="en-GB"/>
          <w:rPrChange w:id="13427" w:author="Filipe Santana" w:date="2016-01-03T15:57:00Z">
            <w:rPr>
              <w:rFonts w:ascii="Arial" w:eastAsia="Arial" w:hAnsi="Arial" w:cs="Arial"/>
              <w:spacing w:val="-14"/>
              <w:w w:val="92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2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erlag</w:t>
      </w:r>
      <w:proofErr w:type="spellEnd"/>
      <w:r w:rsidRPr="00E52A5C">
        <w:rPr>
          <w:rFonts w:ascii="Arial" w:eastAsia="Arial" w:hAnsi="Arial" w:cs="Arial"/>
          <w:spacing w:val="-4"/>
          <w:w w:val="92"/>
          <w:sz w:val="14"/>
          <w:szCs w:val="14"/>
          <w:lang w:val="en-GB"/>
          <w:rPrChange w:id="13429" w:author="Filipe Santana" w:date="2016-01-03T15:57:00Z">
            <w:rPr>
              <w:rFonts w:ascii="Arial" w:eastAsia="Arial" w:hAnsi="Arial" w:cs="Arial"/>
              <w:spacing w:val="-4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430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Berlin,</w:t>
      </w:r>
      <w:r w:rsidRPr="00E52A5C">
        <w:rPr>
          <w:rFonts w:ascii="Arial" w:eastAsia="Arial" w:hAnsi="Arial" w:cs="Arial"/>
          <w:spacing w:val="15"/>
          <w:w w:val="92"/>
          <w:sz w:val="14"/>
          <w:szCs w:val="14"/>
          <w:lang w:val="en-GB"/>
          <w:rPrChange w:id="13431" w:author="Filipe Santana" w:date="2016-01-03T15:57:00Z">
            <w:rPr>
              <w:rFonts w:ascii="Arial" w:eastAsia="Arial" w:hAnsi="Arial" w:cs="Arial"/>
              <w:spacing w:val="15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43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Heidelbe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3433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43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g.</w:t>
      </w:r>
    </w:p>
    <w:p w14:paraId="3CA12E74" w14:textId="77777777" w:rsidR="00E6733B" w:rsidRPr="000624E2" w:rsidRDefault="002C1A14">
      <w:pPr>
        <w:spacing w:before="79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pt-BR"/>
          <w:rPrChange w:id="13435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lang w:val="en-GB"/>
          <w:rPrChange w:id="13436" w:author="Filipe Santana" w:date="2016-01-03T15:57:00Z">
            <w:rPr/>
          </w:rPrChange>
        </w:rPr>
        <w:br w:type="column"/>
      </w:r>
      <w:r w:rsidRPr="00E52A5C">
        <w:rPr>
          <w:rFonts w:ascii="Arial" w:eastAsia="Arial" w:hAnsi="Arial" w:cs="Arial"/>
          <w:w w:val="96"/>
          <w:sz w:val="14"/>
          <w:szCs w:val="14"/>
          <w:lang w:val="en-GB"/>
          <w:rPrChange w:id="13437" w:author="Filipe Santana" w:date="2016-01-03T15:57:00Z">
            <w:rPr>
              <w:rFonts w:ascii="Arial" w:eastAsia="Arial" w:hAnsi="Arial" w:cs="Arial"/>
              <w:w w:val="96"/>
              <w:sz w:val="14"/>
              <w:szCs w:val="14"/>
            </w:rPr>
          </w:rPrChange>
        </w:rPr>
        <w:lastRenderedPageBreak/>
        <w:t xml:space="preserve">Muniz,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43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M. 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3439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44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3441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4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C.,</w:t>
      </w:r>
      <w:r w:rsidRPr="00E52A5C">
        <w:rPr>
          <w:rFonts w:ascii="Arial" w:eastAsia="Arial" w:hAnsi="Arial" w:cs="Arial"/>
          <w:spacing w:val="8"/>
          <w:w w:val="87"/>
          <w:sz w:val="14"/>
          <w:szCs w:val="14"/>
          <w:lang w:val="en-GB"/>
          <w:rPrChange w:id="13443" w:author="Filipe Santana" w:date="2016-01-03T15:57:00Z">
            <w:rPr>
              <w:rFonts w:ascii="Arial" w:eastAsia="Arial" w:hAnsi="Arial" w:cs="Arial"/>
              <w:spacing w:val="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4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Siqueira,</w:t>
      </w:r>
      <w:r w:rsidRPr="00E52A5C">
        <w:rPr>
          <w:rFonts w:ascii="Arial" w:eastAsia="Arial" w:hAnsi="Arial" w:cs="Arial"/>
          <w:spacing w:val="20"/>
          <w:w w:val="87"/>
          <w:sz w:val="14"/>
          <w:szCs w:val="14"/>
          <w:lang w:val="en-GB"/>
          <w:rPrChange w:id="13445" w:author="Filipe Santana" w:date="2016-01-03T15:57:00Z">
            <w:rPr>
              <w:rFonts w:ascii="Arial" w:eastAsia="Arial" w:hAnsi="Arial" w:cs="Arial"/>
              <w:spacing w:val="20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4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E.</w:t>
      </w:r>
      <w:r w:rsidRPr="00E52A5C">
        <w:rPr>
          <w:rFonts w:ascii="Arial" w:eastAsia="Arial" w:hAnsi="Arial" w:cs="Arial"/>
          <w:spacing w:val="6"/>
          <w:w w:val="87"/>
          <w:sz w:val="14"/>
          <w:szCs w:val="14"/>
          <w:lang w:val="en-GB"/>
          <w:rPrChange w:id="13447" w:author="Filipe Santana" w:date="2016-01-03T15:57:00Z">
            <w:rPr>
              <w:rFonts w:ascii="Arial" w:eastAsia="Arial" w:hAnsi="Arial" w:cs="Arial"/>
              <w:spacing w:val="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4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R.,</w:t>
      </w:r>
      <w:r w:rsidRPr="00E52A5C">
        <w:rPr>
          <w:rFonts w:ascii="Arial" w:eastAsia="Arial" w:hAnsi="Arial" w:cs="Arial"/>
          <w:spacing w:val="8"/>
          <w:w w:val="87"/>
          <w:sz w:val="14"/>
          <w:szCs w:val="14"/>
          <w:lang w:val="en-GB"/>
          <w:rPrChange w:id="13449" w:author="Filipe Santana" w:date="2016-01-03T15:57:00Z">
            <w:rPr>
              <w:rFonts w:ascii="Arial" w:eastAsia="Arial" w:hAnsi="Arial" w:cs="Arial"/>
              <w:spacing w:val="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3450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5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onseca,</w:t>
      </w:r>
      <w:r w:rsidRPr="00E52A5C">
        <w:rPr>
          <w:rFonts w:ascii="Arial" w:eastAsia="Arial" w:hAnsi="Arial" w:cs="Arial"/>
          <w:spacing w:val="-9"/>
          <w:w w:val="87"/>
          <w:sz w:val="14"/>
          <w:szCs w:val="14"/>
          <w:lang w:val="en-GB"/>
          <w:rPrChange w:id="13452" w:author="Filipe Santana" w:date="2016-01-03T15:57:00Z">
            <w:rPr>
              <w:rFonts w:ascii="Arial" w:eastAsia="Arial" w:hAnsi="Arial" w:cs="Arial"/>
              <w:spacing w:val="-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5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R.</w:t>
      </w:r>
      <w:r w:rsidRPr="00E52A5C">
        <w:rPr>
          <w:rFonts w:ascii="Arial" w:eastAsia="Arial" w:hAnsi="Arial" w:cs="Arial"/>
          <w:spacing w:val="8"/>
          <w:w w:val="87"/>
          <w:sz w:val="14"/>
          <w:szCs w:val="14"/>
          <w:lang w:val="en-GB"/>
          <w:rPrChange w:id="13454" w:author="Filipe Santana" w:date="2016-01-03T15:57:00Z">
            <w:rPr>
              <w:rFonts w:ascii="Arial" w:eastAsia="Arial" w:hAnsi="Arial" w:cs="Arial"/>
              <w:spacing w:val="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455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a.,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3456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7"/>
          <w:sz w:val="14"/>
          <w:szCs w:val="14"/>
          <w:lang w:val="en-GB"/>
          <w:rPrChange w:id="13457" w:author="Filipe Santana" w:date="2016-01-03T15:57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1"/>
          <w:w w:val="87"/>
          <w:sz w:val="14"/>
          <w:szCs w:val="14"/>
          <w:lang w:val="en-GB"/>
          <w:rPrChange w:id="13458" w:author="Filipe Santana" w:date="2016-01-03T15:57:00Z">
            <w:rPr>
              <w:rFonts w:ascii="Arial" w:eastAsia="Arial" w:hAnsi="Arial" w:cs="Arial"/>
              <w:i/>
              <w:spacing w:val="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459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-9"/>
          <w:sz w:val="14"/>
          <w:szCs w:val="14"/>
          <w:lang w:val="en-GB"/>
          <w:rPrChange w:id="13460" w:author="Filipe Santana" w:date="2016-01-03T15:57:00Z">
            <w:rPr>
              <w:rFonts w:ascii="Arial" w:eastAsia="Arial" w:hAnsi="Arial" w:cs="Arial"/>
              <w:i/>
              <w:spacing w:val="-9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461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(2006).</w:t>
      </w:r>
      <w:r w:rsidRPr="000624E2">
        <w:rPr>
          <w:rFonts w:ascii="Arial" w:eastAsia="Arial" w:hAnsi="Arial" w:cs="Arial"/>
          <w:spacing w:val="30"/>
          <w:w w:val="88"/>
          <w:sz w:val="14"/>
          <w:szCs w:val="14"/>
          <w:lang w:val="pt-BR"/>
          <w:rPrChange w:id="13462" w:author="Filipe Santana" w:date="2016-01-04T20:30:00Z">
            <w:rPr>
              <w:rFonts w:ascii="Arial" w:eastAsia="Arial" w:hAnsi="Arial" w:cs="Arial"/>
              <w:spacing w:val="30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9"/>
          <w:w w:val="88"/>
          <w:sz w:val="14"/>
          <w:szCs w:val="14"/>
          <w:lang w:val="pt-BR"/>
          <w:rPrChange w:id="13463" w:author="Filipe Santana" w:date="2016-01-04T20:30:00Z">
            <w:rPr>
              <w:rFonts w:ascii="Arial" w:eastAsia="Arial" w:hAnsi="Arial" w:cs="Arial"/>
              <w:spacing w:val="-9"/>
              <w:w w:val="88"/>
              <w:sz w:val="14"/>
              <w:szCs w:val="14"/>
            </w:rPr>
          </w:rPrChange>
        </w:rPr>
        <w:t>A</w:t>
      </w:r>
      <w:r w:rsidRPr="000624E2">
        <w:rPr>
          <w:rFonts w:ascii="Arial" w:eastAsia="Arial" w:hAnsi="Arial" w:cs="Arial"/>
          <w:spacing w:val="-3"/>
          <w:w w:val="88"/>
          <w:sz w:val="14"/>
          <w:szCs w:val="14"/>
          <w:lang w:val="pt-BR"/>
          <w:rPrChange w:id="13464" w:author="Filipe Santana" w:date="2016-01-04T20:30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v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465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aliação</w:t>
      </w:r>
      <w:r w:rsidRPr="000624E2">
        <w:rPr>
          <w:rFonts w:ascii="Arial" w:eastAsia="Arial" w:hAnsi="Arial" w:cs="Arial"/>
          <w:spacing w:val="30"/>
          <w:w w:val="88"/>
          <w:sz w:val="14"/>
          <w:szCs w:val="14"/>
          <w:lang w:val="pt-BR"/>
          <w:rPrChange w:id="13466" w:author="Filipe Santana" w:date="2016-01-04T20:30:00Z">
            <w:rPr>
              <w:rFonts w:ascii="Arial" w:eastAsia="Arial" w:hAnsi="Arial" w:cs="Arial"/>
              <w:spacing w:val="30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467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da</w:t>
      </w:r>
      <w:r w:rsidRPr="000624E2">
        <w:rPr>
          <w:rFonts w:ascii="Arial" w:eastAsia="Arial" w:hAnsi="Arial" w:cs="Arial"/>
          <w:spacing w:val="-5"/>
          <w:w w:val="88"/>
          <w:sz w:val="14"/>
          <w:szCs w:val="14"/>
          <w:lang w:val="pt-BR"/>
          <w:rPrChange w:id="13468" w:author="Filipe Santana" w:date="2016-01-04T20:30:00Z">
            <w:rPr>
              <w:rFonts w:ascii="Arial" w:eastAsia="Arial" w:hAnsi="Arial" w:cs="Arial"/>
              <w:spacing w:val="-5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469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relação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3470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entre</w:t>
      </w:r>
      <w:r w:rsidRPr="000624E2">
        <w:rPr>
          <w:rFonts w:ascii="Arial" w:eastAsia="Arial" w:hAnsi="Arial" w:cs="Arial"/>
          <w:spacing w:val="9"/>
          <w:w w:val="87"/>
          <w:sz w:val="14"/>
          <w:szCs w:val="14"/>
          <w:lang w:val="pt-BR"/>
          <w:rPrChange w:id="13471" w:author="Filipe Santana" w:date="2016-01-04T20:30:00Z">
            <w:rPr>
              <w:rFonts w:ascii="Arial" w:eastAsia="Arial" w:hAnsi="Arial" w:cs="Arial"/>
              <w:spacing w:val="9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3472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o</w:t>
      </w:r>
      <w:r w:rsidRPr="000624E2">
        <w:rPr>
          <w:rFonts w:ascii="Arial" w:eastAsia="Arial" w:hAnsi="Arial" w:cs="Arial"/>
          <w:spacing w:val="-5"/>
          <w:sz w:val="14"/>
          <w:szCs w:val="14"/>
          <w:lang w:val="pt-BR"/>
          <w:rPrChange w:id="13473" w:author="Filipe Santana" w:date="2016-01-04T20:30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93"/>
          <w:sz w:val="14"/>
          <w:szCs w:val="14"/>
          <w:lang w:val="pt-BR"/>
          <w:rPrChange w:id="13474" w:author="Filipe Santana" w:date="2016-01-04T20:30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polimorfismo</w:t>
      </w:r>
      <w:r w:rsidRPr="000624E2">
        <w:rPr>
          <w:rFonts w:ascii="Arial" w:eastAsia="Arial" w:hAnsi="Arial" w:cs="Arial"/>
          <w:spacing w:val="15"/>
          <w:w w:val="93"/>
          <w:sz w:val="14"/>
          <w:szCs w:val="14"/>
          <w:lang w:val="pt-BR"/>
          <w:rPrChange w:id="13475" w:author="Filipe Santana" w:date="2016-01-04T20:30:00Z">
            <w:rPr>
              <w:rFonts w:ascii="Arial" w:eastAsia="Arial" w:hAnsi="Arial" w:cs="Arial"/>
              <w:spacing w:val="15"/>
              <w:w w:val="93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93"/>
          <w:sz w:val="14"/>
          <w:szCs w:val="14"/>
          <w:lang w:val="pt-BR"/>
          <w:rPrChange w:id="13476" w:author="Filipe Santana" w:date="2016-01-04T20:30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C677T</w:t>
      </w:r>
      <w:r w:rsidRPr="000624E2">
        <w:rPr>
          <w:rFonts w:ascii="Arial" w:eastAsia="Arial" w:hAnsi="Arial" w:cs="Arial"/>
          <w:spacing w:val="3"/>
          <w:w w:val="93"/>
          <w:sz w:val="14"/>
          <w:szCs w:val="14"/>
          <w:lang w:val="pt-BR"/>
          <w:rPrChange w:id="13477" w:author="Filipe Santana" w:date="2016-01-04T20:30:00Z">
            <w:rPr>
              <w:rFonts w:ascii="Arial" w:eastAsia="Arial" w:hAnsi="Arial" w:cs="Arial"/>
              <w:spacing w:val="3"/>
              <w:w w:val="93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3478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no</w:t>
      </w:r>
      <w:r w:rsidRPr="000624E2">
        <w:rPr>
          <w:rFonts w:ascii="Arial" w:eastAsia="Arial" w:hAnsi="Arial" w:cs="Arial"/>
          <w:spacing w:val="-13"/>
          <w:sz w:val="14"/>
          <w:szCs w:val="14"/>
          <w:lang w:val="pt-BR"/>
          <w:rPrChange w:id="13479" w:author="Filipe Santana" w:date="2016-01-04T20:30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480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gene</w:t>
      </w:r>
      <w:r w:rsidRPr="000624E2">
        <w:rPr>
          <w:rFonts w:ascii="Arial" w:eastAsia="Arial" w:hAnsi="Arial" w:cs="Arial"/>
          <w:spacing w:val="10"/>
          <w:w w:val="84"/>
          <w:sz w:val="14"/>
          <w:szCs w:val="14"/>
          <w:lang w:val="pt-BR"/>
          <w:rPrChange w:id="13481" w:author="Filipe Santana" w:date="2016-01-04T20:30:00Z">
            <w:rPr>
              <w:rFonts w:ascii="Arial" w:eastAsia="Arial" w:hAnsi="Arial" w:cs="Arial"/>
              <w:spacing w:val="10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482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para</w:t>
      </w:r>
      <w:r w:rsidRPr="000624E2">
        <w:rPr>
          <w:rFonts w:ascii="Arial" w:eastAsia="Arial" w:hAnsi="Arial" w:cs="Arial"/>
          <w:spacing w:val="13"/>
          <w:w w:val="84"/>
          <w:sz w:val="14"/>
          <w:szCs w:val="14"/>
          <w:lang w:val="pt-BR"/>
          <w:rPrChange w:id="13483" w:author="Filipe Santana" w:date="2016-01-04T20:30:00Z">
            <w:rPr>
              <w:rFonts w:ascii="Arial" w:eastAsia="Arial" w:hAnsi="Arial" w:cs="Arial"/>
              <w:spacing w:val="13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3484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MTHFR</w:t>
      </w:r>
      <w:r w:rsidRPr="000624E2">
        <w:rPr>
          <w:rFonts w:ascii="Arial" w:eastAsia="Arial" w:hAnsi="Arial" w:cs="Arial"/>
          <w:spacing w:val="-6"/>
          <w:sz w:val="14"/>
          <w:szCs w:val="14"/>
          <w:lang w:val="pt-BR"/>
          <w:rPrChange w:id="13485" w:author="Filipe Santana" w:date="2016-01-04T20:30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3486" w:author="Filipe Santana" w:date="2016-01-04T20:30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 a concentração</w:t>
      </w:r>
      <w:r w:rsidRPr="000624E2">
        <w:rPr>
          <w:rFonts w:ascii="Arial" w:eastAsia="Arial" w:hAnsi="Arial" w:cs="Arial"/>
          <w:spacing w:val="-9"/>
          <w:w w:val="89"/>
          <w:sz w:val="14"/>
          <w:szCs w:val="14"/>
          <w:lang w:val="pt-BR"/>
          <w:rPrChange w:id="13487" w:author="Filipe Santana" w:date="2016-01-04T20:30:00Z">
            <w:rPr>
              <w:rFonts w:ascii="Arial" w:eastAsia="Arial" w:hAnsi="Arial" w:cs="Arial"/>
              <w:spacing w:val="-9"/>
              <w:w w:val="89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9"/>
          <w:sz w:val="14"/>
          <w:szCs w:val="14"/>
          <w:lang w:val="pt-BR"/>
          <w:rPrChange w:id="13488" w:author="Filipe Santana" w:date="2016-01-04T20:30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plasmática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3489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de</w:t>
      </w:r>
      <w:r w:rsidRPr="000624E2">
        <w:rPr>
          <w:rFonts w:ascii="Arial" w:eastAsia="Arial" w:hAnsi="Arial" w:cs="Arial"/>
          <w:spacing w:val="-4"/>
          <w:w w:val="87"/>
          <w:sz w:val="14"/>
          <w:szCs w:val="14"/>
          <w:lang w:val="pt-BR"/>
          <w:rPrChange w:id="13490" w:author="Filipe Santana" w:date="2016-01-04T20:30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3491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homocisteína</w:t>
      </w:r>
      <w:proofErr w:type="spellEnd"/>
      <w:r w:rsidRPr="000624E2">
        <w:rPr>
          <w:rFonts w:ascii="Arial" w:eastAsia="Arial" w:hAnsi="Arial" w:cs="Arial"/>
          <w:spacing w:val="18"/>
          <w:w w:val="87"/>
          <w:sz w:val="14"/>
          <w:szCs w:val="14"/>
          <w:lang w:val="pt-BR"/>
          <w:rPrChange w:id="13492" w:author="Filipe Santana" w:date="2016-01-04T20:30:00Z">
            <w:rPr>
              <w:rFonts w:ascii="Arial" w:eastAsia="Arial" w:hAnsi="Arial" w:cs="Arial"/>
              <w:spacing w:val="18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3493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na</w:t>
      </w:r>
      <w:r w:rsidRPr="000624E2">
        <w:rPr>
          <w:rFonts w:ascii="Arial" w:eastAsia="Arial" w:hAnsi="Arial" w:cs="Arial"/>
          <w:spacing w:val="-4"/>
          <w:w w:val="87"/>
          <w:sz w:val="14"/>
          <w:szCs w:val="14"/>
          <w:lang w:val="pt-BR"/>
          <w:rPrChange w:id="13494" w:author="Filipe Santana" w:date="2016-01-04T20:30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3495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doença</w:t>
      </w:r>
      <w:r w:rsidRPr="000624E2">
        <w:rPr>
          <w:rFonts w:ascii="Arial" w:eastAsia="Arial" w:hAnsi="Arial" w:cs="Arial"/>
          <w:spacing w:val="-4"/>
          <w:w w:val="87"/>
          <w:sz w:val="14"/>
          <w:szCs w:val="14"/>
          <w:lang w:val="pt-BR"/>
          <w:rPrChange w:id="13496" w:author="Filipe Santana" w:date="2016-01-04T20:30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3497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arterial</w:t>
      </w:r>
      <w:r w:rsidRPr="000624E2">
        <w:rPr>
          <w:rFonts w:ascii="Arial" w:eastAsia="Arial" w:hAnsi="Arial" w:cs="Arial"/>
          <w:spacing w:val="22"/>
          <w:w w:val="87"/>
          <w:sz w:val="14"/>
          <w:szCs w:val="14"/>
          <w:lang w:val="pt-BR"/>
          <w:rPrChange w:id="13498" w:author="Filipe Santana" w:date="2016-01-04T20:30:00Z">
            <w:rPr>
              <w:rFonts w:ascii="Arial" w:eastAsia="Arial" w:hAnsi="Arial" w:cs="Arial"/>
              <w:spacing w:val="22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3499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coronariana.</w:t>
      </w:r>
    </w:p>
    <w:p w14:paraId="0E7FE1CC" w14:textId="77777777" w:rsidR="00E6733B" w:rsidRPr="00E52A5C" w:rsidRDefault="002C1A14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35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50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Natale</w:t>
      </w:r>
      <w:proofErr w:type="spellEnd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502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 D.</w:t>
      </w:r>
      <w:r w:rsidRPr="00E52A5C">
        <w:rPr>
          <w:rFonts w:ascii="Arial" w:eastAsia="Arial" w:hAnsi="Arial" w:cs="Arial"/>
          <w:spacing w:val="4"/>
          <w:w w:val="88"/>
          <w:sz w:val="14"/>
          <w:szCs w:val="14"/>
          <w:lang w:val="en-GB"/>
          <w:rPrChange w:id="13503" w:author="Filipe Santana" w:date="2016-01-03T15:57:00Z">
            <w:rPr>
              <w:rFonts w:ascii="Arial" w:eastAsia="Arial" w:hAnsi="Arial" w:cs="Arial"/>
              <w:spacing w:val="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50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a.,</w:t>
      </w:r>
      <w:r w:rsidRPr="00E52A5C">
        <w:rPr>
          <w:rFonts w:ascii="Arial" w:eastAsia="Arial" w:hAnsi="Arial" w:cs="Arial"/>
          <w:spacing w:val="-11"/>
          <w:w w:val="88"/>
          <w:sz w:val="14"/>
          <w:szCs w:val="14"/>
          <w:lang w:val="en-GB"/>
          <w:rPrChange w:id="13505" w:author="Filipe Santana" w:date="2016-01-03T15:57:00Z">
            <w:rPr>
              <w:rFonts w:ascii="Arial" w:eastAsia="Arial" w:hAnsi="Arial" w:cs="Arial"/>
              <w:spacing w:val="-11"/>
              <w:w w:val="88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35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Arighi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35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3508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509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C.</w:t>
      </w:r>
      <w:r w:rsidRPr="00E52A5C">
        <w:rPr>
          <w:rFonts w:ascii="Arial" w:eastAsia="Arial" w:hAnsi="Arial" w:cs="Arial"/>
          <w:spacing w:val="4"/>
          <w:w w:val="84"/>
          <w:sz w:val="14"/>
          <w:szCs w:val="14"/>
          <w:lang w:val="en-GB"/>
          <w:rPrChange w:id="13510" w:author="Filipe Santana" w:date="2016-01-03T15:57:00Z">
            <w:rPr>
              <w:rFonts w:ascii="Arial" w:eastAsia="Arial" w:hAnsi="Arial" w:cs="Arial"/>
              <w:spacing w:val="4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511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N.,</w:t>
      </w:r>
      <w:r w:rsidRPr="00E52A5C">
        <w:rPr>
          <w:rFonts w:ascii="Arial" w:eastAsia="Arial" w:hAnsi="Arial" w:cs="Arial"/>
          <w:spacing w:val="17"/>
          <w:w w:val="84"/>
          <w:sz w:val="14"/>
          <w:szCs w:val="14"/>
          <w:lang w:val="en-GB"/>
          <w:rPrChange w:id="13512" w:author="Filipe Santana" w:date="2016-01-03T15:57:00Z">
            <w:rPr>
              <w:rFonts w:ascii="Arial" w:eastAsia="Arial" w:hAnsi="Arial" w:cs="Arial"/>
              <w:spacing w:val="17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513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Bla</w:t>
      </w:r>
      <w:r w:rsidRPr="00E52A5C">
        <w:rPr>
          <w:rFonts w:ascii="Arial" w:eastAsia="Arial" w:hAnsi="Arial" w:cs="Arial"/>
          <w:spacing w:val="-1"/>
          <w:w w:val="84"/>
          <w:sz w:val="14"/>
          <w:szCs w:val="14"/>
          <w:lang w:val="en-GB"/>
          <w:rPrChange w:id="13514" w:author="Filipe Santana" w:date="2016-01-03T15:57:00Z">
            <w:rPr>
              <w:rFonts w:ascii="Arial" w:eastAsia="Arial" w:hAnsi="Arial" w:cs="Arial"/>
              <w:spacing w:val="-1"/>
              <w:w w:val="84"/>
              <w:sz w:val="14"/>
              <w:szCs w:val="14"/>
            </w:rPr>
          </w:rPrChange>
        </w:rPr>
        <w:t>k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515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e,</w:t>
      </w:r>
      <w:r w:rsidRPr="00E52A5C">
        <w:rPr>
          <w:rFonts w:ascii="Arial" w:eastAsia="Arial" w:hAnsi="Arial" w:cs="Arial"/>
          <w:spacing w:val="27"/>
          <w:w w:val="84"/>
          <w:sz w:val="14"/>
          <w:szCs w:val="14"/>
          <w:lang w:val="en-GB"/>
          <w:rPrChange w:id="13516" w:author="Filipe Santana" w:date="2016-01-03T15:57:00Z">
            <w:rPr>
              <w:rFonts w:ascii="Arial" w:eastAsia="Arial" w:hAnsi="Arial" w:cs="Arial"/>
              <w:spacing w:val="27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517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J.</w:t>
      </w:r>
      <w:r w:rsidRPr="00E52A5C">
        <w:rPr>
          <w:rFonts w:ascii="Arial" w:eastAsia="Arial" w:hAnsi="Arial" w:cs="Arial"/>
          <w:spacing w:val="-9"/>
          <w:w w:val="84"/>
          <w:sz w:val="14"/>
          <w:szCs w:val="14"/>
          <w:lang w:val="en-GB"/>
          <w:rPrChange w:id="13518" w:author="Filipe Santana" w:date="2016-01-03T15:57:00Z">
            <w:rPr>
              <w:rFonts w:ascii="Arial" w:eastAsia="Arial" w:hAnsi="Arial" w:cs="Arial"/>
              <w:spacing w:val="-9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519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a.,</w:t>
      </w:r>
      <w:r w:rsidRPr="00E52A5C">
        <w:rPr>
          <w:rFonts w:ascii="Arial" w:eastAsia="Arial" w:hAnsi="Arial" w:cs="Arial"/>
          <w:spacing w:val="-3"/>
          <w:w w:val="84"/>
          <w:sz w:val="14"/>
          <w:szCs w:val="14"/>
          <w:lang w:val="en-GB"/>
          <w:rPrChange w:id="13520" w:author="Filipe Santana" w:date="2016-01-03T15:57:00Z">
            <w:rPr>
              <w:rFonts w:ascii="Arial" w:eastAsia="Arial" w:hAnsi="Arial" w:cs="Arial"/>
              <w:spacing w:val="-3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4"/>
          <w:sz w:val="14"/>
          <w:szCs w:val="14"/>
          <w:lang w:val="en-GB"/>
          <w:rPrChange w:id="13521" w:author="Filipe Santana" w:date="2016-01-03T15:57:00Z">
            <w:rPr>
              <w:rFonts w:ascii="Arial" w:eastAsia="Arial" w:hAnsi="Arial" w:cs="Arial"/>
              <w:i/>
              <w:w w:val="84"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3"/>
          <w:w w:val="84"/>
          <w:sz w:val="14"/>
          <w:szCs w:val="14"/>
          <w:lang w:val="en-GB"/>
          <w:rPrChange w:id="13522" w:author="Filipe Santana" w:date="2016-01-03T15:57:00Z">
            <w:rPr>
              <w:rFonts w:ascii="Arial" w:eastAsia="Arial" w:hAnsi="Arial" w:cs="Arial"/>
              <w:i/>
              <w:spacing w:val="-3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3523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1"/>
          <w:w w:val="90"/>
          <w:sz w:val="14"/>
          <w:szCs w:val="14"/>
          <w:lang w:val="en-GB"/>
          <w:rPrChange w:id="13524" w:author="Filipe Santana" w:date="2016-01-03T15:57:00Z">
            <w:rPr>
              <w:rFonts w:ascii="Arial" w:eastAsia="Arial" w:hAnsi="Arial" w:cs="Arial"/>
              <w:i/>
              <w:spacing w:val="1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52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4"/>
          <w:w w:val="90"/>
          <w:sz w:val="14"/>
          <w:szCs w:val="14"/>
          <w:lang w:val="en-GB"/>
          <w:rPrChange w:id="13526" w:author="Filipe Santana" w:date="2016-01-03T15:57:00Z">
            <w:rPr>
              <w:rFonts w:ascii="Arial" w:eastAsia="Arial" w:hAnsi="Arial" w:cs="Arial"/>
              <w:spacing w:val="4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52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Protein</w:t>
      </w:r>
      <w:r w:rsidRPr="00E52A5C">
        <w:rPr>
          <w:rFonts w:ascii="Arial" w:eastAsia="Arial" w:hAnsi="Arial" w:cs="Arial"/>
          <w:spacing w:val="-8"/>
          <w:w w:val="90"/>
          <w:sz w:val="14"/>
          <w:szCs w:val="14"/>
          <w:lang w:val="en-GB"/>
          <w:rPrChange w:id="13528" w:author="Filipe Santana" w:date="2016-01-03T15:57:00Z">
            <w:rPr>
              <w:rFonts w:ascii="Arial" w:eastAsia="Arial" w:hAnsi="Arial" w:cs="Arial"/>
              <w:spacing w:val="-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52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Ontology:</w:t>
      </w:r>
      <w:r w:rsidRPr="00E52A5C">
        <w:rPr>
          <w:rFonts w:ascii="Arial" w:eastAsia="Arial" w:hAnsi="Arial" w:cs="Arial"/>
          <w:spacing w:val="19"/>
          <w:w w:val="90"/>
          <w:sz w:val="14"/>
          <w:szCs w:val="14"/>
          <w:lang w:val="en-GB"/>
          <w:rPrChange w:id="13530" w:author="Filipe Santana" w:date="2016-01-03T15:57:00Z">
            <w:rPr>
              <w:rFonts w:ascii="Arial" w:eastAsia="Arial" w:hAnsi="Arial" w:cs="Arial"/>
              <w:spacing w:val="19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53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3532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53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controlled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534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structured</w:t>
      </w:r>
      <w:r w:rsidRPr="00E52A5C">
        <w:rPr>
          <w:rFonts w:ascii="Arial" w:eastAsia="Arial" w:hAnsi="Arial" w:cs="Arial"/>
          <w:spacing w:val="-6"/>
          <w:w w:val="90"/>
          <w:sz w:val="14"/>
          <w:szCs w:val="14"/>
          <w:lang w:val="en-GB"/>
          <w:rPrChange w:id="13535" w:author="Filipe Santana" w:date="2016-01-03T15:57:00Z">
            <w:rPr>
              <w:rFonts w:ascii="Arial" w:eastAsia="Arial" w:hAnsi="Arial" w:cs="Arial"/>
              <w:spacing w:val="-6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53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net</w:t>
      </w:r>
      <w:r w:rsidRPr="00E52A5C">
        <w:rPr>
          <w:rFonts w:ascii="Arial" w:eastAsia="Arial" w:hAnsi="Arial" w:cs="Arial"/>
          <w:spacing w:val="-1"/>
          <w:w w:val="90"/>
          <w:sz w:val="14"/>
          <w:szCs w:val="14"/>
          <w:lang w:val="en-GB"/>
          <w:rPrChange w:id="13537" w:author="Filipe Santana" w:date="2016-01-03T15:57:00Z">
            <w:rPr>
              <w:rFonts w:ascii="Arial" w:eastAsia="Arial" w:hAnsi="Arial" w:cs="Arial"/>
              <w:spacing w:val="-1"/>
              <w:w w:val="90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538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ork</w:t>
      </w:r>
      <w:r w:rsidRPr="00E52A5C">
        <w:rPr>
          <w:rFonts w:ascii="Arial" w:eastAsia="Arial" w:hAnsi="Arial" w:cs="Arial"/>
          <w:spacing w:val="12"/>
          <w:w w:val="90"/>
          <w:sz w:val="14"/>
          <w:szCs w:val="14"/>
          <w:lang w:val="en-GB"/>
          <w:rPrChange w:id="13539" w:author="Filipe Santana" w:date="2016-01-03T15:57:00Z">
            <w:rPr>
              <w:rFonts w:ascii="Arial" w:eastAsia="Arial" w:hAnsi="Arial" w:cs="Arial"/>
              <w:spacing w:val="1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54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3541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4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protein</w:t>
      </w:r>
      <w:r w:rsidRPr="00E52A5C">
        <w:rPr>
          <w:rFonts w:ascii="Arial" w:eastAsia="Arial" w:hAnsi="Arial" w:cs="Arial"/>
          <w:spacing w:val="27"/>
          <w:w w:val="86"/>
          <w:sz w:val="14"/>
          <w:szCs w:val="14"/>
          <w:lang w:val="en-GB"/>
          <w:rPrChange w:id="13543" w:author="Filipe Santana" w:date="2016-01-03T15:57:00Z">
            <w:rPr>
              <w:rFonts w:ascii="Arial" w:eastAsia="Arial" w:hAnsi="Arial" w:cs="Arial"/>
              <w:spacing w:val="2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4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entities.</w:t>
      </w:r>
      <w:r w:rsidRPr="00E52A5C">
        <w:rPr>
          <w:rFonts w:ascii="Arial" w:eastAsia="Arial" w:hAnsi="Arial" w:cs="Arial"/>
          <w:spacing w:val="33"/>
          <w:w w:val="86"/>
          <w:sz w:val="14"/>
          <w:szCs w:val="14"/>
          <w:lang w:val="en-GB"/>
          <w:rPrChange w:id="13545" w:author="Filipe Santana" w:date="2016-01-03T15:57:00Z">
            <w:rPr>
              <w:rFonts w:ascii="Arial" w:eastAsia="Arial" w:hAnsi="Arial" w:cs="Arial"/>
              <w:spacing w:val="33"/>
              <w:w w:val="8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546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Nucl</w:t>
      </w:r>
      <w:proofErr w:type="spellEnd"/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547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24"/>
          <w:w w:val="86"/>
          <w:sz w:val="14"/>
          <w:szCs w:val="14"/>
          <w:lang w:val="en-GB"/>
          <w:rPrChange w:id="13548" w:author="Filipe Santana" w:date="2016-01-03T15:57:00Z">
            <w:rPr>
              <w:rFonts w:ascii="Arial" w:eastAsia="Arial" w:hAnsi="Arial" w:cs="Arial"/>
              <w:i/>
              <w:spacing w:val="2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549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5"/>
          <w:w w:val="86"/>
          <w:sz w:val="14"/>
          <w:szCs w:val="14"/>
          <w:lang w:val="en-GB"/>
          <w:rPrChange w:id="13550" w:author="Filipe Santana" w:date="2016-01-03T15:57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551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5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3553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3554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42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5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(D1</w:t>
      </w:r>
      <w:proofErr w:type="gramStart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5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), </w:t>
      </w:r>
      <w:r w:rsidRPr="00E52A5C">
        <w:rPr>
          <w:rFonts w:ascii="Arial" w:eastAsia="Arial" w:hAnsi="Arial" w:cs="Arial"/>
          <w:spacing w:val="1"/>
          <w:w w:val="86"/>
          <w:sz w:val="14"/>
          <w:szCs w:val="14"/>
          <w:lang w:val="en-GB"/>
          <w:rPrChange w:id="13557" w:author="Filipe Santana" w:date="2016-01-03T15:57:00Z">
            <w:rPr>
              <w:rFonts w:ascii="Arial" w:eastAsia="Arial" w:hAnsi="Arial" w:cs="Arial"/>
              <w:spacing w:val="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55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415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355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–421.</w:t>
      </w:r>
    </w:p>
    <w:p w14:paraId="5B0617CA" w14:textId="77777777" w:rsidR="00E6733B" w:rsidRPr="00E52A5C" w:rsidRDefault="002C1A14">
      <w:pPr>
        <w:spacing w:after="0" w:line="267" w:lineRule="auto"/>
        <w:ind w:left="-24" w:right="2042"/>
        <w:jc w:val="right"/>
        <w:rPr>
          <w:rFonts w:ascii="Arial" w:eastAsia="Arial" w:hAnsi="Arial" w:cs="Arial"/>
          <w:sz w:val="14"/>
          <w:szCs w:val="14"/>
          <w:lang w:val="en-GB"/>
          <w:rPrChange w:id="1356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35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NCBI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3562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6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Resource</w:t>
      </w:r>
      <w:r w:rsidRPr="00E52A5C">
        <w:rPr>
          <w:rFonts w:ascii="Arial" w:eastAsia="Arial" w:hAnsi="Arial" w:cs="Arial"/>
          <w:spacing w:val="-1"/>
          <w:w w:val="86"/>
          <w:sz w:val="14"/>
          <w:szCs w:val="14"/>
          <w:lang w:val="en-GB"/>
          <w:rPrChange w:id="13564" w:author="Filipe Santana" w:date="2016-01-03T15:57:00Z">
            <w:rPr>
              <w:rFonts w:ascii="Arial" w:eastAsia="Arial" w:hAnsi="Arial" w:cs="Arial"/>
              <w:spacing w:val="-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6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Coordinators</w:t>
      </w:r>
      <w:r w:rsidRPr="00E52A5C">
        <w:rPr>
          <w:rFonts w:ascii="Arial" w:eastAsia="Arial" w:hAnsi="Arial" w:cs="Arial"/>
          <w:spacing w:val="32"/>
          <w:w w:val="86"/>
          <w:sz w:val="14"/>
          <w:szCs w:val="14"/>
          <w:lang w:val="en-GB"/>
          <w:rPrChange w:id="13566" w:author="Filipe Santana" w:date="2016-01-03T15:57:00Z">
            <w:rPr>
              <w:rFonts w:ascii="Arial" w:eastAsia="Arial" w:hAnsi="Arial" w:cs="Arial"/>
              <w:spacing w:val="3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6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(2015).</w:t>
      </w:r>
      <w:r w:rsidRPr="00E52A5C">
        <w:rPr>
          <w:rFonts w:ascii="Arial" w:eastAsia="Arial" w:hAnsi="Arial" w:cs="Arial"/>
          <w:spacing w:val="32"/>
          <w:w w:val="86"/>
          <w:sz w:val="14"/>
          <w:szCs w:val="14"/>
          <w:lang w:val="en-GB"/>
          <w:rPrChange w:id="13568" w:author="Filipe Santana" w:date="2016-01-03T15:57:00Z">
            <w:rPr>
              <w:rFonts w:ascii="Arial" w:eastAsia="Arial" w:hAnsi="Arial" w:cs="Arial"/>
              <w:spacing w:val="3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69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Database</w:t>
      </w:r>
      <w:r w:rsidRPr="00E52A5C">
        <w:rPr>
          <w:rFonts w:ascii="Arial" w:eastAsia="Arial" w:hAnsi="Arial" w:cs="Arial"/>
          <w:spacing w:val="-7"/>
          <w:w w:val="86"/>
          <w:sz w:val="14"/>
          <w:szCs w:val="14"/>
          <w:lang w:val="en-GB"/>
          <w:rPrChange w:id="13570" w:author="Filipe Santana" w:date="2016-01-03T15:57:00Z">
            <w:rPr>
              <w:rFonts w:ascii="Arial" w:eastAsia="Arial" w:hAnsi="Arial" w:cs="Arial"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7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resources</w:t>
      </w:r>
      <w:r w:rsidRPr="00E52A5C">
        <w:rPr>
          <w:rFonts w:ascii="Arial" w:eastAsia="Arial" w:hAnsi="Arial" w:cs="Arial"/>
          <w:spacing w:val="-7"/>
          <w:w w:val="86"/>
          <w:sz w:val="14"/>
          <w:szCs w:val="14"/>
          <w:lang w:val="en-GB"/>
          <w:rPrChange w:id="13572" w:author="Filipe Santana" w:date="2016-01-03T15:57:00Z">
            <w:rPr>
              <w:rFonts w:ascii="Arial" w:eastAsia="Arial" w:hAnsi="Arial" w:cs="Arial"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57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3574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57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6"/>
          <w:w w:val="89"/>
          <w:sz w:val="14"/>
          <w:szCs w:val="14"/>
          <w:lang w:val="en-GB"/>
          <w:rPrChange w:id="13576" w:author="Filipe Santana" w:date="2016-01-03T15:57:00Z">
            <w:rPr>
              <w:rFonts w:ascii="Arial" w:eastAsia="Arial" w:hAnsi="Arial" w:cs="Arial"/>
              <w:spacing w:val="-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57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National</w:t>
      </w:r>
      <w:r w:rsidRPr="00E52A5C">
        <w:rPr>
          <w:rFonts w:ascii="Arial" w:eastAsia="Arial" w:hAnsi="Arial" w:cs="Arial"/>
          <w:spacing w:val="19"/>
          <w:w w:val="89"/>
          <w:sz w:val="14"/>
          <w:szCs w:val="14"/>
          <w:lang w:val="en-GB"/>
          <w:rPrChange w:id="13578" w:author="Filipe Santana" w:date="2016-01-03T15:57:00Z">
            <w:rPr>
              <w:rFonts w:ascii="Arial" w:eastAsia="Arial" w:hAnsi="Arial" w:cs="Arial"/>
              <w:spacing w:val="19"/>
              <w:w w:val="89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57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Center</w:t>
      </w:r>
      <w:proofErr w:type="spellEnd"/>
      <w:r w:rsidRPr="00E52A5C">
        <w:rPr>
          <w:rFonts w:ascii="Arial" w:eastAsia="Arial" w:hAnsi="Arial" w:cs="Arial"/>
          <w:spacing w:val="-6"/>
          <w:w w:val="89"/>
          <w:sz w:val="14"/>
          <w:szCs w:val="14"/>
          <w:lang w:val="en-GB"/>
          <w:rPrChange w:id="13580" w:author="Filipe Santana" w:date="2016-01-03T15:57:00Z">
            <w:rPr>
              <w:rFonts w:ascii="Arial" w:eastAsia="Arial" w:hAnsi="Arial" w:cs="Arial"/>
              <w:spacing w:val="-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3581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 xml:space="preserve">for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3582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Biotechnology</w:t>
      </w:r>
      <w:r w:rsidRPr="00E52A5C">
        <w:rPr>
          <w:rFonts w:ascii="Arial" w:eastAsia="Arial" w:hAnsi="Arial" w:cs="Arial"/>
          <w:spacing w:val="-18"/>
          <w:sz w:val="14"/>
          <w:szCs w:val="14"/>
          <w:lang w:val="en-GB"/>
          <w:rPrChange w:id="13583" w:author="Filipe Santana" w:date="2016-01-03T15:57:00Z">
            <w:rPr>
              <w:rFonts w:ascii="Arial" w:eastAsia="Arial" w:hAnsi="Arial" w:cs="Arial"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3584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Information.</w:t>
      </w:r>
      <w:r w:rsidRPr="00E52A5C">
        <w:rPr>
          <w:rFonts w:ascii="Arial" w:eastAsia="Arial" w:hAnsi="Arial" w:cs="Arial"/>
          <w:spacing w:val="-11"/>
          <w:w w:val="94"/>
          <w:sz w:val="14"/>
          <w:szCs w:val="14"/>
          <w:lang w:val="en-GB"/>
          <w:rPrChange w:id="13585" w:author="Filipe Santana" w:date="2016-01-03T15:57:00Z">
            <w:rPr>
              <w:rFonts w:ascii="Arial" w:eastAsia="Arial" w:hAnsi="Arial" w:cs="Arial"/>
              <w:spacing w:val="-11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2"/>
          <w:sz w:val="14"/>
          <w:szCs w:val="14"/>
          <w:lang w:val="en-GB"/>
          <w:rPrChange w:id="13586" w:author="Filipe Santana" w:date="2016-01-03T15:57:00Z">
            <w:rPr>
              <w:rFonts w:ascii="Arial" w:eastAsia="Arial" w:hAnsi="Arial" w:cs="Arial"/>
              <w:i/>
              <w:w w:val="92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3587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3588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-18"/>
          <w:sz w:val="14"/>
          <w:szCs w:val="14"/>
          <w:lang w:val="en-GB"/>
          <w:rPrChange w:id="13589" w:author="Filipe Santana" w:date="2016-01-03T15:57:00Z">
            <w:rPr>
              <w:rFonts w:ascii="Arial" w:eastAsia="Arial" w:hAnsi="Arial" w:cs="Arial"/>
              <w:i/>
              <w:spacing w:val="-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590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Resea</w:t>
      </w:r>
      <w:r w:rsidRPr="00E52A5C">
        <w:rPr>
          <w:rFonts w:ascii="Arial" w:eastAsia="Arial" w:hAnsi="Arial" w:cs="Arial"/>
          <w:i/>
          <w:spacing w:val="-4"/>
          <w:w w:val="86"/>
          <w:sz w:val="14"/>
          <w:szCs w:val="14"/>
          <w:lang w:val="en-GB"/>
          <w:rPrChange w:id="13591" w:author="Filipe Santana" w:date="2016-01-03T15:57:00Z">
            <w:rPr>
              <w:rFonts w:ascii="Arial" w:eastAsia="Arial" w:hAnsi="Arial" w:cs="Arial"/>
              <w:i/>
              <w:spacing w:val="-4"/>
              <w:w w:val="8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i/>
          <w:spacing w:val="-2"/>
          <w:w w:val="86"/>
          <w:sz w:val="14"/>
          <w:szCs w:val="14"/>
          <w:lang w:val="en-GB"/>
          <w:rPrChange w:id="13592" w:author="Filipe Santana" w:date="2016-01-03T15:57:00Z">
            <w:rPr>
              <w:rFonts w:ascii="Arial" w:eastAsia="Arial" w:hAnsi="Arial" w:cs="Arial"/>
              <w:i/>
              <w:spacing w:val="-2"/>
              <w:w w:val="86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i/>
          <w:spacing w:val="1"/>
          <w:w w:val="86"/>
          <w:sz w:val="14"/>
          <w:szCs w:val="14"/>
          <w:lang w:val="en-GB"/>
          <w:rPrChange w:id="13593" w:author="Filipe Santana" w:date="2016-01-03T15:57:00Z">
            <w:rPr>
              <w:rFonts w:ascii="Arial" w:eastAsia="Arial" w:hAnsi="Arial" w:cs="Arial"/>
              <w:i/>
              <w:spacing w:val="1"/>
              <w:w w:val="86"/>
              <w:sz w:val="14"/>
              <w:szCs w:val="14"/>
            </w:rPr>
          </w:rPrChange>
        </w:rPr>
        <w:t>h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9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8"/>
          <w:w w:val="86"/>
          <w:sz w:val="14"/>
          <w:szCs w:val="14"/>
          <w:lang w:val="en-GB"/>
          <w:rPrChange w:id="13595" w:author="Filipe Santana" w:date="2016-01-03T15:57:00Z">
            <w:rPr>
              <w:rFonts w:ascii="Arial" w:eastAsia="Arial" w:hAnsi="Arial" w:cs="Arial"/>
              <w:spacing w:val="-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3596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43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97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(Database</w:t>
      </w:r>
      <w:r w:rsidRPr="00E52A5C">
        <w:rPr>
          <w:rFonts w:ascii="Arial" w:eastAsia="Arial" w:hAnsi="Arial" w:cs="Arial"/>
          <w:spacing w:val="-8"/>
          <w:w w:val="86"/>
          <w:sz w:val="14"/>
          <w:szCs w:val="14"/>
          <w:lang w:val="en-GB"/>
          <w:rPrChange w:id="13598" w:author="Filipe Santana" w:date="2016-01-03T15:57:00Z">
            <w:rPr>
              <w:rFonts w:ascii="Arial" w:eastAsia="Arial" w:hAnsi="Arial" w:cs="Arial"/>
              <w:spacing w:val="-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599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issue),</w:t>
      </w:r>
      <w:r w:rsidRPr="00E52A5C">
        <w:rPr>
          <w:rFonts w:ascii="Arial" w:eastAsia="Arial" w:hAnsi="Arial" w:cs="Arial"/>
          <w:spacing w:val="-4"/>
          <w:w w:val="86"/>
          <w:sz w:val="14"/>
          <w:szCs w:val="14"/>
          <w:lang w:val="en-GB"/>
          <w:rPrChange w:id="13600" w:author="Filipe Santana" w:date="2016-01-03T15:57:00Z">
            <w:rPr>
              <w:rFonts w:ascii="Arial" w:eastAsia="Arial" w:hAnsi="Arial" w:cs="Arial"/>
              <w:spacing w:val="-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3601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 xml:space="preserve">D6–D17. </w:t>
      </w:r>
      <w:proofErr w:type="spellStart"/>
      <w:proofErr w:type="gramStart"/>
      <w:r w:rsidRPr="00E52A5C">
        <w:rPr>
          <w:rFonts w:ascii="Arial" w:eastAsia="Arial" w:hAnsi="Arial" w:cs="Arial"/>
          <w:spacing w:val="-2"/>
          <w:w w:val="86"/>
          <w:sz w:val="14"/>
          <w:szCs w:val="14"/>
          <w:lang w:val="en-GB"/>
          <w:rPrChange w:id="13602" w:author="Filipe Santana" w:date="2016-01-03T15:57:00Z">
            <w:rPr>
              <w:rFonts w:ascii="Arial" w:eastAsia="Arial" w:hAnsi="Arial" w:cs="Arial"/>
              <w:spacing w:val="-2"/>
              <w:w w:val="86"/>
              <w:sz w:val="14"/>
              <w:szCs w:val="14"/>
            </w:rPr>
          </w:rPrChange>
        </w:rPr>
        <w:t>P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0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arsia</w:t>
      </w:r>
      <w:proofErr w:type="spellEnd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0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2"/>
          <w:w w:val="86"/>
          <w:sz w:val="14"/>
          <w:szCs w:val="14"/>
          <w:lang w:val="en-GB"/>
          <w:rPrChange w:id="13605" w:author="Filipe Santana" w:date="2016-01-03T15:57:00Z">
            <w:rPr>
              <w:rFonts w:ascii="Arial" w:eastAsia="Arial" w:hAnsi="Arial" w:cs="Arial"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36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2"/>
          <w:sz w:val="14"/>
          <w:szCs w:val="14"/>
          <w:lang w:val="en-GB"/>
          <w:rPrChange w:id="13608" w:author="Filipe Santana" w:date="2016-01-03T15:57:00Z">
            <w:rPr>
              <w:rFonts w:ascii="Arial" w:eastAsia="Arial" w:hAnsi="Arial" w:cs="Arial"/>
              <w:spacing w:val="2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0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Sattle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610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1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5"/>
          <w:sz w:val="14"/>
          <w:szCs w:val="14"/>
          <w:lang w:val="en-GB"/>
          <w:rPrChange w:id="13612" w:author="Filipe Santana" w:date="2016-01-03T15:57:00Z">
            <w:rPr>
              <w:rFonts w:ascii="Arial" w:eastAsia="Arial" w:hAnsi="Arial" w:cs="Arial"/>
              <w:spacing w:val="-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1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U.,</w:t>
      </w:r>
      <w:r w:rsidRPr="00E52A5C">
        <w:rPr>
          <w:rFonts w:ascii="Arial" w:eastAsia="Arial" w:hAnsi="Arial" w:cs="Arial"/>
          <w:spacing w:val="21"/>
          <w:sz w:val="14"/>
          <w:szCs w:val="14"/>
          <w:lang w:val="en-GB"/>
          <w:rPrChange w:id="13614" w:author="Filipe Santana" w:date="2016-01-03T15:57:00Z">
            <w:rPr>
              <w:rFonts w:ascii="Arial" w:eastAsia="Arial" w:hAnsi="Arial" w:cs="Arial"/>
              <w:spacing w:val="2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1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3616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61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Schneide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3618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61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8"/>
          <w:w w:val="87"/>
          <w:sz w:val="14"/>
          <w:szCs w:val="14"/>
          <w:lang w:val="en-GB"/>
          <w:rPrChange w:id="13620" w:author="Filipe Santana" w:date="2016-01-03T15:57:00Z">
            <w:rPr>
              <w:rFonts w:ascii="Arial" w:eastAsia="Arial" w:hAnsi="Arial" w:cs="Arial"/>
              <w:spacing w:val="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3621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2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14"/>
          <w:sz w:val="14"/>
          <w:szCs w:val="14"/>
          <w:lang w:val="en-GB"/>
          <w:rPrChange w:id="13623" w:author="Filipe Santana" w:date="2016-01-03T15:57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2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(2010).</w:t>
      </w:r>
      <w:r w:rsidRPr="00E52A5C">
        <w:rPr>
          <w:rFonts w:ascii="Arial" w:eastAsia="Arial" w:hAnsi="Arial" w:cs="Arial"/>
          <w:spacing w:val="28"/>
          <w:sz w:val="14"/>
          <w:szCs w:val="14"/>
          <w:lang w:val="en-GB"/>
          <w:rPrChange w:id="13625" w:author="Filipe Santana" w:date="2016-01-03T15:57:00Z">
            <w:rPr>
              <w:rFonts w:ascii="Arial" w:eastAsia="Arial" w:hAnsi="Arial" w:cs="Arial"/>
              <w:spacing w:val="2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2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3627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2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Modular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3629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63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Structure</w:t>
      </w:r>
      <w:r w:rsidRPr="00E52A5C">
        <w:rPr>
          <w:rFonts w:ascii="Arial" w:eastAsia="Arial" w:hAnsi="Arial" w:cs="Arial"/>
          <w:spacing w:val="23"/>
          <w:w w:val="90"/>
          <w:sz w:val="14"/>
          <w:szCs w:val="14"/>
          <w:lang w:val="en-GB"/>
          <w:rPrChange w:id="13631" w:author="Filipe Santana" w:date="2016-01-03T15:57:00Z">
            <w:rPr>
              <w:rFonts w:ascii="Arial" w:eastAsia="Arial" w:hAnsi="Arial" w:cs="Arial"/>
              <w:spacing w:val="2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3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18"/>
          <w:sz w:val="14"/>
          <w:szCs w:val="14"/>
          <w:lang w:val="en-GB"/>
          <w:rPrChange w:id="13633" w:author="Filipe Santana" w:date="2016-01-03T15:57:00Z">
            <w:rPr>
              <w:rFonts w:ascii="Arial" w:eastAsia="Arial" w:hAnsi="Arial" w:cs="Arial"/>
              <w:spacing w:val="1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634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an</w:t>
      </w:r>
    </w:p>
    <w:p w14:paraId="13CB8191" w14:textId="77777777" w:rsidR="00E6733B" w:rsidRPr="00E52A5C" w:rsidRDefault="002C1A14">
      <w:pPr>
        <w:spacing w:after="0" w:line="240" w:lineRule="auto"/>
        <w:ind w:left="124" w:right="2510"/>
        <w:jc w:val="both"/>
        <w:rPr>
          <w:rFonts w:ascii="Arial" w:eastAsia="Arial" w:hAnsi="Arial" w:cs="Arial"/>
          <w:sz w:val="14"/>
          <w:szCs w:val="14"/>
          <w:lang w:val="en-GB"/>
          <w:rPrChange w:id="1363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gramStart"/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3636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-2"/>
          <w:w w:val="94"/>
          <w:sz w:val="14"/>
          <w:szCs w:val="14"/>
          <w:lang w:val="en-GB"/>
          <w:rPrChange w:id="13637" w:author="Filipe Santana" w:date="2016-01-03T15:57:00Z">
            <w:rPr>
              <w:rFonts w:ascii="Arial" w:eastAsia="Arial" w:hAnsi="Arial" w:cs="Arial"/>
              <w:spacing w:val="-2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3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:</w:t>
      </w:r>
      <w:proofErr w:type="gramEnd"/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3639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4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641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642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Empirical</w:t>
      </w:r>
      <w:r w:rsidRPr="00E52A5C">
        <w:rPr>
          <w:rFonts w:ascii="Arial" w:eastAsia="Arial" w:hAnsi="Arial" w:cs="Arial"/>
          <w:spacing w:val="16"/>
          <w:w w:val="92"/>
          <w:sz w:val="14"/>
          <w:szCs w:val="14"/>
          <w:lang w:val="en-GB"/>
          <w:rPrChange w:id="13643" w:author="Filipe Santana" w:date="2016-01-03T15:57:00Z">
            <w:rPr>
              <w:rFonts w:ascii="Arial" w:eastAsia="Arial" w:hAnsi="Arial" w:cs="Arial"/>
              <w:spacing w:val="16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64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Study.</w:t>
      </w:r>
      <w:r w:rsidRPr="00E52A5C">
        <w:rPr>
          <w:rFonts w:ascii="Arial" w:eastAsia="Arial" w:hAnsi="Arial" w:cs="Arial"/>
          <w:spacing w:val="3"/>
          <w:w w:val="92"/>
          <w:sz w:val="14"/>
          <w:szCs w:val="14"/>
          <w:lang w:val="en-GB"/>
          <w:rPrChange w:id="13645" w:author="Filipe Santana" w:date="2016-01-03T15:57:00Z">
            <w:rPr>
              <w:rFonts w:ascii="Arial" w:eastAsia="Arial" w:hAnsi="Arial" w:cs="Arial"/>
              <w:spacing w:val="3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3647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648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KR</w:t>
      </w:r>
      <w:r w:rsidRPr="00E52A5C">
        <w:rPr>
          <w:rFonts w:ascii="Arial" w:eastAsia="Arial" w:hAnsi="Arial" w:cs="Arial"/>
          <w:i/>
          <w:spacing w:val="11"/>
          <w:w w:val="86"/>
          <w:sz w:val="14"/>
          <w:szCs w:val="14"/>
          <w:lang w:val="en-GB"/>
          <w:rPrChange w:id="13649" w:author="Filipe Santana" w:date="2016-01-03T15:57:00Z">
            <w:rPr>
              <w:rFonts w:ascii="Arial" w:eastAsia="Arial" w:hAnsi="Arial" w:cs="Arial"/>
              <w:i/>
              <w:spacing w:val="1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650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201</w:t>
      </w:r>
      <w:r w:rsidRPr="00E52A5C">
        <w:rPr>
          <w:rFonts w:ascii="Arial" w:eastAsia="Arial" w:hAnsi="Arial" w:cs="Arial"/>
          <w:i/>
          <w:spacing w:val="3"/>
          <w:w w:val="86"/>
          <w:sz w:val="14"/>
          <w:szCs w:val="14"/>
          <w:lang w:val="en-GB"/>
          <w:rPrChange w:id="13651" w:author="Filipe Santana" w:date="2016-01-03T15:57:00Z">
            <w:rPr>
              <w:rFonts w:ascii="Arial" w:eastAsia="Arial" w:hAnsi="Arial" w:cs="Arial"/>
              <w:i/>
              <w:spacing w:val="3"/>
              <w:w w:val="86"/>
              <w:sz w:val="14"/>
              <w:szCs w:val="14"/>
            </w:rPr>
          </w:rPrChange>
        </w:rPr>
        <w:t>0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5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3"/>
          <w:w w:val="86"/>
          <w:sz w:val="14"/>
          <w:szCs w:val="14"/>
          <w:lang w:val="en-GB"/>
          <w:rPrChange w:id="13653" w:author="Filipe Santana" w:date="2016-01-03T15:57:00Z">
            <w:rPr>
              <w:rFonts w:ascii="Arial" w:eastAsia="Arial" w:hAnsi="Arial" w:cs="Arial"/>
              <w:spacing w:val="1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5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pages</w:t>
      </w:r>
      <w:r w:rsidRPr="00E52A5C">
        <w:rPr>
          <w:rFonts w:ascii="Arial" w:eastAsia="Arial" w:hAnsi="Arial" w:cs="Arial"/>
          <w:spacing w:val="-10"/>
          <w:w w:val="86"/>
          <w:sz w:val="14"/>
          <w:szCs w:val="14"/>
          <w:lang w:val="en-GB"/>
          <w:rPrChange w:id="13655" w:author="Filipe Santana" w:date="2016-01-03T15:57:00Z">
            <w:rPr>
              <w:rFonts w:ascii="Arial" w:eastAsia="Arial" w:hAnsi="Arial" w:cs="Arial"/>
              <w:spacing w:val="-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5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584–586.</w:t>
      </w:r>
      <w:r w:rsidRPr="00E52A5C">
        <w:rPr>
          <w:rFonts w:ascii="Arial" w:eastAsia="Arial" w:hAnsi="Arial" w:cs="Arial"/>
          <w:spacing w:val="19"/>
          <w:w w:val="86"/>
          <w:sz w:val="14"/>
          <w:szCs w:val="14"/>
          <w:lang w:val="en-GB"/>
          <w:rPrChange w:id="13657" w:author="Filipe Santana" w:date="2016-01-03T15:57:00Z">
            <w:rPr>
              <w:rFonts w:ascii="Arial" w:eastAsia="Arial" w:hAnsi="Arial" w:cs="Arial"/>
              <w:spacing w:val="1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5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IOS</w:t>
      </w:r>
      <w:r w:rsidRPr="00E52A5C">
        <w:rPr>
          <w:rFonts w:ascii="Arial" w:eastAsia="Arial" w:hAnsi="Arial" w:cs="Arial"/>
          <w:spacing w:val="18"/>
          <w:w w:val="86"/>
          <w:sz w:val="14"/>
          <w:szCs w:val="14"/>
          <w:lang w:val="en-GB"/>
          <w:rPrChange w:id="13659" w:author="Filipe Santana" w:date="2016-01-03T15:57:00Z">
            <w:rPr>
              <w:rFonts w:ascii="Arial" w:eastAsia="Arial" w:hAnsi="Arial" w:cs="Arial"/>
              <w:spacing w:val="1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6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Press.</w:t>
      </w:r>
    </w:p>
    <w:p w14:paraId="013661B6" w14:textId="77777777" w:rsidR="00E6733B" w:rsidRPr="00E52A5C" w:rsidRDefault="002C1A14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36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0"/>
          <w:sz w:val="14"/>
          <w:szCs w:val="14"/>
          <w:lang w:val="en-GB"/>
          <w:rPrChange w:id="13662" w:author="Filipe Santana" w:date="2016-01-03T15:57:00Z">
            <w:rPr>
              <w:rFonts w:ascii="Arial" w:eastAsia="Arial" w:hAnsi="Arial" w:cs="Arial"/>
              <w:w w:val="80"/>
              <w:sz w:val="14"/>
              <w:szCs w:val="14"/>
            </w:rPr>
          </w:rPrChange>
        </w:rPr>
        <w:t>Pease,</w:t>
      </w:r>
      <w:r w:rsidRPr="00E52A5C">
        <w:rPr>
          <w:rFonts w:ascii="Arial" w:eastAsia="Arial" w:hAnsi="Arial" w:cs="Arial"/>
          <w:spacing w:val="29"/>
          <w:w w:val="80"/>
          <w:sz w:val="14"/>
          <w:szCs w:val="14"/>
          <w:lang w:val="en-GB"/>
          <w:rPrChange w:id="13663" w:author="Filipe Santana" w:date="2016-01-03T15:57:00Z">
            <w:rPr>
              <w:rFonts w:ascii="Arial" w:eastAsia="Arial" w:hAnsi="Arial" w:cs="Arial"/>
              <w:spacing w:val="29"/>
              <w:w w:val="8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6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E52A5C">
        <w:rPr>
          <w:rFonts w:ascii="Arial" w:eastAsia="Arial" w:hAnsi="Arial" w:cs="Arial"/>
          <w:spacing w:val="19"/>
          <w:sz w:val="14"/>
          <w:szCs w:val="14"/>
          <w:lang w:val="en-GB"/>
          <w:rPrChange w:id="13665" w:author="Filipe Santana" w:date="2016-01-03T15:57:00Z">
            <w:rPr>
              <w:rFonts w:ascii="Arial" w:eastAsia="Arial" w:hAnsi="Arial" w:cs="Arial"/>
              <w:spacing w:val="1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6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Niles, I.,</w:t>
      </w:r>
      <w:r w:rsidRPr="00E52A5C">
        <w:rPr>
          <w:rFonts w:ascii="Arial" w:eastAsia="Arial" w:hAnsi="Arial" w:cs="Arial"/>
          <w:spacing w:val="20"/>
          <w:sz w:val="14"/>
          <w:szCs w:val="14"/>
          <w:lang w:val="en-GB"/>
          <w:rPrChange w:id="13667" w:author="Filipe Santana" w:date="2016-01-03T15:57:00Z">
            <w:rPr>
              <w:rFonts w:ascii="Arial" w:eastAsia="Arial" w:hAnsi="Arial" w:cs="Arial"/>
              <w:spacing w:val="2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66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8"/>
          <w:w w:val="86"/>
          <w:sz w:val="14"/>
          <w:szCs w:val="14"/>
          <w:lang w:val="en-GB"/>
          <w:rPrChange w:id="13669" w:author="Filipe Santana" w:date="2016-01-03T15:57:00Z">
            <w:rPr>
              <w:rFonts w:ascii="Arial" w:eastAsia="Arial" w:hAnsi="Arial" w:cs="Arial"/>
              <w:spacing w:val="1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7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Li,</w:t>
      </w:r>
      <w:r w:rsidRPr="00E52A5C">
        <w:rPr>
          <w:rFonts w:ascii="Arial" w:eastAsia="Arial" w:hAnsi="Arial" w:cs="Arial"/>
          <w:spacing w:val="31"/>
          <w:sz w:val="14"/>
          <w:szCs w:val="14"/>
          <w:lang w:val="en-GB"/>
          <w:rPrChange w:id="13671" w:author="Filipe Santana" w:date="2016-01-03T15:57:00Z">
            <w:rPr>
              <w:rFonts w:ascii="Arial" w:eastAsia="Arial" w:hAnsi="Arial" w:cs="Arial"/>
              <w:spacing w:val="3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1"/>
          <w:sz w:val="14"/>
          <w:szCs w:val="14"/>
          <w:lang w:val="en-GB"/>
          <w:rPrChange w:id="13672" w:author="Filipe Santana" w:date="2016-01-03T15:57:00Z">
            <w:rPr>
              <w:rFonts w:ascii="Arial" w:eastAsia="Arial" w:hAnsi="Arial" w:cs="Arial"/>
              <w:w w:val="81"/>
              <w:sz w:val="14"/>
              <w:szCs w:val="14"/>
            </w:rPr>
          </w:rPrChange>
        </w:rPr>
        <w:t>J.</w:t>
      </w:r>
      <w:r w:rsidRPr="00E52A5C">
        <w:rPr>
          <w:rFonts w:ascii="Arial" w:eastAsia="Arial" w:hAnsi="Arial" w:cs="Arial"/>
          <w:spacing w:val="20"/>
          <w:w w:val="81"/>
          <w:sz w:val="14"/>
          <w:szCs w:val="14"/>
          <w:lang w:val="en-GB"/>
          <w:rPrChange w:id="13673" w:author="Filipe Santana" w:date="2016-01-03T15:57:00Z">
            <w:rPr>
              <w:rFonts w:ascii="Arial" w:eastAsia="Arial" w:hAnsi="Arial" w:cs="Arial"/>
              <w:spacing w:val="20"/>
              <w:w w:val="8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7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(2002).</w:t>
      </w:r>
      <w:r w:rsidRPr="00E52A5C">
        <w:rPr>
          <w:rFonts w:ascii="Arial" w:eastAsia="Arial" w:hAnsi="Arial" w:cs="Arial"/>
          <w:spacing w:val="12"/>
          <w:sz w:val="14"/>
          <w:szCs w:val="14"/>
          <w:lang w:val="en-GB"/>
          <w:rPrChange w:id="13675" w:author="Filipe Santana" w:date="2016-01-03T15:57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7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3677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67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Suggested</w:t>
      </w:r>
      <w:r w:rsidRPr="00E52A5C">
        <w:rPr>
          <w:rFonts w:ascii="Arial" w:eastAsia="Arial" w:hAnsi="Arial" w:cs="Arial"/>
          <w:spacing w:val="-9"/>
          <w:w w:val="89"/>
          <w:sz w:val="14"/>
          <w:szCs w:val="14"/>
          <w:lang w:val="en-GB"/>
          <w:rPrChange w:id="13679" w:author="Filipe Santana" w:date="2016-01-03T15:57:00Z">
            <w:rPr>
              <w:rFonts w:ascii="Arial" w:eastAsia="Arial" w:hAnsi="Arial" w:cs="Arial"/>
              <w:spacing w:val="-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68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Upper</w:t>
      </w:r>
      <w:r w:rsidRPr="00E52A5C">
        <w:rPr>
          <w:rFonts w:ascii="Arial" w:eastAsia="Arial" w:hAnsi="Arial" w:cs="Arial"/>
          <w:spacing w:val="25"/>
          <w:w w:val="89"/>
          <w:sz w:val="14"/>
          <w:szCs w:val="14"/>
          <w:lang w:val="en-GB"/>
          <w:rPrChange w:id="13681" w:author="Filipe Santana" w:date="2016-01-03T15:57:00Z">
            <w:rPr>
              <w:rFonts w:ascii="Arial" w:eastAsia="Arial" w:hAnsi="Arial" w:cs="Arial"/>
              <w:spacing w:val="25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68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Me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3683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68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ged</w:t>
      </w:r>
      <w:r w:rsidRPr="00E52A5C">
        <w:rPr>
          <w:rFonts w:ascii="Arial" w:eastAsia="Arial" w:hAnsi="Arial" w:cs="Arial"/>
          <w:spacing w:val="27"/>
          <w:w w:val="89"/>
          <w:sz w:val="14"/>
          <w:szCs w:val="14"/>
          <w:lang w:val="en-GB"/>
          <w:rPrChange w:id="13685" w:author="Filipe Santana" w:date="2016-01-03T15:57:00Z">
            <w:rPr>
              <w:rFonts w:ascii="Arial" w:eastAsia="Arial" w:hAnsi="Arial" w:cs="Arial"/>
              <w:spacing w:val="2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8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Ontology: A</w:t>
      </w:r>
      <w:r w:rsidRPr="00E52A5C">
        <w:rPr>
          <w:rFonts w:ascii="Arial" w:eastAsia="Arial" w:hAnsi="Arial" w:cs="Arial"/>
          <w:spacing w:val="11"/>
          <w:sz w:val="14"/>
          <w:szCs w:val="14"/>
          <w:lang w:val="en-GB"/>
          <w:rPrChange w:id="13687" w:author="Filipe Santana" w:date="2016-01-03T15:57:00Z">
            <w:rPr>
              <w:rFonts w:ascii="Arial" w:eastAsia="Arial" w:hAnsi="Arial" w:cs="Arial"/>
              <w:spacing w:val="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68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La</w:t>
      </w:r>
      <w:r w:rsidRPr="00E52A5C">
        <w:rPr>
          <w:rFonts w:ascii="Arial" w:eastAsia="Arial" w:hAnsi="Arial" w:cs="Arial"/>
          <w:spacing w:val="-3"/>
          <w:w w:val="92"/>
          <w:sz w:val="14"/>
          <w:szCs w:val="14"/>
          <w:lang w:val="en-GB"/>
          <w:rPrChange w:id="13689" w:author="Filipe Santana" w:date="2016-01-03T15:57:00Z">
            <w:rPr>
              <w:rFonts w:ascii="Arial" w:eastAsia="Arial" w:hAnsi="Arial" w:cs="Arial"/>
              <w:spacing w:val="-3"/>
              <w:w w:val="92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690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ge Ontology</w:t>
      </w:r>
      <w:r w:rsidRPr="00E52A5C">
        <w:rPr>
          <w:rFonts w:ascii="Arial" w:eastAsia="Arial" w:hAnsi="Arial" w:cs="Arial"/>
          <w:spacing w:val="18"/>
          <w:w w:val="92"/>
          <w:sz w:val="14"/>
          <w:szCs w:val="14"/>
          <w:lang w:val="en-GB"/>
          <w:rPrChange w:id="13691" w:author="Filipe Santana" w:date="2016-01-03T15:57:00Z">
            <w:rPr>
              <w:rFonts w:ascii="Arial" w:eastAsia="Arial" w:hAnsi="Arial" w:cs="Arial"/>
              <w:spacing w:val="18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6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  <w:rPrChange w:id="13693" w:author="Filipe Santana" w:date="2016-01-03T15:57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69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9"/>
          <w:w w:val="87"/>
          <w:sz w:val="14"/>
          <w:szCs w:val="14"/>
          <w:lang w:val="en-GB"/>
          <w:rPrChange w:id="13695" w:author="Filipe Santana" w:date="2016-01-03T15:57:00Z">
            <w:rPr>
              <w:rFonts w:ascii="Arial" w:eastAsia="Arial" w:hAnsi="Arial" w:cs="Arial"/>
              <w:spacing w:val="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69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Semantic</w:t>
      </w:r>
      <w:r w:rsidRPr="00E52A5C">
        <w:rPr>
          <w:rFonts w:ascii="Arial" w:eastAsia="Arial" w:hAnsi="Arial" w:cs="Arial"/>
          <w:spacing w:val="15"/>
          <w:w w:val="87"/>
          <w:sz w:val="14"/>
          <w:szCs w:val="14"/>
          <w:lang w:val="en-GB"/>
          <w:rPrChange w:id="13697" w:author="Filipe Santana" w:date="2016-01-03T15:57:00Z">
            <w:rPr>
              <w:rFonts w:ascii="Arial" w:eastAsia="Arial" w:hAnsi="Arial" w:cs="Arial"/>
              <w:spacing w:val="1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7"/>
          <w:sz w:val="14"/>
          <w:szCs w:val="14"/>
          <w:lang w:val="en-GB"/>
          <w:rPrChange w:id="13698" w:author="Filipe Santana" w:date="2016-01-03T15:57:00Z">
            <w:rPr>
              <w:rFonts w:ascii="Arial" w:eastAsia="Arial" w:hAnsi="Arial" w:cs="Arial"/>
              <w:spacing w:val="-10"/>
              <w:w w:val="87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69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eb</w:t>
      </w:r>
      <w:r w:rsidRPr="00E52A5C">
        <w:rPr>
          <w:rFonts w:ascii="Arial" w:eastAsia="Arial" w:hAnsi="Arial" w:cs="Arial"/>
          <w:spacing w:val="19"/>
          <w:w w:val="87"/>
          <w:sz w:val="14"/>
          <w:szCs w:val="14"/>
          <w:lang w:val="en-GB"/>
          <w:rPrChange w:id="13700" w:author="Filipe Santana" w:date="2016-01-03T15:57:00Z">
            <w:rPr>
              <w:rFonts w:ascii="Arial" w:eastAsia="Arial" w:hAnsi="Arial" w:cs="Arial"/>
              <w:spacing w:val="1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70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7"/>
          <w:w w:val="87"/>
          <w:sz w:val="14"/>
          <w:szCs w:val="14"/>
          <w:lang w:val="en-GB"/>
          <w:rPrChange w:id="13702" w:author="Filipe Santana" w:date="2016-01-03T15:57:00Z">
            <w:rPr>
              <w:rFonts w:ascii="Arial" w:eastAsia="Arial" w:hAnsi="Arial" w:cs="Arial"/>
              <w:spacing w:val="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its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3704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705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 xml:space="preserve">Applications. </w:t>
      </w:r>
      <w:r w:rsidRPr="00E52A5C">
        <w:rPr>
          <w:rFonts w:ascii="Arial" w:eastAsia="Arial" w:hAnsi="Arial" w:cs="Arial"/>
          <w:spacing w:val="12"/>
          <w:w w:val="92"/>
          <w:sz w:val="14"/>
          <w:szCs w:val="14"/>
          <w:lang w:val="en-GB"/>
          <w:rPrChange w:id="13706" w:author="Filipe Santana" w:date="2016-01-03T15:57:00Z">
            <w:rPr>
              <w:rFonts w:ascii="Arial" w:eastAsia="Arial" w:hAnsi="Arial" w:cs="Arial"/>
              <w:spacing w:val="1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9"/>
          <w:w w:val="92"/>
          <w:sz w:val="14"/>
          <w:szCs w:val="14"/>
          <w:lang w:val="en-GB"/>
          <w:rPrChange w:id="13707" w:author="Filipe Santana" w:date="2016-01-03T15:57:00Z">
            <w:rPr>
              <w:rFonts w:ascii="Arial" w:eastAsia="Arial" w:hAnsi="Arial" w:cs="Arial"/>
              <w:spacing w:val="-9"/>
              <w:w w:val="92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70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echnical</w:t>
      </w:r>
      <w:r w:rsidRPr="00E52A5C">
        <w:rPr>
          <w:rFonts w:ascii="Arial" w:eastAsia="Arial" w:hAnsi="Arial" w:cs="Arial"/>
          <w:spacing w:val="2"/>
          <w:w w:val="92"/>
          <w:sz w:val="14"/>
          <w:szCs w:val="14"/>
          <w:lang w:val="en-GB"/>
          <w:rPrChange w:id="13709" w:author="Filipe Santana" w:date="2016-01-03T15:57:00Z">
            <w:rPr>
              <w:rFonts w:ascii="Arial" w:eastAsia="Arial" w:hAnsi="Arial" w:cs="Arial"/>
              <w:spacing w:val="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report, </w:t>
      </w:r>
      <w:r w:rsidRPr="00E52A5C">
        <w:rPr>
          <w:rFonts w:ascii="Arial" w:eastAsia="Arial" w:hAnsi="Arial" w:cs="Arial"/>
          <w:w w:val="107"/>
          <w:sz w:val="14"/>
          <w:szCs w:val="14"/>
          <w:lang w:val="en-GB"/>
          <w:rPrChange w:id="13711" w:author="Filipe Santana" w:date="2016-01-03T15:57:00Z">
            <w:rPr>
              <w:rFonts w:ascii="Arial" w:eastAsia="Arial" w:hAnsi="Arial" w:cs="Arial"/>
              <w:w w:val="107"/>
              <w:sz w:val="14"/>
              <w:szCs w:val="14"/>
            </w:rPr>
          </w:rPrChange>
        </w:rPr>
        <w:t>AAAI.</w:t>
      </w:r>
    </w:p>
    <w:p w14:paraId="1E4F21EA" w14:textId="77777777" w:rsidR="00E6733B" w:rsidRPr="00E52A5C" w:rsidRDefault="002C1A14">
      <w:pPr>
        <w:spacing w:after="0" w:line="240" w:lineRule="auto"/>
        <w:ind w:left="-32" w:right="2010"/>
        <w:jc w:val="center"/>
        <w:rPr>
          <w:rFonts w:ascii="Arial" w:eastAsia="Arial" w:hAnsi="Arial" w:cs="Arial"/>
          <w:sz w:val="14"/>
          <w:szCs w:val="14"/>
          <w:lang w:val="en-GB"/>
          <w:rPrChange w:id="137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71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Poggi,</w:t>
      </w:r>
      <w:r w:rsidRPr="00E52A5C">
        <w:rPr>
          <w:rFonts w:ascii="Arial" w:eastAsia="Arial" w:hAnsi="Arial" w:cs="Arial"/>
          <w:spacing w:val="25"/>
          <w:w w:val="90"/>
          <w:sz w:val="14"/>
          <w:szCs w:val="14"/>
          <w:lang w:val="en-GB"/>
          <w:rPrChange w:id="13714" w:author="Filipe Santana" w:date="2016-01-03T15:57:00Z">
            <w:rPr>
              <w:rFonts w:ascii="Arial" w:eastAsia="Arial" w:hAnsi="Arial" w:cs="Arial"/>
              <w:spacing w:val="2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1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E52A5C">
        <w:rPr>
          <w:rFonts w:ascii="Arial" w:eastAsia="Arial" w:hAnsi="Arial" w:cs="Arial"/>
          <w:spacing w:val="19"/>
          <w:sz w:val="14"/>
          <w:szCs w:val="14"/>
          <w:lang w:val="en-GB"/>
          <w:rPrChange w:id="13716" w:author="Filipe Santana" w:date="2016-01-03T15:57:00Z">
            <w:rPr>
              <w:rFonts w:ascii="Arial" w:eastAsia="Arial" w:hAnsi="Arial" w:cs="Arial"/>
              <w:spacing w:val="19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71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Lembo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71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4"/>
          <w:w w:val="92"/>
          <w:sz w:val="14"/>
          <w:szCs w:val="14"/>
          <w:lang w:val="en-GB"/>
          <w:rPrChange w:id="13719" w:author="Filipe Santana" w:date="2016-01-03T15:57:00Z">
            <w:rPr>
              <w:rFonts w:ascii="Arial" w:eastAsia="Arial" w:hAnsi="Arial" w:cs="Arial"/>
              <w:spacing w:val="24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2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12"/>
          <w:sz w:val="14"/>
          <w:szCs w:val="14"/>
          <w:lang w:val="en-GB"/>
          <w:rPrChange w:id="13721" w:author="Filipe Santana" w:date="2016-01-03T15:57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72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Cal</w:t>
      </w:r>
      <w:r w:rsidRPr="00E52A5C">
        <w:rPr>
          <w:rFonts w:ascii="Arial" w:eastAsia="Arial" w:hAnsi="Arial" w:cs="Arial"/>
          <w:spacing w:val="-3"/>
          <w:w w:val="86"/>
          <w:sz w:val="14"/>
          <w:szCs w:val="14"/>
          <w:lang w:val="en-GB"/>
          <w:rPrChange w:id="13723" w:author="Filipe Santana" w:date="2016-01-03T15:57:00Z">
            <w:rPr>
              <w:rFonts w:ascii="Arial" w:eastAsia="Arial" w:hAnsi="Arial" w:cs="Arial"/>
              <w:spacing w:val="-3"/>
              <w:w w:val="86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72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anese</w:t>
      </w:r>
      <w:proofErr w:type="spellEnd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72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2"/>
          <w:w w:val="86"/>
          <w:sz w:val="14"/>
          <w:szCs w:val="14"/>
          <w:lang w:val="en-GB"/>
          <w:rPrChange w:id="13726" w:author="Filipe Santana" w:date="2016-01-03T15:57:00Z">
            <w:rPr>
              <w:rFonts w:ascii="Arial" w:eastAsia="Arial" w:hAnsi="Arial" w:cs="Arial"/>
              <w:spacing w:val="3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2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12"/>
          <w:sz w:val="14"/>
          <w:szCs w:val="14"/>
          <w:lang w:val="en-GB"/>
          <w:rPrChange w:id="13728" w:author="Filipe Santana" w:date="2016-01-03T15:57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729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3"/>
          <w:sz w:val="14"/>
          <w:szCs w:val="14"/>
          <w:lang w:val="en-GB"/>
          <w:rPrChange w:id="13730" w:author="Filipe Santana" w:date="2016-01-03T15:57:00Z">
            <w:rPr>
              <w:rFonts w:ascii="Arial" w:eastAsia="Arial" w:hAnsi="Arial" w:cs="Arial"/>
              <w:i/>
              <w:spacing w:val="-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373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7"/>
          <w:sz w:val="14"/>
          <w:szCs w:val="14"/>
          <w:lang w:val="en-GB"/>
          <w:rPrChange w:id="13732" w:author="Filipe Santana" w:date="2016-01-03T15:57:00Z">
            <w:rPr>
              <w:rFonts w:ascii="Arial" w:eastAsia="Arial" w:hAnsi="Arial" w:cs="Arial"/>
              <w:i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3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(2008).</w:t>
      </w:r>
      <w:r w:rsidRPr="00E52A5C">
        <w:rPr>
          <w:rFonts w:ascii="Arial" w:eastAsia="Arial" w:hAnsi="Arial" w:cs="Arial"/>
          <w:spacing w:val="11"/>
          <w:sz w:val="14"/>
          <w:szCs w:val="14"/>
          <w:lang w:val="en-GB"/>
          <w:rPrChange w:id="13734" w:author="Filipe Santana" w:date="2016-01-03T15:57:00Z">
            <w:rPr>
              <w:rFonts w:ascii="Arial" w:eastAsia="Arial" w:hAnsi="Arial" w:cs="Arial"/>
              <w:spacing w:val="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3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Linking</w:t>
      </w:r>
      <w:r w:rsidRPr="00E52A5C">
        <w:rPr>
          <w:rFonts w:ascii="Arial" w:eastAsia="Arial" w:hAnsi="Arial" w:cs="Arial"/>
          <w:spacing w:val="9"/>
          <w:sz w:val="14"/>
          <w:szCs w:val="14"/>
          <w:lang w:val="en-GB"/>
          <w:rPrChange w:id="13736" w:author="Filipe Santana" w:date="2016-01-03T15:57:00Z">
            <w:rPr>
              <w:rFonts w:ascii="Arial" w:eastAsia="Arial" w:hAnsi="Arial" w:cs="Arial"/>
              <w:spacing w:val="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737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data</w:t>
      </w:r>
      <w:r w:rsidRPr="00E52A5C">
        <w:rPr>
          <w:rFonts w:ascii="Arial" w:eastAsia="Arial" w:hAnsi="Arial" w:cs="Arial"/>
          <w:spacing w:val="19"/>
          <w:w w:val="85"/>
          <w:sz w:val="14"/>
          <w:szCs w:val="14"/>
          <w:lang w:val="en-GB"/>
          <w:rPrChange w:id="13738" w:author="Filipe Santana" w:date="2016-01-03T15:57:00Z">
            <w:rPr>
              <w:rFonts w:ascii="Arial" w:eastAsia="Arial" w:hAnsi="Arial" w:cs="Arial"/>
              <w:spacing w:val="19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to</w:t>
      </w:r>
      <w:r w:rsidRPr="00E52A5C">
        <w:rPr>
          <w:rFonts w:ascii="Arial" w:eastAsia="Arial" w:hAnsi="Arial" w:cs="Arial"/>
          <w:spacing w:val="4"/>
          <w:sz w:val="14"/>
          <w:szCs w:val="14"/>
          <w:lang w:val="en-GB"/>
          <w:rPrChange w:id="13740" w:author="Filipe Santana" w:date="2016-01-03T15:57:00Z">
            <w:rPr>
              <w:rFonts w:ascii="Arial" w:eastAsia="Arial" w:hAnsi="Arial" w:cs="Arial"/>
              <w:spacing w:val="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74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ontologies.</w:t>
      </w:r>
    </w:p>
    <w:p w14:paraId="5CD4DA96" w14:textId="77777777" w:rsidR="00E6733B" w:rsidRPr="00E52A5C" w:rsidRDefault="002C1A14">
      <w:pPr>
        <w:spacing w:before="18" w:after="0" w:line="240" w:lineRule="auto"/>
        <w:ind w:left="124" w:right="5279"/>
        <w:jc w:val="both"/>
        <w:rPr>
          <w:rFonts w:ascii="Arial" w:eastAsia="Arial" w:hAnsi="Arial" w:cs="Arial"/>
          <w:sz w:val="14"/>
          <w:szCs w:val="14"/>
          <w:lang w:val="en-GB"/>
          <w:rPrChange w:id="1374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3743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LNC</w:t>
      </w:r>
      <w:r w:rsidRPr="00E52A5C">
        <w:rPr>
          <w:rFonts w:ascii="Arial" w:eastAsia="Arial" w:hAnsi="Arial" w:cs="Arial"/>
          <w:i/>
          <w:spacing w:val="4"/>
          <w:w w:val="89"/>
          <w:sz w:val="14"/>
          <w:szCs w:val="14"/>
          <w:lang w:val="en-GB"/>
          <w:rPrChange w:id="13744" w:author="Filipe Santana" w:date="2016-01-03T15:57:00Z">
            <w:rPr>
              <w:rFonts w:ascii="Arial" w:eastAsia="Arial" w:hAnsi="Arial" w:cs="Arial"/>
              <w:i/>
              <w:spacing w:val="4"/>
              <w:w w:val="89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74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"/>
          <w:w w:val="89"/>
          <w:sz w:val="14"/>
          <w:szCs w:val="14"/>
          <w:lang w:val="en-GB"/>
          <w:rPrChange w:id="13746" w:author="Filipe Santana" w:date="2016-01-03T15:57:00Z">
            <w:rPr>
              <w:rFonts w:ascii="Arial" w:eastAsia="Arial" w:hAnsi="Arial" w:cs="Arial"/>
              <w:spacing w:val="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9"/>
          <w:sz w:val="14"/>
          <w:szCs w:val="14"/>
          <w:lang w:val="en-GB"/>
          <w:rPrChange w:id="13747" w:author="Filipe Santana" w:date="2016-01-03T15:57:00Z">
            <w:rPr>
              <w:rFonts w:ascii="Arial" w:eastAsia="Arial" w:hAnsi="Arial" w:cs="Arial"/>
              <w:b/>
              <w:bCs/>
              <w:w w:val="89"/>
              <w:sz w:val="14"/>
              <w:szCs w:val="14"/>
            </w:rPr>
          </w:rPrChange>
        </w:rPr>
        <w:t>4900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74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 133–173.</w:t>
      </w:r>
    </w:p>
    <w:p w14:paraId="6CD283E5" w14:textId="77777777" w:rsidR="00E6733B" w:rsidRPr="00E52A5C" w:rsidRDefault="002C1A14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374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50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Prestes,</w:t>
      </w:r>
      <w:r w:rsidRPr="000624E2">
        <w:rPr>
          <w:rFonts w:ascii="Arial" w:eastAsia="Arial" w:hAnsi="Arial" w:cs="Arial"/>
          <w:spacing w:val="-8"/>
          <w:w w:val="84"/>
          <w:sz w:val="14"/>
          <w:szCs w:val="14"/>
          <w:lang w:val="pt-BR"/>
          <w:rPrChange w:id="13751" w:author="Filipe Santana" w:date="2016-01-04T20:30:00Z">
            <w:rPr>
              <w:rFonts w:ascii="Arial" w:eastAsia="Arial" w:hAnsi="Arial" w:cs="Arial"/>
              <w:spacing w:val="-8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52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E.,</w:t>
      </w:r>
      <w:r w:rsidRPr="000624E2">
        <w:rPr>
          <w:rFonts w:ascii="Arial" w:eastAsia="Arial" w:hAnsi="Arial" w:cs="Arial"/>
          <w:spacing w:val="8"/>
          <w:w w:val="84"/>
          <w:sz w:val="14"/>
          <w:szCs w:val="14"/>
          <w:lang w:val="pt-BR"/>
          <w:rPrChange w:id="13753" w:author="Filipe Santana" w:date="2016-01-04T20:30:00Z">
            <w:rPr>
              <w:rFonts w:ascii="Arial" w:eastAsia="Arial" w:hAnsi="Arial" w:cs="Arial"/>
              <w:spacing w:val="8"/>
              <w:w w:val="84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54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Carbonera</w:t>
      </w:r>
      <w:proofErr w:type="spellEnd"/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55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18"/>
          <w:w w:val="84"/>
          <w:sz w:val="14"/>
          <w:szCs w:val="14"/>
          <w:lang w:val="pt-BR"/>
          <w:rPrChange w:id="13756" w:author="Filipe Santana" w:date="2016-01-04T20:30:00Z">
            <w:rPr>
              <w:rFonts w:ascii="Arial" w:eastAsia="Arial" w:hAnsi="Arial" w:cs="Arial"/>
              <w:spacing w:val="18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57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J.</w:t>
      </w:r>
      <w:r w:rsidRPr="000624E2">
        <w:rPr>
          <w:rFonts w:ascii="Arial" w:eastAsia="Arial" w:hAnsi="Arial" w:cs="Arial"/>
          <w:spacing w:val="-8"/>
          <w:w w:val="84"/>
          <w:sz w:val="14"/>
          <w:szCs w:val="14"/>
          <w:lang w:val="pt-BR"/>
          <w:rPrChange w:id="13758" w:author="Filipe Santana" w:date="2016-01-04T20:30:00Z">
            <w:rPr>
              <w:rFonts w:ascii="Arial" w:eastAsia="Arial" w:hAnsi="Arial" w:cs="Arial"/>
              <w:spacing w:val="-8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3759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L.,</w:t>
      </w:r>
      <w:r w:rsidRPr="000624E2">
        <w:rPr>
          <w:rFonts w:ascii="Arial" w:eastAsia="Arial" w:hAnsi="Arial" w:cs="Arial"/>
          <w:spacing w:val="-11"/>
          <w:sz w:val="14"/>
          <w:szCs w:val="14"/>
          <w:lang w:val="pt-BR"/>
          <w:rPrChange w:id="13760" w:author="Filipe Santana" w:date="2016-01-04T20:30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761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Rama</w:t>
      </w:r>
      <w:r w:rsidRPr="000624E2">
        <w:rPr>
          <w:rFonts w:ascii="Arial" w:eastAsia="Arial" w:hAnsi="Arial" w:cs="Arial"/>
          <w:spacing w:val="-10"/>
          <w:w w:val="88"/>
          <w:sz w:val="14"/>
          <w:szCs w:val="14"/>
          <w:lang w:val="pt-BR"/>
          <w:rPrChange w:id="13762" w:author="Filipe Santana" w:date="2016-01-04T20:30:00Z">
            <w:rPr>
              <w:rFonts w:ascii="Arial" w:eastAsia="Arial" w:hAnsi="Arial" w:cs="Arial"/>
              <w:spacing w:val="-10"/>
              <w:w w:val="88"/>
              <w:sz w:val="14"/>
              <w:szCs w:val="14"/>
            </w:rPr>
          </w:rPrChange>
        </w:rPr>
        <w:t xml:space="preserve"> </w:t>
      </w:r>
      <w:proofErr w:type="spellStart"/>
      <w:proofErr w:type="gramStart"/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763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Fiorini</w:t>
      </w:r>
      <w:proofErr w:type="spellEnd"/>
      <w:r w:rsidRPr="000624E2">
        <w:rPr>
          <w:rFonts w:ascii="Arial" w:eastAsia="Arial" w:hAnsi="Arial" w:cs="Arial"/>
          <w:w w:val="88"/>
          <w:sz w:val="14"/>
          <w:szCs w:val="14"/>
          <w:lang w:val="pt-BR"/>
          <w:rPrChange w:id="13764" w:author="Filipe Santana" w:date="2016-01-04T20:30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, </w:t>
      </w:r>
      <w:r w:rsidRPr="000624E2">
        <w:rPr>
          <w:rFonts w:ascii="Arial" w:eastAsia="Arial" w:hAnsi="Arial" w:cs="Arial"/>
          <w:spacing w:val="3"/>
          <w:w w:val="88"/>
          <w:sz w:val="14"/>
          <w:szCs w:val="14"/>
          <w:lang w:val="pt-BR"/>
          <w:rPrChange w:id="13765" w:author="Filipe Santana" w:date="2016-01-04T20:30:00Z">
            <w:rPr>
              <w:rFonts w:ascii="Arial" w:eastAsia="Arial" w:hAnsi="Arial" w:cs="Arial"/>
              <w:spacing w:val="3"/>
              <w:w w:val="88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66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S.</w:t>
      </w:r>
      <w:proofErr w:type="gramEnd"/>
      <w:r w:rsidRPr="000624E2">
        <w:rPr>
          <w:rFonts w:ascii="Arial" w:eastAsia="Arial" w:hAnsi="Arial" w:cs="Arial"/>
          <w:w w:val="84"/>
          <w:sz w:val="14"/>
          <w:szCs w:val="14"/>
          <w:lang w:val="pt-BR"/>
          <w:rPrChange w:id="13767" w:author="Filipe Santana" w:date="2016-01-04T20:30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1"/>
          <w:w w:val="84"/>
          <w:sz w:val="14"/>
          <w:szCs w:val="14"/>
          <w:lang w:val="pt-BR"/>
          <w:rPrChange w:id="13768" w:author="Filipe Santana" w:date="2016-01-04T20:30:00Z">
            <w:rPr>
              <w:rFonts w:ascii="Arial" w:eastAsia="Arial" w:hAnsi="Arial" w:cs="Arial"/>
              <w:spacing w:val="1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4"/>
          <w:sz w:val="14"/>
          <w:szCs w:val="14"/>
          <w:lang w:val="pt-BR"/>
          <w:rPrChange w:id="13769" w:author="Filipe Santana" w:date="2016-01-04T20:30:00Z">
            <w:rPr>
              <w:rFonts w:ascii="Arial" w:eastAsia="Arial" w:hAnsi="Arial" w:cs="Arial"/>
              <w:i/>
              <w:w w:val="84"/>
              <w:sz w:val="14"/>
              <w:szCs w:val="14"/>
            </w:rPr>
          </w:rPrChange>
        </w:rPr>
        <w:t>et</w:t>
      </w:r>
      <w:r w:rsidRPr="000624E2">
        <w:rPr>
          <w:rFonts w:ascii="Arial" w:eastAsia="Arial" w:hAnsi="Arial" w:cs="Arial"/>
          <w:i/>
          <w:spacing w:val="-2"/>
          <w:w w:val="84"/>
          <w:sz w:val="14"/>
          <w:szCs w:val="14"/>
          <w:lang w:val="pt-BR"/>
          <w:rPrChange w:id="13770" w:author="Filipe Santana" w:date="2016-01-04T20:30:00Z">
            <w:rPr>
              <w:rFonts w:ascii="Arial" w:eastAsia="Arial" w:hAnsi="Arial" w:cs="Arial"/>
              <w:i/>
              <w:spacing w:val="-2"/>
              <w:w w:val="8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4"/>
          <w:sz w:val="14"/>
          <w:szCs w:val="14"/>
          <w:lang w:val="pt-BR"/>
          <w:rPrChange w:id="13771" w:author="Filipe Santana" w:date="2016-01-04T20:30:00Z">
            <w:rPr>
              <w:rFonts w:ascii="Arial" w:eastAsia="Arial" w:hAnsi="Arial" w:cs="Arial"/>
              <w:i/>
              <w:w w:val="84"/>
              <w:sz w:val="14"/>
              <w:szCs w:val="14"/>
            </w:rPr>
          </w:rPrChange>
        </w:rPr>
        <w:t>al.</w:t>
      </w:r>
      <w:r w:rsidRPr="000624E2">
        <w:rPr>
          <w:rFonts w:ascii="Arial" w:eastAsia="Arial" w:hAnsi="Arial" w:cs="Arial"/>
          <w:i/>
          <w:spacing w:val="13"/>
          <w:w w:val="84"/>
          <w:sz w:val="14"/>
          <w:szCs w:val="14"/>
          <w:lang w:val="pt-BR"/>
          <w:rPrChange w:id="13772" w:author="Filipe Santana" w:date="2016-01-04T20:30:00Z">
            <w:rPr>
              <w:rFonts w:ascii="Arial" w:eastAsia="Arial" w:hAnsi="Arial" w:cs="Arial"/>
              <w:i/>
              <w:spacing w:val="13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773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 xml:space="preserve">(2013). </w:t>
      </w:r>
      <w:r w:rsidRPr="00E52A5C">
        <w:rPr>
          <w:rFonts w:ascii="Arial" w:eastAsia="Arial" w:hAnsi="Arial" w:cs="Arial"/>
          <w:spacing w:val="2"/>
          <w:w w:val="84"/>
          <w:sz w:val="14"/>
          <w:szCs w:val="14"/>
          <w:lang w:val="en-GB"/>
          <w:rPrChange w:id="13774" w:author="Filipe Santana" w:date="2016-01-03T15:57:00Z">
            <w:rPr>
              <w:rFonts w:ascii="Arial" w:eastAsia="Arial" w:hAnsi="Arial" w:cs="Arial"/>
              <w:spacing w:val="2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9"/>
          <w:w w:val="84"/>
          <w:sz w:val="14"/>
          <w:szCs w:val="14"/>
          <w:lang w:val="en-GB"/>
          <w:rPrChange w:id="13775" w:author="Filipe Santana" w:date="2016-01-03T15:57:00Z">
            <w:rPr>
              <w:rFonts w:ascii="Arial" w:eastAsia="Arial" w:hAnsi="Arial" w:cs="Arial"/>
              <w:spacing w:val="-9"/>
              <w:w w:val="84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pacing w:val="-3"/>
          <w:w w:val="84"/>
          <w:sz w:val="14"/>
          <w:szCs w:val="14"/>
          <w:lang w:val="en-GB"/>
          <w:rPrChange w:id="13776" w:author="Filipe Santana" w:date="2016-01-03T15:57:00Z">
            <w:rPr>
              <w:rFonts w:ascii="Arial" w:eastAsia="Arial" w:hAnsi="Arial" w:cs="Arial"/>
              <w:spacing w:val="-3"/>
              <w:w w:val="84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pacing w:val="-1"/>
          <w:w w:val="84"/>
          <w:sz w:val="14"/>
          <w:szCs w:val="14"/>
          <w:lang w:val="en-GB"/>
          <w:rPrChange w:id="13777" w:author="Filipe Santana" w:date="2016-01-03T15:57:00Z">
            <w:rPr>
              <w:rFonts w:ascii="Arial" w:eastAsia="Arial" w:hAnsi="Arial" w:cs="Arial"/>
              <w:spacing w:val="-1"/>
              <w:w w:val="84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778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ards</w:t>
      </w:r>
      <w:r w:rsidRPr="00E52A5C">
        <w:rPr>
          <w:rFonts w:ascii="Arial" w:eastAsia="Arial" w:hAnsi="Arial" w:cs="Arial"/>
          <w:spacing w:val="27"/>
          <w:w w:val="84"/>
          <w:sz w:val="14"/>
          <w:szCs w:val="14"/>
          <w:lang w:val="en-GB"/>
          <w:rPrChange w:id="13779" w:author="Filipe Santana" w:date="2016-01-03T15:57:00Z">
            <w:rPr>
              <w:rFonts w:ascii="Arial" w:eastAsia="Arial" w:hAnsi="Arial" w:cs="Arial"/>
              <w:spacing w:val="27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780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spacing w:val="-9"/>
          <w:w w:val="84"/>
          <w:sz w:val="14"/>
          <w:szCs w:val="14"/>
          <w:lang w:val="en-GB"/>
          <w:rPrChange w:id="13781" w:author="Filipe Santana" w:date="2016-01-03T15:57:00Z">
            <w:rPr>
              <w:rFonts w:ascii="Arial" w:eastAsia="Arial" w:hAnsi="Arial" w:cs="Arial"/>
              <w:spacing w:val="-9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3782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core</w:t>
      </w:r>
      <w:r w:rsidRPr="00E52A5C">
        <w:rPr>
          <w:rFonts w:ascii="Arial" w:eastAsia="Arial" w:hAnsi="Arial" w:cs="Arial"/>
          <w:spacing w:val="6"/>
          <w:w w:val="84"/>
          <w:sz w:val="14"/>
          <w:szCs w:val="14"/>
          <w:lang w:val="en-GB"/>
          <w:rPrChange w:id="13783" w:author="Filipe Santana" w:date="2016-01-03T15:57:00Z">
            <w:rPr>
              <w:rFonts w:ascii="Arial" w:eastAsia="Arial" w:hAnsi="Arial" w:cs="Arial"/>
              <w:spacing w:val="6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7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ontology for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785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78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robotics</w:t>
      </w:r>
      <w:r w:rsidRPr="00E52A5C">
        <w:rPr>
          <w:rFonts w:ascii="Arial" w:eastAsia="Arial" w:hAnsi="Arial" w:cs="Arial"/>
          <w:spacing w:val="26"/>
          <w:w w:val="86"/>
          <w:sz w:val="14"/>
          <w:szCs w:val="14"/>
          <w:lang w:val="en-GB"/>
          <w:rPrChange w:id="13787" w:author="Filipe Santana" w:date="2016-01-03T15:57:00Z">
            <w:rPr>
              <w:rFonts w:ascii="Arial" w:eastAsia="Arial" w:hAnsi="Arial" w:cs="Arial"/>
              <w:spacing w:val="26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78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6"/>
          <w:sz w:val="14"/>
          <w:szCs w:val="14"/>
          <w:lang w:val="en-GB"/>
          <w:rPrChange w:id="13789" w:author="Filipe Santana" w:date="2016-01-03T15:57:00Z">
            <w:rPr>
              <w:rFonts w:ascii="Arial" w:eastAsia="Arial" w:hAnsi="Arial" w:cs="Arial"/>
              <w:spacing w:val="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79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automation. </w:t>
      </w:r>
      <w:r w:rsidRPr="00E52A5C">
        <w:rPr>
          <w:rFonts w:ascii="Arial" w:eastAsia="Arial" w:hAnsi="Arial" w:cs="Arial"/>
          <w:spacing w:val="9"/>
          <w:w w:val="86"/>
          <w:sz w:val="14"/>
          <w:szCs w:val="14"/>
          <w:lang w:val="en-GB"/>
          <w:rPrChange w:id="13791" w:author="Filipe Santana" w:date="2016-01-03T15:57:00Z">
            <w:rPr>
              <w:rFonts w:ascii="Arial" w:eastAsia="Arial" w:hAnsi="Arial" w:cs="Arial"/>
              <w:spacing w:val="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792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Ro</w:t>
      </w:r>
      <w:r w:rsidRPr="00E52A5C">
        <w:rPr>
          <w:rFonts w:ascii="Arial" w:eastAsia="Arial" w:hAnsi="Arial" w:cs="Arial"/>
          <w:i/>
          <w:spacing w:val="-5"/>
          <w:w w:val="86"/>
          <w:sz w:val="14"/>
          <w:szCs w:val="14"/>
          <w:lang w:val="en-GB"/>
          <w:rPrChange w:id="13793" w:author="Filipe Santana" w:date="2016-01-03T15:57:00Z">
            <w:rPr>
              <w:rFonts w:ascii="Arial" w:eastAsia="Arial" w:hAnsi="Arial" w:cs="Arial"/>
              <w:i/>
              <w:spacing w:val="-5"/>
              <w:w w:val="86"/>
              <w:sz w:val="14"/>
              <w:szCs w:val="14"/>
            </w:rPr>
          </w:rPrChange>
        </w:rPr>
        <w:t>b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794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4"/>
          <w:w w:val="86"/>
          <w:sz w:val="14"/>
          <w:szCs w:val="14"/>
          <w:lang w:val="en-GB"/>
          <w:rPrChange w:id="13795" w:author="Filipe Santana" w:date="2016-01-03T15:57:00Z">
            <w:rPr>
              <w:rFonts w:ascii="Arial" w:eastAsia="Arial" w:hAnsi="Arial" w:cs="Arial"/>
              <w:i/>
              <w:spacing w:val="4"/>
              <w:w w:val="8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pacing w:val="-3"/>
          <w:w w:val="86"/>
          <w:sz w:val="14"/>
          <w:szCs w:val="14"/>
          <w:lang w:val="en-GB"/>
          <w:rPrChange w:id="13796" w:author="Filipe Santana" w:date="2016-01-03T15:57:00Z">
            <w:rPr>
              <w:rFonts w:ascii="Arial" w:eastAsia="Arial" w:hAnsi="Arial" w:cs="Arial"/>
              <w:i/>
              <w:spacing w:val="-3"/>
              <w:w w:val="86"/>
              <w:sz w:val="14"/>
              <w:szCs w:val="14"/>
            </w:rPr>
          </w:rPrChange>
        </w:rPr>
        <w:t>A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797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uton</w:t>
      </w:r>
      <w:proofErr w:type="spellEnd"/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798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18"/>
          <w:w w:val="86"/>
          <w:sz w:val="14"/>
          <w:szCs w:val="14"/>
          <w:lang w:val="en-GB"/>
          <w:rPrChange w:id="13799" w:author="Filipe Santana" w:date="2016-01-03T15:57:00Z">
            <w:rPr>
              <w:rFonts w:ascii="Arial" w:eastAsia="Arial" w:hAnsi="Arial" w:cs="Arial"/>
              <w:i/>
              <w:spacing w:val="1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800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Syst.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80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7"/>
          <w:w w:val="86"/>
          <w:sz w:val="14"/>
          <w:szCs w:val="14"/>
          <w:lang w:val="en-GB"/>
          <w:rPrChange w:id="13802" w:author="Filipe Santana" w:date="2016-01-03T15:57:00Z">
            <w:rPr>
              <w:rFonts w:ascii="Arial" w:eastAsia="Arial" w:hAnsi="Arial" w:cs="Arial"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3803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61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80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(11),</w:t>
      </w:r>
      <w:r w:rsidRPr="00E52A5C">
        <w:rPr>
          <w:rFonts w:ascii="Arial" w:eastAsia="Arial" w:hAnsi="Arial" w:cs="Arial"/>
          <w:spacing w:val="23"/>
          <w:w w:val="86"/>
          <w:sz w:val="14"/>
          <w:szCs w:val="14"/>
          <w:lang w:val="en-GB"/>
          <w:rPrChange w:id="13805" w:author="Filipe Santana" w:date="2016-01-03T15:57:00Z">
            <w:rPr>
              <w:rFonts w:ascii="Arial" w:eastAsia="Arial" w:hAnsi="Arial" w:cs="Arial"/>
              <w:spacing w:val="2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1193–1204.</w:t>
      </w:r>
    </w:p>
    <w:p w14:paraId="631AD0CA" w14:textId="77777777" w:rsidR="00E6733B" w:rsidRPr="00E52A5C" w:rsidRDefault="002C1A14">
      <w:pPr>
        <w:spacing w:before="49" w:after="0" w:line="267" w:lineRule="auto"/>
        <w:ind w:left="-12" w:right="2030"/>
        <w:jc w:val="center"/>
        <w:rPr>
          <w:rFonts w:ascii="Arial" w:eastAsia="Arial" w:hAnsi="Arial" w:cs="Arial"/>
          <w:sz w:val="14"/>
          <w:szCs w:val="14"/>
          <w:lang w:val="en-GB"/>
          <w:rPrChange w:id="138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380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Recto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809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3811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A.</w:t>
      </w:r>
      <w:r w:rsidRPr="00E52A5C">
        <w:rPr>
          <w:rFonts w:ascii="Arial" w:eastAsia="Arial" w:hAnsi="Arial" w:cs="Arial"/>
          <w:spacing w:val="29"/>
          <w:sz w:val="14"/>
          <w:szCs w:val="14"/>
          <w:lang w:val="en-GB"/>
          <w:rPrChange w:id="13813" w:author="Filipe Santana" w:date="2016-01-03T15:57:00Z">
            <w:rPr>
              <w:rFonts w:ascii="Arial" w:eastAsia="Arial" w:hAnsi="Arial" w:cs="Arial"/>
              <w:spacing w:val="2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1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(2008). 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3815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1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Barriers,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3817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818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approaches</w:t>
      </w:r>
      <w:r w:rsidRPr="00E52A5C">
        <w:rPr>
          <w:rFonts w:ascii="Arial" w:eastAsia="Arial" w:hAnsi="Arial" w:cs="Arial"/>
          <w:spacing w:val="32"/>
          <w:w w:val="85"/>
          <w:sz w:val="14"/>
          <w:szCs w:val="14"/>
          <w:lang w:val="en-GB"/>
          <w:rPrChange w:id="13819" w:author="Filipe Santana" w:date="2016-01-03T15:57:00Z">
            <w:rPr>
              <w:rFonts w:ascii="Arial" w:eastAsia="Arial" w:hAnsi="Arial" w:cs="Arial"/>
              <w:spacing w:val="32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2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3821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3822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research</w:t>
      </w:r>
      <w:r w:rsidRPr="00E52A5C">
        <w:rPr>
          <w:rFonts w:ascii="Arial" w:eastAsia="Arial" w:hAnsi="Arial" w:cs="Arial"/>
          <w:spacing w:val="32"/>
          <w:w w:val="85"/>
          <w:sz w:val="14"/>
          <w:szCs w:val="14"/>
          <w:lang w:val="en-GB"/>
          <w:rPrChange w:id="13823" w:author="Filipe Santana" w:date="2016-01-03T15:57:00Z">
            <w:rPr>
              <w:rFonts w:ascii="Arial" w:eastAsia="Arial" w:hAnsi="Arial" w:cs="Arial"/>
              <w:spacing w:val="32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2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priorities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  <w:rPrChange w:id="13825" w:author="Filipe Santana" w:date="2016-01-03T15:57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2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24"/>
          <w:sz w:val="14"/>
          <w:szCs w:val="14"/>
          <w:lang w:val="en-GB"/>
          <w:rPrChange w:id="13827" w:author="Filipe Santana" w:date="2016-01-03T15:57:00Z">
            <w:rPr>
              <w:rFonts w:ascii="Arial" w:eastAsia="Arial" w:hAnsi="Arial" w:cs="Arial"/>
              <w:spacing w:val="2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828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int</w:t>
      </w:r>
      <w:r w:rsidRPr="00E52A5C">
        <w:rPr>
          <w:rFonts w:ascii="Arial" w:eastAsia="Arial" w:hAnsi="Arial" w:cs="Arial"/>
          <w:spacing w:val="-2"/>
          <w:w w:val="92"/>
          <w:sz w:val="14"/>
          <w:szCs w:val="14"/>
          <w:lang w:val="en-GB"/>
          <w:rPrChange w:id="13829" w:author="Filipe Santana" w:date="2016-01-03T15:57:00Z">
            <w:rPr>
              <w:rFonts w:ascii="Arial" w:eastAsia="Arial" w:hAnsi="Arial" w:cs="Arial"/>
              <w:spacing w:val="-2"/>
              <w:w w:val="92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3830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 xml:space="preserve">grating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83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biomedical</w:t>
      </w:r>
      <w:r w:rsidRPr="00E52A5C">
        <w:rPr>
          <w:rFonts w:ascii="Arial" w:eastAsia="Arial" w:hAnsi="Arial" w:cs="Arial"/>
          <w:spacing w:val="13"/>
          <w:w w:val="90"/>
          <w:sz w:val="14"/>
          <w:szCs w:val="14"/>
          <w:lang w:val="en-GB"/>
          <w:rPrChange w:id="13832" w:author="Filipe Santana" w:date="2016-01-03T15:57:00Z">
            <w:rPr>
              <w:rFonts w:ascii="Arial" w:eastAsia="Arial" w:hAnsi="Arial" w:cs="Arial"/>
              <w:spacing w:val="13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83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ontologies.</w:t>
      </w:r>
      <w:r w:rsidRPr="00E52A5C">
        <w:rPr>
          <w:rFonts w:ascii="Arial" w:eastAsia="Arial" w:hAnsi="Arial" w:cs="Arial"/>
          <w:spacing w:val="12"/>
          <w:w w:val="90"/>
          <w:sz w:val="14"/>
          <w:szCs w:val="14"/>
          <w:lang w:val="en-GB"/>
          <w:rPrChange w:id="13834" w:author="Filipe Santana" w:date="2016-01-03T15:57:00Z">
            <w:rPr>
              <w:rFonts w:ascii="Arial" w:eastAsia="Arial" w:hAnsi="Arial" w:cs="Arial"/>
              <w:spacing w:val="1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9"/>
          <w:w w:val="90"/>
          <w:sz w:val="14"/>
          <w:szCs w:val="14"/>
          <w:lang w:val="en-GB"/>
          <w:rPrChange w:id="13835" w:author="Filipe Santana" w:date="2016-01-03T15:57:00Z">
            <w:rPr>
              <w:rFonts w:ascii="Arial" w:eastAsia="Arial" w:hAnsi="Arial" w:cs="Arial"/>
              <w:spacing w:val="-9"/>
              <w:w w:val="9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83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echnical</w:t>
      </w:r>
      <w:r w:rsidRPr="00E52A5C">
        <w:rPr>
          <w:rFonts w:ascii="Arial" w:eastAsia="Arial" w:hAnsi="Arial" w:cs="Arial"/>
          <w:spacing w:val="7"/>
          <w:w w:val="90"/>
          <w:sz w:val="14"/>
          <w:szCs w:val="14"/>
          <w:lang w:val="en-GB"/>
          <w:rPrChange w:id="13837" w:author="Filipe Santana" w:date="2016-01-03T15:57:00Z">
            <w:rPr>
              <w:rFonts w:ascii="Arial" w:eastAsia="Arial" w:hAnsi="Arial" w:cs="Arial"/>
              <w:spacing w:val="7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3838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report,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EU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3840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84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Semantic</w:t>
      </w:r>
      <w:r w:rsidRPr="00E52A5C">
        <w:rPr>
          <w:rFonts w:ascii="Arial" w:eastAsia="Arial" w:hAnsi="Arial" w:cs="Arial"/>
          <w:spacing w:val="-6"/>
          <w:w w:val="89"/>
          <w:sz w:val="14"/>
          <w:szCs w:val="14"/>
          <w:lang w:val="en-GB"/>
          <w:rPrChange w:id="13842" w:author="Filipe Santana" w:date="2016-01-03T15:57:00Z">
            <w:rPr>
              <w:rFonts w:ascii="Arial" w:eastAsia="Arial" w:hAnsi="Arial" w:cs="Arial"/>
              <w:spacing w:val="-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84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Health</w:t>
      </w:r>
      <w:r w:rsidRPr="00E52A5C">
        <w:rPr>
          <w:rFonts w:ascii="Arial" w:eastAsia="Arial" w:hAnsi="Arial" w:cs="Arial"/>
          <w:spacing w:val="8"/>
          <w:w w:val="89"/>
          <w:sz w:val="14"/>
          <w:szCs w:val="14"/>
          <w:lang w:val="en-GB"/>
          <w:rPrChange w:id="13844" w:author="Filipe Santana" w:date="2016-01-03T15:57:00Z">
            <w:rPr>
              <w:rFonts w:ascii="Arial" w:eastAsia="Arial" w:hAnsi="Arial" w:cs="Arial"/>
              <w:spacing w:val="8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84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Support</w:t>
      </w:r>
      <w:r w:rsidRPr="00E52A5C">
        <w:rPr>
          <w:rFonts w:ascii="Arial" w:eastAsia="Arial" w:hAnsi="Arial" w:cs="Arial"/>
          <w:spacing w:val="5"/>
          <w:w w:val="89"/>
          <w:sz w:val="14"/>
          <w:szCs w:val="14"/>
          <w:lang w:val="en-GB"/>
          <w:rPrChange w:id="13846" w:author="Filipe Santana" w:date="2016-01-03T15:57:00Z">
            <w:rPr>
              <w:rFonts w:ascii="Arial" w:eastAsia="Arial" w:hAnsi="Arial" w:cs="Arial"/>
              <w:spacing w:val="5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4"/>
          <w:szCs w:val="14"/>
          <w:lang w:val="en-GB"/>
          <w:rPrChange w:id="13847" w:author="Filipe Santana" w:date="2016-01-03T15:57:00Z">
            <w:rPr>
              <w:rFonts w:ascii="Arial" w:eastAsia="Arial" w:hAnsi="Arial" w:cs="Arial"/>
              <w:w w:val="96"/>
              <w:sz w:val="14"/>
              <w:szCs w:val="14"/>
            </w:rPr>
          </w:rPrChange>
        </w:rPr>
        <w:t xml:space="preserve">Action.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84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Santana,</w:t>
      </w:r>
      <w:r w:rsidRPr="00E52A5C">
        <w:rPr>
          <w:rFonts w:ascii="Arial" w:eastAsia="Arial" w:hAnsi="Arial" w:cs="Arial"/>
          <w:spacing w:val="-1"/>
          <w:w w:val="86"/>
          <w:sz w:val="14"/>
          <w:szCs w:val="14"/>
          <w:lang w:val="en-GB"/>
          <w:rPrChange w:id="13849" w:author="Filipe Santana" w:date="2016-01-03T15:57:00Z">
            <w:rPr>
              <w:rFonts w:ascii="Arial" w:eastAsia="Arial" w:hAnsi="Arial" w:cs="Arial"/>
              <w:spacing w:val="-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3850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85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9"/>
          <w:w w:val="86"/>
          <w:sz w:val="14"/>
          <w:szCs w:val="14"/>
          <w:lang w:val="en-GB"/>
          <w:rPrChange w:id="13852" w:author="Filipe Santana" w:date="2016-01-03T15:57:00Z">
            <w:rPr>
              <w:rFonts w:ascii="Arial" w:eastAsia="Arial" w:hAnsi="Arial" w:cs="Arial"/>
              <w:spacing w:val="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85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Schobe</w:t>
      </w:r>
      <w:r w:rsidRPr="00E52A5C">
        <w:rPr>
          <w:rFonts w:ascii="Arial" w:eastAsia="Arial" w:hAnsi="Arial" w:cs="Arial"/>
          <w:spacing w:val="-5"/>
          <w:w w:val="86"/>
          <w:sz w:val="14"/>
          <w:szCs w:val="14"/>
          <w:lang w:val="en-GB"/>
          <w:rPrChange w:id="13854" w:author="Filipe Santana" w:date="2016-01-03T15:57:00Z">
            <w:rPr>
              <w:rFonts w:ascii="Arial" w:eastAsia="Arial" w:hAnsi="Arial" w:cs="Arial"/>
              <w:spacing w:val="-5"/>
              <w:w w:val="8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85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0"/>
          <w:w w:val="86"/>
          <w:sz w:val="14"/>
          <w:szCs w:val="14"/>
          <w:lang w:val="en-GB"/>
          <w:rPrChange w:id="13856" w:author="Filipe Santana" w:date="2016-01-03T15:57:00Z">
            <w:rPr>
              <w:rFonts w:ascii="Arial" w:eastAsia="Arial" w:hAnsi="Arial" w:cs="Arial"/>
              <w:spacing w:val="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5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3858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85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Medeiros,</w:t>
      </w:r>
      <w:r w:rsidRPr="00E52A5C">
        <w:rPr>
          <w:rFonts w:ascii="Arial" w:eastAsia="Arial" w:hAnsi="Arial" w:cs="Arial"/>
          <w:spacing w:val="3"/>
          <w:w w:val="91"/>
          <w:sz w:val="14"/>
          <w:szCs w:val="14"/>
          <w:lang w:val="en-GB"/>
          <w:rPrChange w:id="13860" w:author="Filipe Santana" w:date="2016-01-03T15:57:00Z">
            <w:rPr>
              <w:rFonts w:ascii="Arial" w:eastAsia="Arial" w:hAnsi="Arial" w:cs="Arial"/>
              <w:spacing w:val="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Z.,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3862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6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Freitas,</w:t>
      </w:r>
      <w:r w:rsidRPr="00E52A5C">
        <w:rPr>
          <w:rFonts w:ascii="Arial" w:eastAsia="Arial" w:hAnsi="Arial" w:cs="Arial"/>
          <w:spacing w:val="9"/>
          <w:w w:val="87"/>
          <w:sz w:val="14"/>
          <w:szCs w:val="14"/>
          <w:lang w:val="en-GB"/>
          <w:rPrChange w:id="13864" w:author="Filipe Santana" w:date="2016-01-03T15:57:00Z">
            <w:rPr>
              <w:rFonts w:ascii="Arial" w:eastAsia="Arial" w:hAnsi="Arial" w:cs="Arial"/>
              <w:spacing w:val="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7"/>
          <w:sz w:val="14"/>
          <w:szCs w:val="14"/>
          <w:lang w:val="en-GB"/>
          <w:rPrChange w:id="13865" w:author="Filipe Santana" w:date="2016-01-03T15:57:00Z">
            <w:rPr>
              <w:rFonts w:ascii="Arial" w:eastAsia="Arial" w:hAnsi="Arial" w:cs="Arial"/>
              <w:spacing w:val="-10"/>
              <w:w w:val="87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6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.,</w:t>
      </w:r>
      <w:r w:rsidRPr="00E52A5C">
        <w:rPr>
          <w:rFonts w:ascii="Arial" w:eastAsia="Arial" w:hAnsi="Arial" w:cs="Arial"/>
          <w:spacing w:val="7"/>
          <w:w w:val="87"/>
          <w:sz w:val="14"/>
          <w:szCs w:val="14"/>
          <w:lang w:val="en-GB"/>
          <w:rPrChange w:id="13867" w:author="Filipe Santana" w:date="2016-01-03T15:57:00Z">
            <w:rPr>
              <w:rFonts w:ascii="Arial" w:eastAsia="Arial" w:hAnsi="Arial" w:cs="Arial"/>
              <w:spacing w:val="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6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"/>
          <w:w w:val="87"/>
          <w:sz w:val="14"/>
          <w:szCs w:val="14"/>
          <w:lang w:val="en-GB"/>
          <w:rPrChange w:id="13869" w:author="Filipe Santana" w:date="2016-01-03T15:57:00Z">
            <w:rPr>
              <w:rFonts w:ascii="Arial" w:eastAsia="Arial" w:hAnsi="Arial" w:cs="Arial"/>
              <w:spacing w:val="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7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Schulz,</w:t>
      </w:r>
      <w:r w:rsidRPr="00E52A5C">
        <w:rPr>
          <w:rFonts w:ascii="Arial" w:eastAsia="Arial" w:hAnsi="Arial" w:cs="Arial"/>
          <w:spacing w:val="18"/>
          <w:w w:val="87"/>
          <w:sz w:val="14"/>
          <w:szCs w:val="14"/>
          <w:lang w:val="en-GB"/>
          <w:rPrChange w:id="13871" w:author="Filipe Santana" w:date="2016-01-03T15:57:00Z">
            <w:rPr>
              <w:rFonts w:ascii="Arial" w:eastAsia="Arial" w:hAnsi="Arial" w:cs="Arial"/>
              <w:spacing w:val="1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7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-1"/>
          <w:w w:val="87"/>
          <w:sz w:val="14"/>
          <w:szCs w:val="14"/>
          <w:lang w:val="en-GB"/>
          <w:rPrChange w:id="13873" w:author="Filipe Santana" w:date="2016-01-03T15:57:00Z">
            <w:rPr>
              <w:rFonts w:ascii="Arial" w:eastAsia="Arial" w:hAnsi="Arial" w:cs="Arial"/>
              <w:spacing w:val="-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3874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(2011).</w:t>
      </w:r>
      <w:r w:rsidRPr="00E52A5C">
        <w:rPr>
          <w:rFonts w:ascii="Arial" w:eastAsia="Arial" w:hAnsi="Arial" w:cs="Arial"/>
          <w:spacing w:val="2"/>
          <w:w w:val="94"/>
          <w:sz w:val="14"/>
          <w:szCs w:val="14"/>
          <w:lang w:val="en-GB"/>
          <w:rPrChange w:id="13875" w:author="Filipe Santana" w:date="2016-01-03T15:57:00Z">
            <w:rPr>
              <w:rFonts w:ascii="Arial" w:eastAsia="Arial" w:hAnsi="Arial" w:cs="Arial"/>
              <w:spacing w:val="2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3876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Ontology</w:t>
      </w:r>
    </w:p>
    <w:p w14:paraId="16C8C51B" w14:textId="77777777" w:rsidR="00E6733B" w:rsidRPr="00E52A5C" w:rsidRDefault="002C1A14">
      <w:pPr>
        <w:spacing w:after="0" w:line="267" w:lineRule="auto"/>
        <w:ind w:left="124" w:right="2018"/>
        <w:rPr>
          <w:rFonts w:ascii="Arial" w:eastAsia="Arial" w:hAnsi="Arial" w:cs="Arial"/>
          <w:sz w:val="14"/>
          <w:szCs w:val="14"/>
          <w:lang w:val="en-GB"/>
          <w:rPrChange w:id="1387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7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patterns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3879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8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12"/>
          <w:sz w:val="14"/>
          <w:szCs w:val="14"/>
          <w:lang w:val="en-GB"/>
          <w:rPrChange w:id="13881" w:author="Filipe Santana" w:date="2016-01-03T15:57:00Z">
            <w:rPr>
              <w:rFonts w:ascii="Arial" w:eastAsia="Arial" w:hAnsi="Arial" w:cs="Arial"/>
              <w:spacing w:val="-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8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ta</w:t>
      </w:r>
      <w:r w:rsidRPr="00E52A5C">
        <w:rPr>
          <w:rFonts w:ascii="Arial" w:eastAsia="Arial" w:hAnsi="Arial" w:cs="Arial"/>
          <w:spacing w:val="-3"/>
          <w:w w:val="87"/>
          <w:sz w:val="14"/>
          <w:szCs w:val="14"/>
          <w:lang w:val="en-GB"/>
          <w:rPrChange w:id="13883" w:author="Filipe Santana" w:date="2016-01-03T15:57:00Z">
            <w:rPr>
              <w:rFonts w:ascii="Arial" w:eastAsia="Arial" w:hAnsi="Arial" w:cs="Arial"/>
              <w:spacing w:val="-3"/>
              <w:w w:val="87"/>
              <w:sz w:val="14"/>
              <w:szCs w:val="14"/>
            </w:rPr>
          </w:rPrChange>
        </w:rPr>
        <w:t>b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8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ular</w:t>
      </w:r>
      <w:r w:rsidRPr="00E52A5C">
        <w:rPr>
          <w:rFonts w:ascii="Arial" w:eastAsia="Arial" w:hAnsi="Arial" w:cs="Arial"/>
          <w:spacing w:val="6"/>
          <w:w w:val="87"/>
          <w:sz w:val="14"/>
          <w:szCs w:val="14"/>
          <w:lang w:val="en-GB"/>
          <w:rPrChange w:id="13885" w:author="Filipe Santana" w:date="2016-01-03T15:57:00Z">
            <w:rPr>
              <w:rFonts w:ascii="Arial" w:eastAsia="Arial" w:hAnsi="Arial" w:cs="Arial"/>
              <w:spacing w:val="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88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representations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3887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88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3889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890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biomedical</w:t>
      </w:r>
      <w:r w:rsidRPr="00E52A5C">
        <w:rPr>
          <w:rFonts w:ascii="Arial" w:eastAsia="Arial" w:hAnsi="Arial" w:cs="Arial"/>
          <w:spacing w:val="21"/>
          <w:w w:val="88"/>
          <w:sz w:val="14"/>
          <w:szCs w:val="14"/>
          <w:lang w:val="en-GB"/>
          <w:rPrChange w:id="13891" w:author="Filipe Santana" w:date="2016-01-03T15:57:00Z">
            <w:rPr>
              <w:rFonts w:ascii="Arial" w:eastAsia="Arial" w:hAnsi="Arial" w:cs="Arial"/>
              <w:spacing w:val="21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892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kn</w:t>
      </w:r>
      <w:r w:rsidRPr="00E52A5C">
        <w:rPr>
          <w:rFonts w:ascii="Arial" w:eastAsia="Arial" w:hAnsi="Arial" w:cs="Arial"/>
          <w:spacing w:val="-3"/>
          <w:w w:val="88"/>
          <w:sz w:val="14"/>
          <w:szCs w:val="14"/>
          <w:lang w:val="en-GB"/>
          <w:rPrChange w:id="13893" w:author="Filipe Santana" w:date="2016-01-03T15:57:00Z">
            <w:rPr>
              <w:rFonts w:ascii="Arial" w:eastAsia="Arial" w:hAnsi="Arial" w:cs="Arial"/>
              <w:spacing w:val="-3"/>
              <w:w w:val="88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894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wledge</w:t>
      </w:r>
      <w:r w:rsidRPr="00E52A5C">
        <w:rPr>
          <w:rFonts w:ascii="Arial" w:eastAsia="Arial" w:hAnsi="Arial" w:cs="Arial"/>
          <w:spacing w:val="12"/>
          <w:w w:val="88"/>
          <w:sz w:val="14"/>
          <w:szCs w:val="14"/>
          <w:lang w:val="en-GB"/>
          <w:rPrChange w:id="13895" w:author="Filipe Santana" w:date="2016-01-03T15:57:00Z">
            <w:rPr>
              <w:rFonts w:ascii="Arial" w:eastAsia="Arial" w:hAnsi="Arial" w:cs="Arial"/>
              <w:spacing w:val="12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89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on</w:t>
      </w:r>
      <w:r w:rsidRPr="00E52A5C">
        <w:rPr>
          <w:rFonts w:ascii="Arial" w:eastAsia="Arial" w:hAnsi="Arial" w:cs="Arial"/>
          <w:spacing w:val="-4"/>
          <w:w w:val="88"/>
          <w:sz w:val="14"/>
          <w:szCs w:val="14"/>
          <w:lang w:val="en-GB"/>
          <w:rPrChange w:id="13897" w:author="Filipe Santana" w:date="2016-01-03T15:57:00Z">
            <w:rPr>
              <w:rFonts w:ascii="Arial" w:eastAsia="Arial" w:hAnsi="Arial" w:cs="Arial"/>
              <w:spacing w:val="-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89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w w:val="88"/>
          <w:sz w:val="14"/>
          <w:szCs w:val="14"/>
          <w:lang w:val="en-GB"/>
          <w:rPrChange w:id="13899" w:author="Filipe Santana" w:date="2016-01-03T15:57:00Z">
            <w:rPr>
              <w:rFonts w:ascii="Arial" w:eastAsia="Arial" w:hAnsi="Arial" w:cs="Arial"/>
              <w:spacing w:val="-2"/>
              <w:w w:val="88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3900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glected</w:t>
      </w:r>
      <w:r w:rsidRPr="00E52A5C">
        <w:rPr>
          <w:rFonts w:ascii="Arial" w:eastAsia="Arial" w:hAnsi="Arial" w:cs="Arial"/>
          <w:spacing w:val="-7"/>
          <w:w w:val="88"/>
          <w:sz w:val="14"/>
          <w:szCs w:val="14"/>
          <w:lang w:val="en-GB"/>
          <w:rPrChange w:id="13901" w:author="Filipe Santana" w:date="2016-01-03T15:57:00Z">
            <w:rPr>
              <w:rFonts w:ascii="Arial" w:eastAsia="Arial" w:hAnsi="Arial" w:cs="Arial"/>
              <w:spacing w:val="-7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0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tropical </w:t>
      </w:r>
      <w:r w:rsidRPr="00E52A5C">
        <w:rPr>
          <w:rFonts w:ascii="Arial" w:eastAsia="Arial" w:hAnsi="Arial" w:cs="Arial"/>
          <w:w w:val="83"/>
          <w:sz w:val="14"/>
          <w:szCs w:val="14"/>
          <w:lang w:val="en-GB"/>
          <w:rPrChange w:id="13903" w:author="Filipe Santana" w:date="2016-01-03T15:57:00Z">
            <w:rPr>
              <w:rFonts w:ascii="Arial" w:eastAsia="Arial" w:hAnsi="Arial" w:cs="Arial"/>
              <w:w w:val="83"/>
              <w:sz w:val="14"/>
              <w:szCs w:val="14"/>
            </w:rPr>
          </w:rPrChange>
        </w:rPr>
        <w:t>diseases.</w:t>
      </w:r>
      <w:r w:rsidRPr="00E52A5C">
        <w:rPr>
          <w:rFonts w:ascii="Arial" w:eastAsia="Arial" w:hAnsi="Arial" w:cs="Arial"/>
          <w:spacing w:val="15"/>
          <w:w w:val="83"/>
          <w:sz w:val="14"/>
          <w:szCs w:val="14"/>
          <w:lang w:val="en-GB"/>
          <w:rPrChange w:id="13904" w:author="Filipe Santana" w:date="2016-01-03T15:57:00Z">
            <w:rPr>
              <w:rFonts w:ascii="Arial" w:eastAsia="Arial" w:hAnsi="Arial" w:cs="Arial"/>
              <w:spacing w:val="15"/>
              <w:w w:val="8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4"/>
          <w:szCs w:val="14"/>
          <w:lang w:val="en-GB"/>
          <w:rPrChange w:id="13905" w:author="Filipe Santana" w:date="2016-01-03T15:57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Bioinformatic</w:t>
      </w:r>
      <w:r w:rsidRPr="00E52A5C">
        <w:rPr>
          <w:rFonts w:ascii="Arial" w:eastAsia="Arial" w:hAnsi="Arial" w:cs="Arial"/>
          <w:i/>
          <w:spacing w:val="1"/>
          <w:w w:val="91"/>
          <w:sz w:val="14"/>
          <w:szCs w:val="14"/>
          <w:lang w:val="en-GB"/>
          <w:rPrChange w:id="13906" w:author="Filipe Santana" w:date="2016-01-03T15:57:00Z">
            <w:rPr>
              <w:rFonts w:ascii="Arial" w:eastAsia="Arial" w:hAnsi="Arial" w:cs="Arial"/>
              <w:i/>
              <w:spacing w:val="1"/>
              <w:w w:val="91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90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5"/>
          <w:w w:val="91"/>
          <w:sz w:val="14"/>
          <w:szCs w:val="14"/>
          <w:lang w:val="en-GB"/>
          <w:rPrChange w:id="13908" w:author="Filipe Santana" w:date="2016-01-03T15:57:00Z">
            <w:rPr>
              <w:rFonts w:ascii="Arial" w:eastAsia="Arial" w:hAnsi="Arial" w:cs="Arial"/>
              <w:spacing w:val="25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1"/>
          <w:sz w:val="14"/>
          <w:szCs w:val="14"/>
          <w:lang w:val="en-GB"/>
          <w:rPrChange w:id="13909" w:author="Filipe Santana" w:date="2016-01-03T15:57:00Z">
            <w:rPr>
              <w:rFonts w:ascii="Arial" w:eastAsia="Arial" w:hAnsi="Arial" w:cs="Arial"/>
              <w:b/>
              <w:bCs/>
              <w:w w:val="91"/>
              <w:sz w:val="14"/>
              <w:szCs w:val="14"/>
            </w:rPr>
          </w:rPrChange>
        </w:rPr>
        <w:t>27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91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(13),</w:t>
      </w:r>
      <w:r w:rsidRPr="00E52A5C">
        <w:rPr>
          <w:rFonts w:ascii="Arial" w:eastAsia="Arial" w:hAnsi="Arial" w:cs="Arial"/>
          <w:spacing w:val="-1"/>
          <w:w w:val="91"/>
          <w:sz w:val="14"/>
          <w:szCs w:val="14"/>
          <w:lang w:val="en-GB"/>
          <w:rPrChange w:id="13911" w:author="Filipe Santana" w:date="2016-01-03T15:57:00Z">
            <w:rPr>
              <w:rFonts w:ascii="Arial" w:eastAsia="Arial" w:hAnsi="Arial" w:cs="Arial"/>
              <w:spacing w:val="-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i349–i356.</w:t>
      </w:r>
    </w:p>
    <w:p w14:paraId="2F3E499E" w14:textId="77777777" w:rsidR="00E6733B" w:rsidRPr="00E52A5C" w:rsidRDefault="002C1A14">
      <w:pPr>
        <w:spacing w:after="0" w:line="267" w:lineRule="auto"/>
        <w:ind w:left="-12" w:right="2030"/>
        <w:jc w:val="center"/>
        <w:rPr>
          <w:rFonts w:ascii="Arial" w:eastAsia="Arial" w:hAnsi="Arial" w:cs="Arial"/>
          <w:sz w:val="14"/>
          <w:szCs w:val="14"/>
          <w:lang w:val="en-GB"/>
          <w:rPrChange w:id="1391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1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Schobe</w:t>
      </w:r>
      <w:r w:rsidRPr="00E52A5C">
        <w:rPr>
          <w:rFonts w:ascii="Arial" w:eastAsia="Arial" w:hAnsi="Arial" w:cs="Arial"/>
          <w:spacing w:val="-5"/>
          <w:w w:val="86"/>
          <w:sz w:val="14"/>
          <w:szCs w:val="14"/>
          <w:lang w:val="en-GB"/>
          <w:rPrChange w:id="13915" w:author="Filipe Santana" w:date="2016-01-03T15:57:00Z">
            <w:rPr>
              <w:rFonts w:ascii="Arial" w:eastAsia="Arial" w:hAnsi="Arial" w:cs="Arial"/>
              <w:spacing w:val="-5"/>
              <w:w w:val="8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1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"/>
          <w:w w:val="86"/>
          <w:sz w:val="14"/>
          <w:szCs w:val="14"/>
          <w:lang w:val="en-GB"/>
          <w:rPrChange w:id="13917" w:author="Filipe Santana" w:date="2016-01-03T15:57:00Z">
            <w:rPr>
              <w:rFonts w:ascii="Arial" w:eastAsia="Arial" w:hAnsi="Arial" w:cs="Arial"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1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13"/>
          <w:w w:val="86"/>
          <w:sz w:val="14"/>
          <w:szCs w:val="14"/>
          <w:lang w:val="en-GB"/>
          <w:rPrChange w:id="13919" w:author="Filipe Santana" w:date="2016-01-03T15:57:00Z">
            <w:rPr>
              <w:rFonts w:ascii="Arial" w:eastAsia="Arial" w:hAnsi="Arial" w:cs="Arial"/>
              <w:spacing w:val="1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2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Smith,</w:t>
      </w:r>
      <w:r w:rsidRPr="00E52A5C">
        <w:rPr>
          <w:rFonts w:ascii="Arial" w:eastAsia="Arial" w:hAnsi="Arial" w:cs="Arial"/>
          <w:spacing w:val="20"/>
          <w:w w:val="86"/>
          <w:sz w:val="14"/>
          <w:szCs w:val="14"/>
          <w:lang w:val="en-GB"/>
          <w:rPrChange w:id="13921" w:author="Filipe Santana" w:date="2016-01-03T15:57:00Z">
            <w:rPr>
              <w:rFonts w:ascii="Arial" w:eastAsia="Arial" w:hAnsi="Arial" w:cs="Arial"/>
              <w:spacing w:val="2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2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11"/>
          <w:w w:val="86"/>
          <w:sz w:val="14"/>
          <w:szCs w:val="14"/>
          <w:lang w:val="en-GB"/>
          <w:rPrChange w:id="13923" w:author="Filipe Santana" w:date="2016-01-03T15:57:00Z">
            <w:rPr>
              <w:rFonts w:ascii="Arial" w:eastAsia="Arial" w:hAnsi="Arial" w:cs="Arial"/>
              <w:spacing w:val="11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2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L</w:t>
      </w:r>
      <w:r w:rsidRPr="00E52A5C">
        <w:rPr>
          <w:rFonts w:ascii="Arial" w:eastAsia="Arial" w:hAnsi="Arial" w:cs="Arial"/>
          <w:spacing w:val="-3"/>
          <w:w w:val="86"/>
          <w:sz w:val="14"/>
          <w:szCs w:val="14"/>
          <w:lang w:val="en-GB"/>
          <w:rPrChange w:id="13925" w:author="Filipe Santana" w:date="2016-01-03T15:57:00Z">
            <w:rPr>
              <w:rFonts w:ascii="Arial" w:eastAsia="Arial" w:hAnsi="Arial" w:cs="Arial"/>
              <w:spacing w:val="-3"/>
              <w:w w:val="86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2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wis,</w:t>
      </w:r>
      <w:r w:rsidRPr="00E52A5C">
        <w:rPr>
          <w:rFonts w:ascii="Arial" w:eastAsia="Arial" w:hAnsi="Arial" w:cs="Arial"/>
          <w:spacing w:val="28"/>
          <w:w w:val="86"/>
          <w:sz w:val="14"/>
          <w:szCs w:val="14"/>
          <w:lang w:val="en-GB"/>
          <w:rPrChange w:id="13927" w:author="Filipe Santana" w:date="2016-01-03T15:57:00Z">
            <w:rPr>
              <w:rFonts w:ascii="Arial" w:eastAsia="Arial" w:hAnsi="Arial" w:cs="Arial"/>
              <w:spacing w:val="2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2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3929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3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E.,</w:t>
      </w:r>
      <w:r w:rsidRPr="00E52A5C">
        <w:rPr>
          <w:rFonts w:ascii="Arial" w:eastAsia="Arial" w:hAnsi="Arial" w:cs="Arial"/>
          <w:spacing w:val="2"/>
          <w:w w:val="86"/>
          <w:sz w:val="14"/>
          <w:szCs w:val="14"/>
          <w:lang w:val="en-GB"/>
          <w:rPrChange w:id="13931" w:author="Filipe Santana" w:date="2016-01-03T15:57:00Z">
            <w:rPr>
              <w:rFonts w:ascii="Arial" w:eastAsia="Arial" w:hAnsi="Arial" w:cs="Arial"/>
              <w:spacing w:val="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932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7"/>
          <w:w w:val="86"/>
          <w:sz w:val="14"/>
          <w:szCs w:val="14"/>
          <w:lang w:val="en-GB"/>
          <w:rPrChange w:id="13933" w:author="Filipe Santana" w:date="2016-01-03T15:57:00Z">
            <w:rPr>
              <w:rFonts w:ascii="Arial" w:eastAsia="Arial" w:hAnsi="Arial" w:cs="Arial"/>
              <w:i/>
              <w:spacing w:val="-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3934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8"/>
          <w:w w:val="86"/>
          <w:sz w:val="14"/>
          <w:szCs w:val="14"/>
          <w:lang w:val="en-GB"/>
          <w:rPrChange w:id="13935" w:author="Filipe Santana" w:date="2016-01-03T15:57:00Z">
            <w:rPr>
              <w:rFonts w:ascii="Arial" w:eastAsia="Arial" w:hAnsi="Arial" w:cs="Arial"/>
              <w:i/>
              <w:spacing w:val="8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3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(2009).</w:t>
      </w:r>
      <w:r w:rsidRPr="00E52A5C">
        <w:rPr>
          <w:rFonts w:ascii="Arial" w:eastAsia="Arial" w:hAnsi="Arial" w:cs="Arial"/>
          <w:spacing w:val="24"/>
          <w:w w:val="86"/>
          <w:sz w:val="14"/>
          <w:szCs w:val="14"/>
          <w:lang w:val="en-GB"/>
          <w:rPrChange w:id="13937" w:author="Filipe Santana" w:date="2016-01-03T15:57:00Z">
            <w:rPr>
              <w:rFonts w:ascii="Arial" w:eastAsia="Arial" w:hAnsi="Arial" w:cs="Arial"/>
              <w:spacing w:val="2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3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Sur</w:t>
      </w:r>
      <w:r w:rsidRPr="00E52A5C">
        <w:rPr>
          <w:rFonts w:ascii="Arial" w:eastAsia="Arial" w:hAnsi="Arial" w:cs="Arial"/>
          <w:spacing w:val="-2"/>
          <w:w w:val="86"/>
          <w:sz w:val="14"/>
          <w:szCs w:val="14"/>
          <w:lang w:val="en-GB"/>
          <w:rPrChange w:id="13939" w:author="Filipe Santana" w:date="2016-01-03T15:57:00Z">
            <w:rPr>
              <w:rFonts w:ascii="Arial" w:eastAsia="Arial" w:hAnsi="Arial" w:cs="Arial"/>
              <w:spacing w:val="-2"/>
              <w:w w:val="86"/>
              <w:sz w:val="14"/>
              <w:szCs w:val="14"/>
            </w:rPr>
          </w:rPrChange>
        </w:rPr>
        <w:t>ve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4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y-based</w:t>
      </w:r>
      <w:r w:rsidRPr="00E52A5C">
        <w:rPr>
          <w:rFonts w:ascii="Arial" w:eastAsia="Arial" w:hAnsi="Arial" w:cs="Arial"/>
          <w:spacing w:val="7"/>
          <w:w w:val="86"/>
          <w:sz w:val="14"/>
          <w:szCs w:val="14"/>
          <w:lang w:val="en-GB"/>
          <w:rPrChange w:id="13941" w:author="Filipe Santana" w:date="2016-01-03T15:57:00Z">
            <w:rPr>
              <w:rFonts w:ascii="Arial" w:eastAsia="Arial" w:hAnsi="Arial" w:cs="Arial"/>
              <w:spacing w:val="7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394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naming</w:t>
      </w:r>
      <w:r w:rsidRPr="00E52A5C">
        <w:rPr>
          <w:rFonts w:ascii="Arial" w:eastAsia="Arial" w:hAnsi="Arial" w:cs="Arial"/>
          <w:spacing w:val="16"/>
          <w:w w:val="86"/>
          <w:sz w:val="14"/>
          <w:szCs w:val="14"/>
          <w:lang w:val="en-GB"/>
          <w:rPrChange w:id="13943" w:author="Filipe Santana" w:date="2016-01-03T15:57:00Z">
            <w:rPr>
              <w:rFonts w:ascii="Arial" w:eastAsia="Arial" w:hAnsi="Arial" w:cs="Arial"/>
              <w:spacing w:val="16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4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co</w:t>
      </w:r>
      <w:r w:rsidRPr="00E52A5C">
        <w:rPr>
          <w:rFonts w:ascii="Arial" w:eastAsia="Arial" w:hAnsi="Arial" w:cs="Arial"/>
          <w:spacing w:val="-6"/>
          <w:w w:val="89"/>
          <w:sz w:val="14"/>
          <w:szCs w:val="14"/>
          <w:lang w:val="en-GB"/>
          <w:rPrChange w:id="13945" w:author="Filipe Santana" w:date="2016-01-03T15:57:00Z">
            <w:rPr>
              <w:rFonts w:ascii="Arial" w:eastAsia="Arial" w:hAnsi="Arial" w:cs="Arial"/>
              <w:spacing w:val="-6"/>
              <w:w w:val="89"/>
              <w:sz w:val="14"/>
              <w:szCs w:val="14"/>
            </w:rPr>
          </w:rPrChange>
        </w:rPr>
        <w:t>n</w:t>
      </w:r>
      <w:r w:rsidRPr="00E52A5C">
        <w:rPr>
          <w:rFonts w:ascii="Arial" w:eastAsia="Arial" w:hAnsi="Arial" w:cs="Arial"/>
          <w:spacing w:val="-2"/>
          <w:w w:val="99"/>
          <w:sz w:val="14"/>
          <w:szCs w:val="14"/>
          <w:lang w:val="en-GB"/>
          <w:rPrChange w:id="13946" w:author="Filipe Santana" w:date="2016-01-03T15:57:00Z">
            <w:rPr>
              <w:rFonts w:ascii="Arial" w:eastAsia="Arial" w:hAnsi="Arial" w:cs="Arial"/>
              <w:spacing w:val="-2"/>
              <w:w w:val="99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4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entions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4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3949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2"/>
          <w:sz w:val="14"/>
          <w:szCs w:val="14"/>
          <w:lang w:val="en-GB"/>
          <w:rPrChange w:id="13950" w:author="Filipe Santana" w:date="2016-01-03T15:57:00Z">
            <w:rPr>
              <w:rFonts w:ascii="Arial" w:eastAsia="Arial" w:hAnsi="Arial" w:cs="Arial"/>
              <w:w w:val="82"/>
              <w:sz w:val="14"/>
              <w:szCs w:val="14"/>
            </w:rPr>
          </w:rPrChange>
        </w:rPr>
        <w:t>use</w:t>
      </w:r>
      <w:r w:rsidRPr="00E52A5C">
        <w:rPr>
          <w:rFonts w:ascii="Arial" w:eastAsia="Arial" w:hAnsi="Arial" w:cs="Arial"/>
          <w:spacing w:val="3"/>
          <w:w w:val="82"/>
          <w:sz w:val="14"/>
          <w:szCs w:val="14"/>
          <w:lang w:val="en-GB"/>
          <w:rPrChange w:id="13951" w:author="Filipe Santana" w:date="2016-01-03T15:57:00Z">
            <w:rPr>
              <w:rFonts w:ascii="Arial" w:eastAsia="Arial" w:hAnsi="Arial" w:cs="Arial"/>
              <w:spacing w:val="3"/>
              <w:w w:val="8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5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3953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5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OBO</w:t>
      </w:r>
      <w:r w:rsidRPr="00E52A5C">
        <w:rPr>
          <w:rFonts w:ascii="Arial" w:eastAsia="Arial" w:hAnsi="Arial" w:cs="Arial"/>
          <w:spacing w:val="16"/>
          <w:w w:val="89"/>
          <w:sz w:val="14"/>
          <w:szCs w:val="14"/>
          <w:lang w:val="en-GB"/>
          <w:rPrChange w:id="13955" w:author="Filipe Santana" w:date="2016-01-03T15:57:00Z">
            <w:rPr>
              <w:rFonts w:ascii="Arial" w:eastAsia="Arial" w:hAnsi="Arial" w:cs="Arial"/>
              <w:spacing w:val="1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3956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5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oundry</w:t>
      </w:r>
      <w:r w:rsidRPr="00E52A5C">
        <w:rPr>
          <w:rFonts w:ascii="Arial" w:eastAsia="Arial" w:hAnsi="Arial" w:cs="Arial"/>
          <w:spacing w:val="14"/>
          <w:w w:val="89"/>
          <w:sz w:val="14"/>
          <w:szCs w:val="14"/>
          <w:lang w:val="en-GB"/>
          <w:rPrChange w:id="13958" w:author="Filipe Santana" w:date="2016-01-03T15:57:00Z">
            <w:rPr>
              <w:rFonts w:ascii="Arial" w:eastAsia="Arial" w:hAnsi="Arial" w:cs="Arial"/>
              <w:spacing w:val="1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5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21"/>
          <w:w w:val="89"/>
          <w:sz w:val="14"/>
          <w:szCs w:val="14"/>
          <w:lang w:val="en-GB"/>
          <w:rPrChange w:id="13960" w:author="Filipe Santana" w:date="2016-01-03T15:57:00Z">
            <w:rPr>
              <w:rFonts w:ascii="Arial" w:eastAsia="Arial" w:hAnsi="Arial" w:cs="Arial"/>
              <w:spacing w:val="2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6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d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3962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3963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6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elopment.</w:t>
      </w:r>
      <w:r w:rsidRPr="00E52A5C">
        <w:rPr>
          <w:rFonts w:ascii="Arial" w:eastAsia="Arial" w:hAnsi="Arial" w:cs="Arial"/>
          <w:spacing w:val="17"/>
          <w:w w:val="89"/>
          <w:sz w:val="14"/>
          <w:szCs w:val="14"/>
          <w:lang w:val="en-GB"/>
          <w:rPrChange w:id="13965" w:author="Filipe Santana" w:date="2016-01-03T15:57:00Z">
            <w:rPr>
              <w:rFonts w:ascii="Arial" w:eastAsia="Arial" w:hAnsi="Arial" w:cs="Arial"/>
              <w:spacing w:val="1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3966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BMC</w:t>
      </w:r>
      <w:r w:rsidRPr="00E52A5C">
        <w:rPr>
          <w:rFonts w:ascii="Arial" w:eastAsia="Arial" w:hAnsi="Arial" w:cs="Arial"/>
          <w:i/>
          <w:spacing w:val="16"/>
          <w:w w:val="89"/>
          <w:sz w:val="14"/>
          <w:szCs w:val="14"/>
          <w:lang w:val="en-GB"/>
          <w:rPrChange w:id="13967" w:author="Filipe Santana" w:date="2016-01-03T15:57:00Z">
            <w:rPr>
              <w:rFonts w:ascii="Arial" w:eastAsia="Arial" w:hAnsi="Arial" w:cs="Arial"/>
              <w:i/>
              <w:spacing w:val="16"/>
              <w:w w:val="89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3968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Bioinformatic</w:t>
      </w:r>
      <w:r w:rsidRPr="00E52A5C">
        <w:rPr>
          <w:rFonts w:ascii="Arial" w:eastAsia="Arial" w:hAnsi="Arial" w:cs="Arial"/>
          <w:i/>
          <w:spacing w:val="1"/>
          <w:w w:val="89"/>
          <w:sz w:val="14"/>
          <w:szCs w:val="14"/>
          <w:lang w:val="en-GB"/>
          <w:rPrChange w:id="13969" w:author="Filipe Santana" w:date="2016-01-03T15:57:00Z">
            <w:rPr>
              <w:rFonts w:ascii="Arial" w:eastAsia="Arial" w:hAnsi="Arial" w:cs="Arial"/>
              <w:i/>
              <w:spacing w:val="1"/>
              <w:w w:val="89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7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0"/>
          <w:w w:val="89"/>
          <w:sz w:val="14"/>
          <w:szCs w:val="14"/>
          <w:lang w:val="en-GB"/>
          <w:rPrChange w:id="13971" w:author="Filipe Santana" w:date="2016-01-03T15:57:00Z">
            <w:rPr>
              <w:rFonts w:ascii="Arial" w:eastAsia="Arial" w:hAnsi="Arial" w:cs="Arial"/>
              <w:spacing w:val="10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9"/>
          <w:sz w:val="14"/>
          <w:szCs w:val="14"/>
          <w:lang w:val="en-GB"/>
          <w:rPrChange w:id="13972" w:author="Filipe Santana" w:date="2016-01-03T15:57:00Z">
            <w:rPr>
              <w:rFonts w:ascii="Arial" w:eastAsia="Arial" w:hAnsi="Arial" w:cs="Arial"/>
              <w:b/>
              <w:bCs/>
              <w:w w:val="89"/>
              <w:sz w:val="14"/>
              <w:szCs w:val="14"/>
            </w:rPr>
          </w:rPrChange>
        </w:rPr>
        <w:t>10</w:t>
      </w:r>
      <w:proofErr w:type="gram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397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, 125.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97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Schulz,</w:t>
      </w:r>
      <w:r w:rsidRPr="00E52A5C">
        <w:rPr>
          <w:rFonts w:ascii="Arial" w:eastAsia="Arial" w:hAnsi="Arial" w:cs="Arial"/>
          <w:spacing w:val="29"/>
          <w:w w:val="87"/>
          <w:sz w:val="14"/>
          <w:szCs w:val="14"/>
          <w:lang w:val="en-GB"/>
          <w:rPrChange w:id="13975" w:author="Filipe Santana" w:date="2016-01-03T15:57:00Z">
            <w:rPr>
              <w:rFonts w:ascii="Arial" w:eastAsia="Arial" w:hAnsi="Arial" w:cs="Arial"/>
              <w:spacing w:val="29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97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6"/>
          <w:w w:val="87"/>
          <w:sz w:val="14"/>
          <w:szCs w:val="14"/>
          <w:lang w:val="en-GB"/>
          <w:rPrChange w:id="13977" w:author="Filipe Santana" w:date="2016-01-03T15:57:00Z">
            <w:rPr>
              <w:rFonts w:ascii="Arial" w:eastAsia="Arial" w:hAnsi="Arial" w:cs="Arial"/>
              <w:spacing w:val="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978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8"/>
          <w:w w:val="87"/>
          <w:sz w:val="14"/>
          <w:szCs w:val="14"/>
          <w:lang w:val="en-GB"/>
          <w:rPrChange w:id="13979" w:author="Filipe Santana" w:date="2016-01-03T15:57:00Z">
            <w:rPr>
              <w:rFonts w:ascii="Arial" w:eastAsia="Arial" w:hAnsi="Arial" w:cs="Arial"/>
              <w:spacing w:val="8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98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Boe</w:t>
      </w:r>
      <w:r w:rsidRPr="00E52A5C">
        <w:rPr>
          <w:rFonts w:ascii="Arial" w:eastAsia="Arial" w:hAnsi="Arial" w:cs="Arial"/>
          <w:spacing w:val="-1"/>
          <w:w w:val="87"/>
          <w:sz w:val="14"/>
          <w:szCs w:val="14"/>
          <w:lang w:val="en-GB"/>
          <w:rPrChange w:id="13981" w:author="Filipe Santana" w:date="2016-01-03T15:57:00Z">
            <w:rPr>
              <w:rFonts w:ascii="Arial" w:eastAsia="Arial" w:hAnsi="Arial" w:cs="Arial"/>
              <w:spacing w:val="-1"/>
              <w:w w:val="87"/>
              <w:sz w:val="14"/>
              <w:szCs w:val="14"/>
            </w:rPr>
          </w:rPrChange>
        </w:rPr>
        <w:t>k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98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3983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398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1"/>
          <w:w w:val="87"/>
          <w:sz w:val="14"/>
          <w:szCs w:val="14"/>
          <w:lang w:val="en-GB"/>
          <w:rPrChange w:id="13985" w:author="Filipe Santana" w:date="2016-01-03T15:57:00Z">
            <w:rPr>
              <w:rFonts w:ascii="Arial" w:eastAsia="Arial" w:hAnsi="Arial" w:cs="Arial"/>
              <w:spacing w:val="3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8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E52A5C">
        <w:rPr>
          <w:rFonts w:ascii="Arial" w:eastAsia="Arial" w:hAnsi="Arial" w:cs="Arial"/>
          <w:spacing w:val="8"/>
          <w:sz w:val="14"/>
          <w:szCs w:val="14"/>
          <w:lang w:val="en-GB"/>
          <w:rPrChange w:id="13987" w:author="Filipe Santana" w:date="2016-01-03T15:57:00Z">
            <w:rPr>
              <w:rFonts w:ascii="Arial" w:eastAsia="Arial" w:hAnsi="Arial" w:cs="Arial"/>
              <w:spacing w:val="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8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(2013).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3989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9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Bio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3991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opLite: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3993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9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An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3995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3996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Upper</w:t>
      </w:r>
      <w:r w:rsidRPr="00E52A5C">
        <w:rPr>
          <w:rFonts w:ascii="Arial" w:eastAsia="Arial" w:hAnsi="Arial" w:cs="Arial"/>
          <w:spacing w:val="8"/>
          <w:w w:val="91"/>
          <w:sz w:val="14"/>
          <w:szCs w:val="14"/>
          <w:lang w:val="en-GB"/>
          <w:rPrChange w:id="13997" w:author="Filipe Santana" w:date="2016-01-03T15:57:00Z">
            <w:rPr>
              <w:rFonts w:ascii="Arial" w:eastAsia="Arial" w:hAnsi="Arial" w:cs="Arial"/>
              <w:spacing w:val="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399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3999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4000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0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el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4002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4"/>
          <w:sz w:val="14"/>
          <w:szCs w:val="14"/>
          <w:lang w:val="en-GB"/>
          <w:rPrChange w:id="14003" w:author="Filipe Santana" w:date="2016-01-03T15:57:00Z">
            <w:rPr>
              <w:rFonts w:ascii="Arial" w:eastAsia="Arial" w:hAnsi="Arial" w:cs="Arial"/>
              <w:w w:val="94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7"/>
          <w:w w:val="94"/>
          <w:sz w:val="14"/>
          <w:szCs w:val="14"/>
          <w:lang w:val="en-GB"/>
          <w:rPrChange w:id="14004" w:author="Filipe Santana" w:date="2016-01-03T15:57:00Z">
            <w:rPr>
              <w:rFonts w:ascii="Arial" w:eastAsia="Arial" w:hAnsi="Arial" w:cs="Arial"/>
              <w:spacing w:val="7"/>
              <w:w w:val="9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0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4006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00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the</w:t>
      </w:r>
    </w:p>
    <w:p w14:paraId="039AFDB5" w14:textId="77777777" w:rsidR="00E6733B" w:rsidRPr="00E52A5C" w:rsidRDefault="002C1A14">
      <w:pPr>
        <w:spacing w:after="0" w:line="267" w:lineRule="auto"/>
        <w:ind w:left="124" w:right="2018"/>
        <w:rPr>
          <w:rFonts w:ascii="Arial" w:eastAsia="Arial" w:hAnsi="Arial" w:cs="Arial"/>
          <w:sz w:val="14"/>
          <w:szCs w:val="14"/>
          <w:lang w:val="en-GB"/>
          <w:rPrChange w:id="1400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400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Life</w:t>
      </w:r>
      <w:r w:rsidRPr="00E52A5C">
        <w:rPr>
          <w:rFonts w:ascii="Arial" w:eastAsia="Arial" w:hAnsi="Arial" w:cs="Arial"/>
          <w:spacing w:val="12"/>
          <w:sz w:val="14"/>
          <w:szCs w:val="14"/>
          <w:lang w:val="en-GB"/>
          <w:rPrChange w:id="14010" w:author="Filipe Santana" w:date="2016-01-03T15:57:00Z">
            <w:rPr>
              <w:rFonts w:ascii="Arial" w:eastAsia="Arial" w:hAnsi="Arial" w:cs="Arial"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1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Sciences.</w:t>
      </w:r>
      <w:r w:rsidRPr="00E52A5C">
        <w:rPr>
          <w:rFonts w:ascii="Arial" w:eastAsia="Arial" w:hAnsi="Arial" w:cs="Arial"/>
          <w:spacing w:val="-7"/>
          <w:w w:val="89"/>
          <w:sz w:val="14"/>
          <w:szCs w:val="14"/>
          <w:lang w:val="en-GB"/>
          <w:rPrChange w:id="14012" w:author="Filipe Santana" w:date="2016-01-03T15:57:00Z">
            <w:rPr>
              <w:rFonts w:ascii="Arial" w:eastAsia="Arial" w:hAnsi="Arial" w:cs="Arial"/>
              <w:spacing w:val="-7"/>
              <w:w w:val="89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1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4014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1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olution, </w:t>
      </w:r>
      <w:r w:rsidRPr="00E52A5C">
        <w:rPr>
          <w:rFonts w:ascii="Arial" w:eastAsia="Arial" w:hAnsi="Arial" w:cs="Arial"/>
          <w:spacing w:val="18"/>
          <w:w w:val="89"/>
          <w:sz w:val="14"/>
          <w:szCs w:val="14"/>
          <w:lang w:val="en-GB"/>
          <w:rPrChange w:id="14016" w:author="Filipe Santana" w:date="2016-01-03T15:57:00Z">
            <w:rPr>
              <w:rFonts w:ascii="Arial" w:eastAsia="Arial" w:hAnsi="Arial" w:cs="Arial"/>
              <w:spacing w:val="18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1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Design</w:t>
      </w:r>
      <w:proofErr w:type="gramEnd"/>
      <w:r w:rsidRPr="00E52A5C">
        <w:rPr>
          <w:rFonts w:ascii="Arial" w:eastAsia="Arial" w:hAnsi="Arial" w:cs="Arial"/>
          <w:spacing w:val="16"/>
          <w:w w:val="89"/>
          <w:sz w:val="14"/>
          <w:szCs w:val="14"/>
          <w:lang w:val="en-GB"/>
          <w:rPrChange w:id="14018" w:author="Filipe Santana" w:date="2016-01-03T15:57:00Z">
            <w:rPr>
              <w:rFonts w:ascii="Arial" w:eastAsia="Arial" w:hAnsi="Arial" w:cs="Arial"/>
              <w:spacing w:val="1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1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4"/>
          <w:w w:val="89"/>
          <w:sz w:val="14"/>
          <w:szCs w:val="14"/>
          <w:lang w:val="en-GB"/>
          <w:rPrChange w:id="14020" w:author="Filipe Santana" w:date="2016-01-03T15:57:00Z">
            <w:rPr>
              <w:rFonts w:ascii="Arial" w:eastAsia="Arial" w:hAnsi="Arial" w:cs="Arial"/>
              <w:spacing w:val="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2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Application.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4022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2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6"/>
          <w:sz w:val="14"/>
          <w:szCs w:val="14"/>
          <w:lang w:val="en-GB"/>
          <w:rPrChange w:id="14024" w:author="Filipe Santana" w:date="2016-01-03T15:57:00Z">
            <w:rPr>
              <w:rFonts w:ascii="Arial" w:eastAsia="Arial" w:hAnsi="Arial" w:cs="Arial"/>
              <w:spacing w:val="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2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U.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4026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02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Furbach</w:t>
      </w:r>
      <w:proofErr w:type="spellEnd"/>
      <w:r w:rsidRPr="00E52A5C">
        <w:rPr>
          <w:rFonts w:ascii="Arial" w:eastAsia="Arial" w:hAnsi="Arial" w:cs="Arial"/>
          <w:spacing w:val="22"/>
          <w:w w:val="87"/>
          <w:sz w:val="14"/>
          <w:szCs w:val="14"/>
          <w:lang w:val="en-GB"/>
          <w:rPrChange w:id="14028" w:author="Filipe Santana" w:date="2016-01-03T15:57:00Z">
            <w:rPr>
              <w:rFonts w:ascii="Arial" w:eastAsia="Arial" w:hAnsi="Arial" w:cs="Arial"/>
              <w:spacing w:val="22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02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0"/>
          <w:w w:val="87"/>
          <w:sz w:val="14"/>
          <w:szCs w:val="14"/>
          <w:lang w:val="en-GB"/>
          <w:rPrChange w:id="14030" w:author="Filipe Santana" w:date="2016-01-03T15:57:00Z">
            <w:rPr>
              <w:rFonts w:ascii="Arial" w:eastAsia="Arial" w:hAnsi="Arial" w:cs="Arial"/>
              <w:spacing w:val="10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3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4032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4033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Staab</w:t>
      </w:r>
      <w:proofErr w:type="spellEnd"/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4034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3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editors,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4036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Inform.</w:t>
      </w:r>
      <w:r w:rsidRPr="00E52A5C">
        <w:rPr>
          <w:rFonts w:ascii="Arial" w:eastAsia="Arial" w:hAnsi="Arial" w:cs="Arial"/>
          <w:i/>
          <w:spacing w:val="22"/>
          <w:w w:val="90"/>
          <w:sz w:val="14"/>
          <w:szCs w:val="14"/>
          <w:lang w:val="en-GB"/>
          <w:rPrChange w:id="14037" w:author="Filipe Santana" w:date="2016-01-03T15:57:00Z">
            <w:rPr>
              <w:rFonts w:ascii="Arial" w:eastAsia="Arial" w:hAnsi="Arial" w:cs="Arial"/>
              <w:i/>
              <w:spacing w:val="2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4038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2013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3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4"/>
          <w:w w:val="90"/>
          <w:sz w:val="14"/>
          <w:szCs w:val="14"/>
          <w:lang w:val="en-GB"/>
          <w:rPrChange w:id="14040" w:author="Filipe Santana" w:date="2016-01-03T15:57:00Z">
            <w:rPr>
              <w:rFonts w:ascii="Arial" w:eastAsia="Arial" w:hAnsi="Arial" w:cs="Arial"/>
              <w:spacing w:val="-4"/>
              <w:w w:val="90"/>
              <w:sz w:val="14"/>
              <w:szCs w:val="14"/>
            </w:rPr>
          </w:rPrChange>
        </w:rPr>
        <w:t xml:space="preserve"> K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4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oblenz.</w:t>
      </w:r>
      <w:r w:rsidRPr="00E52A5C">
        <w:rPr>
          <w:rFonts w:ascii="Arial" w:eastAsia="Arial" w:hAnsi="Arial" w:cs="Arial"/>
          <w:spacing w:val="15"/>
          <w:w w:val="90"/>
          <w:sz w:val="14"/>
          <w:szCs w:val="14"/>
          <w:lang w:val="en-GB"/>
          <w:rPrChange w:id="14042" w:author="Filipe Santana" w:date="2016-01-03T15:57:00Z">
            <w:rPr>
              <w:rFonts w:ascii="Arial" w:eastAsia="Arial" w:hAnsi="Arial" w:cs="Arial"/>
              <w:spacing w:val="1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4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IOS</w:t>
      </w:r>
      <w:r w:rsidRPr="00E52A5C">
        <w:rPr>
          <w:rFonts w:ascii="Arial" w:eastAsia="Arial" w:hAnsi="Arial" w:cs="Arial"/>
          <w:spacing w:val="7"/>
          <w:w w:val="90"/>
          <w:sz w:val="14"/>
          <w:szCs w:val="14"/>
          <w:lang w:val="en-GB"/>
          <w:rPrChange w:id="14044" w:author="Filipe Santana" w:date="2016-01-03T15:57:00Z">
            <w:rPr>
              <w:rFonts w:ascii="Arial" w:eastAsia="Arial" w:hAnsi="Arial" w:cs="Arial"/>
              <w:spacing w:val="7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4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Press.</w:t>
      </w:r>
    </w:p>
    <w:p w14:paraId="6C03AAEB" w14:textId="77777777" w:rsidR="00E6733B" w:rsidRPr="00E52A5C" w:rsidRDefault="002C1A14">
      <w:pPr>
        <w:spacing w:after="0" w:line="240" w:lineRule="auto"/>
        <w:ind w:left="-32" w:right="2010"/>
        <w:jc w:val="center"/>
        <w:rPr>
          <w:rFonts w:ascii="Arial" w:eastAsia="Arial" w:hAnsi="Arial" w:cs="Arial"/>
          <w:sz w:val="14"/>
          <w:szCs w:val="14"/>
          <w:lang w:val="en-GB"/>
          <w:rPrChange w:id="140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4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Schulz,</w:t>
      </w:r>
      <w:r w:rsidRPr="00E52A5C">
        <w:rPr>
          <w:rFonts w:ascii="Arial" w:eastAsia="Arial" w:hAnsi="Arial" w:cs="Arial"/>
          <w:spacing w:val="28"/>
          <w:w w:val="90"/>
          <w:sz w:val="14"/>
          <w:szCs w:val="14"/>
          <w:lang w:val="en-GB"/>
          <w:rPrChange w:id="14048" w:author="Filipe Santana" w:date="2016-01-03T15:57:00Z">
            <w:rPr>
              <w:rFonts w:ascii="Arial" w:eastAsia="Arial" w:hAnsi="Arial" w:cs="Arial"/>
              <w:spacing w:val="2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4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S.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4050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4051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26"/>
          <w:w w:val="84"/>
          <w:sz w:val="14"/>
          <w:szCs w:val="14"/>
          <w:lang w:val="en-GB"/>
          <w:rPrChange w:id="14052" w:author="Filipe Santana" w:date="2016-01-03T15:57:00Z">
            <w:rPr>
              <w:rFonts w:ascii="Arial" w:eastAsia="Arial" w:hAnsi="Arial" w:cs="Arial"/>
              <w:spacing w:val="26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4"/>
          <w:sz w:val="14"/>
          <w:szCs w:val="14"/>
          <w:lang w:val="en-GB"/>
          <w:rPrChange w:id="14053" w:author="Filipe Santana" w:date="2016-01-03T15:57:00Z">
            <w:rPr>
              <w:rFonts w:ascii="Arial" w:eastAsia="Arial" w:hAnsi="Arial" w:cs="Arial"/>
              <w:w w:val="84"/>
              <w:sz w:val="14"/>
              <w:szCs w:val="14"/>
            </w:rPr>
          </w:rPrChange>
        </w:rPr>
        <w:t>Jansen,</w:t>
      </w:r>
      <w:r w:rsidRPr="00E52A5C">
        <w:rPr>
          <w:rFonts w:ascii="Arial" w:eastAsia="Arial" w:hAnsi="Arial" w:cs="Arial"/>
          <w:spacing w:val="20"/>
          <w:w w:val="84"/>
          <w:sz w:val="14"/>
          <w:szCs w:val="14"/>
          <w:lang w:val="en-GB"/>
          <w:rPrChange w:id="14054" w:author="Filipe Santana" w:date="2016-01-03T15:57:00Z">
            <w:rPr>
              <w:rFonts w:ascii="Arial" w:eastAsia="Arial" w:hAnsi="Arial" w:cs="Arial"/>
              <w:spacing w:val="20"/>
              <w:w w:val="8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5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L.</w:t>
      </w:r>
      <w:r w:rsidRPr="00E52A5C">
        <w:rPr>
          <w:rFonts w:ascii="Arial" w:eastAsia="Arial" w:hAnsi="Arial" w:cs="Arial"/>
          <w:spacing w:val="17"/>
          <w:sz w:val="14"/>
          <w:szCs w:val="14"/>
          <w:lang w:val="en-GB"/>
          <w:rPrChange w:id="14056" w:author="Filipe Santana" w:date="2016-01-03T15:57:00Z">
            <w:rPr>
              <w:rFonts w:ascii="Arial" w:eastAsia="Arial" w:hAnsi="Arial" w:cs="Arial"/>
              <w:spacing w:val="1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5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(2013).</w:t>
      </w:r>
      <w:r w:rsidRPr="00E52A5C">
        <w:rPr>
          <w:rFonts w:ascii="Arial" w:eastAsia="Arial" w:hAnsi="Arial" w:cs="Arial"/>
          <w:spacing w:val="17"/>
          <w:sz w:val="14"/>
          <w:szCs w:val="14"/>
          <w:lang w:val="en-GB"/>
          <w:rPrChange w:id="14058" w:author="Filipe Santana" w:date="2016-01-03T15:57:00Z">
            <w:rPr>
              <w:rFonts w:ascii="Arial" w:eastAsia="Arial" w:hAnsi="Arial" w:cs="Arial"/>
              <w:spacing w:val="1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1"/>
          <w:sz w:val="14"/>
          <w:szCs w:val="14"/>
          <w:lang w:val="en-GB"/>
          <w:rPrChange w:id="14059" w:author="Filipe Santana" w:date="2016-01-03T15:57:00Z">
            <w:rPr>
              <w:rFonts w:ascii="Arial" w:eastAsia="Arial" w:hAnsi="Arial" w:cs="Arial"/>
              <w:spacing w:val="-2"/>
              <w:w w:val="91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06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ormal</w:t>
      </w:r>
      <w:r w:rsidRPr="00E52A5C">
        <w:rPr>
          <w:rFonts w:ascii="Arial" w:eastAsia="Arial" w:hAnsi="Arial" w:cs="Arial"/>
          <w:spacing w:val="21"/>
          <w:w w:val="91"/>
          <w:sz w:val="14"/>
          <w:szCs w:val="14"/>
          <w:lang w:val="en-GB"/>
          <w:rPrChange w:id="14061" w:author="Filipe Santana" w:date="2016-01-03T15:57:00Z">
            <w:rPr>
              <w:rFonts w:ascii="Arial" w:eastAsia="Arial" w:hAnsi="Arial" w:cs="Arial"/>
              <w:spacing w:val="2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062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Ontologies</w:t>
      </w:r>
      <w:r w:rsidRPr="00E52A5C">
        <w:rPr>
          <w:rFonts w:ascii="Arial" w:eastAsia="Arial" w:hAnsi="Arial" w:cs="Arial"/>
          <w:spacing w:val="18"/>
          <w:w w:val="91"/>
          <w:sz w:val="14"/>
          <w:szCs w:val="14"/>
          <w:lang w:val="en-GB"/>
          <w:rPrChange w:id="14063" w:author="Filipe Santana" w:date="2016-01-03T15:57:00Z">
            <w:rPr>
              <w:rFonts w:ascii="Arial" w:eastAsia="Arial" w:hAnsi="Arial" w:cs="Arial"/>
              <w:spacing w:val="1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6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14"/>
          <w:sz w:val="14"/>
          <w:szCs w:val="14"/>
          <w:lang w:val="en-GB"/>
          <w:rPrChange w:id="14065" w:author="Filipe Santana" w:date="2016-01-03T15:57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066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Biomedical</w:t>
      </w:r>
      <w:r w:rsidRPr="00E52A5C">
        <w:rPr>
          <w:rFonts w:ascii="Arial" w:eastAsia="Arial" w:hAnsi="Arial" w:cs="Arial"/>
          <w:spacing w:val="18"/>
          <w:w w:val="93"/>
          <w:sz w:val="14"/>
          <w:szCs w:val="14"/>
          <w:lang w:val="en-GB"/>
          <w:rPrChange w:id="14067" w:author="Filipe Santana" w:date="2016-01-03T15:57:00Z">
            <w:rPr>
              <w:rFonts w:ascii="Arial" w:eastAsia="Arial" w:hAnsi="Arial" w:cs="Arial"/>
              <w:spacing w:val="18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6"/>
          <w:sz w:val="14"/>
          <w:szCs w:val="14"/>
          <w:lang w:val="en-GB"/>
          <w:rPrChange w:id="14068" w:author="Filipe Santana" w:date="2016-01-03T15:57:00Z">
            <w:rPr>
              <w:rFonts w:ascii="Arial" w:eastAsia="Arial" w:hAnsi="Arial" w:cs="Arial"/>
              <w:w w:val="96"/>
              <w:sz w:val="14"/>
              <w:szCs w:val="14"/>
            </w:rPr>
          </w:rPrChange>
        </w:rPr>
        <w:t>Kn</w:t>
      </w:r>
      <w:r w:rsidRPr="00E52A5C">
        <w:rPr>
          <w:rFonts w:ascii="Arial" w:eastAsia="Arial" w:hAnsi="Arial" w:cs="Arial"/>
          <w:spacing w:val="-3"/>
          <w:w w:val="96"/>
          <w:sz w:val="14"/>
          <w:szCs w:val="14"/>
          <w:lang w:val="en-GB"/>
          <w:rPrChange w:id="14069" w:author="Filipe Santana" w:date="2016-01-03T15:57:00Z">
            <w:rPr>
              <w:rFonts w:ascii="Arial" w:eastAsia="Arial" w:hAnsi="Arial" w:cs="Arial"/>
              <w:spacing w:val="-3"/>
              <w:w w:val="96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07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wledge</w:t>
      </w:r>
    </w:p>
    <w:p w14:paraId="63C0F2FA" w14:textId="77777777" w:rsidR="00E6733B" w:rsidRPr="00E52A5C" w:rsidRDefault="002C1A14">
      <w:pPr>
        <w:spacing w:before="18" w:after="0" w:line="240" w:lineRule="auto"/>
        <w:ind w:left="124" w:right="2020"/>
        <w:jc w:val="both"/>
        <w:rPr>
          <w:rFonts w:ascii="Arial" w:eastAsia="Arial" w:hAnsi="Arial" w:cs="Arial"/>
          <w:sz w:val="14"/>
          <w:szCs w:val="14"/>
          <w:lang w:val="en-GB"/>
          <w:rPrChange w:id="1407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072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Representation.</w:t>
      </w:r>
      <w:r w:rsidRPr="00E52A5C">
        <w:rPr>
          <w:rFonts w:ascii="Arial" w:eastAsia="Arial" w:hAnsi="Arial" w:cs="Arial"/>
          <w:spacing w:val="34"/>
          <w:w w:val="88"/>
          <w:sz w:val="14"/>
          <w:szCs w:val="14"/>
          <w:lang w:val="en-GB"/>
          <w:rPrChange w:id="14073" w:author="Filipe Santana" w:date="2016-01-03T15:57:00Z">
            <w:rPr>
              <w:rFonts w:ascii="Arial" w:eastAsia="Arial" w:hAnsi="Arial" w:cs="Arial"/>
              <w:spacing w:val="3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074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IMIA</w:t>
      </w:r>
      <w:r w:rsidRPr="00E52A5C">
        <w:rPr>
          <w:rFonts w:ascii="Arial" w:eastAsia="Arial" w:hAnsi="Arial" w:cs="Arial"/>
          <w:i/>
          <w:spacing w:val="10"/>
          <w:sz w:val="14"/>
          <w:szCs w:val="14"/>
          <w:lang w:val="en-GB"/>
          <w:rPrChange w:id="14075" w:author="Filipe Santana" w:date="2016-01-03T15:57:00Z">
            <w:rPr>
              <w:rFonts w:ascii="Arial" w:eastAsia="Arial" w:hAnsi="Arial" w:cs="Arial"/>
              <w:i/>
              <w:spacing w:val="10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spacing w:val="-12"/>
          <w:w w:val="89"/>
          <w:sz w:val="14"/>
          <w:szCs w:val="14"/>
          <w:lang w:val="en-GB"/>
          <w:rPrChange w:id="14076" w:author="Filipe Santana" w:date="2016-01-03T15:57:00Z">
            <w:rPr>
              <w:rFonts w:ascii="Arial" w:eastAsia="Arial" w:hAnsi="Arial" w:cs="Arial"/>
              <w:i/>
              <w:spacing w:val="-12"/>
              <w:w w:val="89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4077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ear</w:t>
      </w:r>
      <w:r w:rsidRPr="00E52A5C">
        <w:rPr>
          <w:rFonts w:ascii="Arial" w:eastAsia="Arial" w:hAnsi="Arial" w:cs="Arial"/>
          <w:i/>
          <w:spacing w:val="-5"/>
          <w:w w:val="89"/>
          <w:sz w:val="14"/>
          <w:szCs w:val="14"/>
          <w:lang w:val="en-GB"/>
          <w:rPrChange w:id="14078" w:author="Filipe Santana" w:date="2016-01-03T15:57:00Z">
            <w:rPr>
              <w:rFonts w:ascii="Arial" w:eastAsia="Arial" w:hAnsi="Arial" w:cs="Arial"/>
              <w:i/>
              <w:spacing w:val="-5"/>
              <w:w w:val="89"/>
              <w:sz w:val="14"/>
              <w:szCs w:val="14"/>
            </w:rPr>
          </w:rPrChange>
        </w:rPr>
        <w:t>b</w:t>
      </w:r>
      <w:proofErr w:type="spellEnd"/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4079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i/>
          <w:spacing w:val="6"/>
          <w:w w:val="89"/>
          <w:sz w:val="14"/>
          <w:szCs w:val="14"/>
          <w:lang w:val="en-GB"/>
          <w:rPrChange w:id="14080" w:author="Filipe Santana" w:date="2016-01-03T15:57:00Z">
            <w:rPr>
              <w:rFonts w:ascii="Arial" w:eastAsia="Arial" w:hAnsi="Arial" w:cs="Arial"/>
              <w:i/>
              <w:spacing w:val="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4081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2013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8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2"/>
          <w:w w:val="89"/>
          <w:sz w:val="14"/>
          <w:szCs w:val="14"/>
          <w:lang w:val="en-GB"/>
          <w:rPrChange w:id="14083" w:author="Filipe Santana" w:date="2016-01-03T15:57:00Z">
            <w:rPr>
              <w:rFonts w:ascii="Arial" w:eastAsia="Arial" w:hAnsi="Arial" w:cs="Arial"/>
              <w:spacing w:val="1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9"/>
          <w:sz w:val="14"/>
          <w:szCs w:val="14"/>
          <w:lang w:val="en-GB"/>
          <w:rPrChange w:id="14084" w:author="Filipe Santana" w:date="2016-01-03T15:57:00Z">
            <w:rPr>
              <w:rFonts w:ascii="Arial" w:eastAsia="Arial" w:hAnsi="Arial" w:cs="Arial"/>
              <w:b/>
              <w:bCs/>
              <w:w w:val="89"/>
              <w:sz w:val="14"/>
              <w:szCs w:val="14"/>
            </w:rPr>
          </w:rPrChange>
        </w:rPr>
        <w:t>8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8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(Evidence-based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4086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8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Health</w:t>
      </w:r>
      <w:r w:rsidRPr="00E52A5C">
        <w:rPr>
          <w:rFonts w:ascii="Arial" w:eastAsia="Arial" w:hAnsi="Arial" w:cs="Arial"/>
          <w:spacing w:val="16"/>
          <w:w w:val="89"/>
          <w:sz w:val="14"/>
          <w:szCs w:val="14"/>
          <w:lang w:val="en-GB"/>
          <w:rPrChange w:id="14088" w:author="Filipe Santana" w:date="2016-01-03T15:57:00Z">
            <w:rPr>
              <w:rFonts w:ascii="Arial" w:eastAsia="Arial" w:hAnsi="Arial" w:cs="Arial"/>
              <w:spacing w:val="1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8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Informatics</w:t>
      </w:r>
      <w:proofErr w:type="gram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9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), </w:t>
      </w:r>
      <w:r w:rsidRPr="00E52A5C">
        <w:rPr>
          <w:rFonts w:ascii="Arial" w:eastAsia="Arial" w:hAnsi="Arial" w:cs="Arial"/>
          <w:spacing w:val="16"/>
          <w:w w:val="89"/>
          <w:sz w:val="14"/>
          <w:szCs w:val="14"/>
          <w:lang w:val="en-GB"/>
          <w:rPrChange w:id="14091" w:author="Filipe Santana" w:date="2016-01-03T15:57:00Z">
            <w:rPr>
              <w:rFonts w:ascii="Arial" w:eastAsia="Arial" w:hAnsi="Arial" w:cs="Arial"/>
              <w:spacing w:val="1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09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132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409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–</w:t>
      </w:r>
    </w:p>
    <w:p w14:paraId="7C365987" w14:textId="77777777" w:rsidR="00E6733B" w:rsidRPr="00E52A5C" w:rsidRDefault="002C1A14">
      <w:pPr>
        <w:spacing w:before="18" w:after="0" w:line="240" w:lineRule="auto"/>
        <w:ind w:left="124" w:right="6315"/>
        <w:jc w:val="both"/>
        <w:rPr>
          <w:rFonts w:ascii="Arial" w:eastAsia="Arial" w:hAnsi="Arial" w:cs="Arial"/>
          <w:sz w:val="14"/>
          <w:szCs w:val="14"/>
          <w:lang w:val="en-GB"/>
          <w:rPrChange w:id="1409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09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146.</w:t>
      </w:r>
    </w:p>
    <w:p w14:paraId="4C1581C9" w14:textId="77777777" w:rsidR="00E6733B" w:rsidRPr="00E52A5C" w:rsidRDefault="002C1A14">
      <w:pPr>
        <w:spacing w:before="18" w:after="0" w:line="240" w:lineRule="auto"/>
        <w:ind w:left="-32" w:right="2010"/>
        <w:jc w:val="center"/>
        <w:rPr>
          <w:rFonts w:ascii="Arial" w:eastAsia="Arial" w:hAnsi="Arial" w:cs="Arial"/>
          <w:sz w:val="14"/>
          <w:szCs w:val="14"/>
          <w:lang w:val="en-GB"/>
          <w:rPrChange w:id="1409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097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Schulz,</w:t>
      </w:r>
      <w:r w:rsidRPr="00E52A5C">
        <w:rPr>
          <w:rFonts w:ascii="Arial" w:eastAsia="Arial" w:hAnsi="Arial" w:cs="Arial"/>
          <w:spacing w:val="14"/>
          <w:w w:val="88"/>
          <w:sz w:val="14"/>
          <w:szCs w:val="14"/>
          <w:lang w:val="en-GB"/>
          <w:rPrChange w:id="14098" w:author="Filipe Santana" w:date="2016-01-03T15:57:00Z">
            <w:rPr>
              <w:rFonts w:ascii="Arial" w:eastAsia="Arial" w:hAnsi="Arial" w:cs="Arial"/>
              <w:spacing w:val="14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099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S.,</w:t>
      </w:r>
      <w:r w:rsidRPr="00E52A5C">
        <w:rPr>
          <w:rFonts w:ascii="Arial" w:eastAsia="Arial" w:hAnsi="Arial" w:cs="Arial"/>
          <w:spacing w:val="1"/>
          <w:w w:val="88"/>
          <w:sz w:val="14"/>
          <w:szCs w:val="14"/>
          <w:lang w:val="en-GB"/>
          <w:rPrChange w:id="14100" w:author="Filipe Santana" w:date="2016-01-03T15:57:00Z">
            <w:rPr>
              <w:rFonts w:ascii="Arial" w:eastAsia="Arial" w:hAnsi="Arial" w:cs="Arial"/>
              <w:spacing w:val="1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0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Stenzhorn,</w:t>
      </w:r>
      <w:r w:rsidRPr="00E52A5C">
        <w:rPr>
          <w:rFonts w:ascii="Arial" w:eastAsia="Arial" w:hAnsi="Arial" w:cs="Arial"/>
          <w:spacing w:val="5"/>
          <w:w w:val="88"/>
          <w:sz w:val="14"/>
          <w:szCs w:val="14"/>
          <w:lang w:val="en-GB"/>
          <w:rPrChange w:id="14102" w:author="Filipe Santana" w:date="2016-01-03T15:57:00Z">
            <w:rPr>
              <w:rFonts w:ascii="Arial" w:eastAsia="Arial" w:hAnsi="Arial" w:cs="Arial"/>
              <w:spacing w:val="5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H.,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4104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0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1"/>
          <w:w w:val="88"/>
          <w:sz w:val="14"/>
          <w:szCs w:val="14"/>
          <w:lang w:val="en-GB"/>
          <w:rPrChange w:id="14106" w:author="Filipe Santana" w:date="2016-01-03T15:57:00Z">
            <w:rPr>
              <w:rFonts w:ascii="Arial" w:eastAsia="Arial" w:hAnsi="Arial" w:cs="Arial"/>
              <w:spacing w:val="-1"/>
              <w:w w:val="88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07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Boe</w:t>
      </w:r>
      <w:r w:rsidRPr="00E52A5C">
        <w:rPr>
          <w:rFonts w:ascii="Arial" w:eastAsia="Arial" w:hAnsi="Arial" w:cs="Arial"/>
          <w:spacing w:val="-1"/>
          <w:w w:val="88"/>
          <w:sz w:val="14"/>
          <w:szCs w:val="14"/>
          <w:lang w:val="en-GB"/>
          <w:rPrChange w:id="14108" w:author="Filipe Santana" w:date="2016-01-03T15:57:00Z">
            <w:rPr>
              <w:rFonts w:ascii="Arial" w:eastAsia="Arial" w:hAnsi="Arial" w:cs="Arial"/>
              <w:spacing w:val="-1"/>
              <w:w w:val="88"/>
              <w:sz w:val="14"/>
              <w:szCs w:val="14"/>
            </w:rPr>
          </w:rPrChange>
        </w:rPr>
        <w:t>k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09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5"/>
          <w:w w:val="88"/>
          <w:sz w:val="14"/>
          <w:szCs w:val="14"/>
          <w:lang w:val="en-GB"/>
          <w:rPrChange w:id="14110" w:author="Filipe Santana" w:date="2016-01-03T15:57:00Z">
            <w:rPr>
              <w:rFonts w:ascii="Arial" w:eastAsia="Arial" w:hAnsi="Arial" w:cs="Arial"/>
              <w:spacing w:val="-5"/>
              <w:w w:val="88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11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6"/>
          <w:w w:val="88"/>
          <w:sz w:val="14"/>
          <w:szCs w:val="14"/>
          <w:lang w:val="en-GB"/>
          <w:rPrChange w:id="14112" w:author="Filipe Santana" w:date="2016-01-03T15:57:00Z">
            <w:rPr>
              <w:rFonts w:ascii="Arial" w:eastAsia="Arial" w:hAnsi="Arial" w:cs="Arial"/>
              <w:spacing w:val="16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1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  <w:rPrChange w:id="14114" w:author="Filipe Santana" w:date="2016-01-03T15:57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15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(2008).</w:t>
      </w:r>
      <w:r w:rsidRPr="00E52A5C">
        <w:rPr>
          <w:rFonts w:ascii="Arial" w:eastAsia="Arial" w:hAnsi="Arial" w:cs="Arial"/>
          <w:spacing w:val="19"/>
          <w:w w:val="91"/>
          <w:sz w:val="14"/>
          <w:szCs w:val="14"/>
          <w:lang w:val="en-GB"/>
          <w:rPrChange w:id="14116" w:author="Filipe Santana" w:date="2016-01-03T15:57:00Z">
            <w:rPr>
              <w:rFonts w:ascii="Arial" w:eastAsia="Arial" w:hAnsi="Arial" w:cs="Arial"/>
              <w:spacing w:val="19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1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2"/>
          <w:w w:val="91"/>
          <w:sz w:val="14"/>
          <w:szCs w:val="14"/>
          <w:lang w:val="en-GB"/>
          <w:rPrChange w:id="14118" w:author="Filipe Santana" w:date="2016-01-03T15:57:00Z">
            <w:rPr>
              <w:rFonts w:ascii="Arial" w:eastAsia="Arial" w:hAnsi="Arial" w:cs="Arial"/>
              <w:spacing w:val="-2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1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13"/>
          <w:w w:val="91"/>
          <w:sz w:val="14"/>
          <w:szCs w:val="14"/>
          <w:lang w:val="en-GB"/>
          <w:rPrChange w:id="14120" w:author="Filipe Santana" w:date="2016-01-03T15:57:00Z">
            <w:rPr>
              <w:rFonts w:ascii="Arial" w:eastAsia="Arial" w:hAnsi="Arial" w:cs="Arial"/>
              <w:spacing w:val="1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2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4122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23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 xml:space="preserve">biological </w:t>
      </w:r>
      <w:r w:rsidRPr="00E52A5C">
        <w:rPr>
          <w:rFonts w:ascii="Arial" w:eastAsia="Arial" w:hAnsi="Arial" w:cs="Arial"/>
          <w:spacing w:val="10"/>
          <w:w w:val="88"/>
          <w:sz w:val="14"/>
          <w:szCs w:val="14"/>
          <w:lang w:val="en-GB"/>
          <w:rPrChange w:id="14124" w:author="Filipe Santana" w:date="2016-01-03T15:57:00Z">
            <w:rPr>
              <w:rFonts w:ascii="Arial" w:eastAsia="Arial" w:hAnsi="Arial" w:cs="Arial"/>
              <w:spacing w:val="10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2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taxa</w:t>
      </w:r>
      <w:proofErr w:type="gramEnd"/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126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.</w:t>
      </w:r>
    </w:p>
    <w:p w14:paraId="7020CBAA" w14:textId="77777777" w:rsidR="00E6733B" w:rsidRPr="00E52A5C" w:rsidRDefault="002C1A14">
      <w:pPr>
        <w:spacing w:before="18" w:after="0" w:line="240" w:lineRule="auto"/>
        <w:ind w:left="124" w:right="4694"/>
        <w:jc w:val="both"/>
        <w:rPr>
          <w:rFonts w:ascii="Arial" w:eastAsia="Arial" w:hAnsi="Arial" w:cs="Arial"/>
          <w:sz w:val="14"/>
          <w:szCs w:val="14"/>
          <w:lang w:val="en-GB"/>
          <w:rPrChange w:id="1412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i/>
          <w:w w:val="90"/>
          <w:sz w:val="14"/>
          <w:szCs w:val="14"/>
          <w:lang w:val="en-GB"/>
          <w:rPrChange w:id="14128" w:author="Filipe Santana" w:date="2016-01-03T15:57:00Z">
            <w:rPr>
              <w:rFonts w:ascii="Arial" w:eastAsia="Arial" w:hAnsi="Arial" w:cs="Arial"/>
              <w:i/>
              <w:w w:val="90"/>
              <w:sz w:val="14"/>
              <w:szCs w:val="14"/>
            </w:rPr>
          </w:rPrChange>
        </w:rPr>
        <w:t>Bioinformatic</w:t>
      </w:r>
      <w:r w:rsidRPr="00E52A5C">
        <w:rPr>
          <w:rFonts w:ascii="Arial" w:eastAsia="Arial" w:hAnsi="Arial" w:cs="Arial"/>
          <w:i/>
          <w:spacing w:val="1"/>
          <w:w w:val="90"/>
          <w:sz w:val="14"/>
          <w:szCs w:val="14"/>
          <w:lang w:val="en-GB"/>
          <w:rPrChange w:id="14129" w:author="Filipe Santana" w:date="2016-01-03T15:57:00Z">
            <w:rPr>
              <w:rFonts w:ascii="Arial" w:eastAsia="Arial" w:hAnsi="Arial" w:cs="Arial"/>
              <w:i/>
              <w:spacing w:val="1"/>
              <w:w w:val="90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130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5"/>
          <w:w w:val="90"/>
          <w:sz w:val="14"/>
          <w:szCs w:val="14"/>
          <w:lang w:val="en-GB"/>
          <w:rPrChange w:id="14131" w:author="Filipe Santana" w:date="2016-01-03T15:57:00Z">
            <w:rPr>
              <w:rFonts w:ascii="Arial" w:eastAsia="Arial" w:hAnsi="Arial" w:cs="Arial"/>
              <w:spacing w:val="3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0"/>
          <w:sz w:val="14"/>
          <w:szCs w:val="14"/>
          <w:lang w:val="en-GB"/>
          <w:rPrChange w:id="14132" w:author="Filipe Santana" w:date="2016-01-03T15:57:00Z">
            <w:rPr>
              <w:rFonts w:ascii="Arial" w:eastAsia="Arial" w:hAnsi="Arial" w:cs="Arial"/>
              <w:b/>
              <w:bCs/>
              <w:w w:val="90"/>
              <w:sz w:val="14"/>
              <w:szCs w:val="14"/>
            </w:rPr>
          </w:rPrChange>
        </w:rPr>
        <w:t>24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13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(13),</w:t>
      </w:r>
      <w:r w:rsidRPr="00E52A5C">
        <w:rPr>
          <w:rFonts w:ascii="Arial" w:eastAsia="Arial" w:hAnsi="Arial" w:cs="Arial"/>
          <w:spacing w:val="4"/>
          <w:w w:val="90"/>
          <w:sz w:val="14"/>
          <w:szCs w:val="14"/>
          <w:lang w:val="en-GB"/>
          <w:rPrChange w:id="14134" w:author="Filipe Santana" w:date="2016-01-03T15:57:00Z">
            <w:rPr>
              <w:rFonts w:ascii="Arial" w:eastAsia="Arial" w:hAnsi="Arial" w:cs="Arial"/>
              <w:spacing w:val="4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13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313–321.</w:t>
      </w:r>
    </w:p>
    <w:p w14:paraId="35323C2F" w14:textId="77777777" w:rsidR="00E6733B" w:rsidRPr="00E52A5C" w:rsidRDefault="002C1A14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13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13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Schulz,</w:t>
      </w:r>
      <w:r w:rsidRPr="00E52A5C">
        <w:rPr>
          <w:rFonts w:ascii="Arial" w:eastAsia="Arial" w:hAnsi="Arial" w:cs="Arial"/>
          <w:spacing w:val="34"/>
          <w:w w:val="90"/>
          <w:sz w:val="14"/>
          <w:szCs w:val="14"/>
          <w:lang w:val="en-GB"/>
          <w:rPrChange w:id="14138" w:author="Filipe Santana" w:date="2016-01-03T15:57:00Z">
            <w:rPr>
              <w:rFonts w:ascii="Arial" w:eastAsia="Arial" w:hAnsi="Arial" w:cs="Arial"/>
              <w:spacing w:val="34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S.,</w:t>
      </w:r>
      <w:r w:rsidRPr="00E52A5C">
        <w:rPr>
          <w:rFonts w:ascii="Arial" w:eastAsia="Arial" w:hAnsi="Arial" w:cs="Arial"/>
          <w:spacing w:val="6"/>
          <w:sz w:val="14"/>
          <w:szCs w:val="14"/>
          <w:lang w:val="en-GB"/>
          <w:rPrChange w:id="14140" w:author="Filipe Santana" w:date="2016-01-03T15:57:00Z">
            <w:rPr>
              <w:rFonts w:ascii="Arial" w:eastAsia="Arial" w:hAnsi="Arial" w:cs="Arial"/>
              <w:spacing w:val="6"/>
              <w:sz w:val="14"/>
              <w:szCs w:val="14"/>
            </w:rPr>
          </w:rPrChange>
        </w:rPr>
        <w:t xml:space="preserve"> </w:t>
      </w:r>
      <w:proofErr w:type="spellStart"/>
      <w:proofErr w:type="gram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4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Gr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4142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4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we</w:t>
      </w:r>
      <w:proofErr w:type="spell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4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"/>
          <w:w w:val="89"/>
          <w:sz w:val="14"/>
          <w:szCs w:val="14"/>
          <w:lang w:val="en-GB"/>
          <w:rPrChange w:id="14145" w:author="Filipe Santana" w:date="2016-01-03T15:57:00Z">
            <w:rPr>
              <w:rFonts w:ascii="Arial" w:eastAsia="Arial" w:hAnsi="Arial" w:cs="Arial"/>
              <w:spacing w:val="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4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N.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414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21"/>
          <w:sz w:val="14"/>
          <w:szCs w:val="14"/>
          <w:lang w:val="en-GB"/>
          <w:rPrChange w:id="14148" w:author="Filipe Santana" w:date="2016-01-03T15:57:00Z">
            <w:rPr>
              <w:rFonts w:ascii="Arial" w:eastAsia="Arial" w:hAnsi="Arial" w:cs="Arial"/>
              <w:spacing w:val="21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414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Röhl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415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4151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3"/>
          <w:sz w:val="14"/>
          <w:szCs w:val="14"/>
          <w:lang w:val="en-GB"/>
          <w:rPrChange w:id="14152" w:author="Filipe Santana" w:date="2016-01-03T15:57:00Z">
            <w:rPr>
              <w:rFonts w:ascii="Arial" w:eastAsia="Arial" w:hAnsi="Arial" w:cs="Arial"/>
              <w:w w:val="83"/>
              <w:sz w:val="14"/>
              <w:szCs w:val="14"/>
            </w:rPr>
          </w:rPrChange>
        </w:rPr>
        <w:t xml:space="preserve">J., </w:t>
      </w:r>
      <w:r w:rsidRPr="00E52A5C">
        <w:rPr>
          <w:rFonts w:ascii="Arial" w:eastAsia="Arial" w:hAnsi="Arial" w:cs="Arial"/>
          <w:spacing w:val="4"/>
          <w:w w:val="83"/>
          <w:sz w:val="14"/>
          <w:szCs w:val="14"/>
          <w:lang w:val="en-GB"/>
          <w:rPrChange w:id="14153" w:author="Filipe Santana" w:date="2016-01-03T15:57:00Z">
            <w:rPr>
              <w:rFonts w:ascii="Arial" w:eastAsia="Arial" w:hAnsi="Arial" w:cs="Arial"/>
              <w:spacing w:val="4"/>
              <w:w w:val="8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154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2"/>
          <w:sz w:val="14"/>
          <w:szCs w:val="14"/>
          <w:lang w:val="en-GB"/>
          <w:rPrChange w:id="14155" w:author="Filipe Santana" w:date="2016-01-03T15:57:00Z">
            <w:rPr>
              <w:rFonts w:ascii="Arial" w:eastAsia="Arial" w:hAnsi="Arial" w:cs="Arial"/>
              <w:i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156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12"/>
          <w:sz w:val="14"/>
          <w:szCs w:val="14"/>
          <w:lang w:val="en-GB"/>
          <w:rPrChange w:id="14157" w:author="Filipe Santana" w:date="2016-01-03T15:57:00Z">
            <w:rPr>
              <w:rFonts w:ascii="Arial" w:eastAsia="Arial" w:hAnsi="Arial" w:cs="Arial"/>
              <w:i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5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(2012).</w:t>
      </w:r>
      <w:r w:rsidRPr="00E52A5C">
        <w:rPr>
          <w:rFonts w:ascii="Arial" w:eastAsia="Arial" w:hAnsi="Arial" w:cs="Arial"/>
          <w:spacing w:val="26"/>
          <w:sz w:val="14"/>
          <w:szCs w:val="14"/>
          <w:lang w:val="en-GB"/>
          <w:rPrChange w:id="14159" w:author="Filipe Santana" w:date="2016-01-03T15:57:00Z">
            <w:rPr>
              <w:rFonts w:ascii="Arial" w:eastAsia="Arial" w:hAnsi="Arial" w:cs="Arial"/>
              <w:spacing w:val="2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160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Guideline</w:t>
      </w:r>
      <w:r w:rsidRPr="00E52A5C">
        <w:rPr>
          <w:rFonts w:ascii="Arial" w:eastAsia="Arial" w:hAnsi="Arial" w:cs="Arial"/>
          <w:spacing w:val="21"/>
          <w:w w:val="93"/>
          <w:sz w:val="14"/>
          <w:szCs w:val="14"/>
          <w:lang w:val="en-GB"/>
          <w:rPrChange w:id="14161" w:author="Filipe Santana" w:date="2016-01-03T15:57:00Z">
            <w:rPr>
              <w:rFonts w:ascii="Arial" w:eastAsia="Arial" w:hAnsi="Arial" w:cs="Arial"/>
              <w:spacing w:val="21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6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on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4163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164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D</w:t>
      </w:r>
      <w:r w:rsidRPr="00E52A5C">
        <w:rPr>
          <w:rFonts w:ascii="Arial" w:eastAsia="Arial" w:hAnsi="Arial" w:cs="Arial"/>
          <w:spacing w:val="-3"/>
          <w:w w:val="92"/>
          <w:sz w:val="14"/>
          <w:szCs w:val="14"/>
          <w:lang w:val="en-GB"/>
          <w:rPrChange w:id="14165" w:author="Filipe Santana" w:date="2016-01-03T15:57:00Z">
            <w:rPr>
              <w:rFonts w:ascii="Arial" w:eastAsia="Arial" w:hAnsi="Arial" w:cs="Arial"/>
              <w:spacing w:val="-3"/>
              <w:w w:val="92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2"/>
          <w:w w:val="92"/>
          <w:sz w:val="14"/>
          <w:szCs w:val="14"/>
          <w:lang w:val="en-GB"/>
          <w:rPrChange w:id="14166" w:author="Filipe Santana" w:date="2016-01-03T15:57:00Z">
            <w:rPr>
              <w:rFonts w:ascii="Arial" w:eastAsia="Arial" w:hAnsi="Arial" w:cs="Arial"/>
              <w:spacing w:val="-2"/>
              <w:w w:val="92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16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eloping</w:t>
      </w:r>
      <w:r w:rsidRPr="00E52A5C">
        <w:rPr>
          <w:rFonts w:ascii="Arial" w:eastAsia="Arial" w:hAnsi="Arial" w:cs="Arial"/>
          <w:spacing w:val="22"/>
          <w:w w:val="92"/>
          <w:sz w:val="14"/>
          <w:szCs w:val="14"/>
          <w:lang w:val="en-GB"/>
          <w:rPrChange w:id="14168" w:author="Filipe Santana" w:date="2016-01-03T15:57:00Z">
            <w:rPr>
              <w:rFonts w:ascii="Arial" w:eastAsia="Arial" w:hAnsi="Arial" w:cs="Arial"/>
              <w:spacing w:val="2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6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Good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7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 xml:space="preserve">Ontologies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7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4172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73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8"/>
          <w:w w:val="91"/>
          <w:sz w:val="14"/>
          <w:szCs w:val="14"/>
          <w:lang w:val="en-GB"/>
          <w:rPrChange w:id="14174" w:author="Filipe Santana" w:date="2016-01-03T15:57:00Z">
            <w:rPr>
              <w:rFonts w:ascii="Arial" w:eastAsia="Arial" w:hAnsi="Arial" w:cs="Arial"/>
              <w:spacing w:val="-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75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Biomedical</w:t>
      </w:r>
      <w:r w:rsidRPr="00E52A5C">
        <w:rPr>
          <w:rFonts w:ascii="Arial" w:eastAsia="Arial" w:hAnsi="Arial" w:cs="Arial"/>
          <w:spacing w:val="13"/>
          <w:w w:val="91"/>
          <w:sz w:val="14"/>
          <w:szCs w:val="14"/>
          <w:lang w:val="en-GB"/>
          <w:rPrChange w:id="14176" w:author="Filipe Santana" w:date="2016-01-03T15:57:00Z">
            <w:rPr>
              <w:rFonts w:ascii="Arial" w:eastAsia="Arial" w:hAnsi="Arial" w:cs="Arial"/>
              <w:spacing w:val="1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17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Domain</w:t>
      </w:r>
      <w:r w:rsidRPr="00E52A5C">
        <w:rPr>
          <w:rFonts w:ascii="Arial" w:eastAsia="Arial" w:hAnsi="Arial" w:cs="Arial"/>
          <w:spacing w:val="8"/>
          <w:w w:val="91"/>
          <w:sz w:val="14"/>
          <w:szCs w:val="14"/>
          <w:lang w:val="en-GB"/>
          <w:rPrChange w:id="14178" w:author="Filipe Santana" w:date="2016-01-03T15:57:00Z">
            <w:rPr>
              <w:rFonts w:ascii="Arial" w:eastAsia="Arial" w:hAnsi="Arial" w:cs="Arial"/>
              <w:spacing w:val="8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7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with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4180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18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Description</w:t>
      </w:r>
      <w:r w:rsidRPr="00E52A5C">
        <w:rPr>
          <w:rFonts w:ascii="Arial" w:eastAsia="Arial" w:hAnsi="Arial" w:cs="Arial"/>
          <w:spacing w:val="-1"/>
          <w:w w:val="92"/>
          <w:sz w:val="14"/>
          <w:szCs w:val="14"/>
          <w:lang w:val="en-GB"/>
          <w:rPrChange w:id="14182" w:author="Filipe Santana" w:date="2016-01-03T15:57:00Z">
            <w:rPr>
              <w:rFonts w:ascii="Arial" w:eastAsia="Arial" w:hAnsi="Arial" w:cs="Arial"/>
              <w:spacing w:val="-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18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Logics.</w:t>
      </w:r>
      <w:r w:rsidRPr="00E52A5C">
        <w:rPr>
          <w:rFonts w:ascii="Arial" w:eastAsia="Arial" w:hAnsi="Arial" w:cs="Arial"/>
          <w:spacing w:val="15"/>
          <w:w w:val="92"/>
          <w:sz w:val="14"/>
          <w:szCs w:val="14"/>
          <w:lang w:val="en-GB"/>
          <w:rPrChange w:id="14184" w:author="Filipe Santana" w:date="2016-01-03T15:57:00Z">
            <w:rPr>
              <w:rFonts w:ascii="Arial" w:eastAsia="Arial" w:hAnsi="Arial" w:cs="Arial"/>
              <w:spacing w:val="15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9"/>
          <w:w w:val="92"/>
          <w:sz w:val="14"/>
          <w:szCs w:val="14"/>
          <w:lang w:val="en-GB"/>
          <w:rPrChange w:id="14185" w:author="Filipe Santana" w:date="2016-01-03T15:57:00Z">
            <w:rPr>
              <w:rFonts w:ascii="Arial" w:eastAsia="Arial" w:hAnsi="Arial" w:cs="Arial"/>
              <w:spacing w:val="-9"/>
              <w:w w:val="92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18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echnical</w:t>
      </w:r>
      <w:r w:rsidRPr="00E52A5C">
        <w:rPr>
          <w:rFonts w:ascii="Arial" w:eastAsia="Arial" w:hAnsi="Arial" w:cs="Arial"/>
          <w:spacing w:val="-6"/>
          <w:w w:val="92"/>
          <w:sz w:val="14"/>
          <w:szCs w:val="14"/>
          <w:lang w:val="en-GB"/>
          <w:rPrChange w:id="14187" w:author="Filipe Santana" w:date="2016-01-03T15:57:00Z">
            <w:rPr>
              <w:rFonts w:ascii="Arial" w:eastAsia="Arial" w:hAnsi="Arial" w:cs="Arial"/>
              <w:spacing w:val="-6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18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Report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8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Decembe</w:t>
      </w:r>
      <w:r w:rsidRPr="00E52A5C">
        <w:rPr>
          <w:rFonts w:ascii="Arial" w:eastAsia="Arial" w:hAnsi="Arial" w:cs="Arial"/>
          <w:spacing w:val="-5"/>
          <w:w w:val="89"/>
          <w:sz w:val="14"/>
          <w:szCs w:val="14"/>
          <w:lang w:val="en-GB"/>
          <w:rPrChange w:id="14190" w:author="Filipe Santana" w:date="2016-01-03T15:57:00Z">
            <w:rPr>
              <w:rFonts w:ascii="Arial" w:eastAsia="Arial" w:hAnsi="Arial" w:cs="Arial"/>
              <w:spacing w:val="-5"/>
              <w:w w:val="89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9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7"/>
          <w:w w:val="89"/>
          <w:sz w:val="14"/>
          <w:szCs w:val="14"/>
          <w:lang w:val="en-GB"/>
          <w:rPrChange w:id="14192" w:author="Filipe Santana" w:date="2016-01-03T15:57:00Z">
            <w:rPr>
              <w:rFonts w:ascii="Arial" w:eastAsia="Arial" w:hAnsi="Arial" w:cs="Arial"/>
              <w:spacing w:val="-7"/>
              <w:w w:val="89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9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Un</w:t>
      </w:r>
      <w:r w:rsidRPr="00E52A5C">
        <w:rPr>
          <w:rFonts w:ascii="Arial" w:eastAsia="Arial" w:hAnsi="Arial" w:cs="Arial"/>
          <w:spacing w:val="-3"/>
          <w:w w:val="89"/>
          <w:sz w:val="14"/>
          <w:szCs w:val="14"/>
          <w:lang w:val="en-GB"/>
          <w:rPrChange w:id="14194" w:author="Filipe Santana" w:date="2016-01-03T15:57:00Z">
            <w:rPr>
              <w:rFonts w:ascii="Arial" w:eastAsia="Arial" w:hAnsi="Arial" w:cs="Arial"/>
              <w:spacing w:val="-3"/>
              <w:w w:val="89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4195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96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ersität</w:t>
      </w:r>
      <w:proofErr w:type="spellEnd"/>
      <w:r w:rsidRPr="00E52A5C">
        <w:rPr>
          <w:rFonts w:ascii="Arial" w:eastAsia="Arial" w:hAnsi="Arial" w:cs="Arial"/>
          <w:spacing w:val="28"/>
          <w:w w:val="89"/>
          <w:sz w:val="14"/>
          <w:szCs w:val="14"/>
          <w:lang w:val="en-GB"/>
          <w:rPrChange w:id="14197" w:author="Filipe Santana" w:date="2016-01-03T15:57:00Z">
            <w:rPr>
              <w:rFonts w:ascii="Arial" w:eastAsia="Arial" w:hAnsi="Arial" w:cs="Arial"/>
              <w:spacing w:val="28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19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Rostock,</w:t>
      </w:r>
      <w:r w:rsidRPr="00E52A5C">
        <w:rPr>
          <w:rFonts w:ascii="Arial" w:eastAsia="Arial" w:hAnsi="Arial" w:cs="Arial"/>
          <w:spacing w:val="6"/>
          <w:w w:val="89"/>
          <w:sz w:val="14"/>
          <w:szCs w:val="14"/>
          <w:lang w:val="en-GB"/>
          <w:rPrChange w:id="14199" w:author="Filipe Santana" w:date="2016-01-03T15:57:00Z">
            <w:rPr>
              <w:rFonts w:ascii="Arial" w:eastAsia="Arial" w:hAnsi="Arial" w:cs="Arial"/>
              <w:spacing w:val="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2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Rostock.</w:t>
      </w:r>
    </w:p>
    <w:p w14:paraId="633BA1A0" w14:textId="77777777" w:rsidR="00E6733B" w:rsidRPr="00E52A5C" w:rsidRDefault="002C1A14">
      <w:pPr>
        <w:spacing w:after="0" w:line="267" w:lineRule="auto"/>
        <w:ind w:right="2018"/>
        <w:rPr>
          <w:rFonts w:ascii="Arial" w:eastAsia="Arial" w:hAnsi="Arial" w:cs="Arial"/>
          <w:sz w:val="14"/>
          <w:szCs w:val="14"/>
          <w:lang w:val="en-GB"/>
          <w:rPrChange w:id="1420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0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Selhub</w:t>
      </w:r>
      <w:proofErr w:type="spellEnd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0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6"/>
          <w:w w:val="87"/>
          <w:sz w:val="14"/>
          <w:szCs w:val="14"/>
          <w:lang w:val="en-GB"/>
          <w:rPrChange w:id="14204" w:author="Filipe Santana" w:date="2016-01-03T15:57:00Z">
            <w:rPr>
              <w:rFonts w:ascii="Arial" w:eastAsia="Arial" w:hAnsi="Arial" w:cs="Arial"/>
              <w:spacing w:val="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05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J.</w:t>
      </w:r>
      <w:r w:rsidRPr="00E52A5C">
        <w:rPr>
          <w:rFonts w:ascii="Arial" w:eastAsia="Arial" w:hAnsi="Arial" w:cs="Arial"/>
          <w:spacing w:val="-5"/>
          <w:w w:val="87"/>
          <w:sz w:val="14"/>
          <w:szCs w:val="14"/>
          <w:lang w:val="en-GB"/>
          <w:rPrChange w:id="14206" w:author="Filipe Santana" w:date="2016-01-03T15:57:00Z">
            <w:rPr>
              <w:rFonts w:ascii="Arial" w:eastAsia="Arial" w:hAnsi="Arial" w:cs="Arial"/>
              <w:spacing w:val="-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0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(1999).</w:t>
      </w:r>
      <w:r w:rsidRPr="00E52A5C">
        <w:rPr>
          <w:rFonts w:ascii="Arial" w:eastAsia="Arial" w:hAnsi="Arial" w:cs="Arial"/>
          <w:spacing w:val="31"/>
          <w:w w:val="87"/>
          <w:sz w:val="14"/>
          <w:szCs w:val="14"/>
          <w:lang w:val="en-GB"/>
          <w:rPrChange w:id="14208" w:author="Filipe Santana" w:date="2016-01-03T15:57:00Z">
            <w:rPr>
              <w:rFonts w:ascii="Arial" w:eastAsia="Arial" w:hAnsi="Arial" w:cs="Arial"/>
              <w:spacing w:val="3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0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Homo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4210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1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ysteine</w:t>
      </w:r>
      <w:r w:rsidRPr="00E52A5C">
        <w:rPr>
          <w:rFonts w:ascii="Arial" w:eastAsia="Arial" w:hAnsi="Arial" w:cs="Arial"/>
          <w:spacing w:val="32"/>
          <w:w w:val="87"/>
          <w:sz w:val="14"/>
          <w:szCs w:val="14"/>
          <w:lang w:val="en-GB"/>
          <w:rPrChange w:id="14212" w:author="Filipe Santana" w:date="2016-01-03T15:57:00Z">
            <w:rPr>
              <w:rFonts w:ascii="Arial" w:eastAsia="Arial" w:hAnsi="Arial" w:cs="Arial"/>
              <w:spacing w:val="32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13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metabolism. </w:t>
      </w:r>
      <w:r w:rsidRPr="00E52A5C">
        <w:rPr>
          <w:rFonts w:ascii="Arial" w:eastAsia="Arial" w:hAnsi="Arial" w:cs="Arial"/>
          <w:spacing w:val="2"/>
          <w:w w:val="87"/>
          <w:sz w:val="14"/>
          <w:szCs w:val="14"/>
          <w:lang w:val="en-GB"/>
          <w:rPrChange w:id="14214" w:author="Filipe Santana" w:date="2016-01-03T15:57:00Z">
            <w:rPr>
              <w:rFonts w:ascii="Arial" w:eastAsia="Arial" w:hAnsi="Arial" w:cs="Arial"/>
              <w:spacing w:val="2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0624E2">
        <w:rPr>
          <w:rFonts w:ascii="Arial" w:eastAsia="Arial" w:hAnsi="Arial" w:cs="Arial"/>
          <w:i/>
          <w:w w:val="87"/>
          <w:sz w:val="14"/>
          <w:szCs w:val="14"/>
          <w:lang w:val="pt-BR"/>
          <w:rPrChange w:id="14215" w:author="Filipe Santana" w:date="2016-01-04T20:30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Annu</w:t>
      </w:r>
      <w:proofErr w:type="spellEnd"/>
      <w:r w:rsidRPr="000624E2">
        <w:rPr>
          <w:rFonts w:ascii="Arial" w:eastAsia="Arial" w:hAnsi="Arial" w:cs="Arial"/>
          <w:i/>
          <w:w w:val="87"/>
          <w:sz w:val="14"/>
          <w:szCs w:val="14"/>
          <w:lang w:val="pt-BR"/>
          <w:rPrChange w:id="14216" w:author="Filipe Santana" w:date="2016-01-04T20:30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0624E2">
        <w:rPr>
          <w:rFonts w:ascii="Arial" w:eastAsia="Arial" w:hAnsi="Arial" w:cs="Arial"/>
          <w:i/>
          <w:spacing w:val="12"/>
          <w:w w:val="87"/>
          <w:sz w:val="14"/>
          <w:szCs w:val="14"/>
          <w:lang w:val="pt-BR"/>
          <w:rPrChange w:id="14217" w:author="Filipe Santana" w:date="2016-01-04T20:30:00Z">
            <w:rPr>
              <w:rFonts w:ascii="Arial" w:eastAsia="Arial" w:hAnsi="Arial" w:cs="Arial"/>
              <w:i/>
              <w:spacing w:val="12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7"/>
          <w:sz w:val="14"/>
          <w:szCs w:val="14"/>
          <w:lang w:val="pt-BR"/>
          <w:rPrChange w:id="14218" w:author="Filipe Santana" w:date="2016-01-04T20:30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R</w:t>
      </w:r>
      <w:r w:rsidRPr="000624E2">
        <w:rPr>
          <w:rFonts w:ascii="Arial" w:eastAsia="Arial" w:hAnsi="Arial" w:cs="Arial"/>
          <w:i/>
          <w:spacing w:val="-2"/>
          <w:w w:val="87"/>
          <w:sz w:val="14"/>
          <w:szCs w:val="14"/>
          <w:lang w:val="pt-BR"/>
          <w:rPrChange w:id="14219" w:author="Filipe Santana" w:date="2016-01-04T20:30:00Z">
            <w:rPr>
              <w:rFonts w:ascii="Arial" w:eastAsia="Arial" w:hAnsi="Arial" w:cs="Arial"/>
              <w:i/>
              <w:spacing w:val="-2"/>
              <w:w w:val="87"/>
              <w:sz w:val="14"/>
              <w:szCs w:val="14"/>
            </w:rPr>
          </w:rPrChange>
        </w:rPr>
        <w:t>e</w:t>
      </w:r>
      <w:r w:rsidRPr="000624E2">
        <w:rPr>
          <w:rFonts w:ascii="Arial" w:eastAsia="Arial" w:hAnsi="Arial" w:cs="Arial"/>
          <w:i/>
          <w:spacing w:val="-9"/>
          <w:w w:val="87"/>
          <w:sz w:val="14"/>
          <w:szCs w:val="14"/>
          <w:lang w:val="pt-BR"/>
          <w:rPrChange w:id="14220" w:author="Filipe Santana" w:date="2016-01-04T20:30:00Z">
            <w:rPr>
              <w:rFonts w:ascii="Arial" w:eastAsia="Arial" w:hAnsi="Arial" w:cs="Arial"/>
              <w:i/>
              <w:spacing w:val="-9"/>
              <w:w w:val="87"/>
              <w:sz w:val="14"/>
              <w:szCs w:val="14"/>
            </w:rPr>
          </w:rPrChange>
        </w:rPr>
        <w:t>v</w:t>
      </w:r>
      <w:r w:rsidRPr="000624E2">
        <w:rPr>
          <w:rFonts w:ascii="Arial" w:eastAsia="Arial" w:hAnsi="Arial" w:cs="Arial"/>
          <w:i/>
          <w:w w:val="87"/>
          <w:sz w:val="14"/>
          <w:szCs w:val="14"/>
          <w:lang w:val="pt-BR"/>
          <w:rPrChange w:id="14221" w:author="Filipe Santana" w:date="2016-01-04T20:30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0624E2">
        <w:rPr>
          <w:rFonts w:ascii="Arial" w:eastAsia="Arial" w:hAnsi="Arial" w:cs="Arial"/>
          <w:i/>
          <w:spacing w:val="-8"/>
          <w:w w:val="87"/>
          <w:sz w:val="14"/>
          <w:szCs w:val="14"/>
          <w:lang w:val="pt-BR"/>
          <w:rPrChange w:id="14222" w:author="Filipe Santana" w:date="2016-01-04T20:30:00Z">
            <w:rPr>
              <w:rFonts w:ascii="Arial" w:eastAsia="Arial" w:hAnsi="Arial" w:cs="Arial"/>
              <w:i/>
              <w:spacing w:val="-8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w w:val="87"/>
          <w:sz w:val="14"/>
          <w:szCs w:val="14"/>
          <w:lang w:val="pt-BR"/>
          <w:rPrChange w:id="14223" w:author="Filipe Santana" w:date="2016-01-04T20:30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Nut</w:t>
      </w:r>
      <w:r w:rsidRPr="000624E2">
        <w:rPr>
          <w:rFonts w:ascii="Arial" w:eastAsia="Arial" w:hAnsi="Arial" w:cs="Arial"/>
          <w:i/>
          <w:spacing w:val="-13"/>
          <w:w w:val="87"/>
          <w:sz w:val="14"/>
          <w:szCs w:val="14"/>
          <w:lang w:val="pt-BR"/>
          <w:rPrChange w:id="14224" w:author="Filipe Santana" w:date="2016-01-04T20:30:00Z">
            <w:rPr>
              <w:rFonts w:ascii="Arial" w:eastAsia="Arial" w:hAnsi="Arial" w:cs="Arial"/>
              <w:i/>
              <w:spacing w:val="-13"/>
              <w:w w:val="87"/>
              <w:sz w:val="14"/>
              <w:szCs w:val="14"/>
            </w:rPr>
          </w:rPrChange>
        </w:rPr>
        <w:t>r</w:t>
      </w:r>
      <w:r w:rsidRPr="000624E2">
        <w:rPr>
          <w:rFonts w:ascii="Arial" w:eastAsia="Arial" w:hAnsi="Arial" w:cs="Arial"/>
          <w:i/>
          <w:w w:val="87"/>
          <w:sz w:val="14"/>
          <w:szCs w:val="14"/>
          <w:lang w:val="pt-BR"/>
          <w:rPrChange w:id="14225" w:author="Filipe Santana" w:date="2016-01-04T20:30:00Z">
            <w:rPr>
              <w:rFonts w:ascii="Arial" w:eastAsia="Arial" w:hAnsi="Arial" w:cs="Arial"/>
              <w:i/>
              <w:w w:val="87"/>
              <w:sz w:val="14"/>
              <w:szCs w:val="14"/>
            </w:rPr>
          </w:rPrChange>
        </w:rPr>
        <w:t>.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4226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24"/>
          <w:w w:val="87"/>
          <w:sz w:val="14"/>
          <w:szCs w:val="14"/>
          <w:lang w:val="pt-BR"/>
          <w:rPrChange w:id="14227" w:author="Filipe Santana" w:date="2016-01-04T20:30:00Z">
            <w:rPr>
              <w:rFonts w:ascii="Arial" w:eastAsia="Arial" w:hAnsi="Arial" w:cs="Arial"/>
              <w:spacing w:val="24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b/>
          <w:bCs/>
          <w:w w:val="87"/>
          <w:sz w:val="14"/>
          <w:szCs w:val="14"/>
          <w:lang w:val="pt-BR"/>
          <w:rPrChange w:id="14228" w:author="Filipe Santana" w:date="2016-01-04T20:30:00Z">
            <w:rPr>
              <w:rFonts w:ascii="Arial" w:eastAsia="Arial" w:hAnsi="Arial" w:cs="Arial"/>
              <w:b/>
              <w:bCs/>
              <w:w w:val="87"/>
              <w:sz w:val="14"/>
              <w:szCs w:val="14"/>
            </w:rPr>
          </w:rPrChange>
        </w:rPr>
        <w:t>19</w:t>
      </w:r>
      <w:r w:rsidRPr="000624E2">
        <w:rPr>
          <w:rFonts w:ascii="Arial" w:eastAsia="Arial" w:hAnsi="Arial" w:cs="Arial"/>
          <w:w w:val="87"/>
          <w:sz w:val="14"/>
          <w:szCs w:val="14"/>
          <w:lang w:val="pt-BR"/>
          <w:rPrChange w:id="14229" w:author="Filipe Santana" w:date="2016-01-04T20:30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,</w:t>
      </w:r>
      <w:r w:rsidRPr="000624E2">
        <w:rPr>
          <w:rFonts w:ascii="Arial" w:eastAsia="Arial" w:hAnsi="Arial" w:cs="Arial"/>
          <w:spacing w:val="5"/>
          <w:w w:val="87"/>
          <w:sz w:val="14"/>
          <w:szCs w:val="14"/>
          <w:lang w:val="pt-BR"/>
          <w:rPrChange w:id="14230" w:author="Filipe Santana" w:date="2016-01-04T20:30:00Z">
            <w:rPr>
              <w:rFonts w:ascii="Arial" w:eastAsia="Arial" w:hAnsi="Arial" w:cs="Arial"/>
              <w:spacing w:val="5"/>
              <w:w w:val="87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31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217–246. </w:t>
      </w:r>
      <w:r w:rsidRPr="000624E2">
        <w:rPr>
          <w:rFonts w:ascii="Arial" w:eastAsia="Arial" w:hAnsi="Arial" w:cs="Arial"/>
          <w:w w:val="90"/>
          <w:sz w:val="14"/>
          <w:szCs w:val="14"/>
          <w:lang w:val="pt-BR"/>
          <w:rPrChange w:id="14232" w:author="Filipe Santana" w:date="2016-01-04T20:30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Siqueira,</w:t>
      </w:r>
      <w:r w:rsidRPr="000624E2">
        <w:rPr>
          <w:rFonts w:ascii="Arial" w:eastAsia="Arial" w:hAnsi="Arial" w:cs="Arial"/>
          <w:spacing w:val="22"/>
          <w:w w:val="90"/>
          <w:sz w:val="14"/>
          <w:szCs w:val="14"/>
          <w:lang w:val="pt-BR"/>
          <w:rPrChange w:id="14233" w:author="Filipe Santana" w:date="2016-01-04T20:30:00Z">
            <w:rPr>
              <w:rFonts w:ascii="Arial" w:eastAsia="Arial" w:hAnsi="Arial" w:cs="Arial"/>
              <w:spacing w:val="22"/>
              <w:w w:val="90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34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E.</w:t>
      </w:r>
      <w:r w:rsidRPr="000624E2">
        <w:rPr>
          <w:rFonts w:ascii="Arial" w:eastAsia="Arial" w:hAnsi="Arial" w:cs="Arial"/>
          <w:spacing w:val="-3"/>
          <w:sz w:val="14"/>
          <w:szCs w:val="14"/>
          <w:lang w:val="pt-BR"/>
          <w:rPrChange w:id="14235" w:author="Filipe Santana" w:date="2016-01-04T20:30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36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R.</w:t>
      </w:r>
      <w:r w:rsidRPr="000624E2">
        <w:rPr>
          <w:rFonts w:ascii="Arial" w:eastAsia="Arial" w:hAnsi="Arial" w:cs="Arial"/>
          <w:spacing w:val="-2"/>
          <w:sz w:val="14"/>
          <w:szCs w:val="14"/>
          <w:lang w:val="pt-BR"/>
          <w:rPrChange w:id="14237" w:author="Filipe Santana" w:date="2016-01-04T20:30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11"/>
          <w:sz w:val="14"/>
          <w:szCs w:val="14"/>
          <w:lang w:val="pt-BR"/>
          <w:rPrChange w:id="14238" w:author="Filipe Santana" w:date="2016-01-04T20:30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F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39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.,</w:t>
      </w:r>
      <w:r w:rsidRPr="000624E2">
        <w:rPr>
          <w:rFonts w:ascii="Arial" w:eastAsia="Arial" w:hAnsi="Arial" w:cs="Arial"/>
          <w:spacing w:val="1"/>
          <w:sz w:val="14"/>
          <w:szCs w:val="14"/>
          <w:lang w:val="pt-BR"/>
          <w:rPrChange w:id="14240" w:author="Filipe Santana" w:date="2016-01-04T20:30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41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Ol</w:t>
      </w:r>
      <w:r w:rsidRPr="000624E2">
        <w:rPr>
          <w:rFonts w:ascii="Arial" w:eastAsia="Arial" w:hAnsi="Arial" w:cs="Arial"/>
          <w:spacing w:val="-3"/>
          <w:sz w:val="14"/>
          <w:szCs w:val="14"/>
          <w:lang w:val="pt-BR"/>
          <w:rPrChange w:id="14242" w:author="Filipe Santana" w:date="2016-01-04T20:30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i</w:t>
      </w:r>
      <w:r w:rsidRPr="000624E2">
        <w:rPr>
          <w:rFonts w:ascii="Arial" w:eastAsia="Arial" w:hAnsi="Arial" w:cs="Arial"/>
          <w:spacing w:val="-2"/>
          <w:sz w:val="14"/>
          <w:szCs w:val="14"/>
          <w:lang w:val="pt-BR"/>
          <w:rPrChange w:id="14243" w:author="Filipe Santana" w:date="2016-01-04T20:30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v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44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eira,</w:t>
      </w:r>
      <w:r w:rsidRPr="000624E2">
        <w:rPr>
          <w:rFonts w:ascii="Arial" w:eastAsia="Arial" w:hAnsi="Arial" w:cs="Arial"/>
          <w:spacing w:val="-6"/>
          <w:sz w:val="14"/>
          <w:szCs w:val="14"/>
          <w:lang w:val="pt-BR"/>
          <w:rPrChange w:id="14245" w:author="Filipe Santana" w:date="2016-01-04T20:30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46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C.</w:t>
      </w:r>
      <w:r w:rsidRPr="000624E2">
        <w:rPr>
          <w:rFonts w:ascii="Arial" w:eastAsia="Arial" w:hAnsi="Arial" w:cs="Arial"/>
          <w:spacing w:val="-2"/>
          <w:sz w:val="14"/>
          <w:szCs w:val="14"/>
          <w:lang w:val="pt-BR"/>
          <w:rPrChange w:id="14247" w:author="Filipe Santana" w:date="2016-01-04T20:30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12"/>
          <w:w w:val="82"/>
          <w:sz w:val="14"/>
          <w:szCs w:val="14"/>
          <w:lang w:val="pt-BR"/>
          <w:rPrChange w:id="14248" w:author="Filipe Santana" w:date="2016-01-04T20:30:00Z">
            <w:rPr>
              <w:rFonts w:ascii="Arial" w:eastAsia="Arial" w:hAnsi="Arial" w:cs="Arial"/>
              <w:spacing w:val="-12"/>
              <w:w w:val="82"/>
              <w:sz w:val="14"/>
              <w:szCs w:val="14"/>
            </w:rPr>
          </w:rPrChange>
        </w:rPr>
        <w:t>P</w:t>
      </w:r>
      <w:r w:rsidRPr="000624E2">
        <w:rPr>
          <w:rFonts w:ascii="Arial" w:eastAsia="Arial" w:hAnsi="Arial" w:cs="Arial"/>
          <w:w w:val="82"/>
          <w:sz w:val="14"/>
          <w:szCs w:val="14"/>
          <w:lang w:val="pt-BR"/>
          <w:rPrChange w:id="14249" w:author="Filipe Santana" w:date="2016-01-04T20:30:00Z">
            <w:rPr>
              <w:rFonts w:ascii="Arial" w:eastAsia="Arial" w:hAnsi="Arial" w:cs="Arial"/>
              <w:w w:val="82"/>
              <w:sz w:val="14"/>
              <w:szCs w:val="14"/>
            </w:rPr>
          </w:rPrChange>
        </w:rPr>
        <w:t>.</w:t>
      </w:r>
      <w:r w:rsidRPr="000624E2">
        <w:rPr>
          <w:rFonts w:ascii="Arial" w:eastAsia="Arial" w:hAnsi="Arial" w:cs="Arial"/>
          <w:spacing w:val="18"/>
          <w:w w:val="82"/>
          <w:sz w:val="14"/>
          <w:szCs w:val="14"/>
          <w:lang w:val="pt-BR"/>
          <w:rPrChange w:id="14250" w:author="Filipe Santana" w:date="2016-01-04T20:30:00Z">
            <w:rPr>
              <w:rFonts w:ascii="Arial" w:eastAsia="Arial" w:hAnsi="Arial" w:cs="Arial"/>
              <w:spacing w:val="18"/>
              <w:w w:val="82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51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0624E2">
        <w:rPr>
          <w:rFonts w:ascii="Arial" w:eastAsia="Arial" w:hAnsi="Arial" w:cs="Arial"/>
          <w:spacing w:val="14"/>
          <w:sz w:val="14"/>
          <w:szCs w:val="14"/>
          <w:lang w:val="pt-BR"/>
          <w:rPrChange w:id="14252" w:author="Filipe Santana" w:date="2016-01-04T20:30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53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S.,</w:t>
      </w:r>
      <w:r w:rsidRPr="000624E2">
        <w:rPr>
          <w:rFonts w:ascii="Arial" w:eastAsia="Arial" w:hAnsi="Arial" w:cs="Arial"/>
          <w:spacing w:val="-6"/>
          <w:sz w:val="14"/>
          <w:szCs w:val="14"/>
          <w:lang w:val="pt-BR"/>
          <w:rPrChange w:id="14254" w:author="Filipe Santana" w:date="2016-01-04T20:30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55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Muniz,</w:t>
      </w:r>
      <w:r w:rsidRPr="000624E2">
        <w:rPr>
          <w:rFonts w:ascii="Arial" w:eastAsia="Arial" w:hAnsi="Arial" w:cs="Arial"/>
          <w:spacing w:val="1"/>
          <w:sz w:val="14"/>
          <w:szCs w:val="14"/>
          <w:lang w:val="pt-BR"/>
          <w:rPrChange w:id="14256" w:author="Filipe Santana" w:date="2016-01-04T20:30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57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M.</w:t>
      </w:r>
      <w:r w:rsidRPr="000624E2">
        <w:rPr>
          <w:rFonts w:ascii="Arial" w:eastAsia="Arial" w:hAnsi="Arial" w:cs="Arial"/>
          <w:spacing w:val="14"/>
          <w:sz w:val="14"/>
          <w:szCs w:val="14"/>
          <w:lang w:val="pt-BR"/>
          <w:rPrChange w:id="14258" w:author="Filipe Santana" w:date="2016-01-04T20:30:00Z">
            <w:rPr>
              <w:rFonts w:ascii="Arial" w:eastAsia="Arial" w:hAnsi="Arial" w:cs="Arial"/>
              <w:spacing w:val="14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pacing w:val="-10"/>
          <w:sz w:val="14"/>
          <w:szCs w:val="14"/>
          <w:lang w:val="pt-BR"/>
          <w:rPrChange w:id="14259" w:author="Filipe Santana" w:date="2016-01-04T20:30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>T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60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0624E2">
        <w:rPr>
          <w:rFonts w:ascii="Arial" w:eastAsia="Arial" w:hAnsi="Arial" w:cs="Arial"/>
          <w:spacing w:val="5"/>
          <w:sz w:val="14"/>
          <w:szCs w:val="14"/>
          <w:lang w:val="pt-BR"/>
          <w:rPrChange w:id="14261" w:author="Filipe Santana" w:date="2016-01-04T20:30:00Z">
            <w:rPr>
              <w:rFonts w:ascii="Arial" w:eastAsia="Arial" w:hAnsi="Arial" w:cs="Arial"/>
              <w:spacing w:val="5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sz w:val="14"/>
          <w:szCs w:val="14"/>
          <w:lang w:val="pt-BR"/>
          <w:rPrChange w:id="14262" w:author="Filipe Santana" w:date="2016-01-04T20:30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C., </w:t>
      </w:r>
      <w:r w:rsidRPr="000624E2">
        <w:rPr>
          <w:rFonts w:ascii="Arial" w:eastAsia="Arial" w:hAnsi="Arial" w:cs="Arial"/>
          <w:i/>
          <w:sz w:val="14"/>
          <w:szCs w:val="14"/>
          <w:lang w:val="pt-BR"/>
          <w:rPrChange w:id="14263" w:author="Filipe Santana" w:date="2016-01-04T20:30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0624E2">
        <w:rPr>
          <w:rFonts w:ascii="Arial" w:eastAsia="Arial" w:hAnsi="Arial" w:cs="Arial"/>
          <w:i/>
          <w:spacing w:val="-6"/>
          <w:sz w:val="14"/>
          <w:szCs w:val="14"/>
          <w:lang w:val="pt-BR"/>
          <w:rPrChange w:id="14264" w:author="Filipe Santana" w:date="2016-01-04T20:30:00Z">
            <w:rPr>
              <w:rFonts w:ascii="Arial" w:eastAsia="Arial" w:hAnsi="Arial" w:cs="Arial"/>
              <w:i/>
              <w:spacing w:val="-6"/>
              <w:sz w:val="14"/>
              <w:szCs w:val="14"/>
            </w:rPr>
          </w:rPrChange>
        </w:rPr>
        <w:t xml:space="preserve"> </w:t>
      </w:r>
      <w:r w:rsidRPr="000624E2">
        <w:rPr>
          <w:rFonts w:ascii="Arial" w:eastAsia="Arial" w:hAnsi="Arial" w:cs="Arial"/>
          <w:i/>
          <w:sz w:val="14"/>
          <w:szCs w:val="14"/>
          <w:lang w:val="pt-BR"/>
          <w:rPrChange w:id="14265" w:author="Filipe Santana" w:date="2016-01-04T20:30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0624E2">
        <w:rPr>
          <w:rFonts w:ascii="Arial" w:eastAsia="Arial" w:hAnsi="Arial" w:cs="Arial"/>
          <w:i/>
          <w:spacing w:val="5"/>
          <w:sz w:val="14"/>
          <w:szCs w:val="14"/>
          <w:lang w:val="pt-BR"/>
          <w:rPrChange w:id="14266" w:author="Filipe Santana" w:date="2016-01-04T20:30:00Z">
            <w:rPr>
              <w:rFonts w:ascii="Arial" w:eastAsia="Arial" w:hAnsi="Arial" w:cs="Arial"/>
              <w:i/>
              <w:spacing w:val="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26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(2011).</w:t>
      </w:r>
      <w:r w:rsidRPr="00E52A5C">
        <w:rPr>
          <w:rFonts w:ascii="Arial" w:eastAsia="Arial" w:hAnsi="Arial" w:cs="Arial"/>
          <w:spacing w:val="6"/>
          <w:sz w:val="14"/>
          <w:szCs w:val="14"/>
          <w:lang w:val="en-GB"/>
          <w:rPrChange w:id="14268" w:author="Filipe Santana" w:date="2016-01-03T15:57:00Z">
            <w:rPr>
              <w:rFonts w:ascii="Arial" w:eastAsia="Arial" w:hAnsi="Arial" w:cs="Arial"/>
              <w:spacing w:val="6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426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Met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  <w:rPrChange w:id="14270" w:author="Filipe Santana" w:date="2016-01-03T15:57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>h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27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y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427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-</w:t>
      </w:r>
    </w:p>
    <w:p w14:paraId="01B46D11" w14:textId="77777777" w:rsidR="00E6733B" w:rsidRPr="00E52A5C" w:rsidRDefault="002C1A14">
      <w:pPr>
        <w:spacing w:after="0" w:line="267" w:lineRule="auto"/>
        <w:ind w:left="124" w:right="2018"/>
        <w:jc w:val="both"/>
        <w:rPr>
          <w:rFonts w:ascii="Arial" w:eastAsia="Arial" w:hAnsi="Arial" w:cs="Arial"/>
          <w:sz w:val="14"/>
          <w:szCs w:val="14"/>
          <w:lang w:val="en-GB"/>
          <w:rPrChange w:id="1427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proofErr w:type="gram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7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lenetetra</w:t>
      </w:r>
      <w:r w:rsidRPr="00E52A5C">
        <w:rPr>
          <w:rFonts w:ascii="Arial" w:eastAsia="Arial" w:hAnsi="Arial" w:cs="Arial"/>
          <w:spacing w:val="-1"/>
          <w:w w:val="87"/>
          <w:sz w:val="14"/>
          <w:szCs w:val="14"/>
          <w:lang w:val="en-GB"/>
          <w:rPrChange w:id="14275" w:author="Filipe Santana" w:date="2016-01-03T15:57:00Z">
            <w:rPr>
              <w:rFonts w:ascii="Arial" w:eastAsia="Arial" w:hAnsi="Arial" w:cs="Arial"/>
              <w:spacing w:val="-1"/>
              <w:w w:val="87"/>
              <w:sz w:val="14"/>
              <w:szCs w:val="14"/>
            </w:rPr>
          </w:rPrChange>
        </w:rPr>
        <w:t>h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7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ydrofolate</w:t>
      </w:r>
      <w:proofErr w:type="spellEnd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7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14"/>
          <w:w w:val="87"/>
          <w:sz w:val="14"/>
          <w:szCs w:val="14"/>
          <w:lang w:val="en-GB"/>
          <w:rPrChange w:id="14278" w:author="Filipe Santana" w:date="2016-01-03T15:57:00Z">
            <w:rPr>
              <w:rFonts w:ascii="Arial" w:eastAsia="Arial" w:hAnsi="Arial" w:cs="Arial"/>
              <w:spacing w:val="14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27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reductase</w:t>
      </w:r>
      <w:proofErr w:type="gramEnd"/>
      <w:r w:rsidRPr="00E52A5C">
        <w:rPr>
          <w:rFonts w:ascii="Arial" w:eastAsia="Arial" w:hAnsi="Arial" w:cs="Arial"/>
          <w:spacing w:val="-7"/>
          <w:w w:val="87"/>
          <w:sz w:val="14"/>
          <w:szCs w:val="14"/>
          <w:lang w:val="en-GB"/>
          <w:rPrChange w:id="14280" w:author="Filipe Santana" w:date="2016-01-03T15:57:00Z">
            <w:rPr>
              <w:rFonts w:ascii="Arial" w:eastAsia="Arial" w:hAnsi="Arial" w:cs="Arial"/>
              <w:spacing w:val="-7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28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(MTHFR)</w:t>
      </w:r>
      <w:r w:rsidRPr="00E52A5C">
        <w:rPr>
          <w:rFonts w:ascii="Arial" w:eastAsia="Arial" w:hAnsi="Arial" w:cs="Arial"/>
          <w:spacing w:val="-12"/>
          <w:sz w:val="14"/>
          <w:szCs w:val="14"/>
          <w:lang w:val="en-GB"/>
          <w:rPrChange w:id="14282" w:author="Filipe Santana" w:date="2016-01-03T15:57:00Z">
            <w:rPr>
              <w:rFonts w:ascii="Arial" w:eastAsia="Arial" w:hAnsi="Arial" w:cs="Arial"/>
              <w:spacing w:val="-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28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C677T</w:t>
      </w:r>
      <w:r w:rsidRPr="00E52A5C">
        <w:rPr>
          <w:rFonts w:ascii="Arial" w:eastAsia="Arial" w:hAnsi="Arial" w:cs="Arial"/>
          <w:spacing w:val="12"/>
          <w:w w:val="90"/>
          <w:sz w:val="14"/>
          <w:szCs w:val="14"/>
          <w:lang w:val="en-GB"/>
          <w:rPrChange w:id="14284" w:author="Filipe Santana" w:date="2016-01-03T15:57:00Z">
            <w:rPr>
              <w:rFonts w:ascii="Arial" w:eastAsia="Arial" w:hAnsi="Arial" w:cs="Arial"/>
              <w:spacing w:val="1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28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polymorphism</w:t>
      </w:r>
      <w:r w:rsidRPr="00E52A5C">
        <w:rPr>
          <w:rFonts w:ascii="Arial" w:eastAsia="Arial" w:hAnsi="Arial" w:cs="Arial"/>
          <w:spacing w:val="30"/>
          <w:w w:val="90"/>
          <w:sz w:val="14"/>
          <w:szCs w:val="14"/>
          <w:lang w:val="en-GB"/>
          <w:rPrChange w:id="14286" w:author="Filipe Santana" w:date="2016-01-03T15:57:00Z">
            <w:rPr>
              <w:rFonts w:ascii="Arial" w:eastAsia="Arial" w:hAnsi="Arial" w:cs="Arial"/>
              <w:spacing w:val="30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28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5"/>
          <w:w w:val="90"/>
          <w:sz w:val="14"/>
          <w:szCs w:val="14"/>
          <w:lang w:val="en-GB"/>
          <w:rPrChange w:id="14288" w:author="Filipe Santana" w:date="2016-01-03T15:57:00Z">
            <w:rPr>
              <w:rFonts w:ascii="Arial" w:eastAsia="Arial" w:hAnsi="Arial" w:cs="Arial"/>
              <w:spacing w:val="-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289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high</w:t>
      </w:r>
      <w:r w:rsidRPr="00E52A5C">
        <w:rPr>
          <w:rFonts w:ascii="Arial" w:eastAsia="Arial" w:hAnsi="Arial" w:cs="Arial"/>
          <w:spacing w:val="12"/>
          <w:w w:val="90"/>
          <w:sz w:val="14"/>
          <w:szCs w:val="14"/>
          <w:lang w:val="en-GB"/>
          <w:rPrChange w:id="14290" w:author="Filipe Santana" w:date="2016-01-03T15:57:00Z">
            <w:rPr>
              <w:rFonts w:ascii="Arial" w:eastAsia="Arial" w:hAnsi="Arial" w:cs="Arial"/>
              <w:spacing w:val="12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291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plasma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29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homo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4293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29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ysteine</w:t>
      </w:r>
      <w:r w:rsidRPr="00E52A5C">
        <w:rPr>
          <w:rFonts w:ascii="Arial" w:eastAsia="Arial" w:hAnsi="Arial" w:cs="Arial"/>
          <w:spacing w:val="12"/>
          <w:w w:val="89"/>
          <w:sz w:val="14"/>
          <w:szCs w:val="14"/>
          <w:lang w:val="en-GB"/>
          <w:rPrChange w:id="14295" w:author="Filipe Santana" w:date="2016-01-03T15:57:00Z">
            <w:rPr>
              <w:rFonts w:ascii="Arial" w:eastAsia="Arial" w:hAnsi="Arial" w:cs="Arial"/>
              <w:spacing w:val="1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29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4297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298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chronic</w:t>
      </w:r>
      <w:r w:rsidRPr="00E52A5C">
        <w:rPr>
          <w:rFonts w:ascii="Arial" w:eastAsia="Arial" w:hAnsi="Arial" w:cs="Arial"/>
          <w:spacing w:val="12"/>
          <w:w w:val="91"/>
          <w:sz w:val="14"/>
          <w:szCs w:val="14"/>
          <w:lang w:val="en-GB"/>
          <w:rPrChange w:id="14299" w:author="Filipe Santana" w:date="2016-01-03T15:57:00Z">
            <w:rPr>
              <w:rFonts w:ascii="Arial" w:eastAsia="Arial" w:hAnsi="Arial" w:cs="Arial"/>
              <w:spacing w:val="12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0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hepatitis</w:t>
      </w:r>
      <w:r w:rsidRPr="00E52A5C">
        <w:rPr>
          <w:rFonts w:ascii="Arial" w:eastAsia="Arial" w:hAnsi="Arial" w:cs="Arial"/>
          <w:spacing w:val="4"/>
          <w:w w:val="91"/>
          <w:sz w:val="14"/>
          <w:szCs w:val="14"/>
          <w:lang w:val="en-GB"/>
          <w:rPrChange w:id="14301" w:author="Filipe Santana" w:date="2016-01-03T15:57:00Z">
            <w:rPr>
              <w:rFonts w:ascii="Arial" w:eastAsia="Arial" w:hAnsi="Arial" w:cs="Arial"/>
              <w:spacing w:val="4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0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4303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04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(CHC)</w:t>
      </w:r>
      <w:r w:rsidRPr="00E52A5C">
        <w:rPr>
          <w:rFonts w:ascii="Arial" w:eastAsia="Arial" w:hAnsi="Arial" w:cs="Arial"/>
          <w:spacing w:val="23"/>
          <w:w w:val="91"/>
          <w:sz w:val="14"/>
          <w:szCs w:val="14"/>
          <w:lang w:val="en-GB"/>
          <w:rPrChange w:id="14305" w:author="Filipe Santana" w:date="2016-01-03T15:57:00Z">
            <w:rPr>
              <w:rFonts w:ascii="Arial" w:eastAsia="Arial" w:hAnsi="Arial" w:cs="Arial"/>
              <w:spacing w:val="2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06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infected</w:t>
      </w:r>
      <w:r w:rsidRPr="00E52A5C">
        <w:rPr>
          <w:rFonts w:ascii="Arial" w:eastAsia="Arial" w:hAnsi="Arial" w:cs="Arial"/>
          <w:spacing w:val="7"/>
          <w:w w:val="91"/>
          <w:sz w:val="14"/>
          <w:szCs w:val="14"/>
          <w:lang w:val="en-GB"/>
          <w:rPrChange w:id="14307" w:author="Filipe Santana" w:date="2016-01-03T15:57:00Z">
            <w:rPr>
              <w:rFonts w:ascii="Arial" w:eastAsia="Arial" w:hAnsi="Arial" w:cs="Arial"/>
              <w:spacing w:val="7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08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patients</w:t>
      </w:r>
      <w:r w:rsidRPr="00E52A5C">
        <w:rPr>
          <w:rFonts w:ascii="Arial" w:eastAsia="Arial" w:hAnsi="Arial" w:cs="Arial"/>
          <w:spacing w:val="-7"/>
          <w:w w:val="91"/>
          <w:sz w:val="14"/>
          <w:szCs w:val="14"/>
          <w:lang w:val="en-GB"/>
          <w:rPrChange w:id="14309" w:author="Filipe Santana" w:date="2016-01-03T15:57:00Z">
            <w:rPr>
              <w:rFonts w:ascii="Arial" w:eastAsia="Arial" w:hAnsi="Arial" w:cs="Arial"/>
              <w:spacing w:val="-7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1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from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4311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31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4"/>
          <w:w w:val="89"/>
          <w:sz w:val="14"/>
          <w:szCs w:val="14"/>
          <w:lang w:val="en-GB"/>
          <w:rPrChange w:id="14313" w:author="Filipe Santana" w:date="2016-01-03T15:57:00Z">
            <w:rPr>
              <w:rFonts w:ascii="Arial" w:eastAsia="Arial" w:hAnsi="Arial" w:cs="Arial"/>
              <w:spacing w:val="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31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Northeast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1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4316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1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Brazil.</w:t>
      </w:r>
      <w:r w:rsidRPr="00E52A5C">
        <w:rPr>
          <w:rFonts w:ascii="Arial" w:eastAsia="Arial" w:hAnsi="Arial" w:cs="Arial"/>
          <w:spacing w:val="-8"/>
          <w:sz w:val="14"/>
          <w:szCs w:val="14"/>
          <w:lang w:val="en-GB"/>
          <w:rPrChange w:id="14318" w:author="Filipe Santana" w:date="2016-01-03T15:57:00Z">
            <w:rPr>
              <w:rFonts w:ascii="Arial" w:eastAsia="Arial" w:hAnsi="Arial" w:cs="Arial"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319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Nutrition</w:t>
      </w:r>
      <w:r w:rsidRPr="00E52A5C">
        <w:rPr>
          <w:rFonts w:ascii="Arial" w:eastAsia="Arial" w:hAnsi="Arial" w:cs="Arial"/>
          <w:i/>
          <w:spacing w:val="-14"/>
          <w:sz w:val="14"/>
          <w:szCs w:val="14"/>
          <w:lang w:val="en-GB"/>
          <w:rPrChange w:id="14320" w:author="Filipe Santana" w:date="2016-01-03T15:57:00Z">
            <w:rPr>
              <w:rFonts w:ascii="Arial" w:eastAsia="Arial" w:hAnsi="Arial" w:cs="Arial"/>
              <w:i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3"/>
          <w:sz w:val="14"/>
          <w:szCs w:val="14"/>
          <w:lang w:val="en-GB"/>
          <w:rPrChange w:id="14321" w:author="Filipe Santana" w:date="2016-01-03T15:57:00Z">
            <w:rPr>
              <w:rFonts w:ascii="Arial" w:eastAsia="Arial" w:hAnsi="Arial" w:cs="Arial"/>
              <w:i/>
              <w:w w:val="93"/>
              <w:sz w:val="14"/>
              <w:szCs w:val="14"/>
            </w:rPr>
          </w:rPrChange>
        </w:rPr>
        <w:t>journa</w:t>
      </w:r>
      <w:r w:rsidRPr="00E52A5C">
        <w:rPr>
          <w:rFonts w:ascii="Arial" w:eastAsia="Arial" w:hAnsi="Arial" w:cs="Arial"/>
          <w:i/>
          <w:spacing w:val="4"/>
          <w:w w:val="93"/>
          <w:sz w:val="14"/>
          <w:szCs w:val="14"/>
          <w:lang w:val="en-GB"/>
          <w:rPrChange w:id="14322" w:author="Filipe Santana" w:date="2016-01-03T15:57:00Z">
            <w:rPr>
              <w:rFonts w:ascii="Arial" w:eastAsia="Arial" w:hAnsi="Arial" w:cs="Arial"/>
              <w:i/>
              <w:spacing w:val="4"/>
              <w:w w:val="93"/>
              <w:sz w:val="14"/>
              <w:szCs w:val="14"/>
            </w:rPr>
          </w:rPrChange>
        </w:rPr>
        <w:t>l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323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4"/>
          <w:w w:val="93"/>
          <w:sz w:val="14"/>
          <w:szCs w:val="14"/>
          <w:lang w:val="en-GB"/>
          <w:rPrChange w:id="14324" w:author="Filipe Santana" w:date="2016-01-03T15:57:00Z">
            <w:rPr>
              <w:rFonts w:ascii="Arial" w:eastAsia="Arial" w:hAnsi="Arial" w:cs="Arial"/>
              <w:spacing w:val="14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3"/>
          <w:sz w:val="14"/>
          <w:szCs w:val="14"/>
          <w:lang w:val="en-GB"/>
          <w:rPrChange w:id="14325" w:author="Filipe Santana" w:date="2016-01-03T15:57:00Z">
            <w:rPr>
              <w:rFonts w:ascii="Arial" w:eastAsia="Arial" w:hAnsi="Arial" w:cs="Arial"/>
              <w:b/>
              <w:bCs/>
              <w:w w:val="93"/>
              <w:sz w:val="14"/>
              <w:szCs w:val="14"/>
            </w:rPr>
          </w:rPrChange>
        </w:rPr>
        <w:t>10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326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(1),</w:t>
      </w:r>
      <w:r w:rsidRPr="00E52A5C">
        <w:rPr>
          <w:rFonts w:ascii="Arial" w:eastAsia="Arial" w:hAnsi="Arial" w:cs="Arial"/>
          <w:spacing w:val="-5"/>
          <w:w w:val="93"/>
          <w:sz w:val="14"/>
          <w:szCs w:val="14"/>
          <w:lang w:val="en-GB"/>
          <w:rPrChange w:id="14327" w:author="Filipe Santana" w:date="2016-01-03T15:57:00Z">
            <w:rPr>
              <w:rFonts w:ascii="Arial" w:eastAsia="Arial" w:hAnsi="Arial" w:cs="Arial"/>
              <w:spacing w:val="-5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2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86.</w:t>
      </w:r>
    </w:p>
    <w:p w14:paraId="01C8D4E9" w14:textId="77777777" w:rsidR="00E6733B" w:rsidRPr="00E52A5C" w:rsidRDefault="002C1A14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32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433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Smith,</w:t>
      </w:r>
      <w:r w:rsidRPr="00E52A5C">
        <w:rPr>
          <w:rFonts w:ascii="Arial" w:eastAsia="Arial" w:hAnsi="Arial" w:cs="Arial"/>
          <w:spacing w:val="9"/>
          <w:sz w:val="14"/>
          <w:szCs w:val="14"/>
          <w:lang w:val="en-GB"/>
          <w:rPrChange w:id="14331" w:author="Filipe Santana" w:date="2016-01-03T15:57:00Z">
            <w:rPr>
              <w:rFonts w:ascii="Arial" w:eastAsia="Arial" w:hAnsi="Arial" w:cs="Arial"/>
              <w:spacing w:val="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3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32"/>
          <w:sz w:val="14"/>
          <w:szCs w:val="14"/>
          <w:lang w:val="en-GB"/>
          <w:rPrChange w:id="14333" w:author="Filipe Santana" w:date="2016-01-03T15:57:00Z">
            <w:rPr>
              <w:rFonts w:ascii="Arial" w:eastAsia="Arial" w:hAnsi="Arial" w:cs="Arial"/>
              <w:spacing w:val="32"/>
              <w:sz w:val="14"/>
              <w:szCs w:val="14"/>
            </w:rPr>
          </w:rPrChange>
        </w:rPr>
        <w:t xml:space="preserve"> </w:t>
      </w:r>
      <w:proofErr w:type="spellStart"/>
      <w:proofErr w:type="gramStart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33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Ceusters</w:t>
      </w:r>
      <w:proofErr w:type="spellEnd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33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 xml:space="preserve">, </w:t>
      </w:r>
      <w:r w:rsidRPr="00E52A5C">
        <w:rPr>
          <w:rFonts w:ascii="Arial" w:eastAsia="Arial" w:hAnsi="Arial" w:cs="Arial"/>
          <w:spacing w:val="13"/>
          <w:w w:val="86"/>
          <w:sz w:val="14"/>
          <w:szCs w:val="14"/>
          <w:lang w:val="en-GB"/>
          <w:rPrChange w:id="14336" w:author="Filipe Santana" w:date="2016-01-03T15:57:00Z">
            <w:rPr>
              <w:rFonts w:ascii="Arial" w:eastAsia="Arial" w:hAnsi="Arial" w:cs="Arial"/>
              <w:spacing w:val="1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4337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3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43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1"/>
          <w:sz w:val="14"/>
          <w:szCs w:val="14"/>
          <w:lang w:val="en-GB"/>
          <w:rPrChange w:id="14340" w:author="Filipe Santana" w:date="2016-01-03T15:57:00Z">
            <w:rPr>
              <w:rFonts w:ascii="Arial" w:eastAsia="Arial" w:hAnsi="Arial" w:cs="Arial"/>
              <w:spacing w:val="31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434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Klagges</w:t>
      </w:r>
      <w:proofErr w:type="spellEnd"/>
      <w:r w:rsidRPr="00E52A5C">
        <w:rPr>
          <w:rFonts w:ascii="Arial" w:eastAsia="Arial" w:hAnsi="Arial" w:cs="Arial"/>
          <w:sz w:val="14"/>
          <w:szCs w:val="14"/>
          <w:lang w:val="en-GB"/>
          <w:rPrChange w:id="1434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4343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4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32"/>
          <w:sz w:val="14"/>
          <w:szCs w:val="14"/>
          <w:lang w:val="en-GB"/>
          <w:rPrChange w:id="14345" w:author="Filipe Santana" w:date="2016-01-03T15:57:00Z">
            <w:rPr>
              <w:rFonts w:ascii="Arial" w:eastAsia="Arial" w:hAnsi="Arial" w:cs="Arial"/>
              <w:spacing w:val="3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346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10"/>
          <w:sz w:val="14"/>
          <w:szCs w:val="14"/>
          <w:lang w:val="en-GB"/>
          <w:rPrChange w:id="14347" w:author="Filipe Santana" w:date="2016-01-03T15:57:00Z">
            <w:rPr>
              <w:rFonts w:ascii="Arial" w:eastAsia="Arial" w:hAnsi="Arial" w:cs="Arial"/>
              <w:i/>
              <w:spacing w:val="1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348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20"/>
          <w:sz w:val="14"/>
          <w:szCs w:val="14"/>
          <w:lang w:val="en-GB"/>
          <w:rPrChange w:id="14349" w:author="Filipe Santana" w:date="2016-01-03T15:57:00Z">
            <w:rPr>
              <w:rFonts w:ascii="Arial" w:eastAsia="Arial" w:hAnsi="Arial" w:cs="Arial"/>
              <w:i/>
              <w:spacing w:val="2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5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(2005). </w:t>
      </w:r>
      <w:r w:rsidRPr="00E52A5C">
        <w:rPr>
          <w:rFonts w:ascii="Arial" w:eastAsia="Arial" w:hAnsi="Arial" w:cs="Arial"/>
          <w:spacing w:val="8"/>
          <w:sz w:val="14"/>
          <w:szCs w:val="14"/>
          <w:lang w:val="en-GB"/>
          <w:rPrChange w:id="14351" w:author="Filipe Santana" w:date="2016-01-03T15:57:00Z">
            <w:rPr>
              <w:rFonts w:ascii="Arial" w:eastAsia="Arial" w:hAnsi="Arial" w:cs="Arial"/>
              <w:spacing w:val="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352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Relations</w:t>
      </w:r>
      <w:r w:rsidRPr="00E52A5C">
        <w:rPr>
          <w:rFonts w:ascii="Arial" w:eastAsia="Arial" w:hAnsi="Arial" w:cs="Arial"/>
          <w:spacing w:val="30"/>
          <w:w w:val="90"/>
          <w:sz w:val="14"/>
          <w:szCs w:val="14"/>
          <w:lang w:val="en-GB"/>
          <w:rPrChange w:id="14353" w:author="Filipe Santana" w:date="2016-01-03T15:57:00Z">
            <w:rPr>
              <w:rFonts w:ascii="Arial" w:eastAsia="Arial" w:hAnsi="Arial" w:cs="Arial"/>
              <w:spacing w:val="30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5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25"/>
          <w:sz w:val="14"/>
          <w:szCs w:val="14"/>
          <w:lang w:val="en-GB"/>
          <w:rPrChange w:id="14355" w:author="Filipe Santana" w:date="2016-01-03T15:57:00Z">
            <w:rPr>
              <w:rFonts w:ascii="Arial" w:eastAsia="Arial" w:hAnsi="Arial" w:cs="Arial"/>
              <w:spacing w:val="2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356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 xml:space="preserve">biomedical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357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ontologies.</w:t>
      </w:r>
      <w:r w:rsidRPr="00E52A5C">
        <w:rPr>
          <w:rFonts w:ascii="Arial" w:eastAsia="Arial" w:hAnsi="Arial" w:cs="Arial"/>
          <w:spacing w:val="26"/>
          <w:w w:val="88"/>
          <w:sz w:val="14"/>
          <w:szCs w:val="14"/>
          <w:lang w:val="en-GB"/>
          <w:rPrChange w:id="14358" w:author="Filipe Santana" w:date="2016-01-03T15:57:00Z">
            <w:rPr>
              <w:rFonts w:ascii="Arial" w:eastAsia="Arial" w:hAnsi="Arial" w:cs="Arial"/>
              <w:spacing w:val="26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8"/>
          <w:sz w:val="14"/>
          <w:szCs w:val="14"/>
          <w:lang w:val="en-GB"/>
          <w:rPrChange w:id="14359" w:author="Filipe Santana" w:date="2016-01-03T15:57:00Z">
            <w:rPr>
              <w:rFonts w:ascii="Arial" w:eastAsia="Arial" w:hAnsi="Arial" w:cs="Arial"/>
              <w:i/>
              <w:w w:val="88"/>
              <w:sz w:val="14"/>
              <w:szCs w:val="14"/>
            </w:rPr>
          </w:rPrChange>
        </w:rPr>
        <w:t>Genome</w:t>
      </w:r>
      <w:r w:rsidRPr="00E52A5C">
        <w:rPr>
          <w:rFonts w:ascii="Arial" w:eastAsia="Arial" w:hAnsi="Arial" w:cs="Arial"/>
          <w:i/>
          <w:spacing w:val="-10"/>
          <w:w w:val="88"/>
          <w:sz w:val="14"/>
          <w:szCs w:val="14"/>
          <w:lang w:val="en-GB"/>
          <w:rPrChange w:id="14360" w:author="Filipe Santana" w:date="2016-01-03T15:57:00Z">
            <w:rPr>
              <w:rFonts w:ascii="Arial" w:eastAsia="Arial" w:hAnsi="Arial" w:cs="Arial"/>
              <w:i/>
              <w:spacing w:val="-10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36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Biol.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6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4"/>
          <w:sz w:val="14"/>
          <w:szCs w:val="14"/>
          <w:lang w:val="en-GB"/>
          <w:rPrChange w:id="14363" w:author="Filipe Santana" w:date="2016-01-03T15:57:00Z">
            <w:rPr>
              <w:rFonts w:ascii="Arial" w:eastAsia="Arial" w:hAnsi="Arial" w:cs="Arial"/>
              <w:spacing w:val="-1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2"/>
          <w:sz w:val="14"/>
          <w:szCs w:val="14"/>
          <w:lang w:val="en-GB"/>
          <w:rPrChange w:id="14364" w:author="Filipe Santana" w:date="2016-01-03T15:57:00Z">
            <w:rPr>
              <w:rFonts w:ascii="Arial" w:eastAsia="Arial" w:hAnsi="Arial" w:cs="Arial"/>
              <w:b/>
              <w:bCs/>
              <w:w w:val="92"/>
              <w:sz w:val="14"/>
              <w:szCs w:val="14"/>
            </w:rPr>
          </w:rPrChange>
        </w:rPr>
        <w:t>6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365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(5),</w:t>
      </w:r>
      <w:r w:rsidRPr="00E52A5C">
        <w:rPr>
          <w:rFonts w:ascii="Arial" w:eastAsia="Arial" w:hAnsi="Arial" w:cs="Arial"/>
          <w:spacing w:val="1"/>
          <w:w w:val="92"/>
          <w:sz w:val="14"/>
          <w:szCs w:val="14"/>
          <w:lang w:val="en-GB"/>
          <w:rPrChange w:id="14366" w:author="Filipe Santana" w:date="2016-01-03T15:57:00Z">
            <w:rPr>
              <w:rFonts w:ascii="Arial" w:eastAsia="Arial" w:hAnsi="Arial" w:cs="Arial"/>
              <w:spacing w:val="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6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R46.</w:t>
      </w:r>
    </w:p>
    <w:p w14:paraId="109C96D0" w14:textId="77777777" w:rsidR="00E6733B" w:rsidRPr="00E52A5C" w:rsidRDefault="002C1A14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36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369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Smith,</w:t>
      </w:r>
      <w:r w:rsidRPr="00E52A5C">
        <w:rPr>
          <w:rFonts w:ascii="Arial" w:eastAsia="Arial" w:hAnsi="Arial" w:cs="Arial"/>
          <w:spacing w:val="2"/>
          <w:w w:val="92"/>
          <w:sz w:val="14"/>
          <w:szCs w:val="14"/>
          <w:lang w:val="en-GB"/>
          <w:rPrChange w:id="14370" w:author="Filipe Santana" w:date="2016-01-03T15:57:00Z">
            <w:rPr>
              <w:rFonts w:ascii="Arial" w:eastAsia="Arial" w:hAnsi="Arial" w:cs="Arial"/>
              <w:spacing w:val="2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7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B.,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4372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373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Ash</w:t>
      </w:r>
      <w:r w:rsidRPr="00E52A5C">
        <w:rPr>
          <w:rFonts w:ascii="Arial" w:eastAsia="Arial" w:hAnsi="Arial" w:cs="Arial"/>
          <w:spacing w:val="-3"/>
          <w:w w:val="90"/>
          <w:sz w:val="14"/>
          <w:szCs w:val="14"/>
          <w:lang w:val="en-GB"/>
          <w:rPrChange w:id="14374" w:author="Filipe Santana" w:date="2016-01-03T15:57:00Z">
            <w:rPr>
              <w:rFonts w:ascii="Arial" w:eastAsia="Arial" w:hAnsi="Arial" w:cs="Arial"/>
              <w:spacing w:val="-3"/>
              <w:w w:val="90"/>
              <w:sz w:val="14"/>
              <w:szCs w:val="14"/>
            </w:rPr>
          </w:rPrChange>
        </w:rPr>
        <w:t>b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37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urne</w:t>
      </w:r>
      <w:r w:rsidRPr="00E52A5C">
        <w:rPr>
          <w:rFonts w:ascii="Arial" w:eastAsia="Arial" w:hAnsi="Arial" w:cs="Arial"/>
          <w:spacing w:val="-5"/>
          <w:w w:val="90"/>
          <w:sz w:val="14"/>
          <w:szCs w:val="14"/>
          <w:lang w:val="en-GB"/>
          <w:rPrChange w:id="14376" w:author="Filipe Santana" w:date="2016-01-03T15:57:00Z">
            <w:rPr>
              <w:rFonts w:ascii="Arial" w:eastAsia="Arial" w:hAnsi="Arial" w:cs="Arial"/>
              <w:spacing w:val="-5"/>
              <w:w w:val="90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377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8"/>
          <w:w w:val="90"/>
          <w:sz w:val="14"/>
          <w:szCs w:val="14"/>
          <w:lang w:val="en-GB"/>
          <w:rPrChange w:id="14378" w:author="Filipe Santana" w:date="2016-01-03T15:57:00Z">
            <w:rPr>
              <w:rFonts w:ascii="Arial" w:eastAsia="Arial" w:hAnsi="Arial" w:cs="Arial"/>
              <w:spacing w:val="8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37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M.,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4380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381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Rosse</w:t>
      </w:r>
      <w:proofErr w:type="spellEnd"/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38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4"/>
          <w:w w:val="86"/>
          <w:sz w:val="14"/>
          <w:szCs w:val="14"/>
          <w:lang w:val="en-GB"/>
          <w:rPrChange w:id="14383" w:author="Filipe Santana" w:date="2016-01-03T15:57:00Z">
            <w:rPr>
              <w:rFonts w:ascii="Arial" w:eastAsia="Arial" w:hAnsi="Arial" w:cs="Arial"/>
              <w:spacing w:val="-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38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C.,</w:t>
      </w:r>
      <w:r w:rsidRPr="00E52A5C">
        <w:rPr>
          <w:rFonts w:ascii="Arial" w:eastAsia="Arial" w:hAnsi="Arial" w:cs="Arial"/>
          <w:spacing w:val="12"/>
          <w:w w:val="86"/>
          <w:sz w:val="14"/>
          <w:szCs w:val="14"/>
          <w:lang w:val="en-GB"/>
          <w:rPrChange w:id="14385" w:author="Filipe Santana" w:date="2016-01-03T15:57:00Z">
            <w:rPr>
              <w:rFonts w:ascii="Arial" w:eastAsia="Arial" w:hAnsi="Arial" w:cs="Arial"/>
              <w:spacing w:val="12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386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3"/>
          <w:w w:val="86"/>
          <w:sz w:val="14"/>
          <w:szCs w:val="14"/>
          <w:lang w:val="en-GB"/>
          <w:rPrChange w:id="14387" w:author="Filipe Santana" w:date="2016-01-03T15:57:00Z">
            <w:rPr>
              <w:rFonts w:ascii="Arial" w:eastAsia="Arial" w:hAnsi="Arial" w:cs="Arial"/>
              <w:i/>
              <w:spacing w:val="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388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-8"/>
          <w:sz w:val="14"/>
          <w:szCs w:val="14"/>
          <w:lang w:val="en-GB"/>
          <w:rPrChange w:id="14389" w:author="Filipe Santana" w:date="2016-01-03T15:57:00Z">
            <w:rPr>
              <w:rFonts w:ascii="Arial" w:eastAsia="Arial" w:hAnsi="Arial" w:cs="Arial"/>
              <w:i/>
              <w:spacing w:val="-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90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(2007).</w:t>
      </w:r>
      <w:r w:rsidRPr="00E52A5C">
        <w:rPr>
          <w:rFonts w:ascii="Arial" w:eastAsia="Arial" w:hAnsi="Arial" w:cs="Arial"/>
          <w:spacing w:val="16"/>
          <w:w w:val="91"/>
          <w:sz w:val="14"/>
          <w:szCs w:val="14"/>
          <w:lang w:val="en-GB"/>
          <w:rPrChange w:id="14391" w:author="Filipe Santana" w:date="2016-01-03T15:57:00Z">
            <w:rPr>
              <w:rFonts w:ascii="Arial" w:eastAsia="Arial" w:hAnsi="Arial" w:cs="Arial"/>
              <w:spacing w:val="16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92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-3"/>
          <w:w w:val="91"/>
          <w:sz w:val="14"/>
          <w:szCs w:val="14"/>
          <w:lang w:val="en-GB"/>
          <w:rPrChange w:id="14393" w:author="Filipe Santana" w:date="2016-01-03T15:57:00Z">
            <w:rPr>
              <w:rFonts w:ascii="Arial" w:eastAsia="Arial" w:hAnsi="Arial" w:cs="Arial"/>
              <w:spacing w:val="-3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94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OBO</w:t>
      </w:r>
      <w:r w:rsidRPr="00E52A5C">
        <w:rPr>
          <w:rFonts w:ascii="Arial" w:eastAsia="Arial" w:hAnsi="Arial" w:cs="Arial"/>
          <w:spacing w:val="11"/>
          <w:w w:val="91"/>
          <w:sz w:val="14"/>
          <w:szCs w:val="14"/>
          <w:lang w:val="en-GB"/>
          <w:rPrChange w:id="14395" w:author="Filipe Santana" w:date="2016-01-03T15:57:00Z">
            <w:rPr>
              <w:rFonts w:ascii="Arial" w:eastAsia="Arial" w:hAnsi="Arial" w:cs="Arial"/>
              <w:spacing w:val="11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91"/>
          <w:sz w:val="14"/>
          <w:szCs w:val="14"/>
          <w:lang w:val="en-GB"/>
          <w:rPrChange w:id="14396" w:author="Filipe Santana" w:date="2016-01-03T15:57:00Z">
            <w:rPr>
              <w:rFonts w:ascii="Arial" w:eastAsia="Arial" w:hAnsi="Arial" w:cs="Arial"/>
              <w:spacing w:val="-2"/>
              <w:w w:val="91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9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oundry:</w:t>
      </w:r>
      <w:r w:rsidRPr="00E52A5C">
        <w:rPr>
          <w:rFonts w:ascii="Arial" w:eastAsia="Arial" w:hAnsi="Arial" w:cs="Arial"/>
          <w:spacing w:val="6"/>
          <w:w w:val="91"/>
          <w:sz w:val="14"/>
          <w:szCs w:val="14"/>
          <w:lang w:val="en-GB"/>
          <w:rPrChange w:id="14398" w:author="Filipe Santana" w:date="2016-01-03T15:57:00Z">
            <w:rPr>
              <w:rFonts w:ascii="Arial" w:eastAsia="Arial" w:hAnsi="Arial" w:cs="Arial"/>
              <w:spacing w:val="6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399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 xml:space="preserve">coordinated </w:t>
      </w:r>
      <w:r w:rsidRPr="00E52A5C">
        <w:rPr>
          <w:rFonts w:ascii="Arial" w:eastAsia="Arial" w:hAnsi="Arial" w:cs="Arial"/>
          <w:spacing w:val="-3"/>
          <w:w w:val="93"/>
          <w:sz w:val="14"/>
          <w:szCs w:val="14"/>
          <w:lang w:val="en-GB"/>
          <w:rPrChange w:id="14400" w:author="Filipe Santana" w:date="2016-01-03T15:57:00Z">
            <w:rPr>
              <w:rFonts w:ascii="Arial" w:eastAsia="Arial" w:hAnsi="Arial" w:cs="Arial"/>
              <w:spacing w:val="-3"/>
              <w:w w:val="93"/>
              <w:sz w:val="14"/>
              <w:szCs w:val="14"/>
            </w:rPr>
          </w:rPrChange>
        </w:rPr>
        <w:t>ev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401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olution</w:t>
      </w:r>
      <w:r w:rsidRPr="00E52A5C">
        <w:rPr>
          <w:rFonts w:ascii="Arial" w:eastAsia="Arial" w:hAnsi="Arial" w:cs="Arial"/>
          <w:spacing w:val="7"/>
          <w:w w:val="93"/>
          <w:sz w:val="14"/>
          <w:szCs w:val="14"/>
          <w:lang w:val="en-GB"/>
          <w:rPrChange w:id="14402" w:author="Filipe Santana" w:date="2016-01-03T15:57:00Z">
            <w:rPr>
              <w:rFonts w:ascii="Arial" w:eastAsia="Arial" w:hAnsi="Arial" w:cs="Arial"/>
              <w:spacing w:val="7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2"/>
          <w:sz w:val="14"/>
          <w:szCs w:val="14"/>
          <w:lang w:val="en-GB"/>
          <w:rPrChange w:id="14404" w:author="Filipe Santana" w:date="2016-01-03T15:57:00Z">
            <w:rPr>
              <w:rFonts w:ascii="Arial" w:eastAsia="Arial" w:hAnsi="Arial" w:cs="Arial"/>
              <w:spacing w:val="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405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ontologies</w:t>
      </w:r>
      <w:r w:rsidRPr="00E52A5C">
        <w:rPr>
          <w:rFonts w:ascii="Arial" w:eastAsia="Arial" w:hAnsi="Arial" w:cs="Arial"/>
          <w:spacing w:val="6"/>
          <w:w w:val="91"/>
          <w:sz w:val="14"/>
          <w:szCs w:val="14"/>
          <w:lang w:val="en-GB"/>
          <w:rPrChange w:id="14406" w:author="Filipe Santana" w:date="2016-01-03T15:57:00Z">
            <w:rPr>
              <w:rFonts w:ascii="Arial" w:eastAsia="Arial" w:hAnsi="Arial" w:cs="Arial"/>
              <w:spacing w:val="6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to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4408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09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support</w:t>
      </w:r>
      <w:r w:rsidRPr="00E52A5C">
        <w:rPr>
          <w:rFonts w:ascii="Arial" w:eastAsia="Arial" w:hAnsi="Arial" w:cs="Arial"/>
          <w:spacing w:val="7"/>
          <w:w w:val="89"/>
          <w:sz w:val="14"/>
          <w:szCs w:val="14"/>
          <w:lang w:val="en-GB"/>
          <w:rPrChange w:id="14410" w:author="Filipe Santana" w:date="2016-01-03T15:57:00Z">
            <w:rPr>
              <w:rFonts w:ascii="Arial" w:eastAsia="Arial" w:hAnsi="Arial" w:cs="Arial"/>
              <w:spacing w:val="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1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biomedical</w:t>
      </w:r>
      <w:r w:rsidRPr="00E52A5C">
        <w:rPr>
          <w:rFonts w:ascii="Arial" w:eastAsia="Arial" w:hAnsi="Arial" w:cs="Arial"/>
          <w:spacing w:val="27"/>
          <w:w w:val="89"/>
          <w:sz w:val="14"/>
          <w:szCs w:val="14"/>
          <w:lang w:val="en-GB"/>
          <w:rPrChange w:id="14412" w:author="Filipe Santana" w:date="2016-01-03T15:57:00Z">
            <w:rPr>
              <w:rFonts w:ascii="Arial" w:eastAsia="Arial" w:hAnsi="Arial" w:cs="Arial"/>
              <w:spacing w:val="27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1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data</w:t>
      </w:r>
      <w:r w:rsidRPr="00E52A5C">
        <w:rPr>
          <w:rFonts w:ascii="Arial" w:eastAsia="Arial" w:hAnsi="Arial" w:cs="Arial"/>
          <w:spacing w:val="-4"/>
          <w:w w:val="89"/>
          <w:sz w:val="14"/>
          <w:szCs w:val="14"/>
          <w:lang w:val="en-GB"/>
          <w:rPrChange w:id="14414" w:author="Filipe Santana" w:date="2016-01-03T15:57:00Z">
            <w:rPr>
              <w:rFonts w:ascii="Arial" w:eastAsia="Arial" w:hAnsi="Arial" w:cs="Arial"/>
              <w:spacing w:val="-4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1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int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4416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1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gration. </w:t>
      </w:r>
      <w:r w:rsidRPr="00E52A5C">
        <w:rPr>
          <w:rFonts w:ascii="Arial" w:eastAsia="Arial" w:hAnsi="Arial" w:cs="Arial"/>
          <w:spacing w:val="15"/>
          <w:w w:val="89"/>
          <w:sz w:val="14"/>
          <w:szCs w:val="14"/>
          <w:lang w:val="en-GB"/>
          <w:rPrChange w:id="14418" w:author="Filipe Santana" w:date="2016-01-03T15:57:00Z">
            <w:rPr>
              <w:rFonts w:ascii="Arial" w:eastAsia="Arial" w:hAnsi="Arial" w:cs="Arial"/>
              <w:spacing w:val="15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9"/>
          <w:sz w:val="14"/>
          <w:szCs w:val="14"/>
          <w:lang w:val="en-GB"/>
          <w:rPrChange w:id="14419" w:author="Filipe Santana" w:date="2016-01-03T15:57:00Z">
            <w:rPr>
              <w:rFonts w:ascii="Arial" w:eastAsia="Arial" w:hAnsi="Arial" w:cs="Arial"/>
              <w:i/>
              <w:w w:val="89"/>
              <w:sz w:val="14"/>
              <w:szCs w:val="14"/>
            </w:rPr>
          </w:rPrChange>
        </w:rPr>
        <w:t>Nat.</w:t>
      </w:r>
      <w:r w:rsidRPr="00E52A5C">
        <w:rPr>
          <w:rFonts w:ascii="Arial" w:eastAsia="Arial" w:hAnsi="Arial" w:cs="Arial"/>
          <w:i/>
          <w:spacing w:val="15"/>
          <w:w w:val="89"/>
          <w:sz w:val="14"/>
          <w:szCs w:val="14"/>
          <w:lang w:val="en-GB"/>
          <w:rPrChange w:id="14420" w:author="Filipe Santana" w:date="2016-01-03T15:57:00Z">
            <w:rPr>
              <w:rFonts w:ascii="Arial" w:eastAsia="Arial" w:hAnsi="Arial" w:cs="Arial"/>
              <w:i/>
              <w:spacing w:val="15"/>
              <w:w w:val="89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i/>
          <w:w w:val="91"/>
          <w:sz w:val="14"/>
          <w:szCs w:val="14"/>
          <w:lang w:val="en-GB"/>
          <w:rPrChange w:id="14421" w:author="Filipe Santana" w:date="2016-01-03T15:57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Biote</w:t>
      </w:r>
      <w:r w:rsidRPr="00E52A5C">
        <w:rPr>
          <w:rFonts w:ascii="Arial" w:eastAsia="Arial" w:hAnsi="Arial" w:cs="Arial"/>
          <w:i/>
          <w:spacing w:val="-2"/>
          <w:w w:val="91"/>
          <w:sz w:val="14"/>
          <w:szCs w:val="14"/>
          <w:lang w:val="en-GB"/>
          <w:rPrChange w:id="14422" w:author="Filipe Santana" w:date="2016-01-03T15:57:00Z">
            <w:rPr>
              <w:rFonts w:ascii="Arial" w:eastAsia="Arial" w:hAnsi="Arial" w:cs="Arial"/>
              <w:i/>
              <w:spacing w:val="-2"/>
              <w:w w:val="91"/>
              <w:sz w:val="14"/>
              <w:szCs w:val="14"/>
            </w:rPr>
          </w:rPrChange>
        </w:rPr>
        <w:t>c</w:t>
      </w:r>
      <w:r w:rsidRPr="00E52A5C">
        <w:rPr>
          <w:rFonts w:ascii="Arial" w:eastAsia="Arial" w:hAnsi="Arial" w:cs="Arial"/>
          <w:i/>
          <w:w w:val="93"/>
          <w:sz w:val="14"/>
          <w:szCs w:val="14"/>
          <w:lang w:val="en-GB"/>
          <w:rPrChange w:id="14423" w:author="Filipe Santana" w:date="2016-01-03T15:57:00Z">
            <w:rPr>
              <w:rFonts w:ascii="Arial" w:eastAsia="Arial" w:hAnsi="Arial" w:cs="Arial"/>
              <w:i/>
              <w:w w:val="93"/>
              <w:sz w:val="14"/>
              <w:szCs w:val="14"/>
            </w:rPr>
          </w:rPrChange>
        </w:rPr>
        <w:t>hnol</w:t>
      </w:r>
      <w:proofErr w:type="spellEnd"/>
      <w:r w:rsidRPr="00E52A5C">
        <w:rPr>
          <w:rFonts w:ascii="Arial" w:eastAsia="Arial" w:hAnsi="Arial" w:cs="Arial"/>
          <w:i/>
          <w:w w:val="93"/>
          <w:sz w:val="14"/>
          <w:szCs w:val="14"/>
          <w:lang w:val="en-GB"/>
          <w:rPrChange w:id="14424" w:author="Filipe Santana" w:date="2016-01-03T15:57:00Z">
            <w:rPr>
              <w:rFonts w:ascii="Arial" w:eastAsia="Arial" w:hAnsi="Arial" w:cs="Arial"/>
              <w:i/>
              <w:w w:val="93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2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</w:p>
    <w:p w14:paraId="62525B75" w14:textId="77777777" w:rsidR="00E6733B" w:rsidRPr="00E52A5C" w:rsidRDefault="002C1A14">
      <w:pPr>
        <w:spacing w:after="0" w:line="240" w:lineRule="auto"/>
        <w:ind w:left="124" w:right="5664"/>
        <w:jc w:val="both"/>
        <w:rPr>
          <w:rFonts w:ascii="Arial" w:eastAsia="Arial" w:hAnsi="Arial" w:cs="Arial"/>
          <w:sz w:val="14"/>
          <w:szCs w:val="14"/>
          <w:lang w:val="en-GB"/>
          <w:rPrChange w:id="1442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b/>
          <w:bCs/>
          <w:w w:val="89"/>
          <w:sz w:val="14"/>
          <w:szCs w:val="14"/>
          <w:lang w:val="en-GB"/>
          <w:rPrChange w:id="14427" w:author="Filipe Santana" w:date="2016-01-03T15:57:00Z">
            <w:rPr>
              <w:rFonts w:ascii="Arial" w:eastAsia="Arial" w:hAnsi="Arial" w:cs="Arial"/>
              <w:b/>
              <w:bCs/>
              <w:w w:val="89"/>
              <w:sz w:val="14"/>
              <w:szCs w:val="14"/>
            </w:rPr>
          </w:rPrChange>
        </w:rPr>
        <w:t>25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2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(11),</w:t>
      </w:r>
      <w:r w:rsidRPr="00E52A5C">
        <w:rPr>
          <w:rFonts w:ascii="Arial" w:eastAsia="Arial" w:hAnsi="Arial" w:cs="Arial"/>
          <w:spacing w:val="9"/>
          <w:w w:val="89"/>
          <w:sz w:val="14"/>
          <w:szCs w:val="14"/>
          <w:lang w:val="en-GB"/>
          <w:rPrChange w:id="14429" w:author="Filipe Santana" w:date="2016-01-03T15:57:00Z">
            <w:rPr>
              <w:rFonts w:ascii="Arial" w:eastAsia="Arial" w:hAnsi="Arial" w:cs="Arial"/>
              <w:spacing w:val="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3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1251–5.</w:t>
      </w:r>
    </w:p>
    <w:p w14:paraId="0C8B8F09" w14:textId="77777777" w:rsidR="00E6733B" w:rsidRPr="00E52A5C" w:rsidRDefault="002C1A14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43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443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Spea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4433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3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32"/>
          <w:sz w:val="14"/>
          <w:szCs w:val="14"/>
          <w:lang w:val="en-GB"/>
          <w:rPrChange w:id="14435" w:author="Filipe Santana" w:date="2016-01-03T15:57:00Z">
            <w:rPr>
              <w:rFonts w:ascii="Arial" w:eastAsia="Arial" w:hAnsi="Arial" w:cs="Arial"/>
              <w:spacing w:val="3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3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A. </w:t>
      </w:r>
      <w:r w:rsidRPr="00E52A5C">
        <w:rPr>
          <w:rFonts w:ascii="Arial" w:eastAsia="Arial" w:hAnsi="Arial" w:cs="Arial"/>
          <w:spacing w:val="16"/>
          <w:sz w:val="14"/>
          <w:szCs w:val="14"/>
          <w:lang w:val="en-GB"/>
          <w:rPrChange w:id="14437" w:author="Filipe Santana" w:date="2016-01-03T15:57:00Z">
            <w:rPr>
              <w:rFonts w:ascii="Arial" w:eastAsia="Arial" w:hAnsi="Arial" w:cs="Arial"/>
              <w:spacing w:val="1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3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D. </w:t>
      </w:r>
      <w:r w:rsidRPr="00E52A5C">
        <w:rPr>
          <w:rFonts w:ascii="Arial" w:eastAsia="Arial" w:hAnsi="Arial" w:cs="Arial"/>
          <w:spacing w:val="8"/>
          <w:sz w:val="14"/>
          <w:szCs w:val="14"/>
          <w:lang w:val="en-GB"/>
          <w:rPrChange w:id="14439" w:author="Filipe Santana" w:date="2016-01-03T15:57:00Z">
            <w:rPr>
              <w:rFonts w:ascii="Arial" w:eastAsia="Arial" w:hAnsi="Arial" w:cs="Arial"/>
              <w:spacing w:val="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4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(2006).   </w:t>
      </w:r>
      <w:r w:rsidRPr="00E52A5C">
        <w:rPr>
          <w:rFonts w:ascii="Arial" w:eastAsia="Arial" w:hAnsi="Arial" w:cs="Arial"/>
          <w:spacing w:val="35"/>
          <w:sz w:val="14"/>
          <w:szCs w:val="14"/>
          <w:lang w:val="en-GB"/>
          <w:rPrChange w:id="14441" w:author="Filipe Santana" w:date="2016-01-03T15:57:00Z">
            <w:rPr>
              <w:rFonts w:ascii="Arial" w:eastAsia="Arial" w:hAnsi="Arial" w:cs="Arial"/>
              <w:spacing w:val="3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42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Ontol</w:t>
      </w:r>
      <w:r w:rsidRPr="00E52A5C">
        <w:rPr>
          <w:rFonts w:ascii="Arial" w:eastAsia="Arial" w:hAnsi="Arial" w:cs="Arial"/>
          <w:i/>
          <w:spacing w:val="-1"/>
          <w:sz w:val="14"/>
          <w:szCs w:val="14"/>
          <w:lang w:val="en-GB"/>
          <w:rPrChange w:id="14443" w:author="Filipe Santana" w:date="2016-01-03T15:57:00Z">
            <w:rPr>
              <w:rFonts w:ascii="Arial" w:eastAsia="Arial" w:hAnsi="Arial" w:cs="Arial"/>
              <w:i/>
              <w:spacing w:val="-1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44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gy</w:t>
      </w:r>
      <w:r w:rsidRPr="00E52A5C">
        <w:rPr>
          <w:rFonts w:ascii="Arial" w:eastAsia="Arial" w:hAnsi="Arial" w:cs="Arial"/>
          <w:i/>
          <w:spacing w:val="7"/>
          <w:sz w:val="14"/>
          <w:szCs w:val="14"/>
          <w:lang w:val="en-GB"/>
          <w:rPrChange w:id="14445" w:author="Filipe Santana" w:date="2016-01-03T15:57:00Z">
            <w:rPr>
              <w:rFonts w:ascii="Arial" w:eastAsia="Arial" w:hAnsi="Arial" w:cs="Arial"/>
              <w:i/>
              <w:spacing w:val="7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46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for </w:t>
      </w:r>
      <w:r w:rsidRPr="00E52A5C">
        <w:rPr>
          <w:rFonts w:ascii="Arial" w:eastAsia="Arial" w:hAnsi="Arial" w:cs="Arial"/>
          <w:i/>
          <w:spacing w:val="12"/>
          <w:sz w:val="14"/>
          <w:szCs w:val="14"/>
          <w:lang w:val="en-GB"/>
          <w:rPrChange w:id="14447" w:author="Filipe Santana" w:date="2016-01-03T15:57:00Z">
            <w:rPr>
              <w:rFonts w:ascii="Arial" w:eastAsia="Arial" w:hAnsi="Arial" w:cs="Arial"/>
              <w:i/>
              <w:spacing w:val="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48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the</w:t>
      </w:r>
      <w:proofErr w:type="gramEnd"/>
      <w:r w:rsidRPr="00E52A5C">
        <w:rPr>
          <w:rFonts w:ascii="Arial" w:eastAsia="Arial" w:hAnsi="Arial" w:cs="Arial"/>
          <w:i/>
          <w:spacing w:val="27"/>
          <w:sz w:val="14"/>
          <w:szCs w:val="14"/>
          <w:lang w:val="en-GB"/>
          <w:rPrChange w:id="14449" w:author="Filipe Santana" w:date="2016-01-03T15:57:00Z">
            <w:rPr>
              <w:rFonts w:ascii="Arial" w:eastAsia="Arial" w:hAnsi="Arial" w:cs="Arial"/>
              <w:i/>
              <w:spacing w:val="2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pacing w:val="-10"/>
          <w:sz w:val="14"/>
          <w:szCs w:val="14"/>
          <w:lang w:val="en-GB"/>
          <w:rPrChange w:id="14450" w:author="Filipe Santana" w:date="2016-01-03T15:57:00Z">
            <w:rPr>
              <w:rFonts w:ascii="Arial" w:eastAsia="Arial" w:hAnsi="Arial" w:cs="Arial"/>
              <w:i/>
              <w:spacing w:val="-1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5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wenty </w:t>
      </w:r>
      <w:r w:rsidRPr="00E52A5C">
        <w:rPr>
          <w:rFonts w:ascii="Arial" w:eastAsia="Arial" w:hAnsi="Arial" w:cs="Arial"/>
          <w:i/>
          <w:spacing w:val="-6"/>
          <w:sz w:val="14"/>
          <w:szCs w:val="14"/>
          <w:lang w:val="en-GB"/>
          <w:rPrChange w:id="14452" w:author="Filipe Santana" w:date="2016-01-03T15:57:00Z">
            <w:rPr>
              <w:rFonts w:ascii="Arial" w:eastAsia="Arial" w:hAnsi="Arial" w:cs="Arial"/>
              <w:i/>
              <w:spacing w:val="-6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53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i/>
          <w:spacing w:val="-1"/>
          <w:sz w:val="14"/>
          <w:szCs w:val="14"/>
          <w:lang w:val="en-GB"/>
          <w:rPrChange w:id="14454" w:author="Filipe Santana" w:date="2016-01-03T15:57:00Z">
            <w:rPr>
              <w:rFonts w:ascii="Arial" w:eastAsia="Arial" w:hAnsi="Arial" w:cs="Arial"/>
              <w:i/>
              <w:spacing w:val="-1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55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st </w:t>
      </w:r>
      <w:r w:rsidRPr="00E52A5C">
        <w:rPr>
          <w:rFonts w:ascii="Arial" w:eastAsia="Arial" w:hAnsi="Arial" w:cs="Arial"/>
          <w:i/>
          <w:spacing w:val="11"/>
          <w:sz w:val="14"/>
          <w:szCs w:val="14"/>
          <w:lang w:val="en-GB"/>
          <w:rPrChange w:id="14456" w:author="Filipe Santana" w:date="2016-01-03T15:57:00Z">
            <w:rPr>
              <w:rFonts w:ascii="Arial" w:eastAsia="Arial" w:hAnsi="Arial" w:cs="Arial"/>
              <w:i/>
              <w:spacing w:val="1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57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Century</w:t>
      </w:r>
      <w:r w:rsidRPr="00E52A5C">
        <w:rPr>
          <w:rFonts w:ascii="Arial" w:eastAsia="Arial" w:hAnsi="Arial" w:cs="Arial"/>
          <w:i/>
          <w:spacing w:val="8"/>
          <w:sz w:val="14"/>
          <w:szCs w:val="14"/>
          <w:lang w:val="en-GB"/>
          <w:rPrChange w:id="14458" w:author="Filipe Santana" w:date="2016-01-03T15:57:00Z">
            <w:rPr>
              <w:rFonts w:ascii="Arial" w:eastAsia="Arial" w:hAnsi="Arial" w:cs="Arial"/>
              <w:i/>
              <w:spacing w:val="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59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:  </w:t>
      </w:r>
      <w:r w:rsidRPr="00E52A5C">
        <w:rPr>
          <w:rFonts w:ascii="Arial" w:eastAsia="Arial" w:hAnsi="Arial" w:cs="Arial"/>
          <w:i/>
          <w:spacing w:val="22"/>
          <w:sz w:val="14"/>
          <w:szCs w:val="14"/>
          <w:lang w:val="en-GB"/>
          <w:rPrChange w:id="14460" w:author="Filipe Santana" w:date="2016-01-03T15:57:00Z">
            <w:rPr>
              <w:rFonts w:ascii="Arial" w:eastAsia="Arial" w:hAnsi="Arial" w:cs="Arial"/>
              <w:i/>
              <w:spacing w:val="2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6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An Int</w:t>
      </w:r>
      <w:r w:rsidRPr="00E52A5C">
        <w:rPr>
          <w:rFonts w:ascii="Arial" w:eastAsia="Arial" w:hAnsi="Arial" w:cs="Arial"/>
          <w:i/>
          <w:spacing w:val="-6"/>
          <w:sz w:val="14"/>
          <w:szCs w:val="14"/>
          <w:lang w:val="en-GB"/>
          <w:rPrChange w:id="14462" w:author="Filipe Santana" w:date="2016-01-03T15:57:00Z">
            <w:rPr>
              <w:rFonts w:ascii="Arial" w:eastAsia="Arial" w:hAnsi="Arial" w:cs="Arial"/>
              <w:i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63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oduction </w:t>
      </w:r>
      <w:r w:rsidRPr="00E52A5C">
        <w:rPr>
          <w:rFonts w:ascii="Arial" w:eastAsia="Arial" w:hAnsi="Arial" w:cs="Arial"/>
          <w:i/>
          <w:spacing w:val="3"/>
          <w:sz w:val="14"/>
          <w:szCs w:val="14"/>
          <w:lang w:val="en-GB"/>
          <w:rPrChange w:id="14464" w:author="Filipe Santana" w:date="2016-01-03T15:57:00Z">
            <w:rPr>
              <w:rFonts w:ascii="Arial" w:eastAsia="Arial" w:hAnsi="Arial" w:cs="Arial"/>
              <w:i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65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 xml:space="preserve">with </w:t>
      </w:r>
      <w:r w:rsidRPr="00E52A5C">
        <w:rPr>
          <w:rFonts w:ascii="Arial" w:eastAsia="Arial" w:hAnsi="Arial" w:cs="Arial"/>
          <w:i/>
          <w:spacing w:val="29"/>
          <w:sz w:val="14"/>
          <w:szCs w:val="14"/>
          <w:lang w:val="en-GB"/>
          <w:rPrChange w:id="14466" w:author="Filipe Santana" w:date="2016-01-03T15:57:00Z">
            <w:rPr>
              <w:rFonts w:ascii="Arial" w:eastAsia="Arial" w:hAnsi="Arial" w:cs="Arial"/>
              <w:i/>
              <w:spacing w:val="2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467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Recommendation</w:t>
      </w:r>
      <w:r w:rsidRPr="00E52A5C">
        <w:rPr>
          <w:rFonts w:ascii="Arial" w:eastAsia="Arial" w:hAnsi="Arial" w:cs="Arial"/>
          <w:i/>
          <w:spacing w:val="1"/>
          <w:sz w:val="14"/>
          <w:szCs w:val="14"/>
          <w:lang w:val="en-GB"/>
          <w:rPrChange w:id="14468" w:author="Filipe Santana" w:date="2016-01-03T15:57:00Z">
            <w:rPr>
              <w:rFonts w:ascii="Arial" w:eastAsia="Arial" w:hAnsi="Arial" w:cs="Arial"/>
              <w:i/>
              <w:spacing w:val="1"/>
              <w:sz w:val="14"/>
              <w:szCs w:val="14"/>
            </w:rPr>
          </w:rPrChange>
        </w:rPr>
        <w:t>s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6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. </w:t>
      </w:r>
      <w:r w:rsidRPr="00E52A5C">
        <w:rPr>
          <w:rFonts w:ascii="Arial" w:eastAsia="Arial" w:hAnsi="Arial" w:cs="Arial"/>
          <w:spacing w:val="27"/>
          <w:sz w:val="14"/>
          <w:szCs w:val="14"/>
          <w:lang w:val="en-GB"/>
          <w:rPrChange w:id="14470" w:author="Filipe Santana" w:date="2016-01-03T15:57:00Z">
            <w:rPr>
              <w:rFonts w:ascii="Arial" w:eastAsia="Arial" w:hAnsi="Arial" w:cs="Arial"/>
              <w:spacing w:val="27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z w:val="14"/>
          <w:szCs w:val="14"/>
          <w:lang w:val="en-GB"/>
          <w:rPrChange w:id="1447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IFOMIS, </w:t>
      </w:r>
      <w:r w:rsidRPr="00E52A5C">
        <w:rPr>
          <w:rFonts w:ascii="Arial" w:eastAsia="Arial" w:hAnsi="Arial" w:cs="Arial"/>
          <w:spacing w:val="23"/>
          <w:sz w:val="14"/>
          <w:szCs w:val="14"/>
          <w:lang w:val="en-GB"/>
          <w:rPrChange w:id="14472" w:author="Filipe Santana" w:date="2016-01-03T15:57:00Z">
            <w:rPr>
              <w:rFonts w:ascii="Arial" w:eastAsia="Arial" w:hAnsi="Arial" w:cs="Arial"/>
              <w:spacing w:val="23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z w:val="14"/>
          <w:szCs w:val="14"/>
          <w:lang w:val="en-GB"/>
          <w:rPrChange w:id="1447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Saarbrüc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  <w:rPrChange w:id="14474" w:author="Filipe Santana" w:date="2016-01-03T15:57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>k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7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en</w:t>
      </w:r>
      <w:proofErr w:type="spellEnd"/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447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3"/>
          <w:sz w:val="14"/>
          <w:szCs w:val="14"/>
          <w:lang w:val="en-GB"/>
          <w:rPrChange w:id="14477" w:author="Filipe Santana" w:date="2016-01-03T15:57:00Z">
            <w:rPr>
              <w:rFonts w:ascii="Arial" w:eastAsia="Arial" w:hAnsi="Arial" w:cs="Arial"/>
              <w:spacing w:val="1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478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Germa</w:t>
      </w:r>
      <w:r w:rsidRPr="00E52A5C">
        <w:rPr>
          <w:rFonts w:ascii="Arial" w:eastAsia="Arial" w:hAnsi="Arial" w:cs="Arial"/>
          <w:spacing w:val="-2"/>
          <w:w w:val="88"/>
          <w:sz w:val="14"/>
          <w:szCs w:val="14"/>
          <w:lang w:val="en-GB"/>
          <w:rPrChange w:id="14479" w:author="Filipe Santana" w:date="2016-01-03T15:57:00Z">
            <w:rPr>
              <w:rFonts w:ascii="Arial" w:eastAsia="Arial" w:hAnsi="Arial" w:cs="Arial"/>
              <w:spacing w:val="-2"/>
              <w:w w:val="88"/>
              <w:sz w:val="14"/>
              <w:szCs w:val="14"/>
            </w:rPr>
          </w:rPrChange>
        </w:rPr>
        <w:t>n</w:t>
      </w:r>
      <w:r w:rsidRPr="00E52A5C">
        <w:rPr>
          <w:rFonts w:ascii="Arial" w:eastAsia="Arial" w:hAnsi="Arial" w:cs="Arial"/>
          <w:spacing w:val="-9"/>
          <w:w w:val="99"/>
          <w:sz w:val="14"/>
          <w:szCs w:val="14"/>
          <w:lang w:val="en-GB"/>
          <w:rPrChange w:id="14480" w:author="Filipe Santana" w:date="2016-01-03T15:57:00Z">
            <w:rPr>
              <w:rFonts w:ascii="Arial" w:eastAsia="Arial" w:hAnsi="Arial" w:cs="Arial"/>
              <w:spacing w:val="-9"/>
              <w:w w:val="99"/>
              <w:sz w:val="14"/>
              <w:szCs w:val="14"/>
            </w:rPr>
          </w:rPrChange>
        </w:rPr>
        <w:t>y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81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. </w:t>
      </w:r>
      <w:r w:rsidRPr="00E52A5C">
        <w:rPr>
          <w:lang w:val="en-GB"/>
          <w:rPrChange w:id="14482" w:author="Filipe Santana" w:date="2016-01-03T15:57:00Z">
            <w:rPr/>
          </w:rPrChange>
        </w:rPr>
        <w:fldChar w:fldCharType="begin"/>
      </w:r>
      <w:r w:rsidRPr="00E52A5C">
        <w:rPr>
          <w:lang w:val="en-GB"/>
          <w:rPrChange w:id="14483" w:author="Filipe Santana" w:date="2016-01-03T15:57:00Z">
            <w:rPr/>
          </w:rPrChange>
        </w:rPr>
        <w:instrText xml:space="preserve"> HYPERLINK "http://www.ifomis.org/bfo/manual" \h </w:instrText>
      </w:r>
      <w:r w:rsidRPr="00E52A5C">
        <w:rPr>
          <w:lang w:val="en-GB"/>
          <w:rPrChange w:id="144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separate"/>
      </w:r>
      <w:r w:rsidRPr="00E52A5C">
        <w:rPr>
          <w:rFonts w:ascii="Arial" w:eastAsia="Arial" w:hAnsi="Arial" w:cs="Arial"/>
          <w:sz w:val="14"/>
          <w:szCs w:val="14"/>
          <w:lang w:val="en-GB"/>
          <w:rPrChange w:id="1448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http://ww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4486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8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.ifomis.o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4488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8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g/bfo/manual.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9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end"/>
      </w:r>
    </w:p>
    <w:p w14:paraId="60FB1360" w14:textId="77777777" w:rsidR="00E6733B" w:rsidRPr="00E52A5C" w:rsidRDefault="002C1A14">
      <w:pPr>
        <w:spacing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49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proofErr w:type="spellStart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492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Szklarczyk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49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5"/>
          <w:w w:val="92"/>
          <w:sz w:val="14"/>
          <w:szCs w:val="14"/>
          <w:lang w:val="en-GB"/>
          <w:rPrChange w:id="14494" w:author="Filipe Santana" w:date="2016-01-03T15:57:00Z">
            <w:rPr>
              <w:rFonts w:ascii="Arial" w:eastAsia="Arial" w:hAnsi="Arial" w:cs="Arial"/>
              <w:spacing w:val="15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49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D.,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4496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9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Franceschini</w:t>
      </w:r>
      <w:proofErr w:type="spellEnd"/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49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6"/>
          <w:w w:val="89"/>
          <w:sz w:val="14"/>
          <w:szCs w:val="14"/>
          <w:lang w:val="en-GB"/>
          <w:rPrChange w:id="14499" w:author="Filipe Santana" w:date="2016-01-03T15:57:00Z">
            <w:rPr>
              <w:rFonts w:ascii="Arial" w:eastAsia="Arial" w:hAnsi="Arial" w:cs="Arial"/>
              <w:spacing w:val="1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a.,</w:t>
      </w:r>
      <w:r w:rsidRPr="00E52A5C">
        <w:rPr>
          <w:rFonts w:ascii="Arial" w:eastAsia="Arial" w:hAnsi="Arial" w:cs="Arial"/>
          <w:spacing w:val="-13"/>
          <w:sz w:val="14"/>
          <w:szCs w:val="14"/>
          <w:lang w:val="en-GB"/>
          <w:rPrChange w:id="14501" w:author="Filipe Santana" w:date="2016-01-03T15:57:00Z">
            <w:rPr>
              <w:rFonts w:ascii="Arial" w:eastAsia="Arial" w:hAnsi="Arial" w:cs="Arial"/>
              <w:spacing w:val="-13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spacing w:val="-9"/>
          <w:w w:val="92"/>
          <w:sz w:val="14"/>
          <w:szCs w:val="14"/>
          <w:lang w:val="en-GB"/>
          <w:rPrChange w:id="14502" w:author="Filipe Santana" w:date="2016-01-03T15:57:00Z">
            <w:rPr>
              <w:rFonts w:ascii="Arial" w:eastAsia="Arial" w:hAnsi="Arial" w:cs="Arial"/>
              <w:spacing w:val="-9"/>
              <w:w w:val="92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0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yde</w:t>
      </w:r>
      <w:r w:rsidRPr="00E52A5C">
        <w:rPr>
          <w:rFonts w:ascii="Arial" w:eastAsia="Arial" w:hAnsi="Arial" w:cs="Arial"/>
          <w:spacing w:val="-6"/>
          <w:w w:val="92"/>
          <w:sz w:val="14"/>
          <w:szCs w:val="14"/>
          <w:lang w:val="en-GB"/>
          <w:rPrChange w:id="14504" w:author="Filipe Santana" w:date="2016-01-03T15:57:00Z">
            <w:rPr>
              <w:rFonts w:ascii="Arial" w:eastAsia="Arial" w:hAnsi="Arial" w:cs="Arial"/>
              <w:spacing w:val="-6"/>
              <w:w w:val="92"/>
              <w:sz w:val="14"/>
              <w:szCs w:val="14"/>
            </w:rPr>
          </w:rPrChange>
        </w:rPr>
        <w:t>r</w:t>
      </w:r>
      <w:proofErr w:type="spellEnd"/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05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19"/>
          <w:w w:val="92"/>
          <w:sz w:val="14"/>
          <w:szCs w:val="14"/>
          <w:lang w:val="en-GB"/>
          <w:rPrChange w:id="14506" w:author="Filipe Santana" w:date="2016-01-03T15:57:00Z">
            <w:rPr>
              <w:rFonts w:ascii="Arial" w:eastAsia="Arial" w:hAnsi="Arial" w:cs="Arial"/>
              <w:spacing w:val="19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S.,</w:t>
      </w:r>
      <w:r w:rsidRPr="00E52A5C">
        <w:rPr>
          <w:rFonts w:ascii="Arial" w:eastAsia="Arial" w:hAnsi="Arial" w:cs="Arial"/>
          <w:spacing w:val="-12"/>
          <w:sz w:val="14"/>
          <w:szCs w:val="14"/>
          <w:lang w:val="en-GB"/>
          <w:rPrChange w:id="14508" w:author="Filipe Santana" w:date="2016-01-03T15:57:00Z">
            <w:rPr>
              <w:rFonts w:ascii="Arial" w:eastAsia="Arial" w:hAnsi="Arial" w:cs="Arial"/>
              <w:spacing w:val="-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509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et</w:t>
      </w:r>
      <w:r w:rsidRPr="00E52A5C">
        <w:rPr>
          <w:rFonts w:ascii="Arial" w:eastAsia="Arial" w:hAnsi="Arial" w:cs="Arial"/>
          <w:i/>
          <w:spacing w:val="-9"/>
          <w:sz w:val="14"/>
          <w:szCs w:val="14"/>
          <w:lang w:val="en-GB"/>
          <w:rPrChange w:id="14510" w:author="Filipe Santana" w:date="2016-01-03T15:57:00Z">
            <w:rPr>
              <w:rFonts w:ascii="Arial" w:eastAsia="Arial" w:hAnsi="Arial" w:cs="Arial"/>
              <w:i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sz w:val="14"/>
          <w:szCs w:val="14"/>
          <w:lang w:val="en-GB"/>
          <w:rPrChange w:id="14511" w:author="Filipe Santana" w:date="2016-01-03T15:57:00Z">
            <w:rPr>
              <w:rFonts w:ascii="Arial" w:eastAsia="Arial" w:hAnsi="Arial" w:cs="Arial"/>
              <w:i/>
              <w:sz w:val="14"/>
              <w:szCs w:val="14"/>
            </w:rPr>
          </w:rPrChange>
        </w:rPr>
        <w:t>al.</w:t>
      </w:r>
      <w:r w:rsidRPr="00E52A5C">
        <w:rPr>
          <w:rFonts w:ascii="Arial" w:eastAsia="Arial" w:hAnsi="Arial" w:cs="Arial"/>
          <w:i/>
          <w:spacing w:val="1"/>
          <w:sz w:val="14"/>
          <w:szCs w:val="14"/>
          <w:lang w:val="en-GB"/>
          <w:rPrChange w:id="14512" w:author="Filipe Santana" w:date="2016-01-03T15:57:00Z">
            <w:rPr>
              <w:rFonts w:ascii="Arial" w:eastAsia="Arial" w:hAnsi="Arial" w:cs="Arial"/>
              <w:i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1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-4"/>
          <w:sz w:val="14"/>
          <w:szCs w:val="14"/>
          <w:lang w:val="en-GB"/>
          <w:rPrChange w:id="14514" w:author="Filipe Santana" w:date="2016-01-03T15:57:00Z">
            <w:rPr>
              <w:rFonts w:ascii="Arial" w:eastAsia="Arial" w:hAnsi="Arial" w:cs="Arial"/>
              <w:spacing w:val="-4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4"/>
          <w:szCs w:val="14"/>
          <w:lang w:val="en-GB"/>
          <w:rPrChange w:id="14515" w:author="Filipe Santana" w:date="2016-01-03T15:57:00Z">
            <w:rPr>
              <w:rFonts w:ascii="Arial" w:eastAsia="Arial" w:hAnsi="Arial" w:cs="Arial"/>
              <w:w w:val="95"/>
              <w:sz w:val="14"/>
              <w:szCs w:val="14"/>
            </w:rPr>
          </w:rPrChange>
        </w:rPr>
        <w:t>STRING</w:t>
      </w:r>
      <w:r w:rsidRPr="00E52A5C">
        <w:rPr>
          <w:rFonts w:ascii="Arial" w:eastAsia="Arial" w:hAnsi="Arial" w:cs="Arial"/>
          <w:spacing w:val="9"/>
          <w:w w:val="95"/>
          <w:sz w:val="14"/>
          <w:szCs w:val="14"/>
          <w:lang w:val="en-GB"/>
          <w:rPrChange w:id="14516" w:author="Filipe Santana" w:date="2016-01-03T15:57:00Z">
            <w:rPr>
              <w:rFonts w:ascii="Arial" w:eastAsia="Arial" w:hAnsi="Arial" w:cs="Arial"/>
              <w:spacing w:val="9"/>
              <w:w w:val="9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1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v10:</w:t>
      </w:r>
      <w:r w:rsidRPr="00E52A5C">
        <w:rPr>
          <w:rFonts w:ascii="Arial" w:eastAsia="Arial" w:hAnsi="Arial" w:cs="Arial"/>
          <w:spacing w:val="-7"/>
          <w:sz w:val="14"/>
          <w:szCs w:val="14"/>
          <w:lang w:val="en-GB"/>
          <w:rPrChange w:id="14518" w:author="Filipe Santana" w:date="2016-01-03T15:57:00Z">
            <w:rPr>
              <w:rFonts w:ascii="Arial" w:eastAsia="Arial" w:hAnsi="Arial" w:cs="Arial"/>
              <w:spacing w:val="-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1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protein-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2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protein</w:t>
      </w:r>
      <w:r w:rsidRPr="00E52A5C">
        <w:rPr>
          <w:rFonts w:ascii="Arial" w:eastAsia="Arial" w:hAnsi="Arial" w:cs="Arial"/>
          <w:spacing w:val="19"/>
          <w:w w:val="89"/>
          <w:sz w:val="14"/>
          <w:szCs w:val="14"/>
          <w:lang w:val="en-GB"/>
          <w:rPrChange w:id="14521" w:author="Filipe Santana" w:date="2016-01-03T15:57:00Z">
            <w:rPr>
              <w:rFonts w:ascii="Arial" w:eastAsia="Arial" w:hAnsi="Arial" w:cs="Arial"/>
              <w:spacing w:val="1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22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interaction</w:t>
      </w:r>
      <w:r w:rsidRPr="00E52A5C">
        <w:rPr>
          <w:rFonts w:ascii="Arial" w:eastAsia="Arial" w:hAnsi="Arial" w:cs="Arial"/>
          <w:spacing w:val="26"/>
          <w:w w:val="89"/>
          <w:sz w:val="14"/>
          <w:szCs w:val="14"/>
          <w:lang w:val="en-GB"/>
          <w:rPrChange w:id="14523" w:author="Filipe Santana" w:date="2016-01-03T15:57:00Z">
            <w:rPr>
              <w:rFonts w:ascii="Arial" w:eastAsia="Arial" w:hAnsi="Arial" w:cs="Arial"/>
              <w:spacing w:val="26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24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net</w:t>
      </w:r>
      <w:r w:rsidRPr="00E52A5C">
        <w:rPr>
          <w:rFonts w:ascii="Arial" w:eastAsia="Arial" w:hAnsi="Arial" w:cs="Arial"/>
          <w:spacing w:val="-1"/>
          <w:w w:val="89"/>
          <w:sz w:val="14"/>
          <w:szCs w:val="14"/>
          <w:lang w:val="en-GB"/>
          <w:rPrChange w:id="14525" w:author="Filipe Santana" w:date="2016-01-03T15:57:00Z">
            <w:rPr>
              <w:rFonts w:ascii="Arial" w:eastAsia="Arial" w:hAnsi="Arial" w:cs="Arial"/>
              <w:spacing w:val="-1"/>
              <w:w w:val="8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26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orks,</w:t>
      </w:r>
      <w:r w:rsidRPr="00E52A5C">
        <w:rPr>
          <w:rFonts w:ascii="Arial" w:eastAsia="Arial" w:hAnsi="Arial" w:cs="Arial"/>
          <w:spacing w:val="19"/>
          <w:w w:val="89"/>
          <w:sz w:val="14"/>
          <w:szCs w:val="14"/>
          <w:lang w:val="en-GB"/>
          <w:rPrChange w:id="14527" w:author="Filipe Santana" w:date="2016-01-03T15:57:00Z">
            <w:rPr>
              <w:rFonts w:ascii="Arial" w:eastAsia="Arial" w:hAnsi="Arial" w:cs="Arial"/>
              <w:spacing w:val="19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2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int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4529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30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grated</w:t>
      </w:r>
      <w:r w:rsidRPr="00E52A5C">
        <w:rPr>
          <w:rFonts w:ascii="Arial" w:eastAsia="Arial" w:hAnsi="Arial" w:cs="Arial"/>
          <w:spacing w:val="5"/>
          <w:w w:val="89"/>
          <w:sz w:val="14"/>
          <w:szCs w:val="14"/>
          <w:lang w:val="en-GB"/>
          <w:rPrChange w:id="14531" w:author="Filipe Santana" w:date="2016-01-03T15:57:00Z">
            <w:rPr>
              <w:rFonts w:ascii="Arial" w:eastAsia="Arial" w:hAnsi="Arial" w:cs="Arial"/>
              <w:spacing w:val="5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2"/>
          <w:w w:val="89"/>
          <w:sz w:val="14"/>
          <w:szCs w:val="14"/>
          <w:lang w:val="en-GB"/>
          <w:rPrChange w:id="14532" w:author="Filipe Santana" w:date="2016-01-03T15:57:00Z">
            <w:rPr>
              <w:rFonts w:ascii="Arial" w:eastAsia="Arial" w:hAnsi="Arial" w:cs="Arial"/>
              <w:spacing w:val="-2"/>
              <w:w w:val="89"/>
              <w:sz w:val="14"/>
              <w:szCs w:val="14"/>
            </w:rPr>
          </w:rPrChange>
        </w:rPr>
        <w:t>ov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33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er</w:t>
      </w:r>
      <w:r w:rsidRPr="00E52A5C">
        <w:rPr>
          <w:rFonts w:ascii="Arial" w:eastAsia="Arial" w:hAnsi="Arial" w:cs="Arial"/>
          <w:spacing w:val="10"/>
          <w:w w:val="89"/>
          <w:sz w:val="14"/>
          <w:szCs w:val="14"/>
          <w:lang w:val="en-GB"/>
          <w:rPrChange w:id="14534" w:author="Filipe Santana" w:date="2016-01-03T15:57:00Z">
            <w:rPr>
              <w:rFonts w:ascii="Arial" w:eastAsia="Arial" w:hAnsi="Arial" w:cs="Arial"/>
              <w:spacing w:val="10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3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9"/>
          <w:sz w:val="14"/>
          <w:szCs w:val="14"/>
          <w:lang w:val="en-GB"/>
          <w:rPrChange w:id="14536" w:author="Filipe Santana" w:date="2016-01-03T15:57:00Z">
            <w:rPr>
              <w:rFonts w:ascii="Arial" w:eastAsia="Arial" w:hAnsi="Arial" w:cs="Arial"/>
              <w:spacing w:val="2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37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tree</w:t>
      </w:r>
      <w:r w:rsidRPr="00E52A5C">
        <w:rPr>
          <w:rFonts w:ascii="Arial" w:eastAsia="Arial" w:hAnsi="Arial" w:cs="Arial"/>
          <w:spacing w:val="-1"/>
          <w:w w:val="89"/>
          <w:sz w:val="14"/>
          <w:szCs w:val="14"/>
          <w:lang w:val="en-GB"/>
          <w:rPrChange w:id="14538" w:author="Filipe Santana" w:date="2016-01-03T15:57:00Z">
            <w:rPr>
              <w:rFonts w:ascii="Arial" w:eastAsia="Arial" w:hAnsi="Arial" w:cs="Arial"/>
              <w:spacing w:val="-1"/>
              <w:w w:val="8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of</w:t>
      </w:r>
      <w:r w:rsidRPr="00E52A5C">
        <w:rPr>
          <w:rFonts w:ascii="Arial" w:eastAsia="Arial" w:hAnsi="Arial" w:cs="Arial"/>
          <w:spacing w:val="1"/>
          <w:sz w:val="14"/>
          <w:szCs w:val="14"/>
          <w:lang w:val="en-GB"/>
          <w:rPrChange w:id="14540" w:author="Filipe Santana" w:date="2016-01-03T15:57:00Z">
            <w:rPr>
              <w:rFonts w:ascii="Arial" w:eastAsia="Arial" w:hAnsi="Arial" w:cs="Arial"/>
              <w:spacing w:val="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4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life.</w:t>
      </w:r>
      <w:r w:rsidRPr="00E52A5C">
        <w:rPr>
          <w:rFonts w:ascii="Arial" w:eastAsia="Arial" w:hAnsi="Arial" w:cs="Arial"/>
          <w:spacing w:val="27"/>
          <w:sz w:val="14"/>
          <w:szCs w:val="14"/>
          <w:lang w:val="en-GB"/>
          <w:rPrChange w:id="14542" w:author="Filipe Santana" w:date="2016-01-03T15:57:00Z">
            <w:rPr>
              <w:rFonts w:ascii="Arial" w:eastAsia="Arial" w:hAnsi="Arial" w:cs="Arial"/>
              <w:spacing w:val="2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4"/>
          <w:szCs w:val="14"/>
          <w:lang w:val="en-GB"/>
          <w:rPrChange w:id="14543" w:author="Filipe Santana" w:date="2016-01-03T15:57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10"/>
          <w:w w:val="91"/>
          <w:sz w:val="14"/>
          <w:szCs w:val="14"/>
          <w:lang w:val="en-GB"/>
          <w:rPrChange w:id="14544" w:author="Filipe Santana" w:date="2016-01-03T15:57:00Z">
            <w:rPr>
              <w:rFonts w:ascii="Arial" w:eastAsia="Arial" w:hAnsi="Arial" w:cs="Arial"/>
              <w:i/>
              <w:spacing w:val="10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91"/>
          <w:sz w:val="14"/>
          <w:szCs w:val="14"/>
          <w:lang w:val="en-GB"/>
          <w:rPrChange w:id="14545" w:author="Filipe Santana" w:date="2016-01-03T15:57:00Z">
            <w:rPr>
              <w:rFonts w:ascii="Arial" w:eastAsia="Arial" w:hAnsi="Arial" w:cs="Arial"/>
              <w:i/>
              <w:w w:val="91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2"/>
          <w:w w:val="91"/>
          <w:sz w:val="14"/>
          <w:szCs w:val="14"/>
          <w:lang w:val="en-GB"/>
          <w:rPrChange w:id="14546" w:author="Filipe Santana" w:date="2016-01-03T15:57:00Z">
            <w:rPr>
              <w:rFonts w:ascii="Arial" w:eastAsia="Arial" w:hAnsi="Arial" w:cs="Arial"/>
              <w:i/>
              <w:spacing w:val="2"/>
              <w:w w:val="9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2"/>
          <w:sz w:val="14"/>
          <w:szCs w:val="14"/>
          <w:lang w:val="en-GB"/>
          <w:rPrChange w:id="14547" w:author="Filipe Santana" w:date="2016-01-03T15:57:00Z">
            <w:rPr>
              <w:rFonts w:ascii="Arial" w:eastAsia="Arial" w:hAnsi="Arial" w:cs="Arial"/>
              <w:i/>
              <w:w w:val="82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548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>,</w:t>
      </w:r>
    </w:p>
    <w:p w14:paraId="1B23322E" w14:textId="77777777" w:rsidR="00E6733B" w:rsidRPr="00E52A5C" w:rsidRDefault="002C1A14">
      <w:pPr>
        <w:spacing w:after="0" w:line="240" w:lineRule="auto"/>
        <w:ind w:left="124" w:right="5362"/>
        <w:jc w:val="both"/>
        <w:rPr>
          <w:rFonts w:ascii="Arial" w:eastAsia="Arial" w:hAnsi="Arial" w:cs="Arial"/>
          <w:sz w:val="14"/>
          <w:szCs w:val="14"/>
          <w:lang w:val="en-GB"/>
          <w:rPrChange w:id="1454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b/>
          <w:bCs/>
          <w:w w:val="92"/>
          <w:sz w:val="14"/>
          <w:szCs w:val="14"/>
          <w:lang w:val="en-GB"/>
          <w:rPrChange w:id="14550" w:author="Filipe Santana" w:date="2016-01-03T15:57:00Z">
            <w:rPr>
              <w:rFonts w:ascii="Arial" w:eastAsia="Arial" w:hAnsi="Arial" w:cs="Arial"/>
              <w:b/>
              <w:bCs/>
              <w:w w:val="92"/>
              <w:sz w:val="14"/>
              <w:szCs w:val="14"/>
            </w:rPr>
          </w:rPrChange>
        </w:rPr>
        <w:t>43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5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(D1),</w:t>
      </w:r>
      <w:r w:rsidRPr="00E52A5C">
        <w:rPr>
          <w:rFonts w:ascii="Arial" w:eastAsia="Arial" w:hAnsi="Arial" w:cs="Arial"/>
          <w:spacing w:val="4"/>
          <w:w w:val="92"/>
          <w:sz w:val="14"/>
          <w:szCs w:val="14"/>
          <w:lang w:val="en-GB"/>
          <w:rPrChange w:id="14552" w:author="Filipe Santana" w:date="2016-01-03T15:57:00Z">
            <w:rPr>
              <w:rFonts w:ascii="Arial" w:eastAsia="Arial" w:hAnsi="Arial" w:cs="Arial"/>
              <w:spacing w:val="4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5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D447–D452.</w:t>
      </w:r>
    </w:p>
    <w:p w14:paraId="3048BC32" w14:textId="77777777" w:rsidR="00E6733B" w:rsidRPr="00E52A5C" w:rsidRDefault="002C1A14">
      <w:pPr>
        <w:spacing w:before="18" w:after="0" w:line="240" w:lineRule="auto"/>
        <w:ind w:left="-32" w:right="2010"/>
        <w:jc w:val="center"/>
        <w:rPr>
          <w:rFonts w:ascii="Arial" w:eastAsia="Arial" w:hAnsi="Arial" w:cs="Arial"/>
          <w:sz w:val="14"/>
          <w:szCs w:val="14"/>
          <w:lang w:val="en-GB"/>
          <w:rPrChange w:id="1455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4555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The</w:t>
      </w:r>
      <w:r w:rsidRPr="00E52A5C">
        <w:rPr>
          <w:rFonts w:ascii="Arial" w:eastAsia="Arial" w:hAnsi="Arial" w:cs="Arial"/>
          <w:spacing w:val="2"/>
          <w:w w:val="85"/>
          <w:sz w:val="14"/>
          <w:szCs w:val="14"/>
          <w:lang w:val="en-GB"/>
          <w:rPrChange w:id="14556" w:author="Filipe Santana" w:date="2016-01-03T15:57:00Z">
            <w:rPr>
              <w:rFonts w:ascii="Arial" w:eastAsia="Arial" w:hAnsi="Arial" w:cs="Arial"/>
              <w:spacing w:val="2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4557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Gene</w:t>
      </w:r>
      <w:r w:rsidRPr="00E52A5C">
        <w:rPr>
          <w:rFonts w:ascii="Arial" w:eastAsia="Arial" w:hAnsi="Arial" w:cs="Arial"/>
          <w:spacing w:val="-7"/>
          <w:w w:val="85"/>
          <w:sz w:val="14"/>
          <w:szCs w:val="14"/>
          <w:lang w:val="en-GB"/>
          <w:rPrChange w:id="14558" w:author="Filipe Santana" w:date="2016-01-03T15:57:00Z">
            <w:rPr>
              <w:rFonts w:ascii="Arial" w:eastAsia="Arial" w:hAnsi="Arial" w:cs="Arial"/>
              <w:spacing w:val="-7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59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1"/>
          <w:w w:val="92"/>
          <w:sz w:val="14"/>
          <w:szCs w:val="14"/>
          <w:lang w:val="en-GB"/>
          <w:rPrChange w:id="14560" w:author="Filipe Santana" w:date="2016-01-03T15:57:00Z">
            <w:rPr>
              <w:rFonts w:ascii="Arial" w:eastAsia="Arial" w:hAnsi="Arial" w:cs="Arial"/>
              <w:spacing w:val="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6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Consortium</w:t>
      </w:r>
      <w:r w:rsidRPr="00E52A5C">
        <w:rPr>
          <w:rFonts w:ascii="Arial" w:eastAsia="Arial" w:hAnsi="Arial" w:cs="Arial"/>
          <w:spacing w:val="-10"/>
          <w:w w:val="92"/>
          <w:sz w:val="14"/>
          <w:szCs w:val="14"/>
          <w:lang w:val="en-GB"/>
          <w:rPrChange w:id="14562" w:author="Filipe Santana" w:date="2016-01-03T15:57:00Z">
            <w:rPr>
              <w:rFonts w:ascii="Arial" w:eastAsia="Arial" w:hAnsi="Arial" w:cs="Arial"/>
              <w:spacing w:val="-10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63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-6"/>
          <w:w w:val="92"/>
          <w:sz w:val="14"/>
          <w:szCs w:val="14"/>
          <w:lang w:val="en-GB"/>
          <w:rPrChange w:id="14564" w:author="Filipe Santana" w:date="2016-01-03T15:57:00Z">
            <w:rPr>
              <w:rFonts w:ascii="Arial" w:eastAsia="Arial" w:hAnsi="Arial" w:cs="Arial"/>
              <w:spacing w:val="-6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5"/>
          <w:sz w:val="14"/>
          <w:szCs w:val="14"/>
          <w:lang w:val="en-GB"/>
          <w:rPrChange w:id="14565" w:author="Filipe Santana" w:date="2016-01-03T15:57:00Z">
            <w:rPr>
              <w:rFonts w:ascii="Arial" w:eastAsia="Arial" w:hAnsi="Arial" w:cs="Arial"/>
              <w:w w:val="85"/>
              <w:sz w:val="14"/>
              <w:szCs w:val="14"/>
            </w:rPr>
          </w:rPrChange>
        </w:rPr>
        <w:t>Gene</w:t>
      </w:r>
      <w:r w:rsidRPr="00E52A5C">
        <w:rPr>
          <w:rFonts w:ascii="Arial" w:eastAsia="Arial" w:hAnsi="Arial" w:cs="Arial"/>
          <w:spacing w:val="-7"/>
          <w:w w:val="85"/>
          <w:sz w:val="14"/>
          <w:szCs w:val="14"/>
          <w:lang w:val="en-GB"/>
          <w:rPrChange w:id="14566" w:author="Filipe Santana" w:date="2016-01-03T15:57:00Z">
            <w:rPr>
              <w:rFonts w:ascii="Arial" w:eastAsia="Arial" w:hAnsi="Arial" w:cs="Arial"/>
              <w:spacing w:val="-7"/>
              <w:w w:val="8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6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Ontology</w:t>
      </w:r>
      <w:r w:rsidRPr="00E52A5C">
        <w:rPr>
          <w:rFonts w:ascii="Arial" w:eastAsia="Arial" w:hAnsi="Arial" w:cs="Arial"/>
          <w:spacing w:val="1"/>
          <w:w w:val="92"/>
          <w:sz w:val="14"/>
          <w:szCs w:val="14"/>
          <w:lang w:val="en-GB"/>
          <w:rPrChange w:id="14568" w:author="Filipe Santana" w:date="2016-01-03T15:57:00Z">
            <w:rPr>
              <w:rFonts w:ascii="Arial" w:eastAsia="Arial" w:hAnsi="Arial" w:cs="Arial"/>
              <w:spacing w:val="1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69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Consortium:</w:t>
      </w:r>
      <w:r w:rsidRPr="00E52A5C">
        <w:rPr>
          <w:rFonts w:ascii="Arial" w:eastAsia="Arial" w:hAnsi="Arial" w:cs="Arial"/>
          <w:spacing w:val="-7"/>
          <w:w w:val="92"/>
          <w:sz w:val="14"/>
          <w:szCs w:val="14"/>
          <w:lang w:val="en-GB"/>
          <w:rPrChange w:id="14570" w:author="Filipe Santana" w:date="2016-01-03T15:57:00Z">
            <w:rPr>
              <w:rFonts w:ascii="Arial" w:eastAsia="Arial" w:hAnsi="Arial" w:cs="Arial"/>
              <w:spacing w:val="-7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71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going</w:t>
      </w:r>
      <w:r w:rsidRPr="00E52A5C">
        <w:rPr>
          <w:rFonts w:ascii="Arial" w:eastAsia="Arial" w:hAnsi="Arial" w:cs="Arial"/>
          <w:spacing w:val="-10"/>
          <w:w w:val="92"/>
          <w:sz w:val="14"/>
          <w:szCs w:val="14"/>
          <w:lang w:val="en-GB"/>
          <w:rPrChange w:id="14572" w:author="Filipe Santana" w:date="2016-01-03T15:57:00Z">
            <w:rPr>
              <w:rFonts w:ascii="Arial" w:eastAsia="Arial" w:hAnsi="Arial" w:cs="Arial"/>
              <w:spacing w:val="-10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9"/>
          <w:sz w:val="14"/>
          <w:szCs w:val="14"/>
          <w:lang w:val="en-GB"/>
          <w:rPrChange w:id="14573" w:author="Filipe Santana" w:date="2016-01-03T15:57:00Z">
            <w:rPr>
              <w:rFonts w:ascii="Arial" w:eastAsia="Arial" w:hAnsi="Arial" w:cs="Arial"/>
              <w:w w:val="99"/>
              <w:sz w:val="14"/>
              <w:szCs w:val="14"/>
            </w:rPr>
          </w:rPrChange>
        </w:rPr>
        <w:t>for</w:t>
      </w:r>
      <w:r w:rsidRPr="00E52A5C">
        <w:rPr>
          <w:rFonts w:ascii="Arial" w:eastAsia="Arial" w:hAnsi="Arial" w:cs="Arial"/>
          <w:spacing w:val="-1"/>
          <w:w w:val="99"/>
          <w:sz w:val="14"/>
          <w:szCs w:val="14"/>
          <w:lang w:val="en-GB"/>
          <w:rPrChange w:id="14574" w:author="Filipe Santana" w:date="2016-01-03T15:57:00Z">
            <w:rPr>
              <w:rFonts w:ascii="Arial" w:eastAsia="Arial" w:hAnsi="Arial" w:cs="Arial"/>
              <w:spacing w:val="-1"/>
              <w:w w:val="9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575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ard.</w:t>
      </w:r>
    </w:p>
    <w:p w14:paraId="71688774" w14:textId="77777777" w:rsidR="00E6733B" w:rsidRPr="00E52A5C" w:rsidRDefault="002C1A14">
      <w:pPr>
        <w:spacing w:before="18" w:after="0" w:line="240" w:lineRule="auto"/>
        <w:ind w:left="124" w:right="4110"/>
        <w:jc w:val="both"/>
        <w:rPr>
          <w:rFonts w:ascii="Arial" w:eastAsia="Arial" w:hAnsi="Arial" w:cs="Arial"/>
          <w:sz w:val="14"/>
          <w:szCs w:val="14"/>
          <w:lang w:val="en-GB"/>
          <w:rPrChange w:id="1457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577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29"/>
          <w:w w:val="86"/>
          <w:sz w:val="14"/>
          <w:szCs w:val="14"/>
          <w:lang w:val="en-GB"/>
          <w:rPrChange w:id="14578" w:author="Filipe Santana" w:date="2016-01-03T15:57:00Z">
            <w:rPr>
              <w:rFonts w:ascii="Arial" w:eastAsia="Arial" w:hAnsi="Arial" w:cs="Arial"/>
              <w:i/>
              <w:spacing w:val="2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579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5"/>
          <w:w w:val="86"/>
          <w:sz w:val="14"/>
          <w:szCs w:val="14"/>
          <w:lang w:val="en-GB"/>
          <w:rPrChange w:id="14580" w:author="Filipe Santana" w:date="2016-01-03T15:57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581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582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4583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92"/>
          <w:sz w:val="14"/>
          <w:szCs w:val="14"/>
          <w:lang w:val="en-GB"/>
          <w:rPrChange w:id="14584" w:author="Filipe Santana" w:date="2016-01-03T15:57:00Z">
            <w:rPr>
              <w:rFonts w:ascii="Arial" w:eastAsia="Arial" w:hAnsi="Arial" w:cs="Arial"/>
              <w:b/>
              <w:bCs/>
              <w:w w:val="92"/>
              <w:sz w:val="14"/>
              <w:szCs w:val="14"/>
            </w:rPr>
          </w:rPrChange>
        </w:rPr>
        <w:t>43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85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(D1),</w:t>
      </w:r>
      <w:r w:rsidRPr="00E52A5C">
        <w:rPr>
          <w:rFonts w:ascii="Arial" w:eastAsia="Arial" w:hAnsi="Arial" w:cs="Arial"/>
          <w:spacing w:val="4"/>
          <w:w w:val="92"/>
          <w:sz w:val="14"/>
          <w:szCs w:val="14"/>
          <w:lang w:val="en-GB"/>
          <w:rPrChange w:id="14586" w:author="Filipe Santana" w:date="2016-01-03T15:57:00Z">
            <w:rPr>
              <w:rFonts w:ascii="Arial" w:eastAsia="Arial" w:hAnsi="Arial" w:cs="Arial"/>
              <w:spacing w:val="4"/>
              <w:w w:val="9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2"/>
          <w:sz w:val="14"/>
          <w:szCs w:val="14"/>
          <w:lang w:val="en-GB"/>
          <w:rPrChange w:id="14587" w:author="Filipe Santana" w:date="2016-01-03T15:57:00Z">
            <w:rPr>
              <w:rFonts w:ascii="Arial" w:eastAsia="Arial" w:hAnsi="Arial" w:cs="Arial"/>
              <w:w w:val="92"/>
              <w:sz w:val="14"/>
              <w:szCs w:val="14"/>
            </w:rPr>
          </w:rPrChange>
        </w:rPr>
        <w:t>D1049–D1056.</w:t>
      </w:r>
    </w:p>
    <w:p w14:paraId="52215D4F" w14:textId="77777777" w:rsidR="00E6733B" w:rsidRPr="00E52A5C" w:rsidRDefault="002C1A14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58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4589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9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riplet,</w:t>
      </w:r>
      <w:r w:rsidRPr="00E52A5C">
        <w:rPr>
          <w:rFonts w:ascii="Arial" w:eastAsia="Arial" w:hAnsi="Arial" w:cs="Arial"/>
          <w:spacing w:val="-1"/>
          <w:sz w:val="14"/>
          <w:szCs w:val="14"/>
          <w:lang w:val="en-GB"/>
          <w:rPrChange w:id="14591" w:author="Filipe Santana" w:date="2016-01-03T15:57:00Z">
            <w:rPr>
              <w:rFonts w:ascii="Arial" w:eastAsia="Arial" w:hAnsi="Arial" w:cs="Arial"/>
              <w:spacing w:val="-1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sz w:val="14"/>
          <w:szCs w:val="14"/>
          <w:lang w:val="en-GB"/>
          <w:rPrChange w:id="14592" w:author="Filipe Santana" w:date="2016-01-03T15:57:00Z">
            <w:rPr>
              <w:rFonts w:ascii="Arial" w:eastAsia="Arial" w:hAnsi="Arial" w:cs="Arial"/>
              <w:spacing w:val="-10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9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3"/>
          <w:sz w:val="14"/>
          <w:szCs w:val="14"/>
          <w:lang w:val="en-GB"/>
          <w:rPrChange w:id="14594" w:author="Filipe Santana" w:date="2016-01-03T15:57:00Z">
            <w:rPr>
              <w:rFonts w:ascii="Arial" w:eastAsia="Arial" w:hAnsi="Arial" w:cs="Arial"/>
              <w:spacing w:val="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59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13"/>
          <w:w w:val="86"/>
          <w:sz w:val="14"/>
          <w:szCs w:val="14"/>
          <w:lang w:val="en-GB"/>
          <w:rPrChange w:id="14596" w:author="Filipe Santana" w:date="2016-01-03T15:57:00Z">
            <w:rPr>
              <w:rFonts w:ascii="Arial" w:eastAsia="Arial" w:hAnsi="Arial" w:cs="Arial"/>
              <w:spacing w:val="1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9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Butle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4598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59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4600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0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G.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4602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(2011).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4604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0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Systems</w:t>
      </w:r>
      <w:r w:rsidRPr="00E52A5C">
        <w:rPr>
          <w:rFonts w:ascii="Arial" w:eastAsia="Arial" w:hAnsi="Arial" w:cs="Arial"/>
          <w:spacing w:val="13"/>
          <w:w w:val="86"/>
          <w:sz w:val="14"/>
          <w:szCs w:val="14"/>
          <w:lang w:val="en-GB"/>
          <w:rPrChange w:id="14606" w:author="Filipe Santana" w:date="2016-01-03T15:57:00Z">
            <w:rPr>
              <w:rFonts w:ascii="Arial" w:eastAsia="Arial" w:hAnsi="Arial" w:cs="Arial"/>
              <w:spacing w:val="13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0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Biology</w:t>
      </w:r>
      <w:r w:rsidRPr="00E52A5C">
        <w:rPr>
          <w:rFonts w:ascii="Arial" w:eastAsia="Arial" w:hAnsi="Arial" w:cs="Arial"/>
          <w:spacing w:val="-6"/>
          <w:sz w:val="14"/>
          <w:szCs w:val="14"/>
          <w:lang w:val="en-GB"/>
          <w:rPrChange w:id="14608" w:author="Filipe Santana" w:date="2016-01-03T15:57:00Z">
            <w:rPr>
              <w:rFonts w:ascii="Arial" w:eastAsia="Arial" w:hAnsi="Arial" w:cs="Arial"/>
              <w:spacing w:val="-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8"/>
          <w:sz w:val="14"/>
          <w:szCs w:val="14"/>
          <w:lang w:val="en-GB"/>
          <w:rPrChange w:id="14609" w:author="Filipe Santana" w:date="2016-01-03T15:57:00Z">
            <w:rPr>
              <w:rFonts w:ascii="Arial" w:eastAsia="Arial" w:hAnsi="Arial" w:cs="Arial"/>
              <w:spacing w:val="-10"/>
              <w:w w:val="88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610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arehousing:</w:t>
      </w:r>
      <w:r w:rsidRPr="00E52A5C">
        <w:rPr>
          <w:rFonts w:ascii="Arial" w:eastAsia="Arial" w:hAnsi="Arial" w:cs="Arial"/>
          <w:spacing w:val="32"/>
          <w:w w:val="88"/>
          <w:sz w:val="14"/>
          <w:szCs w:val="14"/>
          <w:lang w:val="en-GB"/>
          <w:rPrChange w:id="14611" w:author="Filipe Santana" w:date="2016-01-03T15:57:00Z">
            <w:rPr>
              <w:rFonts w:ascii="Arial" w:eastAsia="Arial" w:hAnsi="Arial" w:cs="Arial"/>
              <w:spacing w:val="32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8"/>
          <w:sz w:val="14"/>
          <w:szCs w:val="14"/>
          <w:lang w:val="en-GB"/>
          <w:rPrChange w:id="14612" w:author="Filipe Santana" w:date="2016-01-03T15:57:00Z">
            <w:rPr>
              <w:rFonts w:ascii="Arial" w:eastAsia="Arial" w:hAnsi="Arial" w:cs="Arial"/>
              <w:w w:val="88"/>
              <w:sz w:val="14"/>
              <w:szCs w:val="14"/>
            </w:rPr>
          </w:rPrChange>
        </w:rPr>
        <w:t>Challenges</w:t>
      </w:r>
      <w:r w:rsidRPr="00E52A5C">
        <w:rPr>
          <w:rFonts w:ascii="Arial" w:eastAsia="Arial" w:hAnsi="Arial" w:cs="Arial"/>
          <w:spacing w:val="13"/>
          <w:w w:val="88"/>
          <w:sz w:val="14"/>
          <w:szCs w:val="14"/>
          <w:lang w:val="en-GB"/>
          <w:rPrChange w:id="14613" w:author="Filipe Santana" w:date="2016-01-03T15:57:00Z">
            <w:rPr>
              <w:rFonts w:ascii="Arial" w:eastAsia="Arial" w:hAnsi="Arial" w:cs="Arial"/>
              <w:spacing w:val="13"/>
              <w:w w:val="88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1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and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15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Strat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4616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1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gies</w:t>
      </w:r>
      <w:r w:rsidRPr="00E52A5C">
        <w:rPr>
          <w:rFonts w:ascii="Arial" w:eastAsia="Arial" w:hAnsi="Arial" w:cs="Arial"/>
          <w:spacing w:val="-6"/>
          <w:w w:val="87"/>
          <w:sz w:val="14"/>
          <w:szCs w:val="14"/>
          <w:lang w:val="en-GB"/>
          <w:rPrChange w:id="14618" w:author="Filipe Santana" w:date="2016-01-03T15:57:00Z">
            <w:rPr>
              <w:rFonts w:ascii="Arial" w:eastAsia="Arial" w:hAnsi="Arial" w:cs="Arial"/>
              <w:spacing w:val="-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1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t</w:t>
      </w:r>
      <w:r w:rsidRPr="00E52A5C">
        <w:rPr>
          <w:rFonts w:ascii="Arial" w:eastAsia="Arial" w:hAnsi="Arial" w:cs="Arial"/>
          <w:spacing w:val="-3"/>
          <w:w w:val="87"/>
          <w:sz w:val="14"/>
          <w:szCs w:val="14"/>
          <w:lang w:val="en-GB"/>
          <w:rPrChange w:id="14620" w:author="Filipe Santana" w:date="2016-01-03T15:57:00Z">
            <w:rPr>
              <w:rFonts w:ascii="Arial" w:eastAsia="Arial" w:hAnsi="Arial" w:cs="Arial"/>
              <w:spacing w:val="-3"/>
              <w:w w:val="87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pacing w:val="-1"/>
          <w:w w:val="87"/>
          <w:sz w:val="14"/>
          <w:szCs w:val="14"/>
          <w:lang w:val="en-GB"/>
          <w:rPrChange w:id="14621" w:author="Filipe Santana" w:date="2016-01-03T15:57:00Z">
            <w:rPr>
              <w:rFonts w:ascii="Arial" w:eastAsia="Arial" w:hAnsi="Arial" w:cs="Arial"/>
              <w:spacing w:val="-1"/>
              <w:w w:val="87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2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ard</w:t>
      </w:r>
      <w:r w:rsidRPr="00E52A5C">
        <w:rPr>
          <w:rFonts w:ascii="Arial" w:eastAsia="Arial" w:hAnsi="Arial" w:cs="Arial"/>
          <w:spacing w:val="14"/>
          <w:w w:val="87"/>
          <w:sz w:val="14"/>
          <w:szCs w:val="14"/>
          <w:lang w:val="en-GB"/>
          <w:rPrChange w:id="14623" w:author="Filipe Santana" w:date="2016-01-03T15:57:00Z">
            <w:rPr>
              <w:rFonts w:ascii="Arial" w:eastAsia="Arial" w:hAnsi="Arial" w:cs="Arial"/>
              <w:spacing w:val="14"/>
              <w:w w:val="87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2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3"/>
          <w:w w:val="87"/>
          <w:sz w:val="14"/>
          <w:szCs w:val="14"/>
          <w:lang w:val="en-GB"/>
          <w:rPrChange w:id="14625" w:author="Filipe Santana" w:date="2016-01-03T15:57:00Z">
            <w:rPr>
              <w:rFonts w:ascii="Arial" w:eastAsia="Arial" w:hAnsi="Arial" w:cs="Arial"/>
              <w:spacing w:val="-3"/>
              <w:w w:val="87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26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fect</w:t>
      </w:r>
      <w:r w:rsidRPr="00E52A5C">
        <w:rPr>
          <w:rFonts w:ascii="Arial" w:eastAsia="Arial" w:hAnsi="Arial" w:cs="Arial"/>
          <w:spacing w:val="-3"/>
          <w:w w:val="87"/>
          <w:sz w:val="14"/>
          <w:szCs w:val="14"/>
          <w:lang w:val="en-GB"/>
          <w:rPrChange w:id="14627" w:author="Filipe Santana" w:date="2016-01-03T15:57:00Z">
            <w:rPr>
              <w:rFonts w:ascii="Arial" w:eastAsia="Arial" w:hAnsi="Arial" w:cs="Arial"/>
              <w:spacing w:val="-3"/>
              <w:w w:val="87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4628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2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  Data</w:t>
      </w:r>
      <w:proofErr w:type="gramEnd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30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 Int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4631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3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 xml:space="preserve">gration. </w:t>
      </w:r>
      <w:r w:rsidRPr="00E52A5C">
        <w:rPr>
          <w:rFonts w:ascii="Arial" w:eastAsia="Arial" w:hAnsi="Arial" w:cs="Arial"/>
          <w:spacing w:val="3"/>
          <w:w w:val="87"/>
          <w:sz w:val="14"/>
          <w:szCs w:val="14"/>
          <w:lang w:val="en-GB"/>
          <w:rPrChange w:id="14633" w:author="Filipe Santana" w:date="2016-01-03T15:57:00Z">
            <w:rPr>
              <w:rFonts w:ascii="Arial" w:eastAsia="Arial" w:hAnsi="Arial" w:cs="Arial"/>
              <w:spacing w:val="3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3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In</w:t>
      </w:r>
      <w:r w:rsidRPr="00E52A5C">
        <w:rPr>
          <w:rFonts w:ascii="Arial" w:eastAsia="Arial" w:hAnsi="Arial" w:cs="Arial"/>
          <w:spacing w:val="-12"/>
          <w:sz w:val="14"/>
          <w:szCs w:val="14"/>
          <w:lang w:val="en-GB"/>
          <w:rPrChange w:id="14635" w:author="Filipe Santana" w:date="2016-01-03T15:57:00Z">
            <w:rPr>
              <w:rFonts w:ascii="Arial" w:eastAsia="Arial" w:hAnsi="Arial" w:cs="Arial"/>
              <w:spacing w:val="-1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0"/>
          <w:w w:val="87"/>
          <w:sz w:val="14"/>
          <w:szCs w:val="14"/>
          <w:lang w:val="en-GB"/>
          <w:rPrChange w:id="14636" w:author="Filipe Santana" w:date="2016-01-03T15:57:00Z">
            <w:rPr>
              <w:rFonts w:ascii="Arial" w:eastAsia="Arial" w:hAnsi="Arial" w:cs="Arial"/>
              <w:spacing w:val="-10"/>
              <w:w w:val="87"/>
              <w:sz w:val="14"/>
              <w:szCs w:val="14"/>
            </w:rPr>
          </w:rPrChange>
        </w:rPr>
        <w:t>F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3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.</w:t>
      </w:r>
      <w:r w:rsidRPr="00E52A5C">
        <w:rPr>
          <w:rFonts w:ascii="Arial" w:eastAsia="Arial" w:hAnsi="Arial" w:cs="Arial"/>
          <w:spacing w:val="-4"/>
          <w:w w:val="87"/>
          <w:sz w:val="14"/>
          <w:szCs w:val="14"/>
          <w:lang w:val="en-GB"/>
          <w:rPrChange w:id="14638" w:author="Filipe Santana" w:date="2016-01-03T15:57:00Z">
            <w:rPr>
              <w:rFonts w:ascii="Arial" w:eastAsia="Arial" w:hAnsi="Arial" w:cs="Arial"/>
              <w:spacing w:val="-4"/>
              <w:w w:val="87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3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Laux</w:t>
      </w:r>
      <w:proofErr w:type="spellEnd"/>
      <w:r w:rsidRPr="00E52A5C">
        <w:rPr>
          <w:rFonts w:ascii="Arial" w:eastAsia="Arial" w:hAnsi="Arial" w:cs="Arial"/>
          <w:spacing w:val="15"/>
          <w:w w:val="87"/>
          <w:sz w:val="14"/>
          <w:szCs w:val="14"/>
          <w:lang w:val="en-GB"/>
          <w:rPrChange w:id="14640" w:author="Filipe Santana" w:date="2016-01-03T15:57:00Z">
            <w:rPr>
              <w:rFonts w:ascii="Arial" w:eastAsia="Arial" w:hAnsi="Arial" w:cs="Arial"/>
              <w:spacing w:val="15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4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and</w:t>
      </w:r>
      <w:r w:rsidRPr="00E52A5C">
        <w:rPr>
          <w:rFonts w:ascii="Arial" w:eastAsia="Arial" w:hAnsi="Arial" w:cs="Arial"/>
          <w:spacing w:val="-8"/>
          <w:w w:val="87"/>
          <w:sz w:val="14"/>
          <w:szCs w:val="14"/>
          <w:lang w:val="en-GB"/>
          <w:rPrChange w:id="14642" w:author="Filipe Santana" w:date="2016-01-03T15:57:00Z">
            <w:rPr>
              <w:rFonts w:ascii="Arial" w:eastAsia="Arial" w:hAnsi="Arial" w:cs="Arial"/>
              <w:spacing w:val="-8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4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L.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4644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 xml:space="preserve"> </w:t>
      </w:r>
      <w:proofErr w:type="spellStart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645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Strömbäck</w:t>
      </w:r>
      <w:proofErr w:type="spellEnd"/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646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5"/>
          <w:w w:val="90"/>
          <w:sz w:val="14"/>
          <w:szCs w:val="14"/>
          <w:lang w:val="en-GB"/>
          <w:rPrChange w:id="14647" w:author="Filipe Santana" w:date="2016-01-03T15:57:00Z">
            <w:rPr>
              <w:rFonts w:ascii="Arial" w:eastAsia="Arial" w:hAnsi="Arial" w:cs="Arial"/>
              <w:spacing w:val="-5"/>
              <w:w w:val="90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0"/>
          <w:sz w:val="14"/>
          <w:szCs w:val="14"/>
          <w:lang w:val="en-GB"/>
          <w:rPrChange w:id="14648" w:author="Filipe Santana" w:date="2016-01-03T15:57:00Z">
            <w:rPr>
              <w:rFonts w:ascii="Arial" w:eastAsia="Arial" w:hAnsi="Arial" w:cs="Arial"/>
              <w:w w:val="90"/>
              <w:sz w:val="14"/>
              <w:szCs w:val="14"/>
            </w:rPr>
          </w:rPrChange>
        </w:rPr>
        <w:t xml:space="preserve">editors, </w:t>
      </w:r>
      <w:r w:rsidRPr="00E52A5C">
        <w:rPr>
          <w:rFonts w:ascii="Arial" w:eastAsia="Arial" w:hAnsi="Arial" w:cs="Arial"/>
          <w:i/>
          <w:w w:val="93"/>
          <w:sz w:val="14"/>
          <w:szCs w:val="14"/>
          <w:lang w:val="en-GB"/>
          <w:rPrChange w:id="14649" w:author="Filipe Santana" w:date="2016-01-03T15:57:00Z">
            <w:rPr>
              <w:rFonts w:ascii="Arial" w:eastAsia="Arial" w:hAnsi="Arial" w:cs="Arial"/>
              <w:i/>
              <w:w w:val="93"/>
              <w:sz w:val="14"/>
              <w:szCs w:val="14"/>
            </w:rPr>
          </w:rPrChange>
        </w:rPr>
        <w:t>DBK</w:t>
      </w:r>
      <w:r w:rsidRPr="00E52A5C">
        <w:rPr>
          <w:rFonts w:ascii="Arial" w:eastAsia="Arial" w:hAnsi="Arial" w:cs="Arial"/>
          <w:i/>
          <w:spacing w:val="-5"/>
          <w:w w:val="93"/>
          <w:sz w:val="14"/>
          <w:szCs w:val="14"/>
          <w:lang w:val="en-GB"/>
          <w:rPrChange w:id="14650" w:author="Filipe Santana" w:date="2016-01-03T15:57:00Z">
            <w:rPr>
              <w:rFonts w:ascii="Arial" w:eastAsia="Arial" w:hAnsi="Arial" w:cs="Arial"/>
              <w:i/>
              <w:spacing w:val="-5"/>
              <w:w w:val="93"/>
              <w:sz w:val="14"/>
              <w:szCs w:val="14"/>
            </w:rPr>
          </w:rPrChange>
        </w:rPr>
        <w:t>D</w:t>
      </w:r>
      <w:r w:rsidRPr="00E52A5C">
        <w:rPr>
          <w:rFonts w:ascii="Arial" w:eastAsia="Arial" w:hAnsi="Arial" w:cs="Arial"/>
          <w:i/>
          <w:w w:val="93"/>
          <w:sz w:val="14"/>
          <w:szCs w:val="14"/>
          <w:lang w:val="en-GB"/>
          <w:rPrChange w:id="14651" w:author="Filipe Santana" w:date="2016-01-03T15:57:00Z">
            <w:rPr>
              <w:rFonts w:ascii="Arial" w:eastAsia="Arial" w:hAnsi="Arial" w:cs="Arial"/>
              <w:i/>
              <w:w w:val="93"/>
              <w:sz w:val="14"/>
              <w:szCs w:val="14"/>
            </w:rPr>
          </w:rPrChange>
        </w:rPr>
        <w:t>A-2011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652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1"/>
          <w:w w:val="93"/>
          <w:sz w:val="14"/>
          <w:szCs w:val="14"/>
          <w:lang w:val="en-GB"/>
          <w:rPrChange w:id="14653" w:author="Filipe Santana" w:date="2016-01-03T15:57:00Z">
            <w:rPr>
              <w:rFonts w:ascii="Arial" w:eastAsia="Arial" w:hAnsi="Arial" w:cs="Arial"/>
              <w:spacing w:val="-1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54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pages</w:t>
      </w:r>
      <w:r w:rsidRPr="00E52A5C">
        <w:rPr>
          <w:rFonts w:ascii="Arial" w:eastAsia="Arial" w:hAnsi="Arial" w:cs="Arial"/>
          <w:spacing w:val="-10"/>
          <w:w w:val="86"/>
          <w:sz w:val="14"/>
          <w:szCs w:val="14"/>
          <w:lang w:val="en-GB"/>
          <w:rPrChange w:id="14655" w:author="Filipe Santana" w:date="2016-01-03T15:57:00Z">
            <w:rPr>
              <w:rFonts w:ascii="Arial" w:eastAsia="Arial" w:hAnsi="Arial" w:cs="Arial"/>
              <w:spacing w:val="-10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56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34–40,</w:t>
      </w:r>
      <w:r w:rsidRPr="00E52A5C">
        <w:rPr>
          <w:rFonts w:ascii="Arial" w:eastAsia="Arial" w:hAnsi="Arial" w:cs="Arial"/>
          <w:spacing w:val="14"/>
          <w:w w:val="86"/>
          <w:sz w:val="14"/>
          <w:szCs w:val="14"/>
          <w:lang w:val="en-GB"/>
          <w:rPrChange w:id="14657" w:author="Filipe Santana" w:date="2016-01-03T15:57:00Z">
            <w:rPr>
              <w:rFonts w:ascii="Arial" w:eastAsia="Arial" w:hAnsi="Arial" w:cs="Arial"/>
              <w:spacing w:val="14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58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St.</w:t>
      </w:r>
      <w:r w:rsidRPr="00E52A5C">
        <w:rPr>
          <w:rFonts w:ascii="Arial" w:eastAsia="Arial" w:hAnsi="Arial" w:cs="Arial"/>
          <w:spacing w:val="5"/>
          <w:w w:val="86"/>
          <w:sz w:val="14"/>
          <w:szCs w:val="14"/>
          <w:lang w:val="en-GB"/>
          <w:rPrChange w:id="14659" w:author="Filipe Santana" w:date="2016-01-03T15:57:00Z">
            <w:rPr>
              <w:rFonts w:ascii="Arial" w:eastAsia="Arial" w:hAnsi="Arial" w:cs="Arial"/>
              <w:spacing w:val="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66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Maarten.</w:t>
      </w:r>
    </w:p>
    <w:p w14:paraId="65057664" w14:textId="77777777" w:rsidR="00E6733B" w:rsidRPr="00E52A5C" w:rsidRDefault="002C1A14">
      <w:pPr>
        <w:spacing w:after="0" w:line="240" w:lineRule="auto"/>
        <w:ind w:left="-32" w:right="2010"/>
        <w:jc w:val="center"/>
        <w:rPr>
          <w:rFonts w:ascii="Arial" w:eastAsia="Arial" w:hAnsi="Arial" w:cs="Arial"/>
          <w:sz w:val="14"/>
          <w:szCs w:val="14"/>
          <w:lang w:val="en-GB"/>
          <w:rPrChange w:id="1466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662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UniProt</w:t>
      </w:r>
      <w:r w:rsidRPr="00E52A5C">
        <w:rPr>
          <w:rFonts w:ascii="Arial" w:eastAsia="Arial" w:hAnsi="Arial" w:cs="Arial"/>
          <w:spacing w:val="2"/>
          <w:w w:val="93"/>
          <w:sz w:val="14"/>
          <w:szCs w:val="14"/>
          <w:lang w:val="en-GB"/>
          <w:rPrChange w:id="14663" w:author="Filipe Santana" w:date="2016-01-03T15:57:00Z">
            <w:rPr>
              <w:rFonts w:ascii="Arial" w:eastAsia="Arial" w:hAnsi="Arial" w:cs="Arial"/>
              <w:spacing w:val="2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664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Consortium</w:t>
      </w:r>
      <w:r w:rsidRPr="00E52A5C">
        <w:rPr>
          <w:rFonts w:ascii="Arial" w:eastAsia="Arial" w:hAnsi="Arial" w:cs="Arial"/>
          <w:spacing w:val="-9"/>
          <w:w w:val="93"/>
          <w:sz w:val="14"/>
          <w:szCs w:val="14"/>
          <w:lang w:val="en-GB"/>
          <w:rPrChange w:id="14665" w:author="Filipe Santana" w:date="2016-01-03T15:57:00Z">
            <w:rPr>
              <w:rFonts w:ascii="Arial" w:eastAsia="Arial" w:hAnsi="Arial" w:cs="Arial"/>
              <w:spacing w:val="-9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666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(2014).</w:t>
      </w:r>
      <w:r w:rsidRPr="00E52A5C">
        <w:rPr>
          <w:rFonts w:ascii="Arial" w:eastAsia="Arial" w:hAnsi="Arial" w:cs="Arial"/>
          <w:spacing w:val="1"/>
          <w:w w:val="93"/>
          <w:sz w:val="14"/>
          <w:szCs w:val="14"/>
          <w:lang w:val="en-GB"/>
          <w:rPrChange w:id="14667" w:author="Filipe Santana" w:date="2016-01-03T15:57:00Z">
            <w:rPr>
              <w:rFonts w:ascii="Arial" w:eastAsia="Arial" w:hAnsi="Arial" w:cs="Arial"/>
              <w:spacing w:val="1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668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Act</w:t>
      </w:r>
      <w:r w:rsidRPr="00E52A5C">
        <w:rPr>
          <w:rFonts w:ascii="Arial" w:eastAsia="Arial" w:hAnsi="Arial" w:cs="Arial"/>
          <w:spacing w:val="-3"/>
          <w:w w:val="93"/>
          <w:sz w:val="14"/>
          <w:szCs w:val="14"/>
          <w:lang w:val="en-GB"/>
          <w:rPrChange w:id="14669" w:author="Filipe Santana" w:date="2016-01-03T15:57:00Z">
            <w:rPr>
              <w:rFonts w:ascii="Arial" w:eastAsia="Arial" w:hAnsi="Arial" w:cs="Arial"/>
              <w:spacing w:val="-3"/>
              <w:w w:val="93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w w:val="93"/>
          <w:sz w:val="14"/>
          <w:szCs w:val="14"/>
          <w:lang w:val="en-GB"/>
          <w:rPrChange w:id="14670" w:author="Filipe Santana" w:date="2016-01-03T15:57:00Z">
            <w:rPr>
              <w:rFonts w:ascii="Arial" w:eastAsia="Arial" w:hAnsi="Arial" w:cs="Arial"/>
              <w:w w:val="93"/>
              <w:sz w:val="14"/>
              <w:szCs w:val="14"/>
            </w:rPr>
          </w:rPrChange>
        </w:rPr>
        <w:t>vities</w:t>
      </w:r>
      <w:r w:rsidRPr="00E52A5C">
        <w:rPr>
          <w:rFonts w:ascii="Arial" w:eastAsia="Arial" w:hAnsi="Arial" w:cs="Arial"/>
          <w:spacing w:val="22"/>
          <w:w w:val="93"/>
          <w:sz w:val="14"/>
          <w:szCs w:val="14"/>
          <w:lang w:val="en-GB"/>
          <w:rPrChange w:id="14671" w:author="Filipe Santana" w:date="2016-01-03T15:57:00Z">
            <w:rPr>
              <w:rFonts w:ascii="Arial" w:eastAsia="Arial" w:hAnsi="Arial" w:cs="Arial"/>
              <w:spacing w:val="22"/>
              <w:w w:val="93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72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at</w:t>
      </w:r>
      <w:r w:rsidRPr="00E52A5C">
        <w:rPr>
          <w:rFonts w:ascii="Arial" w:eastAsia="Arial" w:hAnsi="Arial" w:cs="Arial"/>
          <w:spacing w:val="-1"/>
          <w:w w:val="87"/>
          <w:sz w:val="14"/>
          <w:szCs w:val="14"/>
          <w:lang w:val="en-GB"/>
          <w:rPrChange w:id="14673" w:author="Filipe Santana" w:date="2016-01-03T15:57:00Z">
            <w:rPr>
              <w:rFonts w:ascii="Arial" w:eastAsia="Arial" w:hAnsi="Arial" w:cs="Arial"/>
              <w:spacing w:val="-1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74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the Un</w:t>
      </w:r>
      <w:r w:rsidRPr="00E52A5C">
        <w:rPr>
          <w:rFonts w:ascii="Arial" w:eastAsia="Arial" w:hAnsi="Arial" w:cs="Arial"/>
          <w:spacing w:val="-3"/>
          <w:w w:val="87"/>
          <w:sz w:val="14"/>
          <w:szCs w:val="14"/>
          <w:lang w:val="en-GB"/>
          <w:rPrChange w:id="14675" w:author="Filipe Santana" w:date="2016-01-03T15:57:00Z">
            <w:rPr>
              <w:rFonts w:ascii="Arial" w:eastAsia="Arial" w:hAnsi="Arial" w:cs="Arial"/>
              <w:spacing w:val="-3"/>
              <w:w w:val="87"/>
              <w:sz w:val="14"/>
              <w:szCs w:val="14"/>
            </w:rPr>
          </w:rPrChange>
        </w:rPr>
        <w:t>i</w:t>
      </w:r>
      <w:r w:rsidRPr="00E52A5C">
        <w:rPr>
          <w:rFonts w:ascii="Arial" w:eastAsia="Arial" w:hAnsi="Arial" w:cs="Arial"/>
          <w:spacing w:val="-2"/>
          <w:w w:val="87"/>
          <w:sz w:val="14"/>
          <w:szCs w:val="14"/>
          <w:lang w:val="en-GB"/>
          <w:rPrChange w:id="14676" w:author="Filipe Santana" w:date="2016-01-03T15:57:00Z">
            <w:rPr>
              <w:rFonts w:ascii="Arial" w:eastAsia="Arial" w:hAnsi="Arial" w:cs="Arial"/>
              <w:spacing w:val="-2"/>
              <w:w w:val="87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77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ersal</w:t>
      </w:r>
      <w:r w:rsidRPr="00E52A5C">
        <w:rPr>
          <w:rFonts w:ascii="Arial" w:eastAsia="Arial" w:hAnsi="Arial" w:cs="Arial"/>
          <w:spacing w:val="30"/>
          <w:w w:val="87"/>
          <w:sz w:val="14"/>
          <w:szCs w:val="14"/>
          <w:lang w:val="en-GB"/>
          <w:rPrChange w:id="14678" w:author="Filipe Santana" w:date="2016-01-03T15:57:00Z">
            <w:rPr>
              <w:rFonts w:ascii="Arial" w:eastAsia="Arial" w:hAnsi="Arial" w:cs="Arial"/>
              <w:spacing w:val="30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79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Protein</w:t>
      </w:r>
      <w:r w:rsidRPr="00E52A5C">
        <w:rPr>
          <w:rFonts w:ascii="Arial" w:eastAsia="Arial" w:hAnsi="Arial" w:cs="Arial"/>
          <w:spacing w:val="13"/>
          <w:w w:val="87"/>
          <w:sz w:val="14"/>
          <w:szCs w:val="14"/>
          <w:lang w:val="en-GB"/>
          <w:rPrChange w:id="14680" w:author="Filipe Santana" w:date="2016-01-03T15:57:00Z">
            <w:rPr>
              <w:rFonts w:ascii="Arial" w:eastAsia="Arial" w:hAnsi="Arial" w:cs="Arial"/>
              <w:spacing w:val="13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7"/>
          <w:sz w:val="14"/>
          <w:szCs w:val="14"/>
          <w:lang w:val="en-GB"/>
          <w:rPrChange w:id="14681" w:author="Filipe Santana" w:date="2016-01-03T15:57:00Z">
            <w:rPr>
              <w:rFonts w:ascii="Arial" w:eastAsia="Arial" w:hAnsi="Arial" w:cs="Arial"/>
              <w:w w:val="87"/>
              <w:sz w:val="14"/>
              <w:szCs w:val="14"/>
            </w:rPr>
          </w:rPrChange>
        </w:rPr>
        <w:t>Resource</w:t>
      </w:r>
      <w:r w:rsidRPr="00E52A5C">
        <w:rPr>
          <w:rFonts w:ascii="Arial" w:eastAsia="Arial" w:hAnsi="Arial" w:cs="Arial"/>
          <w:spacing w:val="-6"/>
          <w:w w:val="87"/>
          <w:sz w:val="14"/>
          <w:szCs w:val="14"/>
          <w:lang w:val="en-GB"/>
          <w:rPrChange w:id="14682" w:author="Filipe Santana" w:date="2016-01-03T15:57:00Z">
            <w:rPr>
              <w:rFonts w:ascii="Arial" w:eastAsia="Arial" w:hAnsi="Arial" w:cs="Arial"/>
              <w:spacing w:val="-6"/>
              <w:w w:val="8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4"/>
          <w:szCs w:val="14"/>
          <w:lang w:val="en-GB"/>
          <w:rPrChange w:id="14683" w:author="Filipe Santana" w:date="2016-01-03T15:57:00Z">
            <w:rPr>
              <w:rFonts w:ascii="Arial" w:eastAsia="Arial" w:hAnsi="Arial" w:cs="Arial"/>
              <w:w w:val="95"/>
              <w:sz w:val="14"/>
              <w:szCs w:val="14"/>
            </w:rPr>
          </w:rPrChange>
        </w:rPr>
        <w:t>(UniProt).</w:t>
      </w:r>
    </w:p>
    <w:p w14:paraId="1D9BBA3D" w14:textId="77777777" w:rsidR="00E6733B" w:rsidRPr="00E52A5C" w:rsidRDefault="002C1A14">
      <w:pPr>
        <w:spacing w:before="18" w:after="0" w:line="240" w:lineRule="auto"/>
        <w:ind w:left="124" w:right="3835"/>
        <w:jc w:val="both"/>
        <w:rPr>
          <w:rFonts w:ascii="Arial" w:eastAsia="Arial" w:hAnsi="Arial" w:cs="Arial"/>
          <w:sz w:val="14"/>
          <w:szCs w:val="14"/>
          <w:lang w:val="en-GB"/>
          <w:rPrChange w:id="1468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685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Nucleic</w:t>
      </w:r>
      <w:r w:rsidRPr="00E52A5C">
        <w:rPr>
          <w:rFonts w:ascii="Arial" w:eastAsia="Arial" w:hAnsi="Arial" w:cs="Arial"/>
          <w:i/>
          <w:spacing w:val="29"/>
          <w:w w:val="86"/>
          <w:sz w:val="14"/>
          <w:szCs w:val="14"/>
          <w:lang w:val="en-GB"/>
          <w:rPrChange w:id="14686" w:author="Filipe Santana" w:date="2016-01-03T15:57:00Z">
            <w:rPr>
              <w:rFonts w:ascii="Arial" w:eastAsia="Arial" w:hAnsi="Arial" w:cs="Arial"/>
              <w:i/>
              <w:spacing w:val="2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687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Acids</w:t>
      </w:r>
      <w:r w:rsidRPr="00E52A5C">
        <w:rPr>
          <w:rFonts w:ascii="Arial" w:eastAsia="Arial" w:hAnsi="Arial" w:cs="Arial"/>
          <w:i/>
          <w:spacing w:val="15"/>
          <w:w w:val="86"/>
          <w:sz w:val="14"/>
          <w:szCs w:val="14"/>
          <w:lang w:val="en-GB"/>
          <w:rPrChange w:id="14688" w:author="Filipe Santana" w:date="2016-01-03T15:57:00Z">
            <w:rPr>
              <w:rFonts w:ascii="Arial" w:eastAsia="Arial" w:hAnsi="Arial" w:cs="Arial"/>
              <w:i/>
              <w:spacing w:val="15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i/>
          <w:w w:val="86"/>
          <w:sz w:val="14"/>
          <w:szCs w:val="14"/>
          <w:lang w:val="en-GB"/>
          <w:rPrChange w:id="14689" w:author="Filipe Santana" w:date="2016-01-03T15:57:00Z">
            <w:rPr>
              <w:rFonts w:ascii="Arial" w:eastAsia="Arial" w:hAnsi="Arial" w:cs="Arial"/>
              <w:i/>
              <w:w w:val="86"/>
              <w:sz w:val="14"/>
              <w:szCs w:val="14"/>
            </w:rPr>
          </w:rPrChange>
        </w:rPr>
        <w:t>Res.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90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,</w:t>
      </w:r>
      <w:r w:rsidRPr="00E52A5C">
        <w:rPr>
          <w:rFonts w:ascii="Arial" w:eastAsia="Arial" w:hAnsi="Arial" w:cs="Arial"/>
          <w:spacing w:val="-9"/>
          <w:w w:val="86"/>
          <w:sz w:val="14"/>
          <w:szCs w:val="14"/>
          <w:lang w:val="en-GB"/>
          <w:rPrChange w:id="14691" w:author="Filipe Santana" w:date="2016-01-03T15:57:00Z">
            <w:rPr>
              <w:rFonts w:ascii="Arial" w:eastAsia="Arial" w:hAnsi="Arial" w:cs="Arial"/>
              <w:spacing w:val="-9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b/>
          <w:bCs/>
          <w:w w:val="86"/>
          <w:sz w:val="14"/>
          <w:szCs w:val="14"/>
          <w:lang w:val="en-GB"/>
          <w:rPrChange w:id="14692" w:author="Filipe Santana" w:date="2016-01-03T15:57:00Z">
            <w:rPr>
              <w:rFonts w:ascii="Arial" w:eastAsia="Arial" w:hAnsi="Arial" w:cs="Arial"/>
              <w:b/>
              <w:bCs/>
              <w:w w:val="86"/>
              <w:sz w:val="14"/>
              <w:szCs w:val="14"/>
            </w:rPr>
          </w:rPrChange>
        </w:rPr>
        <w:t>42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93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(Database</w:t>
      </w:r>
      <w:r w:rsidRPr="00E52A5C">
        <w:rPr>
          <w:rFonts w:ascii="Arial" w:eastAsia="Arial" w:hAnsi="Arial" w:cs="Arial"/>
          <w:spacing w:val="6"/>
          <w:w w:val="86"/>
          <w:sz w:val="14"/>
          <w:szCs w:val="14"/>
          <w:lang w:val="en-GB"/>
          <w:rPrChange w:id="14694" w:author="Filipe Santana" w:date="2016-01-03T15:57:00Z">
            <w:rPr>
              <w:rFonts w:ascii="Arial" w:eastAsia="Arial" w:hAnsi="Arial" w:cs="Arial"/>
              <w:spacing w:val="6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86"/>
          <w:sz w:val="14"/>
          <w:szCs w:val="14"/>
          <w:lang w:val="en-GB"/>
          <w:rPrChange w:id="14695" w:author="Filipe Santana" w:date="2016-01-03T15:57:00Z">
            <w:rPr>
              <w:rFonts w:ascii="Arial" w:eastAsia="Arial" w:hAnsi="Arial" w:cs="Arial"/>
              <w:w w:val="86"/>
              <w:sz w:val="14"/>
              <w:szCs w:val="14"/>
            </w:rPr>
          </w:rPrChange>
        </w:rPr>
        <w:t>issue),</w:t>
      </w:r>
      <w:r w:rsidRPr="00E52A5C">
        <w:rPr>
          <w:rFonts w:ascii="Arial" w:eastAsia="Arial" w:hAnsi="Arial" w:cs="Arial"/>
          <w:spacing w:val="6"/>
          <w:w w:val="86"/>
          <w:sz w:val="14"/>
          <w:szCs w:val="14"/>
          <w:lang w:val="en-GB"/>
          <w:rPrChange w:id="14696" w:author="Filipe Santana" w:date="2016-01-03T15:57:00Z">
            <w:rPr>
              <w:rFonts w:ascii="Arial" w:eastAsia="Arial" w:hAnsi="Arial" w:cs="Arial"/>
              <w:spacing w:val="6"/>
              <w:w w:val="86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697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D191–8.</w:t>
      </w:r>
    </w:p>
    <w:p w14:paraId="7A447CD0" w14:textId="77777777" w:rsidR="00E6733B" w:rsidRPr="00E52A5C" w:rsidRDefault="002C1A14">
      <w:pPr>
        <w:spacing w:before="18" w:after="0" w:line="267" w:lineRule="auto"/>
        <w:ind w:left="124" w:right="2018" w:hanging="124"/>
        <w:jc w:val="both"/>
        <w:rPr>
          <w:rFonts w:ascii="Arial" w:eastAsia="Arial" w:hAnsi="Arial" w:cs="Arial"/>
          <w:sz w:val="14"/>
          <w:szCs w:val="14"/>
          <w:lang w:val="en-GB"/>
          <w:rPrChange w:id="1469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</w:pPr>
      <w:r w:rsidRPr="00E52A5C">
        <w:rPr>
          <w:rFonts w:ascii="Arial" w:eastAsia="Arial" w:hAnsi="Arial" w:cs="Arial"/>
          <w:sz w:val="14"/>
          <w:szCs w:val="14"/>
          <w:lang w:val="en-GB"/>
          <w:rPrChange w:id="1469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W3</w:t>
      </w:r>
      <w:proofErr w:type="gramStart"/>
      <w:r w:rsidRPr="00E52A5C">
        <w:rPr>
          <w:rFonts w:ascii="Arial" w:eastAsia="Arial" w:hAnsi="Arial" w:cs="Arial"/>
          <w:sz w:val="14"/>
          <w:szCs w:val="14"/>
          <w:lang w:val="en-GB"/>
          <w:rPrChange w:id="1470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C </w:t>
      </w:r>
      <w:r w:rsidRPr="00E52A5C">
        <w:rPr>
          <w:rFonts w:ascii="Arial" w:eastAsia="Arial" w:hAnsi="Arial" w:cs="Arial"/>
          <w:spacing w:val="22"/>
          <w:sz w:val="14"/>
          <w:szCs w:val="14"/>
          <w:lang w:val="en-GB"/>
          <w:rPrChange w:id="14701" w:author="Filipe Santana" w:date="2016-01-03T15:57:00Z">
            <w:rPr>
              <w:rFonts w:ascii="Arial" w:eastAsia="Arial" w:hAnsi="Arial" w:cs="Arial"/>
              <w:spacing w:val="2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0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(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470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2012).    </w:t>
      </w:r>
      <w:r w:rsidRPr="00E52A5C">
        <w:rPr>
          <w:rFonts w:ascii="Arial" w:eastAsia="Arial" w:hAnsi="Arial" w:cs="Arial"/>
          <w:spacing w:val="32"/>
          <w:sz w:val="14"/>
          <w:szCs w:val="14"/>
          <w:lang w:val="en-GB"/>
          <w:rPrChange w:id="14704" w:author="Filipe Santana" w:date="2016-01-03T15:57:00Z">
            <w:rPr>
              <w:rFonts w:ascii="Arial" w:eastAsia="Arial" w:hAnsi="Arial" w:cs="Arial"/>
              <w:spacing w:val="3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5"/>
          <w:sz w:val="14"/>
          <w:szCs w:val="14"/>
          <w:lang w:val="en-GB"/>
          <w:rPrChange w:id="14705" w:author="Filipe Santana" w:date="2016-01-03T15:57:00Z">
            <w:rPr>
              <w:rFonts w:ascii="Arial" w:eastAsia="Arial" w:hAnsi="Arial" w:cs="Arial"/>
              <w:spacing w:val="-5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0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WL </w:t>
      </w:r>
      <w:r w:rsidRPr="00E52A5C">
        <w:rPr>
          <w:rFonts w:ascii="Arial" w:eastAsia="Arial" w:hAnsi="Arial" w:cs="Arial"/>
          <w:spacing w:val="38"/>
          <w:sz w:val="14"/>
          <w:szCs w:val="14"/>
          <w:lang w:val="en-GB"/>
          <w:rPrChange w:id="14707" w:author="Filipe Santana" w:date="2016-01-03T15:57:00Z">
            <w:rPr>
              <w:rFonts w:ascii="Arial" w:eastAsia="Arial" w:hAnsi="Arial" w:cs="Arial"/>
              <w:spacing w:val="38"/>
              <w:sz w:val="14"/>
              <w:szCs w:val="14"/>
            </w:rPr>
          </w:rPrChange>
        </w:rPr>
        <w:t xml:space="preserve"> </w:t>
      </w:r>
      <w:proofErr w:type="gramStart"/>
      <w:r w:rsidRPr="00E52A5C">
        <w:rPr>
          <w:rFonts w:ascii="Arial" w:eastAsia="Arial" w:hAnsi="Arial" w:cs="Arial"/>
          <w:sz w:val="14"/>
          <w:szCs w:val="14"/>
          <w:lang w:val="en-GB"/>
          <w:rPrChange w:id="1470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2 </w:t>
      </w:r>
      <w:r w:rsidRPr="00E52A5C">
        <w:rPr>
          <w:rFonts w:ascii="Arial" w:eastAsia="Arial" w:hAnsi="Arial" w:cs="Arial"/>
          <w:spacing w:val="32"/>
          <w:sz w:val="14"/>
          <w:szCs w:val="14"/>
          <w:lang w:val="en-GB"/>
          <w:rPrChange w:id="14709" w:author="Filipe Santana" w:date="2016-01-03T15:57:00Z">
            <w:rPr>
              <w:rFonts w:ascii="Arial" w:eastAsia="Arial" w:hAnsi="Arial" w:cs="Arial"/>
              <w:spacing w:val="3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-11"/>
          <w:sz w:val="14"/>
          <w:szCs w:val="14"/>
          <w:lang w:val="en-GB"/>
          <w:rPrChange w:id="14710" w:author="Filipe Santana" w:date="2016-01-03T15:57:00Z">
            <w:rPr>
              <w:rFonts w:ascii="Arial" w:eastAsia="Arial" w:hAnsi="Arial" w:cs="Arial"/>
              <w:spacing w:val="-11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1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eb</w:t>
      </w:r>
      <w:proofErr w:type="gramEnd"/>
      <w:r w:rsidRPr="00E52A5C">
        <w:rPr>
          <w:rFonts w:ascii="Arial" w:eastAsia="Arial" w:hAnsi="Arial" w:cs="Arial"/>
          <w:sz w:val="14"/>
          <w:szCs w:val="14"/>
          <w:lang w:val="en-GB"/>
          <w:rPrChange w:id="14712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pacing w:val="15"/>
          <w:sz w:val="14"/>
          <w:szCs w:val="14"/>
          <w:lang w:val="en-GB"/>
          <w:rPrChange w:id="14713" w:author="Filipe Santana" w:date="2016-01-03T15:57:00Z">
            <w:rPr>
              <w:rFonts w:ascii="Arial" w:eastAsia="Arial" w:hAnsi="Arial" w:cs="Arial"/>
              <w:spacing w:val="1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14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 xml:space="preserve">Ontology </w:t>
      </w:r>
      <w:r w:rsidRPr="00E52A5C">
        <w:rPr>
          <w:rFonts w:ascii="Arial" w:eastAsia="Arial" w:hAnsi="Arial" w:cs="Arial"/>
          <w:spacing w:val="7"/>
          <w:sz w:val="14"/>
          <w:szCs w:val="14"/>
          <w:lang w:val="en-GB"/>
          <w:rPrChange w:id="14715" w:author="Filipe Santana" w:date="2016-01-03T15:57:00Z">
            <w:rPr>
              <w:rFonts w:ascii="Arial" w:eastAsia="Arial" w:hAnsi="Arial" w:cs="Arial"/>
              <w:spacing w:val="7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16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Language</w:t>
      </w:r>
      <w:r w:rsidRPr="00E52A5C">
        <w:rPr>
          <w:rFonts w:ascii="Arial" w:eastAsia="Arial" w:hAnsi="Arial" w:cs="Arial"/>
          <w:spacing w:val="5"/>
          <w:sz w:val="14"/>
          <w:szCs w:val="14"/>
          <w:lang w:val="en-GB"/>
          <w:rPrChange w:id="14717" w:author="Filipe Santana" w:date="2016-01-03T15:57:00Z">
            <w:rPr>
              <w:rFonts w:ascii="Arial" w:eastAsia="Arial" w:hAnsi="Arial" w:cs="Arial"/>
              <w:spacing w:val="5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1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Document</w:t>
      </w:r>
      <w:r w:rsidRPr="00E52A5C">
        <w:rPr>
          <w:rFonts w:ascii="Arial" w:eastAsia="Arial" w:hAnsi="Arial" w:cs="Arial"/>
          <w:spacing w:val="22"/>
          <w:sz w:val="14"/>
          <w:szCs w:val="14"/>
          <w:lang w:val="en-GB"/>
          <w:rPrChange w:id="14719" w:author="Filipe Santana" w:date="2016-01-03T15:57:00Z">
            <w:rPr>
              <w:rFonts w:ascii="Arial" w:eastAsia="Arial" w:hAnsi="Arial" w:cs="Arial"/>
              <w:spacing w:val="22"/>
              <w:sz w:val="14"/>
              <w:szCs w:val="14"/>
            </w:rPr>
          </w:rPrChange>
        </w:rPr>
        <w:t xml:space="preserve"> </w:t>
      </w:r>
      <w:r w:rsidRPr="00E52A5C">
        <w:rPr>
          <w:rFonts w:ascii="Arial" w:eastAsia="Arial" w:hAnsi="Arial" w:cs="Arial"/>
          <w:w w:val="95"/>
          <w:sz w:val="14"/>
          <w:szCs w:val="14"/>
          <w:lang w:val="en-GB"/>
          <w:rPrChange w:id="14720" w:author="Filipe Santana" w:date="2016-01-03T15:57:00Z">
            <w:rPr>
              <w:rFonts w:ascii="Arial" w:eastAsia="Arial" w:hAnsi="Arial" w:cs="Arial"/>
              <w:w w:val="95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pacing w:val="-2"/>
          <w:w w:val="95"/>
          <w:sz w:val="14"/>
          <w:szCs w:val="14"/>
          <w:lang w:val="en-GB"/>
          <w:rPrChange w:id="14721" w:author="Filipe Santana" w:date="2016-01-03T15:57:00Z">
            <w:rPr>
              <w:rFonts w:ascii="Arial" w:eastAsia="Arial" w:hAnsi="Arial" w:cs="Arial"/>
              <w:spacing w:val="-2"/>
              <w:w w:val="95"/>
              <w:sz w:val="14"/>
              <w:szCs w:val="14"/>
            </w:rPr>
          </w:rPrChange>
        </w:rPr>
        <w:t>v</w:t>
      </w:r>
      <w:r w:rsidRPr="00E52A5C">
        <w:rPr>
          <w:rFonts w:ascii="Arial" w:eastAsia="Arial" w:hAnsi="Arial" w:cs="Arial"/>
          <w:w w:val="91"/>
          <w:sz w:val="14"/>
          <w:szCs w:val="14"/>
          <w:lang w:val="en-GB"/>
          <w:rPrChange w:id="14722" w:author="Filipe Santana" w:date="2016-01-03T15:57:00Z">
            <w:rPr>
              <w:rFonts w:ascii="Arial" w:eastAsia="Arial" w:hAnsi="Arial" w:cs="Arial"/>
              <w:w w:val="91"/>
              <w:sz w:val="14"/>
              <w:szCs w:val="14"/>
            </w:rPr>
          </w:rPrChange>
        </w:rPr>
        <w:t>ervi</w:t>
      </w:r>
      <w:r w:rsidRPr="00E52A5C">
        <w:rPr>
          <w:rFonts w:ascii="Arial" w:eastAsia="Arial" w:hAnsi="Arial" w:cs="Arial"/>
          <w:spacing w:val="-3"/>
          <w:w w:val="91"/>
          <w:sz w:val="14"/>
          <w:szCs w:val="14"/>
          <w:lang w:val="en-GB"/>
          <w:rPrChange w:id="14723" w:author="Filipe Santana" w:date="2016-01-03T15:57:00Z">
            <w:rPr>
              <w:rFonts w:ascii="Arial" w:eastAsia="Arial" w:hAnsi="Arial" w:cs="Arial"/>
              <w:spacing w:val="-3"/>
              <w:w w:val="91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pacing w:val="-9"/>
          <w:w w:val="99"/>
          <w:sz w:val="14"/>
          <w:szCs w:val="14"/>
          <w:lang w:val="en-GB"/>
          <w:rPrChange w:id="14724" w:author="Filipe Santana" w:date="2016-01-03T15:57:00Z">
            <w:rPr>
              <w:rFonts w:ascii="Arial" w:eastAsia="Arial" w:hAnsi="Arial" w:cs="Arial"/>
              <w:spacing w:val="-9"/>
              <w:w w:val="9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w w:val="89"/>
          <w:sz w:val="14"/>
          <w:szCs w:val="14"/>
          <w:lang w:val="en-GB"/>
          <w:rPrChange w:id="14725" w:author="Filipe Santana" w:date="2016-01-03T15:57:00Z">
            <w:rPr>
              <w:rFonts w:ascii="Arial" w:eastAsia="Arial" w:hAnsi="Arial" w:cs="Arial"/>
              <w:w w:val="89"/>
              <w:sz w:val="14"/>
              <w:szCs w:val="14"/>
            </w:rPr>
          </w:rPrChange>
        </w:rPr>
        <w:t xml:space="preserve">. </w:t>
      </w:r>
      <w:r w:rsidRPr="00E52A5C">
        <w:rPr>
          <w:lang w:val="en-GB"/>
          <w:rPrChange w:id="14726" w:author="Filipe Santana" w:date="2016-01-03T15:57:00Z">
            <w:rPr/>
          </w:rPrChange>
        </w:rPr>
        <w:fldChar w:fldCharType="begin"/>
      </w:r>
      <w:r w:rsidRPr="00E52A5C">
        <w:rPr>
          <w:lang w:val="en-GB"/>
          <w:rPrChange w:id="14727" w:author="Filipe Santana" w:date="2016-01-03T15:57:00Z">
            <w:rPr/>
          </w:rPrChange>
        </w:rPr>
        <w:instrText xml:space="preserve"> HYPERLINK "http://www.w3.org/TR/owl2-overview/" \h </w:instrText>
      </w:r>
      <w:r w:rsidRPr="00E52A5C">
        <w:rPr>
          <w:lang w:val="en-GB"/>
          <w:rPrChange w:id="14728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separate"/>
      </w:r>
      <w:r w:rsidRPr="00E52A5C">
        <w:rPr>
          <w:rFonts w:ascii="Arial" w:eastAsia="Arial" w:hAnsi="Arial" w:cs="Arial"/>
          <w:sz w:val="14"/>
          <w:szCs w:val="14"/>
          <w:lang w:val="en-GB"/>
          <w:rPrChange w:id="1472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http://ww</w:t>
      </w:r>
      <w:r w:rsidRPr="00E52A5C">
        <w:rPr>
          <w:rFonts w:ascii="Arial" w:eastAsia="Arial" w:hAnsi="Arial" w:cs="Arial"/>
          <w:spacing w:val="-9"/>
          <w:sz w:val="14"/>
          <w:szCs w:val="14"/>
          <w:lang w:val="en-GB"/>
          <w:rPrChange w:id="14730" w:author="Filipe Santana" w:date="2016-01-03T15:57:00Z">
            <w:rPr>
              <w:rFonts w:ascii="Arial" w:eastAsia="Arial" w:hAnsi="Arial" w:cs="Arial"/>
              <w:spacing w:val="-9"/>
              <w:sz w:val="14"/>
              <w:szCs w:val="14"/>
            </w:rPr>
          </w:rPrChange>
        </w:rPr>
        <w:t>w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31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.w3.o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4732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r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33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g/TR/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4734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o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35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wl2-</w:t>
      </w:r>
      <w:r w:rsidRPr="00E52A5C">
        <w:rPr>
          <w:rFonts w:ascii="Arial" w:eastAsia="Arial" w:hAnsi="Arial" w:cs="Arial"/>
          <w:spacing w:val="-2"/>
          <w:sz w:val="14"/>
          <w:szCs w:val="14"/>
          <w:lang w:val="en-GB"/>
          <w:rPrChange w:id="14736" w:author="Filipe Santana" w:date="2016-01-03T15:57:00Z">
            <w:rPr>
              <w:rFonts w:ascii="Arial" w:eastAsia="Arial" w:hAnsi="Arial" w:cs="Arial"/>
              <w:spacing w:val="-2"/>
              <w:sz w:val="14"/>
              <w:szCs w:val="14"/>
            </w:rPr>
          </w:rPrChange>
        </w:rPr>
        <w:t>ov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37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ervi</w:t>
      </w:r>
      <w:r w:rsidRPr="00E52A5C">
        <w:rPr>
          <w:rFonts w:ascii="Arial" w:eastAsia="Arial" w:hAnsi="Arial" w:cs="Arial"/>
          <w:spacing w:val="-3"/>
          <w:sz w:val="14"/>
          <w:szCs w:val="14"/>
          <w:lang w:val="en-GB"/>
          <w:rPrChange w:id="14738" w:author="Filipe Santana" w:date="2016-01-03T15:57:00Z">
            <w:rPr>
              <w:rFonts w:ascii="Arial" w:eastAsia="Arial" w:hAnsi="Arial" w:cs="Arial"/>
              <w:spacing w:val="-3"/>
              <w:sz w:val="14"/>
              <w:szCs w:val="14"/>
            </w:rPr>
          </w:rPrChange>
        </w:rPr>
        <w:t>e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39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t>w/.</w:t>
      </w:r>
      <w:r w:rsidRPr="00E52A5C">
        <w:rPr>
          <w:rFonts w:ascii="Arial" w:eastAsia="Arial" w:hAnsi="Arial" w:cs="Arial"/>
          <w:sz w:val="14"/>
          <w:szCs w:val="14"/>
          <w:lang w:val="en-GB"/>
          <w:rPrChange w:id="14740" w:author="Filipe Santana" w:date="2016-01-03T15:57:00Z">
            <w:rPr>
              <w:rFonts w:ascii="Arial" w:eastAsia="Arial" w:hAnsi="Arial" w:cs="Arial"/>
              <w:sz w:val="14"/>
              <w:szCs w:val="14"/>
            </w:rPr>
          </w:rPrChange>
        </w:rPr>
        <w:fldChar w:fldCharType="end"/>
      </w:r>
    </w:p>
    <w:p w14:paraId="307542C8" w14:textId="77777777" w:rsidR="00E6733B" w:rsidRPr="00E52A5C" w:rsidRDefault="00E6733B">
      <w:pPr>
        <w:spacing w:after="0"/>
        <w:jc w:val="both"/>
        <w:rPr>
          <w:lang w:val="en-GB"/>
          <w:rPrChange w:id="14741" w:author="Filipe Santana" w:date="2016-01-03T15:57:00Z">
            <w:rPr/>
          </w:rPrChange>
        </w:rPr>
        <w:sectPr w:rsidR="00E6733B" w:rsidRPr="00E52A5C">
          <w:type w:val="continuous"/>
          <w:pgSz w:w="14180" w:h="20020"/>
          <w:pgMar w:top="2080" w:right="160" w:bottom="280" w:left="160" w:header="720" w:footer="720" w:gutter="0"/>
          <w:cols w:num="2" w:space="720" w:equalWidth="0">
            <w:col w:w="6771" w:space="358"/>
            <w:col w:w="6731"/>
          </w:cols>
        </w:sectPr>
      </w:pPr>
    </w:p>
    <w:p w14:paraId="1D8FB90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2" w:author="Filipe Santana" w:date="2016-01-03T15:57:00Z">
            <w:rPr>
              <w:sz w:val="20"/>
              <w:szCs w:val="20"/>
            </w:rPr>
          </w:rPrChange>
        </w:rPr>
      </w:pPr>
    </w:p>
    <w:p w14:paraId="2DB9976F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3" w:author="Filipe Santana" w:date="2016-01-03T15:57:00Z">
            <w:rPr>
              <w:sz w:val="20"/>
              <w:szCs w:val="20"/>
            </w:rPr>
          </w:rPrChange>
        </w:rPr>
      </w:pPr>
    </w:p>
    <w:p w14:paraId="43F3540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4" w:author="Filipe Santana" w:date="2016-01-03T15:57:00Z">
            <w:rPr>
              <w:sz w:val="20"/>
              <w:szCs w:val="20"/>
            </w:rPr>
          </w:rPrChange>
        </w:rPr>
      </w:pPr>
    </w:p>
    <w:p w14:paraId="68EAFD5C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5" w:author="Filipe Santana" w:date="2016-01-03T15:57:00Z">
            <w:rPr>
              <w:sz w:val="20"/>
              <w:szCs w:val="20"/>
            </w:rPr>
          </w:rPrChange>
        </w:rPr>
      </w:pPr>
    </w:p>
    <w:p w14:paraId="1A069F7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6" w:author="Filipe Santana" w:date="2016-01-03T15:57:00Z">
            <w:rPr>
              <w:sz w:val="20"/>
              <w:szCs w:val="20"/>
            </w:rPr>
          </w:rPrChange>
        </w:rPr>
      </w:pPr>
    </w:p>
    <w:p w14:paraId="0B1F96E8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7" w:author="Filipe Santana" w:date="2016-01-03T15:57:00Z">
            <w:rPr>
              <w:sz w:val="20"/>
              <w:szCs w:val="20"/>
            </w:rPr>
          </w:rPrChange>
        </w:rPr>
      </w:pPr>
    </w:p>
    <w:p w14:paraId="55ED087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8" w:author="Filipe Santana" w:date="2016-01-03T15:57:00Z">
            <w:rPr>
              <w:sz w:val="20"/>
              <w:szCs w:val="20"/>
            </w:rPr>
          </w:rPrChange>
        </w:rPr>
      </w:pPr>
    </w:p>
    <w:p w14:paraId="016B84D2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49" w:author="Filipe Santana" w:date="2016-01-03T15:57:00Z">
            <w:rPr>
              <w:sz w:val="20"/>
              <w:szCs w:val="20"/>
            </w:rPr>
          </w:rPrChange>
        </w:rPr>
      </w:pPr>
    </w:p>
    <w:p w14:paraId="14D324D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0" w:author="Filipe Santana" w:date="2016-01-03T15:57:00Z">
            <w:rPr>
              <w:sz w:val="20"/>
              <w:szCs w:val="20"/>
            </w:rPr>
          </w:rPrChange>
        </w:rPr>
      </w:pPr>
    </w:p>
    <w:p w14:paraId="0339EB16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1" w:author="Filipe Santana" w:date="2016-01-03T15:57:00Z">
            <w:rPr>
              <w:sz w:val="20"/>
              <w:szCs w:val="20"/>
            </w:rPr>
          </w:rPrChange>
        </w:rPr>
      </w:pPr>
    </w:p>
    <w:p w14:paraId="5FFC5DD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2" w:author="Filipe Santana" w:date="2016-01-03T15:57:00Z">
            <w:rPr>
              <w:sz w:val="20"/>
              <w:szCs w:val="20"/>
            </w:rPr>
          </w:rPrChange>
        </w:rPr>
      </w:pPr>
    </w:p>
    <w:p w14:paraId="6FA8845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3" w:author="Filipe Santana" w:date="2016-01-03T15:57:00Z">
            <w:rPr>
              <w:sz w:val="20"/>
              <w:szCs w:val="20"/>
            </w:rPr>
          </w:rPrChange>
        </w:rPr>
      </w:pPr>
    </w:p>
    <w:p w14:paraId="2EEAE3FD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4" w:author="Filipe Santana" w:date="2016-01-03T15:57:00Z">
            <w:rPr>
              <w:sz w:val="20"/>
              <w:szCs w:val="20"/>
            </w:rPr>
          </w:rPrChange>
        </w:rPr>
      </w:pPr>
    </w:p>
    <w:p w14:paraId="043932A9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5" w:author="Filipe Santana" w:date="2016-01-03T15:57:00Z">
            <w:rPr>
              <w:sz w:val="20"/>
              <w:szCs w:val="20"/>
            </w:rPr>
          </w:rPrChange>
        </w:rPr>
      </w:pPr>
    </w:p>
    <w:p w14:paraId="2159376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6" w:author="Filipe Santana" w:date="2016-01-03T15:57:00Z">
            <w:rPr>
              <w:sz w:val="20"/>
              <w:szCs w:val="20"/>
            </w:rPr>
          </w:rPrChange>
        </w:rPr>
      </w:pPr>
    </w:p>
    <w:p w14:paraId="76AEC16E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7" w:author="Filipe Santana" w:date="2016-01-03T15:57:00Z">
            <w:rPr>
              <w:sz w:val="20"/>
              <w:szCs w:val="20"/>
            </w:rPr>
          </w:rPrChange>
        </w:rPr>
      </w:pPr>
    </w:p>
    <w:p w14:paraId="293F8B74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8" w:author="Filipe Santana" w:date="2016-01-03T15:57:00Z">
            <w:rPr>
              <w:sz w:val="20"/>
              <w:szCs w:val="20"/>
            </w:rPr>
          </w:rPrChange>
        </w:rPr>
      </w:pPr>
    </w:p>
    <w:p w14:paraId="05D5A99A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59" w:author="Filipe Santana" w:date="2016-01-03T15:57:00Z">
            <w:rPr>
              <w:sz w:val="20"/>
              <w:szCs w:val="20"/>
            </w:rPr>
          </w:rPrChange>
        </w:rPr>
      </w:pPr>
    </w:p>
    <w:p w14:paraId="70D81EDB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60" w:author="Filipe Santana" w:date="2016-01-03T15:57:00Z">
            <w:rPr>
              <w:sz w:val="20"/>
              <w:szCs w:val="20"/>
            </w:rPr>
          </w:rPrChange>
        </w:rPr>
      </w:pPr>
    </w:p>
    <w:p w14:paraId="2E24B451" w14:textId="77777777" w:rsidR="00E6733B" w:rsidRPr="00E52A5C" w:rsidRDefault="00E6733B">
      <w:pPr>
        <w:spacing w:after="0" w:line="200" w:lineRule="exact"/>
        <w:rPr>
          <w:sz w:val="20"/>
          <w:szCs w:val="20"/>
          <w:lang w:val="en-GB"/>
          <w:rPrChange w:id="14761" w:author="Filipe Santana" w:date="2016-01-03T15:57:00Z">
            <w:rPr>
              <w:sz w:val="20"/>
              <w:szCs w:val="20"/>
            </w:rPr>
          </w:rPrChange>
        </w:rPr>
      </w:pPr>
    </w:p>
    <w:p w14:paraId="51264B89" w14:textId="77777777" w:rsidR="00E6733B" w:rsidRPr="00E52A5C" w:rsidRDefault="00E6733B">
      <w:pPr>
        <w:spacing w:before="4" w:after="0" w:line="200" w:lineRule="exact"/>
        <w:rPr>
          <w:sz w:val="20"/>
          <w:szCs w:val="20"/>
          <w:lang w:val="en-GB"/>
          <w:rPrChange w:id="14762" w:author="Filipe Santana" w:date="2016-01-03T15:57:00Z">
            <w:rPr>
              <w:sz w:val="20"/>
              <w:szCs w:val="20"/>
            </w:rPr>
          </w:rPrChange>
        </w:rPr>
      </w:pPr>
    </w:p>
    <w:p w14:paraId="452CA4E1" w14:textId="77777777" w:rsidR="00E6733B" w:rsidRPr="00E52A5C" w:rsidRDefault="00EC4A1B">
      <w:pPr>
        <w:spacing w:before="32" w:after="0" w:line="240" w:lineRule="auto"/>
        <w:ind w:left="5588" w:right="5369"/>
        <w:jc w:val="center"/>
        <w:rPr>
          <w:rFonts w:ascii="Arial" w:eastAsia="Arial" w:hAnsi="Arial" w:cs="Arial"/>
          <w:sz w:val="16"/>
          <w:szCs w:val="16"/>
          <w:lang w:val="en-GB"/>
          <w:rPrChange w:id="1476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</w:pPr>
      <w:r w:rsidRPr="000624E2">
        <w:rPr>
          <w:lang w:val="en-GB"/>
        </w:rPr>
        <w:pict w14:anchorId="473AFC65">
          <v:group id="_x0000_s1032" style="position:absolute;left:0;text-align:left;margin-left:13.45pt;margin-top:-7.85pt;width:29.9pt;height:.1pt;z-index:-1164;mso-position-horizontal-relative:page" coordorigin="269,-157" coordsize="598,2">
            <v:shape id="_x0000_s1033" style="position:absolute;left:269;top:-157;width:598;height:2" coordorigin="269,-157" coordsize="598,0" path="m269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4764" w:author="Filipe Santana" w:date="2016-01-03T15:57:00Z">
            <w:rPr>
              <w:lang w:val="en-GB"/>
            </w:rPr>
          </w:rPrChange>
        </w:rPr>
        <w:pict w14:anchorId="3CF1981E">
          <v:group id="_x0000_s1030" style="position:absolute;left:0;text-align:left;margin-left:48.35pt;margin-top:-2.85pt;width:.1pt;height:29.9pt;z-index:-1163;mso-position-horizontal-relative:page" coordorigin="967,-57" coordsize="2,598">
            <v:shape id="_x0000_s1031" style="position:absolute;left:967;top:-57;width:2;height:598" coordorigin="967,-57" coordsize="0,598" path="m967,541r,-598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4765" w:author="Filipe Santana" w:date="2016-01-03T15:57:00Z">
            <w:rPr>
              <w:lang w:val="en-GB"/>
            </w:rPr>
          </w:rPrChange>
        </w:rPr>
        <w:pict w14:anchorId="1B65802E">
          <v:group id="_x0000_s1028" style="position:absolute;left:0;text-align:left;margin-left:665.3pt;margin-top:-7.85pt;width:29.9pt;height:.1pt;z-index:-1162;mso-position-horizontal-relative:page" coordorigin="13306,-157" coordsize="598,2">
            <v:shape id="_x0000_s1029" style="position:absolute;left:13306;top:-157;width:598;height:2" coordorigin="13306,-157" coordsize="598,0" path="m13306,-157r598,e" filled="f" strokeweight=".14042mm">
              <v:path arrowok="t"/>
            </v:shape>
            <w10:wrap anchorx="page"/>
          </v:group>
        </w:pict>
      </w:r>
      <w:r>
        <w:rPr>
          <w:lang w:val="en-GB"/>
          <w:rPrChange w:id="14766" w:author="Filipe Santana" w:date="2016-01-03T15:57:00Z">
            <w:rPr>
              <w:lang w:val="en-GB"/>
            </w:rPr>
          </w:rPrChange>
        </w:rPr>
        <w:pict w14:anchorId="1FF330EA">
          <v:group id="_x0000_s1026" style="position:absolute;left:0;text-align:left;margin-left:660.35pt;margin-top:-2.85pt;width:.1pt;height:29.9pt;z-index:-1161;mso-position-horizontal-relative:page" coordorigin="13207,-57" coordsize="2,598">
            <v:shape id="_x0000_s1027" style="position:absolute;left:13207;top:-57;width:2;height:598" coordorigin="13207,-57" coordsize="0,598" path="m13207,541r,-598e" filled="f" strokeweight=".14042mm">
              <v:path arrowok="t"/>
            </v:shape>
            <w10:wrap anchorx="page"/>
          </v:group>
        </w:pic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6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“main”</w:t>
      </w:r>
      <w:r w:rsidR="002C1A14" w:rsidRPr="00E52A5C">
        <w:rPr>
          <w:rFonts w:ascii="Arial" w:eastAsia="Arial" w:hAnsi="Arial" w:cs="Arial"/>
          <w:spacing w:val="17"/>
          <w:sz w:val="16"/>
          <w:szCs w:val="16"/>
          <w:lang w:val="en-GB"/>
          <w:rPrChange w:id="14768" w:author="Filipe Santana" w:date="2016-01-03T15:57:00Z">
            <w:rPr>
              <w:rFonts w:ascii="Arial" w:eastAsia="Arial" w:hAnsi="Arial" w:cs="Arial"/>
              <w:spacing w:val="17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6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4770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71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2016/1/3</w:t>
      </w:r>
      <w:r w:rsidR="002C1A14" w:rsidRPr="00E52A5C">
        <w:rPr>
          <w:rFonts w:ascii="Arial" w:eastAsia="Arial" w:hAnsi="Arial" w:cs="Arial"/>
          <w:spacing w:val="16"/>
          <w:sz w:val="16"/>
          <w:szCs w:val="16"/>
          <w:lang w:val="en-GB"/>
          <w:rPrChange w:id="14772" w:author="Filipe Santana" w:date="2016-01-03T15:57:00Z">
            <w:rPr>
              <w:rFonts w:ascii="Arial" w:eastAsia="Arial" w:hAnsi="Arial" w:cs="Arial"/>
              <w:spacing w:val="16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73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4774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75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page</w:t>
      </w:r>
      <w:r w:rsidR="002C1A14" w:rsidRPr="00E52A5C">
        <w:rPr>
          <w:rFonts w:ascii="Arial" w:eastAsia="Arial" w:hAnsi="Arial" w:cs="Arial"/>
          <w:spacing w:val="18"/>
          <w:sz w:val="16"/>
          <w:szCs w:val="16"/>
          <w:lang w:val="en-GB"/>
          <w:rPrChange w:id="14776" w:author="Filipe Santana" w:date="2016-01-03T15:57:00Z">
            <w:rPr>
              <w:rFonts w:ascii="Arial" w:eastAsia="Arial" w:hAnsi="Arial" w:cs="Arial"/>
              <w:spacing w:val="18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77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10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4778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sz w:val="16"/>
          <w:szCs w:val="16"/>
          <w:lang w:val="en-GB"/>
          <w:rPrChange w:id="14779" w:author="Filipe Santana" w:date="2016-01-03T15:57:00Z">
            <w:rPr>
              <w:rFonts w:ascii="Arial" w:eastAsia="Arial" w:hAnsi="Arial" w:cs="Arial"/>
              <w:sz w:val="16"/>
              <w:szCs w:val="16"/>
            </w:rPr>
          </w:rPrChange>
        </w:rPr>
        <w:t>—</w:t>
      </w:r>
      <w:r w:rsidR="002C1A14" w:rsidRPr="00E52A5C">
        <w:rPr>
          <w:rFonts w:ascii="Arial" w:eastAsia="Arial" w:hAnsi="Arial" w:cs="Arial"/>
          <w:spacing w:val="20"/>
          <w:sz w:val="16"/>
          <w:szCs w:val="16"/>
          <w:lang w:val="en-GB"/>
          <w:rPrChange w:id="14780" w:author="Filipe Santana" w:date="2016-01-03T15:57:00Z">
            <w:rPr>
              <w:rFonts w:ascii="Arial" w:eastAsia="Arial" w:hAnsi="Arial" w:cs="Arial"/>
              <w:spacing w:val="20"/>
              <w:sz w:val="16"/>
              <w:szCs w:val="16"/>
            </w:rPr>
          </w:rPrChange>
        </w:rPr>
        <w:t xml:space="preserve"> </w:t>
      </w:r>
      <w:r w:rsidR="002C1A14" w:rsidRPr="00E52A5C">
        <w:rPr>
          <w:rFonts w:ascii="Arial" w:eastAsia="Arial" w:hAnsi="Arial" w:cs="Arial"/>
          <w:w w:val="99"/>
          <w:sz w:val="16"/>
          <w:szCs w:val="16"/>
          <w:lang w:val="en-GB"/>
          <w:rPrChange w:id="14781" w:author="Filipe Santana" w:date="2016-01-03T15:57:00Z">
            <w:rPr>
              <w:rFonts w:ascii="Arial" w:eastAsia="Arial" w:hAnsi="Arial" w:cs="Arial"/>
              <w:w w:val="99"/>
              <w:sz w:val="16"/>
              <w:szCs w:val="16"/>
            </w:rPr>
          </w:rPrChange>
        </w:rPr>
        <w:t>#10</w:t>
      </w:r>
    </w:p>
    <w:sectPr w:rsidR="00E6733B" w:rsidRPr="00E52A5C">
      <w:type w:val="continuous"/>
      <w:pgSz w:w="14180" w:h="20020"/>
      <w:pgMar w:top="2080" w:right="160" w:bottom="280" w:left="1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66" w:author="Filipe Santana" w:date="2016-01-03T15:58:00Z" w:initials="FS">
    <w:p w14:paraId="72EEB6DE" w14:textId="77777777" w:rsidR="00EC4A1B" w:rsidRDefault="00EC4A1B">
      <w:pPr>
        <w:pStyle w:val="Textodecomentrio"/>
      </w:pPr>
      <w:r>
        <w:rPr>
          <w:rStyle w:val="Refdecomentrio"/>
        </w:rPr>
        <w:annotationRef/>
      </w:r>
      <w:proofErr w:type="spellStart"/>
      <w:r>
        <w:t>citep</w:t>
      </w:r>
      <w:proofErr w:type="spellEnd"/>
    </w:p>
  </w:comment>
  <w:comment w:id="2878" w:author="Filipe Santana" w:date="2016-01-03T22:20:00Z" w:initials="FS">
    <w:p w14:paraId="3B8AC54B" w14:textId="44269661" w:rsidR="00EC4A1B" w:rsidRDefault="00EC4A1B">
      <w:pPr>
        <w:pStyle w:val="Textodecomentrio"/>
      </w:pPr>
      <w:r>
        <w:rPr>
          <w:rStyle w:val="Refdecomentrio"/>
        </w:rPr>
        <w:annotationRef/>
      </w:r>
      <w:r>
        <w:t>Table comments.</w:t>
      </w:r>
    </w:p>
  </w:comment>
  <w:comment w:id="3709" w:author="Filipe Santana" w:date="2016-01-03T22:25:00Z" w:initials="FS">
    <w:p w14:paraId="063CD598" w14:textId="016463FB" w:rsidR="00EC4A1B" w:rsidRDefault="00EC4A1B">
      <w:pPr>
        <w:pStyle w:val="Textodecomentrio"/>
      </w:pPr>
      <w:r>
        <w:rPr>
          <w:rStyle w:val="Refdecomentrio"/>
        </w:rPr>
        <w:annotationRef/>
      </w:r>
      <w:proofErr w:type="spellStart"/>
      <w:r>
        <w:t>Comentar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</w:comment>
  <w:comment w:id="10710" w:author="Filipe Santana" w:date="2016-01-03T22:38:00Z" w:initials="FS">
    <w:p w14:paraId="7568CCD3" w14:textId="7071B099" w:rsidR="00EC4A1B" w:rsidRPr="001A023A" w:rsidRDefault="00EC4A1B" w:rsidP="001A023A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1A023A">
        <w:rPr>
          <w:lang w:val="pt-BR"/>
        </w:rPr>
        <w:t>Comentar esse trecho… não tem nada haver.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EB6DE" w15:done="0"/>
  <w15:commentEx w15:paraId="3B8AC54B" w15:done="0"/>
  <w15:commentEx w15:paraId="063CD598" w15:done="0"/>
  <w15:commentEx w15:paraId="7568CCD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36D91" w14:textId="77777777" w:rsidR="00B30561" w:rsidRDefault="00B30561">
      <w:pPr>
        <w:spacing w:after="0" w:line="240" w:lineRule="auto"/>
      </w:pPr>
      <w:r>
        <w:separator/>
      </w:r>
    </w:p>
  </w:endnote>
  <w:endnote w:type="continuationSeparator" w:id="0">
    <w:p w14:paraId="45397E86" w14:textId="77777777" w:rsidR="00B30561" w:rsidRDefault="00B3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XITS">
    <w:altName w:val="XITS"/>
    <w:panose1 w:val="02000503000000000000"/>
    <w:charset w:val="00"/>
    <w:family w:val="modern"/>
    <w:notTrueType/>
    <w:pitch w:val="variable"/>
    <w:sig w:usb0="A00002FF" w:usb1="4003FDFF" w:usb2="0000002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1BF15" w14:textId="77777777" w:rsidR="00B30561" w:rsidRDefault="00B30561">
      <w:pPr>
        <w:spacing w:after="0" w:line="240" w:lineRule="auto"/>
      </w:pPr>
      <w:r>
        <w:separator/>
      </w:r>
    </w:p>
  </w:footnote>
  <w:footnote w:type="continuationSeparator" w:id="0">
    <w:p w14:paraId="4DD1A24B" w14:textId="77777777" w:rsidR="00B30561" w:rsidRDefault="00B30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A7753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28A0FA55">
        <v:group id="_x0000_s2149" style="position:absolute;margin-left:48.35pt;margin-top:69.45pt;width:.1pt;height:29.9pt;z-index:-1239;mso-position-horizontal-relative:page;mso-position-vertical-relative:page" coordorigin="967,1389" coordsize="2,598">
          <v:shape id="_x0000_s2150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42B05F80">
        <v:group id="_x0000_s2147" style="position:absolute;margin-left:660.35pt;margin-top:69.45pt;width:.1pt;height:29.9pt;z-index:-1238;mso-position-horizontal-relative:page;mso-position-vertical-relative:page" coordorigin="13207,1389" coordsize="2,598">
          <v:shape id="_x0000_s2148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034C9C6D">
        <v:group id="_x0000_s2145" style="position:absolute;margin-left:13.45pt;margin-top:104.3pt;width:29.9pt;height:.1pt;z-index:-1237;mso-position-horizontal-relative:page;mso-position-vertical-relative:page" coordorigin="269,2086" coordsize="598,2">
          <v:shape id="_x0000_s2146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2D19BCCB">
        <v:group id="_x0000_s2143" style="position:absolute;margin-left:665.3pt;margin-top:104.3pt;width:29.9pt;height:.1pt;z-index:-1236;mso-position-horizontal-relative:page;mso-position-vertical-relative:page" coordorigin="13306,2086" coordsize="598,2">
          <v:shape id="_x0000_s2144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F45E9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4F6C7E41">
        <v:group id="_x0000_s2141" style="position:absolute;margin-left:48.35pt;margin-top:69.45pt;width:.1pt;height:29.9pt;z-index:-1235;mso-position-horizontal-relative:page;mso-position-vertical-relative:page" coordorigin="967,1389" coordsize="2,598">
          <v:shape id="_x0000_s2142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10347189">
        <v:group id="_x0000_s2139" style="position:absolute;margin-left:660.35pt;margin-top:69.45pt;width:.1pt;height:29.9pt;z-index:-1234;mso-position-horizontal-relative:page;mso-position-vertical-relative:page" coordorigin="13207,1389" coordsize="2,598">
          <v:shape id="_x0000_s2140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46F45A27">
        <v:group id="_x0000_s2137" style="position:absolute;margin-left:13.45pt;margin-top:104.3pt;width:29.9pt;height:.1pt;z-index:-1233;mso-position-horizontal-relative:page;mso-position-vertical-relative:page" coordorigin="269,2086" coordsize="598,2">
          <v:shape id="_x0000_s2138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27336BA7">
        <v:group id="_x0000_s2135" style="position:absolute;margin-left:665.3pt;margin-top:104.3pt;width:29.9pt;height:.1pt;z-index:-1232;mso-position-horizontal-relative:page;mso-position-vertical-relative:page" coordorigin="13306,2086" coordsize="598,2">
          <v:shape id="_x0000_s2136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71DB5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7AB5A534">
        <v:group id="_x0000_s2133" style="position:absolute;margin-left:48.35pt;margin-top:69.45pt;width:.1pt;height:29.9pt;z-index:-1231;mso-position-horizontal-relative:page;mso-position-vertical-relative:page" coordorigin="967,1389" coordsize="2,598">
          <v:shape id="_x0000_s2134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258FBD4B">
        <v:group id="_x0000_s2131" style="position:absolute;margin-left:660.35pt;margin-top:69.45pt;width:.1pt;height:29.9pt;z-index:-1230;mso-position-horizontal-relative:page;mso-position-vertical-relative:page" coordorigin="13207,1389" coordsize="2,598">
          <v:shape id="_x0000_s2132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165DB466">
        <v:group id="_x0000_s2129" style="position:absolute;margin-left:13.45pt;margin-top:104.3pt;width:29.9pt;height:.1pt;z-index:-1229;mso-position-horizontal-relative:page;mso-position-vertical-relative:page" coordorigin="269,2086" coordsize="598,2">
          <v:shape id="_x0000_s2130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23DE71D7">
        <v:group id="_x0000_s2127" style="position:absolute;margin-left:665.3pt;margin-top:104.3pt;width:29.9pt;height:.1pt;z-index:-1228;mso-position-horizontal-relative:page;mso-position-vertical-relative:page" coordorigin="13306,2086" coordsize="598,2">
          <v:shape id="_x0000_s2128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27C21535">
        <v:group id="_x0000_s2125" style="position:absolute;margin-left:113.4pt;margin-top:150.65pt;width:484.2pt;height:.1pt;z-index:-1227;mso-position-horizontal-relative:page;mso-position-vertical-relative:page" coordorigin="2268,3013" coordsize="9684,2">
          <v:shape id="_x0000_s2126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5BB44C66"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539.3pt;margin-top:135.05pt;width:59.3pt;height:9.95pt;z-index:-1226;mso-position-horizontal-relative:page;mso-position-vertical-relative:page" filled="f" stroked="f">
          <v:textbox inset="0,0,0,0">
            <w:txbxContent>
              <w:p w14:paraId="48091D78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2EE3BD19">
        <v:shape id="_x0000_s2123" type="#_x0000_t202" style="position:absolute;margin-left:112.4pt;margin-top:135.15pt;width:6.45pt;height:9.95pt;z-index:-1225;mso-position-horizontal-relative:page;mso-position-vertical-relative:page" filled="f" stroked="f">
          <v:textbox inset="0,0,0,0">
            <w:txbxContent>
              <w:p w14:paraId="751AFE85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E048D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71DA2BF7">
        <v:group id="_x0000_s2121" style="position:absolute;margin-left:48.35pt;margin-top:69.45pt;width:.1pt;height:29.9pt;z-index:-1224;mso-position-horizontal-relative:page;mso-position-vertical-relative:page" coordorigin="967,1389" coordsize="2,598">
          <v:shape id="_x0000_s2122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59D5924C">
        <v:group id="_x0000_s2119" style="position:absolute;margin-left:660.35pt;margin-top:69.45pt;width:.1pt;height:29.9pt;z-index:-1223;mso-position-horizontal-relative:page;mso-position-vertical-relative:page" coordorigin="13207,1389" coordsize="2,598">
          <v:shape id="_x0000_s2120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715A5947">
        <v:group id="_x0000_s2117" style="position:absolute;margin-left:13.45pt;margin-top:104.3pt;width:29.9pt;height:.1pt;z-index:-1222;mso-position-horizontal-relative:page;mso-position-vertical-relative:page" coordorigin="269,2086" coordsize="598,2">
          <v:shape id="_x0000_s2118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321FF9AC">
        <v:group id="_x0000_s2115" style="position:absolute;margin-left:665.3pt;margin-top:104.3pt;width:29.9pt;height:.1pt;z-index:-1221;mso-position-horizontal-relative:page;mso-position-vertical-relative:page" coordorigin="13306,2086" coordsize="598,2">
          <v:shape id="_x0000_s2116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0FB9FF26">
        <v:group id="_x0000_s2113" style="position:absolute;margin-left:111.1pt;margin-top:150.65pt;width:484.2pt;height:.1pt;z-index:-1220;mso-position-horizontal-relative:page;mso-position-vertical-relative:page" coordorigin="2222,3013" coordsize="9684,2">
          <v:shape id="_x0000_s2114" style="position:absolute;left:2222;top:3013;width:9684;height:2" coordorigin="2222,3013" coordsize="9684,0" path="m2222,3013r9684,e" filled="f" strokeweight=".35136mm">
            <v:path arrowok="t"/>
          </v:shape>
          <w10:wrap anchorx="page" anchory="page"/>
        </v:group>
      </w:pict>
    </w:r>
    <w:r>
      <w:pict w14:anchorId="6D7E091A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110.1pt;margin-top:135.05pt;width:248.2pt;height:9.95pt;z-index:-1219;mso-position-horizontal-relative:page;mso-position-vertical-relative:page" filled="f" stroked="f">
          <v:textbox inset="0,0,0,0">
            <w:txbxContent>
              <w:p w14:paraId="39AFD4D2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Grounding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and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ret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ving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biomedical</w:t>
                </w:r>
                <w:r>
                  <w:rPr>
                    <w:rFonts w:ascii="Arial" w:eastAsia="Arial" w:hAnsi="Arial" w:cs="Arial"/>
                    <w:i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database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content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ontologies</w:t>
                </w:r>
              </w:p>
            </w:txbxContent>
          </v:textbox>
          <w10:wrap anchorx="page" anchory="page"/>
        </v:shape>
      </w:pict>
    </w:r>
    <w:r>
      <w:pict w14:anchorId="17302269">
        <v:shape id="_x0000_s2111" type="#_x0000_t202" style="position:absolute;margin-left:589.85pt;margin-top:135.15pt;width:6.45pt;height:9.95pt;z-index:-1218;mso-position-horizontal-relative:page;mso-position-vertical-relative:page" filled="f" stroked="f">
          <v:textbox inset="0,0,0,0">
            <w:txbxContent>
              <w:p w14:paraId="561C93D2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D3AB6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2CA4C247">
        <v:group id="_x0000_s2109" style="position:absolute;margin-left:48.35pt;margin-top:69.45pt;width:.1pt;height:29.9pt;z-index:-1217;mso-position-horizontal-relative:page;mso-position-vertical-relative:page" coordorigin="967,1389" coordsize="2,598">
          <v:shape id="_x0000_s2110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47BDF71B">
        <v:group id="_x0000_s2107" style="position:absolute;margin-left:660.35pt;margin-top:69.45pt;width:.1pt;height:29.9pt;z-index:-1216;mso-position-horizontal-relative:page;mso-position-vertical-relative:page" coordorigin="13207,1389" coordsize="2,598">
          <v:shape id="_x0000_s2108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5DBDB46D">
        <v:group id="_x0000_s2105" style="position:absolute;margin-left:13.45pt;margin-top:104.3pt;width:29.9pt;height:.1pt;z-index:-1215;mso-position-horizontal-relative:page;mso-position-vertical-relative:page" coordorigin="269,2086" coordsize="598,2">
          <v:shape id="_x0000_s2106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51BFAFD5">
        <v:group id="_x0000_s2103" style="position:absolute;margin-left:665.3pt;margin-top:104.3pt;width:29.9pt;height:.1pt;z-index:-1214;mso-position-horizontal-relative:page;mso-position-vertical-relative:page" coordorigin="13306,2086" coordsize="598,2">
          <v:shape id="_x0000_s2104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41C97058">
        <v:group id="_x0000_s2101" style="position:absolute;margin-left:113.4pt;margin-top:150.65pt;width:484.2pt;height:.1pt;z-index:-1213;mso-position-horizontal-relative:page;mso-position-vertical-relative:page" coordorigin="2268,3013" coordsize="9684,2">
          <v:shape id="_x0000_s2102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67E7C45F"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39.3pt;margin-top:135.05pt;width:59.3pt;height:9.95pt;z-index:-1212;mso-position-horizontal-relative:page;mso-position-vertical-relative:page" filled="f" stroked="f">
          <v:textbox inset="0,0,0,0">
            <w:txbxContent>
              <w:p w14:paraId="732537F0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416559A3">
        <v:shape id="_x0000_s2099" type="#_x0000_t202" style="position:absolute;margin-left:112.4pt;margin-top:135.15pt;width:6.45pt;height:9.95pt;z-index:-1211;mso-position-horizontal-relative:page;mso-position-vertical-relative:page" filled="f" stroked="f">
          <v:textbox inset="0,0,0,0">
            <w:txbxContent>
              <w:p w14:paraId="2A4BE4B2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71FA6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682C95FC">
        <v:group id="_x0000_s2097" style="position:absolute;margin-left:48.35pt;margin-top:69.45pt;width:.1pt;height:29.9pt;z-index:-1210;mso-position-horizontal-relative:page;mso-position-vertical-relative:page" coordorigin="967,1389" coordsize="2,598">
          <v:shape id="_x0000_s2098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1182C13D">
        <v:group id="_x0000_s2095" style="position:absolute;margin-left:660.35pt;margin-top:69.45pt;width:.1pt;height:29.9pt;z-index:-1209;mso-position-horizontal-relative:page;mso-position-vertical-relative:page" coordorigin="13207,1389" coordsize="2,598">
          <v:shape id="_x0000_s2096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603BE8B8">
        <v:group id="_x0000_s2093" style="position:absolute;margin-left:13.45pt;margin-top:104.3pt;width:29.9pt;height:.1pt;z-index:-1208;mso-position-horizontal-relative:page;mso-position-vertical-relative:page" coordorigin="269,2086" coordsize="598,2">
          <v:shape id="_x0000_s2094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755BD772">
        <v:group id="_x0000_s2091" style="position:absolute;margin-left:665.3pt;margin-top:104.3pt;width:29.9pt;height:.1pt;z-index:-1207;mso-position-horizontal-relative:page;mso-position-vertical-relative:page" coordorigin="13306,2086" coordsize="598,2">
          <v:shape id="_x0000_s2092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5F65333D">
        <v:group id="_x0000_s2089" style="position:absolute;margin-left:111.1pt;margin-top:150.65pt;width:484.2pt;height:.1pt;z-index:-1206;mso-position-horizontal-relative:page;mso-position-vertical-relative:page" coordorigin="2222,3013" coordsize="9684,2">
          <v:shape id="_x0000_s2090" style="position:absolute;left:2222;top:3013;width:9684;height:2" coordorigin="2222,3013" coordsize="9684,0" path="m2222,3013r9684,e" filled="f" strokeweight=".35136mm">
            <v:path arrowok="t"/>
          </v:shape>
          <w10:wrap anchorx="page" anchory="page"/>
        </v:group>
      </w:pict>
    </w:r>
    <w:r>
      <w:pict w14:anchorId="486B8AB2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110.1pt;margin-top:135.05pt;width:248.2pt;height:9.95pt;z-index:-1205;mso-position-horizontal-relative:page;mso-position-vertical-relative:page" filled="f" stroked="f">
          <v:textbox inset="0,0,0,0">
            <w:txbxContent>
              <w:p w14:paraId="2DFC678A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Grounding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and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ret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ving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biomedical</w:t>
                </w:r>
                <w:r>
                  <w:rPr>
                    <w:rFonts w:ascii="Arial" w:eastAsia="Arial" w:hAnsi="Arial" w:cs="Arial"/>
                    <w:i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database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content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ontologies</w:t>
                </w:r>
              </w:p>
            </w:txbxContent>
          </v:textbox>
          <w10:wrap anchorx="page" anchory="page"/>
        </v:shape>
      </w:pict>
    </w:r>
    <w:r>
      <w:pict w14:anchorId="60B498D7">
        <v:shape id="_x0000_s2087" type="#_x0000_t202" style="position:absolute;margin-left:589.85pt;margin-top:135.15pt;width:6.45pt;height:9.95pt;z-index:-1204;mso-position-horizontal-relative:page;mso-position-vertical-relative:page" filled="f" stroked="f">
          <v:textbox inset="0,0,0,0">
            <w:txbxContent>
              <w:p w14:paraId="39777099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B6968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0B586991">
        <v:group id="_x0000_s2085" style="position:absolute;margin-left:48.35pt;margin-top:69.45pt;width:.1pt;height:29.9pt;z-index:-1203;mso-position-horizontal-relative:page;mso-position-vertical-relative:page" coordorigin="967,1389" coordsize="2,598">
          <v:shape id="_x0000_s2086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59D6A402">
        <v:group id="_x0000_s2083" style="position:absolute;margin-left:660.35pt;margin-top:69.45pt;width:.1pt;height:29.9pt;z-index:-1202;mso-position-horizontal-relative:page;mso-position-vertical-relative:page" coordorigin="13207,1389" coordsize="2,598">
          <v:shape id="_x0000_s2084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1A5ED3BE">
        <v:group id="_x0000_s2081" style="position:absolute;margin-left:13.45pt;margin-top:104.3pt;width:29.9pt;height:.1pt;z-index:-1201;mso-position-horizontal-relative:page;mso-position-vertical-relative:page" coordorigin="269,2086" coordsize="598,2">
          <v:shape id="_x0000_s2082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42EDF2E5">
        <v:group id="_x0000_s2079" style="position:absolute;margin-left:665.3pt;margin-top:104.3pt;width:29.9pt;height:.1pt;z-index:-1200;mso-position-horizontal-relative:page;mso-position-vertical-relative:page" coordorigin="13306,2086" coordsize="598,2">
          <v:shape id="_x0000_s2080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3D8C10FC">
        <v:group id="_x0000_s2077" style="position:absolute;margin-left:113.4pt;margin-top:150.65pt;width:484.2pt;height:.1pt;z-index:-1199;mso-position-horizontal-relative:page;mso-position-vertical-relative:page" coordorigin="2268,3013" coordsize="9684,2">
          <v:shape id="_x0000_s2078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41746C90">
        <v:group id="_x0000_s2075" style="position:absolute;margin-left:369.9pt;margin-top:172.8pt;width:222.2pt;height:.1pt;z-index:-1198;mso-position-horizontal-relative:page;mso-position-vertical-relative:page" coordorigin="7398,3456" coordsize="4444,2">
          <v:shape id="_x0000_s2076" style="position:absolute;left:7398;top:3456;width:4444;height:2" coordorigin="7398,3456" coordsize="4444,0" path="m7398,3456r4444,e" filled="f" strokeweight=".17569mm">
            <v:path arrowok="t"/>
          </v:shape>
          <w10:wrap anchorx="page" anchory="page"/>
        </v:group>
      </w:pict>
    </w:r>
    <w:r>
      <w:pict w14:anchorId="2A75A210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39.3pt;margin-top:135.05pt;width:59.3pt;height:9.95pt;z-index:-1197;mso-position-horizontal-relative:page;mso-position-vertical-relative:page" filled="f" stroked="f">
          <v:textbox inset="0,0,0,0">
            <w:txbxContent>
              <w:p w14:paraId="24BB2949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7DD6F9CE">
        <v:shape id="_x0000_s2073" type="#_x0000_t202" style="position:absolute;margin-left:112.4pt;margin-top:135.15pt;width:6.45pt;height:9.95pt;z-index:-1196;mso-position-horizontal-relative:page;mso-position-vertical-relative:page" filled="f" stroked="f">
          <v:textbox inset="0,0,0,0">
            <w:txbxContent>
              <w:p w14:paraId="13300DE9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CA257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3B3A444E">
        <v:group id="_x0000_s2071" style="position:absolute;margin-left:48.35pt;margin-top:69.45pt;width:.1pt;height:29.9pt;z-index:-1195;mso-position-horizontal-relative:page;mso-position-vertical-relative:page" coordorigin="967,1389" coordsize="2,598">
          <v:shape id="_x0000_s2072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455B308A">
        <v:group id="_x0000_s2069" style="position:absolute;margin-left:660.35pt;margin-top:69.45pt;width:.1pt;height:29.9pt;z-index:-1194;mso-position-horizontal-relative:page;mso-position-vertical-relative:page" coordorigin="13207,1389" coordsize="2,598">
          <v:shape id="_x0000_s2070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5661ED8E">
        <v:group id="_x0000_s2067" style="position:absolute;margin-left:13.45pt;margin-top:104.3pt;width:29.9pt;height:.1pt;z-index:-1193;mso-position-horizontal-relative:page;mso-position-vertical-relative:page" coordorigin="269,2086" coordsize="598,2">
          <v:shape id="_x0000_s2068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05E34F1C">
        <v:group id="_x0000_s2065" style="position:absolute;margin-left:665.3pt;margin-top:104.3pt;width:29.9pt;height:.1pt;z-index:-1192;mso-position-horizontal-relative:page;mso-position-vertical-relative:page" coordorigin="13306,2086" coordsize="598,2">
          <v:shape id="_x0000_s2066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7C5E9592">
        <v:group id="_x0000_s2063" style="position:absolute;margin-left:111.1pt;margin-top:150.65pt;width:484.2pt;height:.1pt;z-index:-1191;mso-position-horizontal-relative:page;mso-position-vertical-relative:page" coordorigin="2222,3013" coordsize="9684,2">
          <v:shape id="_x0000_s2064" style="position:absolute;left:2222;top:3013;width:9684;height:2" coordorigin="2222,3013" coordsize="9684,0" path="m2222,3013r9684,e" filled="f" strokeweight=".35136mm">
            <v:path arrowok="t"/>
          </v:shape>
          <w10:wrap anchorx="page" anchory="page"/>
        </v:group>
      </w:pict>
    </w:r>
    <w:r>
      <w:pict w14:anchorId="539D0F47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10.1pt;margin-top:135.05pt;width:248.2pt;height:9.95pt;z-index:-1190;mso-position-horizontal-relative:page;mso-position-vertical-relative:page" filled="f" stroked="f">
          <v:textbox inset="0,0,0,0">
            <w:txbxContent>
              <w:p w14:paraId="4C867684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Grounding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and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ret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</w:rPr>
                  <w:t>r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ving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biomedical</w:t>
                </w:r>
                <w:r>
                  <w:rPr>
                    <w:rFonts w:ascii="Arial" w:eastAsia="Arial" w:hAnsi="Arial" w:cs="Arial"/>
                    <w:i/>
                    <w:spacing w:val="-8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database</w:t>
                </w:r>
                <w:r>
                  <w:rPr>
                    <w:rFonts w:ascii="Arial" w:eastAsia="Arial" w:hAnsi="Arial" w:cs="Arial"/>
                    <w:i/>
                    <w:spacing w:val="-7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content</w:t>
                </w:r>
                <w:r>
                  <w:rPr>
                    <w:rFonts w:ascii="Arial" w:eastAsia="Arial" w:hAnsi="Arial" w:cs="Arial"/>
                    <w:i/>
                    <w:spacing w:val="-5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with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ontologies</w:t>
                </w:r>
              </w:p>
            </w:txbxContent>
          </v:textbox>
          <w10:wrap anchorx="page" anchory="page"/>
        </v:shape>
      </w:pict>
    </w:r>
    <w:r>
      <w:pict w14:anchorId="4B5FFFC4">
        <v:shape id="_x0000_s2061" type="#_x0000_t202" style="position:absolute;margin-left:589.85pt;margin-top:135.15pt;width:6.45pt;height:9.95pt;z-index:-1189;mso-position-horizontal-relative:page;mso-position-vertical-relative:page" filled="f" stroked="f">
          <v:textbox inset="0,0,0,0">
            <w:txbxContent>
              <w:p w14:paraId="33D89231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A8413B" w14:textId="77777777" w:rsidR="00EC4A1B" w:rsidRDefault="00EC4A1B">
    <w:pPr>
      <w:spacing w:after="0" w:line="200" w:lineRule="exact"/>
      <w:rPr>
        <w:sz w:val="20"/>
        <w:szCs w:val="20"/>
      </w:rPr>
    </w:pPr>
    <w:r>
      <w:pict w14:anchorId="3CE3EE66">
        <v:group id="_x0000_s2059" style="position:absolute;margin-left:48.35pt;margin-top:69.45pt;width:.1pt;height:29.9pt;z-index:-1188;mso-position-horizontal-relative:page;mso-position-vertical-relative:page" coordorigin="967,1389" coordsize="2,598">
          <v:shape id="_x0000_s2060" style="position:absolute;left:967;top:1389;width:2;height:598" coordorigin="967,1389" coordsize="0,598" path="m967,1987r,-598e" filled="f" strokeweight=".14042mm">
            <v:path arrowok="t"/>
          </v:shape>
          <w10:wrap anchorx="page" anchory="page"/>
        </v:group>
      </w:pict>
    </w:r>
    <w:r>
      <w:pict w14:anchorId="0F3DA3FD">
        <v:group id="_x0000_s2057" style="position:absolute;margin-left:660.35pt;margin-top:69.45pt;width:.1pt;height:29.9pt;z-index:-1187;mso-position-horizontal-relative:page;mso-position-vertical-relative:page" coordorigin="13207,1389" coordsize="2,598">
          <v:shape id="_x0000_s2058" style="position:absolute;left:13207;top:1389;width:2;height:598" coordorigin="13207,1389" coordsize="0,598" path="m13207,1987r,-598e" filled="f" strokeweight=".14042mm">
            <v:path arrowok="t"/>
          </v:shape>
          <w10:wrap anchorx="page" anchory="page"/>
        </v:group>
      </w:pict>
    </w:r>
    <w:r>
      <w:pict w14:anchorId="4AC8C7B9">
        <v:group id="_x0000_s2055" style="position:absolute;margin-left:13.45pt;margin-top:104.3pt;width:29.9pt;height:.1pt;z-index:-1186;mso-position-horizontal-relative:page;mso-position-vertical-relative:page" coordorigin="269,2086" coordsize="598,2">
          <v:shape id="_x0000_s2056" style="position:absolute;left:269;top:2086;width:598;height:2" coordorigin="269,2086" coordsize="598,0" path="m269,2086r598,e" filled="f" strokeweight=".14042mm">
            <v:path arrowok="t"/>
          </v:shape>
          <w10:wrap anchorx="page" anchory="page"/>
        </v:group>
      </w:pict>
    </w:r>
    <w:r>
      <w:pict w14:anchorId="13A2E17F">
        <v:group id="_x0000_s2053" style="position:absolute;margin-left:665.3pt;margin-top:104.3pt;width:29.9pt;height:.1pt;z-index:-1185;mso-position-horizontal-relative:page;mso-position-vertical-relative:page" coordorigin="13306,2086" coordsize="598,2">
          <v:shape id="_x0000_s2054" style="position:absolute;left:13306;top:2086;width:598;height:2" coordorigin="13306,2086" coordsize="598,0" path="m13306,2086r598,e" filled="f" strokeweight=".14042mm">
            <v:path arrowok="t"/>
          </v:shape>
          <w10:wrap anchorx="page" anchory="page"/>
        </v:group>
      </w:pict>
    </w:r>
    <w:r>
      <w:pict w14:anchorId="6AB17E14">
        <v:group id="_x0000_s2051" style="position:absolute;margin-left:113.4pt;margin-top:150.65pt;width:484.2pt;height:.1pt;z-index:-1184;mso-position-horizontal-relative:page;mso-position-vertical-relative:page" coordorigin="2268,3013" coordsize="9684,2">
          <v:shape id="_x0000_s2052" style="position:absolute;left:2268;top:3013;width:9684;height:2" coordorigin="2268,3013" coordsize="9684,0" path="m2268,3013r9683,e" filled="f" strokeweight=".35136mm">
            <v:path arrowok="t"/>
          </v:shape>
          <w10:wrap anchorx="page" anchory="page"/>
        </v:group>
      </w:pict>
    </w:r>
    <w:r>
      <w:pict w14:anchorId="363EC74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9.3pt;margin-top:135.05pt;width:59.3pt;height:9.95pt;z-index:-1183;mso-position-horizontal-relative:page;mso-position-vertical-relative:page" filled="f" stroked="f">
          <v:textbox inset="0,0,0,0">
            <w:txbxContent>
              <w:p w14:paraId="7892C8DE" w14:textId="77777777" w:rsidR="00EC4A1B" w:rsidRDefault="00EC4A1B">
                <w:pPr>
                  <w:spacing w:after="0" w:line="177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i/>
                    <w:spacing w:val="-24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Santana</w:t>
                </w:r>
                <w:r>
                  <w:rPr>
                    <w:rFonts w:ascii="Arial" w:eastAsia="Arial" w:hAnsi="Arial" w:cs="Arial"/>
                    <w:i/>
                    <w:spacing w:val="-6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et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</w:rPr>
                  <w:t>al.</w:t>
                </w:r>
              </w:p>
            </w:txbxContent>
          </v:textbox>
          <w10:wrap anchorx="page" anchory="page"/>
        </v:shape>
      </w:pict>
    </w:r>
    <w:r>
      <w:pict w14:anchorId="216F5B2A">
        <v:shape id="_x0000_s2049" type="#_x0000_t202" style="position:absolute;margin-left:112.4pt;margin-top:135.15pt;width:10.85pt;height:9.95pt;z-index:-1182;mso-position-horizontal-relative:page;mso-position-vertical-relative:page" filled="f" stroked="f">
          <v:textbox inset="0,0,0,0">
            <w:txbxContent>
              <w:p w14:paraId="174F17B9" w14:textId="77777777" w:rsidR="00EC4A1B" w:rsidRDefault="00EC4A1B">
                <w:pPr>
                  <w:spacing w:after="0" w:line="17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lipe Santana">
    <w15:presenceInfo w15:providerId="Windows Live" w15:userId="00e0895caf6c5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6733B"/>
    <w:rsid w:val="000624E2"/>
    <w:rsid w:val="00115759"/>
    <w:rsid w:val="00134D6B"/>
    <w:rsid w:val="001A023A"/>
    <w:rsid w:val="002355C6"/>
    <w:rsid w:val="00287B4E"/>
    <w:rsid w:val="0029116E"/>
    <w:rsid w:val="002C1A14"/>
    <w:rsid w:val="002D7AE4"/>
    <w:rsid w:val="00302A2F"/>
    <w:rsid w:val="0033085D"/>
    <w:rsid w:val="00365D03"/>
    <w:rsid w:val="0049103C"/>
    <w:rsid w:val="004C3441"/>
    <w:rsid w:val="00591BF8"/>
    <w:rsid w:val="00686304"/>
    <w:rsid w:val="00726665"/>
    <w:rsid w:val="00786DB6"/>
    <w:rsid w:val="008004F4"/>
    <w:rsid w:val="00A113D9"/>
    <w:rsid w:val="00A26EA4"/>
    <w:rsid w:val="00A7708D"/>
    <w:rsid w:val="00B30561"/>
    <w:rsid w:val="00D62E80"/>
    <w:rsid w:val="00E10307"/>
    <w:rsid w:val="00E52A5C"/>
    <w:rsid w:val="00E6733B"/>
    <w:rsid w:val="00EB0001"/>
    <w:rsid w:val="00EC4A1B"/>
    <w:rsid w:val="00EC5708"/>
    <w:rsid w:val="00F26BE0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1"/>
    <o:shapelayout v:ext="edit">
      <o:idmap v:ext="edit" data="1"/>
    </o:shapelayout>
  </w:shapeDefaults>
  <w:decimalSymbol w:val=","/>
  <w:listSeparator w:val=";"/>
  <w14:docId w14:val="002C13ED"/>
  <w15:docId w15:val="{88AA029B-6E05-448F-B007-BA76612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2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A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52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2A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2A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2A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2A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6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10068</Words>
  <Characters>54371</Characters>
  <Application>Microsoft Office Word</Application>
  <DocSecurity>0</DocSecurity>
  <Lines>453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Filipe Santana</cp:lastModifiedBy>
  <cp:revision>17</cp:revision>
  <dcterms:created xsi:type="dcterms:W3CDTF">2016-01-03T15:47:00Z</dcterms:created>
  <dcterms:modified xsi:type="dcterms:W3CDTF">2016-01-05T00:54:00Z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2016-01-03T00:00:00Z</vt:filetime>
  </property>
  <property fmtid="{D5CDD505-2E9C-101B-9397-08002B2CF9AE}" pid="3" name="LastSaved">
    <vt:filetime>2016-01-03T00:00:00Z</vt:filetime>
  </property>
</Properties>
</file>